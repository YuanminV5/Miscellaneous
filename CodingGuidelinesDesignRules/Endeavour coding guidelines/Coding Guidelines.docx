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E7854" w14:textId="77777777" w:rsidR="009060ED" w:rsidRPr="00D77616" w:rsidRDefault="00A71F76" w:rsidP="00D77616">
      <w:pPr>
        <w:pStyle w:val="FrontPage-Title"/>
      </w:pPr>
      <w:r w:rsidRPr="00D77616">
        <w:t>Coding Guidelines C#</w:t>
      </w:r>
      <w:r w:rsidR="000727B9" w:rsidRPr="00D77616">
        <w:t>, C++</w:t>
      </w:r>
      <w:bookmarkStart w:id="0" w:name="_Toc300675053"/>
    </w:p>
    <w:p w14:paraId="2B4E7855" w14:textId="77777777" w:rsidR="003C4EB4" w:rsidRDefault="00AF3200" w:rsidP="00D77616">
      <w:pPr>
        <w:pStyle w:val="FrontPage-Subtitle"/>
      </w:pPr>
      <w:r>
        <w:t>History</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217"/>
        <w:gridCol w:w="4351"/>
        <w:gridCol w:w="2159"/>
        <w:tblGridChange w:id="1">
          <w:tblGrid>
            <w:gridCol w:w="1350"/>
            <w:gridCol w:w="1217"/>
            <w:gridCol w:w="4351"/>
            <w:gridCol w:w="2159"/>
          </w:tblGrid>
        </w:tblGridChange>
      </w:tblGrid>
      <w:tr w:rsidR="00AF3200" w14:paraId="2B4E785A" w14:textId="77777777" w:rsidTr="00D079D7">
        <w:tc>
          <w:tcPr>
            <w:tcW w:w="957" w:type="dxa"/>
            <w:shd w:val="clear" w:color="auto" w:fill="auto"/>
          </w:tcPr>
          <w:p w14:paraId="2B4E7856" w14:textId="77777777" w:rsidR="00AF3200" w:rsidRDefault="00AF3200" w:rsidP="00AF3200">
            <w:r>
              <w:t>Version</w:t>
            </w:r>
          </w:p>
        </w:tc>
        <w:tc>
          <w:tcPr>
            <w:tcW w:w="1217" w:type="dxa"/>
            <w:shd w:val="clear" w:color="auto" w:fill="auto"/>
          </w:tcPr>
          <w:p w14:paraId="2B4E7857" w14:textId="77777777" w:rsidR="00AF3200" w:rsidRDefault="00AF3200" w:rsidP="00AF3200">
            <w:r>
              <w:t>Date</w:t>
            </w:r>
          </w:p>
        </w:tc>
        <w:tc>
          <w:tcPr>
            <w:tcW w:w="4713" w:type="dxa"/>
            <w:shd w:val="clear" w:color="auto" w:fill="auto"/>
          </w:tcPr>
          <w:p w14:paraId="2B4E7858" w14:textId="77777777" w:rsidR="00AF3200" w:rsidRDefault="00AF3200" w:rsidP="00AF3200">
            <w:r>
              <w:t>Description</w:t>
            </w:r>
          </w:p>
        </w:tc>
        <w:tc>
          <w:tcPr>
            <w:tcW w:w="2416" w:type="dxa"/>
            <w:shd w:val="clear" w:color="auto" w:fill="auto"/>
          </w:tcPr>
          <w:p w14:paraId="2B4E7859" w14:textId="77777777" w:rsidR="00AF3200" w:rsidRDefault="00AF3200" w:rsidP="00AF3200">
            <w:r>
              <w:t>Author / Editor</w:t>
            </w:r>
          </w:p>
        </w:tc>
      </w:tr>
      <w:tr w:rsidR="00AF3200" w14:paraId="2B4E785F" w14:textId="77777777" w:rsidTr="00D079D7">
        <w:tc>
          <w:tcPr>
            <w:tcW w:w="957" w:type="dxa"/>
            <w:shd w:val="clear" w:color="auto" w:fill="auto"/>
          </w:tcPr>
          <w:p w14:paraId="2B4E785B" w14:textId="77777777" w:rsidR="00AF3200" w:rsidRDefault="00AF3200" w:rsidP="00AF3200">
            <w:r>
              <w:t>0</w:t>
            </w:r>
            <w:r w:rsidR="00A71F76">
              <w:t>.1</w:t>
            </w:r>
          </w:p>
        </w:tc>
        <w:tc>
          <w:tcPr>
            <w:tcW w:w="1217" w:type="dxa"/>
            <w:shd w:val="clear" w:color="auto" w:fill="auto"/>
          </w:tcPr>
          <w:p w14:paraId="2B4E785C" w14:textId="77777777" w:rsidR="00AF3200" w:rsidRDefault="00A71F76" w:rsidP="00A71F76">
            <w:r>
              <w:t>01</w:t>
            </w:r>
            <w:r w:rsidR="00AF3200">
              <w:t>.</w:t>
            </w:r>
            <w:r>
              <w:t>07</w:t>
            </w:r>
            <w:r w:rsidR="00AF3200">
              <w:t>.20</w:t>
            </w:r>
            <w:r>
              <w:t>14</w:t>
            </w:r>
          </w:p>
        </w:tc>
        <w:tc>
          <w:tcPr>
            <w:tcW w:w="4713" w:type="dxa"/>
            <w:shd w:val="clear" w:color="auto" w:fill="auto"/>
          </w:tcPr>
          <w:p w14:paraId="2B4E785D" w14:textId="77777777" w:rsidR="00AF3200" w:rsidRDefault="00AF3200" w:rsidP="00A71F76">
            <w:r>
              <w:t>Initial Version</w:t>
            </w:r>
          </w:p>
        </w:tc>
        <w:tc>
          <w:tcPr>
            <w:tcW w:w="2416" w:type="dxa"/>
            <w:shd w:val="clear" w:color="auto" w:fill="auto"/>
          </w:tcPr>
          <w:p w14:paraId="2B4E785E" w14:textId="77777777" w:rsidR="00AF3200" w:rsidRDefault="00AF3200" w:rsidP="00A71F76">
            <w:r>
              <w:t xml:space="preserve">R. </w:t>
            </w:r>
            <w:r w:rsidR="00A71F76">
              <w:t>Bernhardt</w:t>
            </w:r>
          </w:p>
        </w:tc>
      </w:tr>
      <w:tr w:rsidR="00AF3200" w14:paraId="2B4E7864" w14:textId="77777777" w:rsidTr="00D079D7">
        <w:tc>
          <w:tcPr>
            <w:tcW w:w="957" w:type="dxa"/>
            <w:shd w:val="clear" w:color="auto" w:fill="auto"/>
          </w:tcPr>
          <w:p w14:paraId="2B4E7860" w14:textId="77777777" w:rsidR="00AF3200" w:rsidRDefault="005A3F19" w:rsidP="00AF3200">
            <w:r>
              <w:t>0.2</w:t>
            </w:r>
          </w:p>
        </w:tc>
        <w:tc>
          <w:tcPr>
            <w:tcW w:w="1217" w:type="dxa"/>
            <w:shd w:val="clear" w:color="auto" w:fill="auto"/>
          </w:tcPr>
          <w:p w14:paraId="2B4E7861" w14:textId="77777777" w:rsidR="00AF3200" w:rsidRDefault="005A3F19" w:rsidP="00AF3200">
            <w:r>
              <w:t>08.07.2014</w:t>
            </w:r>
          </w:p>
        </w:tc>
        <w:tc>
          <w:tcPr>
            <w:tcW w:w="4713" w:type="dxa"/>
            <w:shd w:val="clear" w:color="auto" w:fill="auto"/>
          </w:tcPr>
          <w:p w14:paraId="2B4E7862" w14:textId="77777777" w:rsidR="00AF3200" w:rsidRDefault="005A3F19" w:rsidP="005A3F19">
            <w:r>
              <w:t>Draft of General and C# section</w:t>
            </w:r>
          </w:p>
        </w:tc>
        <w:tc>
          <w:tcPr>
            <w:tcW w:w="2416" w:type="dxa"/>
            <w:shd w:val="clear" w:color="auto" w:fill="auto"/>
          </w:tcPr>
          <w:p w14:paraId="2B4E7863" w14:textId="77777777" w:rsidR="00AF3200" w:rsidRDefault="00001579" w:rsidP="00AF3200">
            <w:r>
              <w:t>R. Bernhardt</w:t>
            </w:r>
          </w:p>
        </w:tc>
      </w:tr>
      <w:tr w:rsidR="005A4B9F" w14:paraId="2B4E7869" w14:textId="77777777" w:rsidTr="00D079D7">
        <w:tc>
          <w:tcPr>
            <w:tcW w:w="957" w:type="dxa"/>
            <w:shd w:val="clear" w:color="auto" w:fill="auto"/>
          </w:tcPr>
          <w:p w14:paraId="2B4E7865" w14:textId="77777777" w:rsidR="005A4B9F" w:rsidRDefault="006E465B" w:rsidP="00AF3200">
            <w:r>
              <w:t>0.3</w:t>
            </w:r>
          </w:p>
        </w:tc>
        <w:tc>
          <w:tcPr>
            <w:tcW w:w="1217" w:type="dxa"/>
            <w:shd w:val="clear" w:color="auto" w:fill="auto"/>
          </w:tcPr>
          <w:p w14:paraId="2B4E7866" w14:textId="77777777" w:rsidR="005A4B9F" w:rsidRDefault="00F04021" w:rsidP="00AF3200">
            <w:r>
              <w:t>19</w:t>
            </w:r>
            <w:r w:rsidR="006E465B">
              <w:t>.07.2014</w:t>
            </w:r>
          </w:p>
        </w:tc>
        <w:tc>
          <w:tcPr>
            <w:tcW w:w="4713" w:type="dxa"/>
            <w:shd w:val="clear" w:color="auto" w:fill="auto"/>
          </w:tcPr>
          <w:p w14:paraId="2B4E7867" w14:textId="77777777" w:rsidR="005A4B9F" w:rsidRDefault="006E465B" w:rsidP="00A71F76">
            <w:r>
              <w:t>Extension of</w:t>
            </w:r>
            <w:r w:rsidR="00F04021">
              <w:t xml:space="preserve"> general and</w:t>
            </w:r>
            <w:r>
              <w:t xml:space="preserve"> C++ section</w:t>
            </w:r>
            <w:r w:rsidR="00F04021">
              <w:t xml:space="preserve"> </w:t>
            </w:r>
          </w:p>
        </w:tc>
        <w:tc>
          <w:tcPr>
            <w:tcW w:w="2416" w:type="dxa"/>
            <w:shd w:val="clear" w:color="auto" w:fill="auto"/>
          </w:tcPr>
          <w:p w14:paraId="2B4E7868" w14:textId="77777777" w:rsidR="005A4B9F" w:rsidRDefault="006E465B" w:rsidP="00AF3200">
            <w:r>
              <w:t>R. Bernhardt</w:t>
            </w:r>
          </w:p>
        </w:tc>
      </w:tr>
      <w:tr w:rsidR="00D079D7" w14:paraId="2B4E786E" w14:textId="77777777" w:rsidTr="00D079D7">
        <w:tc>
          <w:tcPr>
            <w:tcW w:w="957" w:type="dxa"/>
            <w:shd w:val="clear" w:color="auto" w:fill="auto"/>
          </w:tcPr>
          <w:p w14:paraId="2B4E786A" w14:textId="77777777" w:rsidR="00D079D7" w:rsidRDefault="00D079D7" w:rsidP="008D7101">
            <w:r>
              <w:t>0.4</w:t>
            </w:r>
          </w:p>
        </w:tc>
        <w:tc>
          <w:tcPr>
            <w:tcW w:w="1217" w:type="dxa"/>
            <w:shd w:val="clear" w:color="auto" w:fill="auto"/>
          </w:tcPr>
          <w:p w14:paraId="2B4E786B" w14:textId="77777777" w:rsidR="00D079D7" w:rsidRDefault="00D079D7" w:rsidP="008D7101">
            <w:r>
              <w:t>24.07.2014</w:t>
            </w:r>
          </w:p>
        </w:tc>
        <w:tc>
          <w:tcPr>
            <w:tcW w:w="4713" w:type="dxa"/>
            <w:shd w:val="clear" w:color="auto" w:fill="auto"/>
          </w:tcPr>
          <w:p w14:paraId="2B4E786C" w14:textId="77777777" w:rsidR="00D079D7" w:rsidRDefault="00D079D7" w:rsidP="008D7101">
            <w:r>
              <w:t>Cleanup of document; C++/CLI added</w:t>
            </w:r>
          </w:p>
        </w:tc>
        <w:tc>
          <w:tcPr>
            <w:tcW w:w="2416" w:type="dxa"/>
            <w:shd w:val="clear" w:color="auto" w:fill="auto"/>
          </w:tcPr>
          <w:p w14:paraId="2B4E786D" w14:textId="77777777" w:rsidR="00D079D7" w:rsidRDefault="00D079D7" w:rsidP="008D7101">
            <w:r>
              <w:t>R. Bernhardt</w:t>
            </w:r>
          </w:p>
        </w:tc>
      </w:tr>
      <w:tr w:rsidR="00DB1DB4" w14:paraId="2B4E7873" w14:textId="77777777" w:rsidTr="00D079D7">
        <w:tc>
          <w:tcPr>
            <w:tcW w:w="957" w:type="dxa"/>
            <w:shd w:val="clear" w:color="auto" w:fill="auto"/>
          </w:tcPr>
          <w:p w14:paraId="2B4E786F" w14:textId="77777777" w:rsidR="00DB1DB4" w:rsidRDefault="0057090B" w:rsidP="0057090B">
            <w:r>
              <w:t>1.0</w:t>
            </w:r>
          </w:p>
        </w:tc>
        <w:tc>
          <w:tcPr>
            <w:tcW w:w="1217" w:type="dxa"/>
            <w:shd w:val="clear" w:color="auto" w:fill="auto"/>
          </w:tcPr>
          <w:p w14:paraId="2B4E7870" w14:textId="77777777" w:rsidR="00DB1DB4" w:rsidRDefault="004B386A" w:rsidP="00C94DEA">
            <w:r>
              <w:t>3</w:t>
            </w:r>
            <w:r w:rsidR="00C94DEA">
              <w:t>1</w:t>
            </w:r>
            <w:r w:rsidR="009017FE">
              <w:t>.07.2014</w:t>
            </w:r>
          </w:p>
        </w:tc>
        <w:tc>
          <w:tcPr>
            <w:tcW w:w="4713" w:type="dxa"/>
            <w:shd w:val="clear" w:color="auto" w:fill="auto"/>
          </w:tcPr>
          <w:p w14:paraId="2B4E7871" w14:textId="77777777" w:rsidR="00DB1DB4" w:rsidRDefault="00D079D7" w:rsidP="00D079D7">
            <w:r>
              <w:t xml:space="preserve">Integration of review results </w:t>
            </w:r>
          </w:p>
        </w:tc>
        <w:tc>
          <w:tcPr>
            <w:tcW w:w="2416" w:type="dxa"/>
            <w:shd w:val="clear" w:color="auto" w:fill="auto"/>
          </w:tcPr>
          <w:p w14:paraId="2B4E7872" w14:textId="77777777" w:rsidR="00DB1DB4" w:rsidRDefault="009017FE" w:rsidP="00AF3200">
            <w:r>
              <w:t>R. Bernhardt</w:t>
            </w:r>
          </w:p>
        </w:tc>
      </w:tr>
      <w:tr w:rsidR="00815765" w14:paraId="2B4E7878" w14:textId="77777777" w:rsidTr="00D079D7">
        <w:tc>
          <w:tcPr>
            <w:tcW w:w="957" w:type="dxa"/>
            <w:shd w:val="clear" w:color="auto" w:fill="auto"/>
          </w:tcPr>
          <w:p w14:paraId="2B4E7874" w14:textId="77777777" w:rsidR="00815765" w:rsidRPr="000647E5" w:rsidRDefault="00286317" w:rsidP="001630A0">
            <w:ins w:id="2" w:author="Cox Olaf" w:date="2015-02-19T13:18:00Z">
              <w:r>
                <w:t>1.0</w:t>
              </w:r>
            </w:ins>
            <w:del w:id="3" w:author="Cox Olaf" w:date="2015-02-19T13:18:00Z">
              <w:r w:rsidR="000647E5" w:rsidDel="00286317">
                <w:delText>p</w:delText>
              </w:r>
              <w:r w:rsidR="00815765" w:rsidRPr="000647E5" w:rsidDel="00286317">
                <w:delText>review</w:delText>
              </w:r>
            </w:del>
            <w:ins w:id="4" w:author="Cox Olaf" w:date="2015-02-19T13:18:00Z">
              <w:r>
                <w:t>.</w:t>
              </w:r>
            </w:ins>
            <w:ins w:id="5" w:author="Cox Olaf" w:date="2015-02-19T13:26:00Z">
              <w:r w:rsidR="001630A0">
                <w:t>9</w:t>
              </w:r>
            </w:ins>
          </w:p>
        </w:tc>
        <w:tc>
          <w:tcPr>
            <w:tcW w:w="1217" w:type="dxa"/>
            <w:shd w:val="clear" w:color="auto" w:fill="auto"/>
          </w:tcPr>
          <w:p w14:paraId="2B4E7875" w14:textId="77777777" w:rsidR="00815765" w:rsidRDefault="00815765" w:rsidP="00C85A29">
            <w:r>
              <w:t>07.11.2014</w:t>
            </w:r>
          </w:p>
        </w:tc>
        <w:tc>
          <w:tcPr>
            <w:tcW w:w="4713" w:type="dxa"/>
            <w:shd w:val="clear" w:color="auto" w:fill="auto"/>
          </w:tcPr>
          <w:p w14:paraId="2B4E7876" w14:textId="77777777" w:rsidR="00815765" w:rsidRDefault="00815765" w:rsidP="00FD0C6E">
            <w:r>
              <w:t>Preview version with identifiers and cross-reference for StyleCop / Code Analysis integration.</w:t>
            </w:r>
            <w:del w:id="6" w:author="Cox Olaf" w:date="2015-02-19T13:18:00Z">
              <w:r w:rsidR="000647E5" w:rsidDel="00286317">
                <w:br/>
              </w:r>
              <w:r w:rsidR="000647E5" w:rsidDel="00286317">
                <w:br/>
              </w:r>
              <w:r w:rsidR="000647E5" w:rsidRPr="000647E5" w:rsidDel="00286317">
                <w:rPr>
                  <w:b/>
                  <w:color w:val="FF0000"/>
                </w:rPr>
                <w:delText>This version has not been approved yet!</w:delText>
              </w:r>
            </w:del>
          </w:p>
        </w:tc>
        <w:tc>
          <w:tcPr>
            <w:tcW w:w="2416" w:type="dxa"/>
            <w:shd w:val="clear" w:color="auto" w:fill="auto"/>
          </w:tcPr>
          <w:p w14:paraId="2B4E7877" w14:textId="77777777" w:rsidR="00815765" w:rsidRDefault="00815765" w:rsidP="00AF3200">
            <w:r>
              <w:t>J. v.d. Smissen</w:t>
            </w:r>
          </w:p>
        </w:tc>
      </w:tr>
      <w:tr w:rsidR="00286317" w14:paraId="2B4E787E" w14:textId="77777777" w:rsidTr="00D079D7">
        <w:trPr>
          <w:ins w:id="7" w:author="Cox Olaf" w:date="2015-02-19T13:18:00Z"/>
        </w:trPr>
        <w:tc>
          <w:tcPr>
            <w:tcW w:w="957" w:type="dxa"/>
            <w:shd w:val="clear" w:color="auto" w:fill="auto"/>
          </w:tcPr>
          <w:p w14:paraId="2B4E7879" w14:textId="77777777" w:rsidR="00286317" w:rsidRDefault="00286317" w:rsidP="00FA59E3">
            <w:pPr>
              <w:rPr>
                <w:ins w:id="8" w:author="Cox Olaf" w:date="2015-02-19T13:18:00Z"/>
              </w:rPr>
            </w:pPr>
            <w:ins w:id="9" w:author="Cox Olaf" w:date="2015-02-19T13:18:00Z">
              <w:r>
                <w:t>1.1</w:t>
              </w:r>
            </w:ins>
          </w:p>
        </w:tc>
        <w:tc>
          <w:tcPr>
            <w:tcW w:w="1217" w:type="dxa"/>
            <w:shd w:val="clear" w:color="auto" w:fill="auto"/>
          </w:tcPr>
          <w:p w14:paraId="2B4E787A" w14:textId="77777777" w:rsidR="00286317" w:rsidRDefault="00286317" w:rsidP="00C85A29">
            <w:pPr>
              <w:rPr>
                <w:ins w:id="10" w:author="Cox Olaf" w:date="2015-02-19T13:18:00Z"/>
              </w:rPr>
            </w:pPr>
            <w:ins w:id="11" w:author="Cox Olaf" w:date="2015-02-19T13:18:00Z">
              <w:r>
                <w:t>19.02.2015</w:t>
              </w:r>
            </w:ins>
          </w:p>
        </w:tc>
        <w:tc>
          <w:tcPr>
            <w:tcW w:w="4713" w:type="dxa"/>
            <w:shd w:val="clear" w:color="auto" w:fill="auto"/>
          </w:tcPr>
          <w:p w14:paraId="2B4E787B" w14:textId="77777777" w:rsidR="00B9478D" w:rsidRDefault="00B9478D" w:rsidP="00B9478D">
            <w:pPr>
              <w:rPr>
                <w:ins w:id="12" w:author="Cox Olaf" w:date="2015-02-19T19:45:00Z"/>
              </w:rPr>
            </w:pPr>
            <w:ins w:id="13" w:author="Cox Olaf" w:date="2015-02-19T19:45:00Z">
              <w:r>
                <w:t>Rules partly sharper defined to allow automatically verification via StyleCop / Code Analysis. Cross reference: see CodingGuidelines_Matrix.xlsx</w:t>
              </w:r>
            </w:ins>
          </w:p>
          <w:p w14:paraId="2B4E787C" w14:textId="77777777" w:rsidR="00A95CDB" w:rsidRPr="00E222C9" w:rsidRDefault="00B9478D">
            <w:pPr>
              <w:rPr>
                <w:ins w:id="14" w:author="Cox Olaf" w:date="2015-02-19T13:18:00Z"/>
                <w:b/>
                <w:color w:val="FF0000"/>
                <w:rPrChange w:id="15" w:author="Cox Olaf" w:date="2015-02-19T18:09:00Z">
                  <w:rPr>
                    <w:ins w:id="16" w:author="Cox Olaf" w:date="2015-02-19T13:18:00Z"/>
                  </w:rPr>
                </w:rPrChange>
              </w:rPr>
            </w:pPr>
            <w:ins w:id="17" w:author="Cox Olaf" w:date="2015-02-19T19:45:00Z">
              <w:r>
                <w:rPr>
                  <w:b/>
                  <w:color w:val="FF0000"/>
                </w:rPr>
                <w:t xml:space="preserve">Status: </w:t>
              </w:r>
              <w:r w:rsidRPr="00CD3A33">
                <w:rPr>
                  <w:b/>
                  <w:color w:val="FF0000"/>
                </w:rPr>
                <w:t>Ready for final review</w:t>
              </w:r>
            </w:ins>
          </w:p>
        </w:tc>
        <w:tc>
          <w:tcPr>
            <w:tcW w:w="2416" w:type="dxa"/>
            <w:shd w:val="clear" w:color="auto" w:fill="auto"/>
          </w:tcPr>
          <w:p w14:paraId="2B4E787D" w14:textId="77777777" w:rsidR="00286317" w:rsidRDefault="00286317" w:rsidP="00AF3200">
            <w:pPr>
              <w:rPr>
                <w:ins w:id="18" w:author="Cox Olaf" w:date="2015-02-19T13:18:00Z"/>
              </w:rPr>
            </w:pPr>
            <w:ins w:id="19" w:author="Cox Olaf" w:date="2015-02-19T13:18:00Z">
              <w:r>
                <w:t>O. Cox</w:t>
              </w:r>
            </w:ins>
          </w:p>
        </w:tc>
      </w:tr>
      <w:tr w:rsidR="008B6A82" w14:paraId="2B4E7883" w14:textId="77777777" w:rsidTr="00D079D7">
        <w:trPr>
          <w:ins w:id="20" w:author="Claus Trojahn" w:date="2015-04-09T09:16:00Z"/>
        </w:trPr>
        <w:tc>
          <w:tcPr>
            <w:tcW w:w="957" w:type="dxa"/>
            <w:shd w:val="clear" w:color="auto" w:fill="auto"/>
          </w:tcPr>
          <w:p w14:paraId="2B4E787F" w14:textId="77777777" w:rsidR="008B6A82" w:rsidRDefault="008B6A82" w:rsidP="00FA59E3">
            <w:pPr>
              <w:rPr>
                <w:ins w:id="21" w:author="Claus Trojahn" w:date="2015-04-09T09:16:00Z"/>
              </w:rPr>
            </w:pPr>
            <w:ins w:id="22" w:author="Claus Trojahn" w:date="2015-04-09T09:16:00Z">
              <w:r>
                <w:t>1.2</w:t>
              </w:r>
            </w:ins>
          </w:p>
        </w:tc>
        <w:tc>
          <w:tcPr>
            <w:tcW w:w="1217" w:type="dxa"/>
            <w:shd w:val="clear" w:color="auto" w:fill="auto"/>
          </w:tcPr>
          <w:p w14:paraId="2B4E7880" w14:textId="77777777" w:rsidR="008B6A82" w:rsidRDefault="008B6A82" w:rsidP="00C85A29">
            <w:pPr>
              <w:rPr>
                <w:ins w:id="23" w:author="Claus Trojahn" w:date="2015-04-09T09:16:00Z"/>
              </w:rPr>
            </w:pPr>
            <w:ins w:id="24" w:author="Claus Trojahn" w:date="2015-04-09T09:16:00Z">
              <w:r>
                <w:t>09.04.2015</w:t>
              </w:r>
            </w:ins>
          </w:p>
        </w:tc>
        <w:tc>
          <w:tcPr>
            <w:tcW w:w="4713" w:type="dxa"/>
            <w:shd w:val="clear" w:color="auto" w:fill="auto"/>
          </w:tcPr>
          <w:p w14:paraId="2B4E7881" w14:textId="77777777" w:rsidR="008B6A82" w:rsidRDefault="008B6A82" w:rsidP="00B9478D">
            <w:pPr>
              <w:rPr>
                <w:ins w:id="25" w:author="Claus Trojahn" w:date="2015-04-09T09:16:00Z"/>
              </w:rPr>
            </w:pPr>
            <w:ins w:id="26" w:author="Claus Trojahn" w:date="2015-04-09T09:17:00Z">
              <w:r>
                <w:t>Review</w:t>
              </w:r>
            </w:ins>
          </w:p>
        </w:tc>
        <w:tc>
          <w:tcPr>
            <w:tcW w:w="2416" w:type="dxa"/>
            <w:shd w:val="clear" w:color="auto" w:fill="auto"/>
          </w:tcPr>
          <w:p w14:paraId="2B4E7882" w14:textId="77777777" w:rsidR="008B6A82" w:rsidRDefault="008B6A82" w:rsidP="00AF3200">
            <w:pPr>
              <w:rPr>
                <w:ins w:id="27" w:author="Claus Trojahn" w:date="2015-04-09T09:16:00Z"/>
              </w:rPr>
            </w:pPr>
            <w:ins w:id="28" w:author="Claus Trojahn" w:date="2015-04-09T09:17:00Z">
              <w:r>
                <w:t>C. Trojahn</w:t>
              </w:r>
            </w:ins>
          </w:p>
        </w:tc>
      </w:tr>
      <w:tr w:rsidR="00153206" w14:paraId="5772CE8C" w14:textId="77777777" w:rsidTr="00153206">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9" w:author="Cox Olaf" w:date="2015-06-09T14:16: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ins w:id="30" w:author="Cox Olaf" w:date="2015-06-09T14:14:00Z"/>
        </w:trPr>
        <w:tc>
          <w:tcPr>
            <w:tcW w:w="957" w:type="dxa"/>
            <w:shd w:val="clear" w:color="auto" w:fill="FFFF00"/>
            <w:tcPrChange w:id="31" w:author="Cox Olaf" w:date="2015-06-09T14:16:00Z">
              <w:tcPr>
                <w:tcW w:w="957" w:type="dxa"/>
                <w:shd w:val="clear" w:color="auto" w:fill="auto"/>
              </w:tcPr>
            </w:tcPrChange>
          </w:tcPr>
          <w:p w14:paraId="6FA4609E" w14:textId="77777777" w:rsidR="00153206" w:rsidRDefault="00153206" w:rsidP="00FA59E3">
            <w:pPr>
              <w:rPr>
                <w:ins w:id="32" w:author="Cox Olaf" w:date="2015-06-09T14:14:00Z"/>
              </w:rPr>
            </w:pPr>
          </w:p>
        </w:tc>
        <w:tc>
          <w:tcPr>
            <w:tcW w:w="1217" w:type="dxa"/>
            <w:shd w:val="clear" w:color="auto" w:fill="FFFF00"/>
            <w:tcPrChange w:id="33" w:author="Cox Olaf" w:date="2015-06-09T14:16:00Z">
              <w:tcPr>
                <w:tcW w:w="1217" w:type="dxa"/>
                <w:shd w:val="clear" w:color="auto" w:fill="auto"/>
              </w:tcPr>
            </w:tcPrChange>
          </w:tcPr>
          <w:p w14:paraId="101B898F" w14:textId="6A6AC1B3" w:rsidR="00153206" w:rsidRPr="00153206" w:rsidRDefault="00153206" w:rsidP="00C85A29">
            <w:pPr>
              <w:rPr>
                <w:ins w:id="34" w:author="Cox Olaf" w:date="2015-06-09T14:14:00Z"/>
                <w:highlight w:val="yellow"/>
                <w:rPrChange w:id="35" w:author="Cox Olaf" w:date="2015-06-09T14:16:00Z">
                  <w:rPr>
                    <w:ins w:id="36" w:author="Cox Olaf" w:date="2015-06-09T14:14:00Z"/>
                  </w:rPr>
                </w:rPrChange>
              </w:rPr>
            </w:pPr>
            <w:ins w:id="37" w:author="Cox Olaf" w:date="2015-06-09T14:14:00Z">
              <w:r w:rsidRPr="00153206">
                <w:rPr>
                  <w:highlight w:val="yellow"/>
                  <w:rPrChange w:id="38" w:author="Cox Olaf" w:date="2015-06-09T14:16:00Z">
                    <w:rPr/>
                  </w:rPrChange>
                </w:rPr>
                <w:t>9.6.2015</w:t>
              </w:r>
            </w:ins>
          </w:p>
        </w:tc>
        <w:tc>
          <w:tcPr>
            <w:tcW w:w="4713" w:type="dxa"/>
            <w:shd w:val="clear" w:color="auto" w:fill="FFFF00"/>
            <w:tcPrChange w:id="39" w:author="Cox Olaf" w:date="2015-06-09T14:16:00Z">
              <w:tcPr>
                <w:tcW w:w="4713" w:type="dxa"/>
                <w:shd w:val="clear" w:color="auto" w:fill="auto"/>
              </w:tcPr>
            </w:tcPrChange>
          </w:tcPr>
          <w:p w14:paraId="0B78E5AE" w14:textId="057EB837" w:rsidR="00153206" w:rsidRDefault="00153206" w:rsidP="00B9478D">
            <w:pPr>
              <w:rPr>
                <w:ins w:id="40" w:author="Cox Olaf" w:date="2015-06-09T14:14:00Z"/>
              </w:rPr>
            </w:pPr>
            <w:ins w:id="41" w:author="Cox Olaf" w:date="2015-06-09T14:15:00Z">
              <w:r w:rsidRPr="00153206">
                <w:rPr>
                  <w:highlight w:val="yellow"/>
                  <w:rPrChange w:id="42" w:author="Cox Olaf" w:date="2015-06-09T14:16:00Z">
                    <w:rPr/>
                  </w:rPrChange>
                </w:rPr>
                <w:t>Chapters</w:t>
              </w:r>
            </w:ins>
            <w:ins w:id="43" w:author="Cox Olaf" w:date="2015-06-09T14:16:00Z">
              <w:r w:rsidR="0024692F">
                <w:rPr>
                  <w:highlight w:val="yellow"/>
                  <w:rPrChange w:id="44" w:author="Cox Olaf" w:date="2015-06-09T14:16:00Z">
                    <w:rPr>
                      <w:highlight w:val="yellow"/>
                    </w:rPr>
                  </w:rPrChange>
                </w:rPr>
                <w:t xml:space="preserve"> which needs adaption for BVMS</w:t>
              </w:r>
            </w:ins>
            <w:ins w:id="45" w:author="Cox Olaf" w:date="2015-06-09T14:15:00Z">
              <w:r w:rsidRPr="00153206">
                <w:rPr>
                  <w:highlight w:val="yellow"/>
                  <w:rPrChange w:id="46" w:author="Cox Olaf" w:date="2015-06-09T14:16:00Z">
                    <w:rPr/>
                  </w:rPrChange>
                </w:rPr>
                <w:t xml:space="preserve"> </w:t>
              </w:r>
            </w:ins>
            <w:ins w:id="47" w:author="Cox Olaf" w:date="2015-06-11T10:26:00Z">
              <w:r w:rsidR="0024692F">
                <w:rPr>
                  <w:highlight w:val="yellow"/>
                </w:rPr>
                <w:t xml:space="preserve">are </w:t>
              </w:r>
            </w:ins>
            <w:ins w:id="48" w:author="Cox Olaf" w:date="2015-06-09T14:15:00Z">
              <w:r w:rsidRPr="00153206">
                <w:rPr>
                  <w:highlight w:val="yellow"/>
                  <w:rPrChange w:id="49" w:author="Cox Olaf" w:date="2015-06-09T14:16:00Z">
                    <w:rPr/>
                  </w:rPrChange>
                </w:rPr>
                <w:t>marked with yellow</w:t>
              </w:r>
            </w:ins>
            <w:ins w:id="50" w:author="Cox Olaf" w:date="2015-06-09T14:17:00Z">
              <w:r>
                <w:t xml:space="preserve"> color.</w:t>
              </w:r>
            </w:ins>
          </w:p>
        </w:tc>
        <w:tc>
          <w:tcPr>
            <w:tcW w:w="2416" w:type="dxa"/>
            <w:shd w:val="clear" w:color="auto" w:fill="FFFF00"/>
            <w:tcPrChange w:id="51" w:author="Cox Olaf" w:date="2015-06-09T14:16:00Z">
              <w:tcPr>
                <w:tcW w:w="2416" w:type="dxa"/>
                <w:shd w:val="clear" w:color="auto" w:fill="auto"/>
              </w:tcPr>
            </w:tcPrChange>
          </w:tcPr>
          <w:p w14:paraId="380FF690" w14:textId="56D9F61D" w:rsidR="00153206" w:rsidRDefault="00153206" w:rsidP="00AF3200">
            <w:pPr>
              <w:rPr>
                <w:ins w:id="52" w:author="Cox Olaf" w:date="2015-06-09T14:14:00Z"/>
              </w:rPr>
            </w:pPr>
            <w:ins w:id="53" w:author="Cox Olaf" w:date="2015-06-09T14:16:00Z">
              <w:r>
                <w:t>O. Cox</w:t>
              </w:r>
            </w:ins>
          </w:p>
        </w:tc>
      </w:tr>
    </w:tbl>
    <w:p w14:paraId="2B4E7884" w14:textId="77777777" w:rsidR="00AF3200" w:rsidRPr="00AF3200" w:rsidRDefault="00AF3200" w:rsidP="00D77616">
      <w:pPr>
        <w:pStyle w:val="FrontPage-Subtitle"/>
      </w:pPr>
      <w:bookmarkStart w:id="54" w:name="_Toc300675054"/>
      <w:r>
        <w:t>Approval</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417"/>
        <w:gridCol w:w="4620"/>
      </w:tblGrid>
      <w:tr w:rsidR="00550D1A" w14:paraId="2B4E7888" w14:textId="77777777" w:rsidTr="0057090B">
        <w:tc>
          <w:tcPr>
            <w:tcW w:w="959" w:type="dxa"/>
            <w:shd w:val="clear" w:color="auto" w:fill="auto"/>
          </w:tcPr>
          <w:p w14:paraId="2B4E7885" w14:textId="77777777" w:rsidR="00550D1A" w:rsidRDefault="00550D1A" w:rsidP="008E4503">
            <w:r>
              <w:t>Version</w:t>
            </w:r>
          </w:p>
        </w:tc>
        <w:tc>
          <w:tcPr>
            <w:tcW w:w="1417" w:type="dxa"/>
            <w:shd w:val="clear" w:color="auto" w:fill="auto"/>
          </w:tcPr>
          <w:p w14:paraId="2B4E7886" w14:textId="77777777" w:rsidR="00550D1A" w:rsidRDefault="00550D1A" w:rsidP="008E4503">
            <w:r>
              <w:t>Date</w:t>
            </w:r>
          </w:p>
        </w:tc>
        <w:tc>
          <w:tcPr>
            <w:tcW w:w="4620" w:type="dxa"/>
            <w:shd w:val="clear" w:color="auto" w:fill="auto"/>
          </w:tcPr>
          <w:p w14:paraId="2B4E7887" w14:textId="77777777" w:rsidR="00550D1A" w:rsidRDefault="00550D1A" w:rsidP="008E4503">
            <w:r>
              <w:t>Approval</w:t>
            </w:r>
          </w:p>
        </w:tc>
      </w:tr>
      <w:tr w:rsidR="00550D1A" w14:paraId="2B4E788C" w14:textId="77777777" w:rsidTr="0057090B">
        <w:tc>
          <w:tcPr>
            <w:tcW w:w="959" w:type="dxa"/>
            <w:shd w:val="clear" w:color="auto" w:fill="auto"/>
          </w:tcPr>
          <w:p w14:paraId="2B4E7889" w14:textId="77777777" w:rsidR="00550D1A" w:rsidRDefault="00550D1A" w:rsidP="008E4503">
            <w:r>
              <w:t>1.0</w:t>
            </w:r>
          </w:p>
        </w:tc>
        <w:tc>
          <w:tcPr>
            <w:tcW w:w="1417" w:type="dxa"/>
            <w:shd w:val="clear" w:color="auto" w:fill="auto"/>
          </w:tcPr>
          <w:p w14:paraId="2B4E788A" w14:textId="77777777" w:rsidR="00550D1A" w:rsidRDefault="0057090B" w:rsidP="008E4503">
            <w:r>
              <w:t>31.07.2014</w:t>
            </w:r>
          </w:p>
        </w:tc>
        <w:tc>
          <w:tcPr>
            <w:tcW w:w="4620" w:type="dxa"/>
            <w:shd w:val="clear" w:color="auto" w:fill="auto"/>
          </w:tcPr>
          <w:p w14:paraId="2B4E788B" w14:textId="77777777" w:rsidR="00550D1A" w:rsidRDefault="00550D1A" w:rsidP="00B65EE5"/>
        </w:tc>
      </w:tr>
      <w:tr w:rsidR="00550D1A" w14:paraId="2B4E7890" w14:textId="77777777" w:rsidTr="0057090B">
        <w:tc>
          <w:tcPr>
            <w:tcW w:w="959" w:type="dxa"/>
            <w:shd w:val="clear" w:color="auto" w:fill="auto"/>
          </w:tcPr>
          <w:p w14:paraId="2B4E788D" w14:textId="77777777" w:rsidR="00550D1A" w:rsidRPr="00815765" w:rsidRDefault="00550D1A" w:rsidP="00C85A29">
            <w:pPr>
              <w:rPr>
                <w:color w:val="FF0000"/>
              </w:rPr>
            </w:pPr>
          </w:p>
        </w:tc>
        <w:tc>
          <w:tcPr>
            <w:tcW w:w="1417" w:type="dxa"/>
            <w:shd w:val="clear" w:color="auto" w:fill="auto"/>
          </w:tcPr>
          <w:p w14:paraId="2B4E788E" w14:textId="77777777" w:rsidR="00550D1A" w:rsidRPr="00815765" w:rsidRDefault="00550D1A" w:rsidP="008E4503">
            <w:pPr>
              <w:rPr>
                <w:color w:val="FF0000"/>
              </w:rPr>
            </w:pPr>
          </w:p>
        </w:tc>
        <w:tc>
          <w:tcPr>
            <w:tcW w:w="4620" w:type="dxa"/>
            <w:shd w:val="clear" w:color="auto" w:fill="auto"/>
          </w:tcPr>
          <w:p w14:paraId="2B4E788F" w14:textId="77777777" w:rsidR="00550D1A" w:rsidRPr="00815765" w:rsidRDefault="00550D1A" w:rsidP="00C85A29">
            <w:pPr>
              <w:rPr>
                <w:color w:val="FF0000"/>
              </w:rPr>
            </w:pPr>
          </w:p>
        </w:tc>
      </w:tr>
    </w:tbl>
    <w:p w14:paraId="7E6E7681" w14:textId="77777777" w:rsidR="00153206" w:rsidRDefault="00153206" w:rsidP="00A71F76">
      <w:pPr>
        <w:pStyle w:val="Verzeichnis1"/>
        <w:rPr>
          <w:ins w:id="55" w:author="Cox Olaf" w:date="2015-06-09T14:11:00Z"/>
        </w:rPr>
      </w:pPr>
      <w:bookmarkStart w:id="56" w:name="_Toc300675055"/>
    </w:p>
    <w:p w14:paraId="6EC527C0" w14:textId="10418C68" w:rsidR="00153206" w:rsidRPr="00153206" w:rsidRDefault="00153206">
      <w:pPr>
        <w:rPr>
          <w:ins w:id="57" w:author="Cox Olaf" w:date="2015-06-09T14:11:00Z"/>
          <w:i/>
          <w:highlight w:val="yellow"/>
          <w:u w:val="single"/>
          <w:rPrChange w:id="58" w:author="Cox Olaf" w:date="2015-06-09T14:14:00Z">
            <w:rPr>
              <w:ins w:id="59" w:author="Cox Olaf" w:date="2015-06-09T14:11:00Z"/>
            </w:rPr>
          </w:rPrChange>
        </w:rPr>
        <w:pPrChange w:id="60" w:author="Cox Olaf" w:date="2015-06-09T14:11:00Z">
          <w:pPr>
            <w:pStyle w:val="Verzeichnis1"/>
          </w:pPr>
        </w:pPrChange>
      </w:pPr>
      <w:ins w:id="61" w:author="Cox Olaf" w:date="2015-06-09T14:11:00Z">
        <w:r w:rsidRPr="00153206">
          <w:rPr>
            <w:b/>
            <w:i/>
            <w:highlight w:val="yellow"/>
            <w:u w:val="single"/>
            <w:rPrChange w:id="62" w:author="Cox Olaf" w:date="2015-06-09T14:14:00Z">
              <w:rPr>
                <w:b w:val="0"/>
              </w:rPr>
            </w:rPrChange>
          </w:rPr>
          <w:t>9.6.2015 – REMARK BY COX:</w:t>
        </w:r>
      </w:ins>
    </w:p>
    <w:p w14:paraId="37CB607E" w14:textId="6BC76B38" w:rsidR="00153206" w:rsidRPr="00153206" w:rsidRDefault="00153206">
      <w:pPr>
        <w:rPr>
          <w:ins w:id="63" w:author="Cox Olaf" w:date="2015-06-09T14:13:00Z"/>
          <w:highlight w:val="yellow"/>
          <w:rPrChange w:id="64" w:author="Cox Olaf" w:date="2015-06-09T14:14:00Z">
            <w:rPr>
              <w:ins w:id="65" w:author="Cox Olaf" w:date="2015-06-09T14:13:00Z"/>
            </w:rPr>
          </w:rPrChange>
        </w:rPr>
        <w:pPrChange w:id="66" w:author="Cox Olaf" w:date="2015-06-09T14:11:00Z">
          <w:pPr>
            <w:pStyle w:val="Verzeichnis1"/>
          </w:pPr>
        </w:pPrChange>
      </w:pPr>
      <w:ins w:id="67" w:author="Cox Olaf" w:date="2015-06-09T14:11:00Z">
        <w:r w:rsidRPr="00153206">
          <w:rPr>
            <w:b/>
            <w:highlight w:val="yellow"/>
            <w:rPrChange w:id="68" w:author="Cox Olaf" w:date="2015-06-09T14:14:00Z">
              <w:rPr>
                <w:b w:val="0"/>
              </w:rPr>
            </w:rPrChange>
          </w:rPr>
          <w:t xml:space="preserve">All </w:t>
        </w:r>
      </w:ins>
      <w:ins w:id="69" w:author="Cox Olaf" w:date="2015-06-09T14:12:00Z">
        <w:r w:rsidRPr="00153206">
          <w:rPr>
            <w:b/>
            <w:highlight w:val="yellow"/>
            <w:rPrChange w:id="70" w:author="Cox Olaf" w:date="2015-06-09T14:14:00Z">
              <w:rPr>
                <w:b w:val="0"/>
              </w:rPr>
            </w:rPrChange>
          </w:rPr>
          <w:t xml:space="preserve">yellow marked </w:t>
        </w:r>
      </w:ins>
      <w:ins w:id="71" w:author="Cox Olaf" w:date="2015-06-09T14:11:00Z">
        <w:r w:rsidRPr="00153206">
          <w:rPr>
            <w:b/>
            <w:highlight w:val="yellow"/>
            <w:rPrChange w:id="72" w:author="Cox Olaf" w:date="2015-06-09T14:14:00Z">
              <w:rPr>
                <w:b w:val="0"/>
              </w:rPr>
            </w:rPrChange>
          </w:rPr>
          <w:t xml:space="preserve">chapters </w:t>
        </w:r>
      </w:ins>
      <w:ins w:id="73" w:author="Cox Olaf" w:date="2015-06-09T14:12:00Z">
        <w:r w:rsidRPr="00153206">
          <w:rPr>
            <w:b/>
            <w:highlight w:val="yellow"/>
            <w:rPrChange w:id="74" w:author="Cox Olaf" w:date="2015-06-09T14:14:00Z">
              <w:rPr>
                <w:b w:val="0"/>
              </w:rPr>
            </w:rPrChange>
          </w:rPr>
          <w:t xml:space="preserve">are adapted for BVMS in a </w:t>
        </w:r>
      </w:ins>
      <w:ins w:id="75" w:author="Cox Olaf" w:date="2015-06-09T14:13:00Z">
        <w:r w:rsidRPr="00153206">
          <w:rPr>
            <w:b/>
            <w:highlight w:val="yellow"/>
            <w:rPrChange w:id="76" w:author="Cox Olaf" w:date="2015-06-09T14:14:00Z">
              <w:rPr>
                <w:b w:val="0"/>
              </w:rPr>
            </w:rPrChange>
          </w:rPr>
          <w:t>specific Coding Guidelines document.</w:t>
        </w:r>
      </w:ins>
    </w:p>
    <w:p w14:paraId="5C6944E5" w14:textId="25D38794" w:rsidR="00153206" w:rsidRPr="00153206" w:rsidRDefault="00153206">
      <w:pPr>
        <w:rPr>
          <w:ins w:id="77" w:author="Cox Olaf" w:date="2015-06-09T14:11:00Z"/>
        </w:rPr>
        <w:pPrChange w:id="78" w:author="Cox Olaf" w:date="2015-06-09T14:11:00Z">
          <w:pPr>
            <w:pStyle w:val="Verzeichnis1"/>
          </w:pPr>
        </w:pPrChange>
      </w:pPr>
      <w:ins w:id="79" w:author="Cox Olaf" w:date="2015-06-09T14:13:00Z">
        <w:r w:rsidRPr="00153206">
          <w:rPr>
            <w:b/>
            <w:highlight w:val="yellow"/>
            <w:rPrChange w:id="80" w:author="Cox Olaf" w:date="2015-06-09T14:14:00Z">
              <w:rPr>
                <w:b w:val="0"/>
              </w:rPr>
            </w:rPrChange>
          </w:rPr>
          <w:t>All non-marked chapters are valid for BVMS</w:t>
        </w:r>
      </w:ins>
      <w:ins w:id="81" w:author="Cox Olaf" w:date="2015-06-09T14:14:00Z">
        <w:r>
          <w:rPr>
            <w:b/>
            <w:highlight w:val="yellow"/>
          </w:rPr>
          <w:t xml:space="preserve"> too</w:t>
        </w:r>
      </w:ins>
      <w:ins w:id="82" w:author="Cox Olaf" w:date="2015-06-09T14:13:00Z">
        <w:r w:rsidRPr="00153206">
          <w:rPr>
            <w:b/>
            <w:highlight w:val="yellow"/>
            <w:rPrChange w:id="83" w:author="Cox Olaf" w:date="2015-06-09T14:14:00Z">
              <w:rPr>
                <w:b w:val="0"/>
              </w:rPr>
            </w:rPrChange>
          </w:rPr>
          <w:t>.</w:t>
        </w:r>
      </w:ins>
    </w:p>
    <w:p w14:paraId="2B4E7891" w14:textId="77777777" w:rsidR="00AC68A5" w:rsidRPr="00AC68A5" w:rsidRDefault="00A71F76" w:rsidP="00A71F76">
      <w:pPr>
        <w:pStyle w:val="Verzeichnis1"/>
      </w:pPr>
      <w:r>
        <w:br w:type="page"/>
      </w:r>
      <w:bookmarkEnd w:id="56"/>
    </w:p>
    <w:p w14:paraId="2B4E7892" w14:textId="77777777" w:rsidR="00A71F76" w:rsidRPr="00A77CC6" w:rsidRDefault="00A71F76" w:rsidP="00A77CC6">
      <w:pPr>
        <w:pStyle w:val="Indexberschrift"/>
      </w:pPr>
      <w:r w:rsidRPr="00A77CC6">
        <w:lastRenderedPageBreak/>
        <w:t>Table of Contents</w:t>
      </w:r>
    </w:p>
    <w:p w14:paraId="2B4E7893" w14:textId="77777777" w:rsidR="00A77CC6" w:rsidRDefault="00AE6BC6">
      <w:pPr>
        <w:pStyle w:val="Verzeichnis1"/>
        <w:tabs>
          <w:tab w:val="left" w:pos="400"/>
        </w:tabs>
        <w:rPr>
          <w:rFonts w:asciiTheme="minorHAnsi" w:eastAsiaTheme="minorEastAsia" w:hAnsiTheme="minorHAnsi" w:cstheme="minorBidi"/>
          <w:b w:val="0"/>
          <w:noProof/>
          <w:sz w:val="22"/>
          <w:szCs w:val="22"/>
          <w:lang w:eastAsia="en-US"/>
        </w:rPr>
      </w:pPr>
      <w:r>
        <w:rPr>
          <w:color w:val="1F497D"/>
          <w:sz w:val="28"/>
        </w:rPr>
        <w:fldChar w:fldCharType="begin"/>
      </w:r>
      <w:r w:rsidR="00A71F76">
        <w:rPr>
          <w:color w:val="1F497D"/>
          <w:sz w:val="28"/>
        </w:rPr>
        <w:instrText xml:space="preserve"> TOC \o "1-2" </w:instrText>
      </w:r>
      <w:r>
        <w:rPr>
          <w:color w:val="1F497D"/>
          <w:sz w:val="28"/>
        </w:rPr>
        <w:fldChar w:fldCharType="separate"/>
      </w:r>
      <w:r w:rsidR="00A77CC6">
        <w:rPr>
          <w:noProof/>
        </w:rPr>
        <w:t>1</w:t>
      </w:r>
      <w:r w:rsidR="00A77CC6">
        <w:rPr>
          <w:rFonts w:asciiTheme="minorHAnsi" w:eastAsiaTheme="minorEastAsia" w:hAnsiTheme="minorHAnsi" w:cstheme="minorBidi"/>
          <w:b w:val="0"/>
          <w:noProof/>
          <w:sz w:val="22"/>
          <w:szCs w:val="22"/>
          <w:lang w:eastAsia="en-US"/>
        </w:rPr>
        <w:tab/>
      </w:r>
      <w:r w:rsidR="00A77CC6">
        <w:rPr>
          <w:noProof/>
        </w:rPr>
        <w:t>Overview</w:t>
      </w:r>
      <w:r w:rsidR="00A77CC6">
        <w:rPr>
          <w:noProof/>
        </w:rPr>
        <w:tab/>
      </w:r>
      <w:r>
        <w:rPr>
          <w:noProof/>
        </w:rPr>
        <w:fldChar w:fldCharType="begin"/>
      </w:r>
      <w:r w:rsidR="00A77CC6">
        <w:rPr>
          <w:noProof/>
        </w:rPr>
        <w:instrText xml:space="preserve"> PAGEREF _Toc401752030 \h </w:instrText>
      </w:r>
      <w:r>
        <w:rPr>
          <w:noProof/>
        </w:rPr>
      </w:r>
      <w:r>
        <w:rPr>
          <w:noProof/>
        </w:rPr>
        <w:fldChar w:fldCharType="separate"/>
      </w:r>
      <w:r w:rsidR="009226EE">
        <w:rPr>
          <w:noProof/>
        </w:rPr>
        <w:t>4</w:t>
      </w:r>
      <w:r>
        <w:rPr>
          <w:noProof/>
        </w:rPr>
        <w:fldChar w:fldCharType="end"/>
      </w:r>
    </w:p>
    <w:p w14:paraId="2B4E7894"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rPr>
        <w:t>1.1</w:t>
      </w:r>
      <w:r>
        <w:rPr>
          <w:rFonts w:asciiTheme="minorHAnsi" w:eastAsiaTheme="minorEastAsia" w:hAnsiTheme="minorHAnsi" w:cstheme="minorBidi"/>
          <w:noProof/>
          <w:sz w:val="22"/>
          <w:szCs w:val="22"/>
          <w:lang w:eastAsia="en-US"/>
        </w:rPr>
        <w:tab/>
      </w:r>
      <w:r>
        <w:rPr>
          <w:noProof/>
        </w:rPr>
        <w:t>Scope</w:t>
      </w:r>
      <w:r>
        <w:rPr>
          <w:noProof/>
        </w:rPr>
        <w:tab/>
      </w:r>
      <w:r w:rsidR="00AE6BC6">
        <w:rPr>
          <w:noProof/>
        </w:rPr>
        <w:fldChar w:fldCharType="begin"/>
      </w:r>
      <w:r>
        <w:rPr>
          <w:noProof/>
        </w:rPr>
        <w:instrText xml:space="preserve"> PAGEREF _Toc401752031 \h </w:instrText>
      </w:r>
      <w:r w:rsidR="00AE6BC6">
        <w:rPr>
          <w:noProof/>
        </w:rPr>
      </w:r>
      <w:r w:rsidR="00AE6BC6">
        <w:rPr>
          <w:noProof/>
        </w:rPr>
        <w:fldChar w:fldCharType="separate"/>
      </w:r>
      <w:r w:rsidR="009226EE">
        <w:rPr>
          <w:noProof/>
        </w:rPr>
        <w:t>4</w:t>
      </w:r>
      <w:r w:rsidR="00AE6BC6">
        <w:rPr>
          <w:noProof/>
        </w:rPr>
        <w:fldChar w:fldCharType="end"/>
      </w:r>
    </w:p>
    <w:p w14:paraId="2B4E7895"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rPr>
        <w:t>1.2</w:t>
      </w:r>
      <w:r>
        <w:rPr>
          <w:rFonts w:asciiTheme="minorHAnsi" w:eastAsiaTheme="minorEastAsia" w:hAnsiTheme="minorHAnsi" w:cstheme="minorBidi"/>
          <w:noProof/>
          <w:sz w:val="22"/>
          <w:szCs w:val="22"/>
          <w:lang w:eastAsia="en-US"/>
        </w:rPr>
        <w:tab/>
      </w:r>
      <w:r>
        <w:rPr>
          <w:noProof/>
        </w:rPr>
        <w:t>Document conventions</w:t>
      </w:r>
      <w:r>
        <w:rPr>
          <w:noProof/>
        </w:rPr>
        <w:tab/>
      </w:r>
      <w:r w:rsidR="00AE6BC6">
        <w:rPr>
          <w:noProof/>
        </w:rPr>
        <w:fldChar w:fldCharType="begin"/>
      </w:r>
      <w:r>
        <w:rPr>
          <w:noProof/>
        </w:rPr>
        <w:instrText xml:space="preserve"> PAGEREF _Toc401752032 \h </w:instrText>
      </w:r>
      <w:r w:rsidR="00AE6BC6">
        <w:rPr>
          <w:noProof/>
        </w:rPr>
      </w:r>
      <w:r w:rsidR="00AE6BC6">
        <w:rPr>
          <w:noProof/>
        </w:rPr>
        <w:fldChar w:fldCharType="separate"/>
      </w:r>
      <w:r w:rsidR="009226EE">
        <w:rPr>
          <w:noProof/>
        </w:rPr>
        <w:t>4</w:t>
      </w:r>
      <w:r w:rsidR="00AE6BC6">
        <w:rPr>
          <w:noProof/>
        </w:rPr>
        <w:fldChar w:fldCharType="end"/>
      </w:r>
    </w:p>
    <w:p w14:paraId="2B4E7896"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1.3</w:t>
      </w:r>
      <w:r>
        <w:rPr>
          <w:rFonts w:asciiTheme="minorHAnsi" w:eastAsiaTheme="minorEastAsia" w:hAnsiTheme="minorHAnsi" w:cstheme="minorBidi"/>
          <w:noProof/>
          <w:sz w:val="22"/>
          <w:szCs w:val="22"/>
          <w:lang w:eastAsia="en-US"/>
        </w:rPr>
        <w:tab/>
      </w:r>
      <w:r>
        <w:rPr>
          <w:noProof/>
        </w:rPr>
        <w:t>Terminology</w:t>
      </w:r>
      <w:r>
        <w:rPr>
          <w:noProof/>
        </w:rPr>
        <w:tab/>
      </w:r>
      <w:r w:rsidR="00AE6BC6">
        <w:rPr>
          <w:noProof/>
        </w:rPr>
        <w:fldChar w:fldCharType="begin"/>
      </w:r>
      <w:r>
        <w:rPr>
          <w:noProof/>
        </w:rPr>
        <w:instrText xml:space="preserve"> PAGEREF _Toc401752033 \h </w:instrText>
      </w:r>
      <w:r w:rsidR="00AE6BC6">
        <w:rPr>
          <w:noProof/>
        </w:rPr>
      </w:r>
      <w:r w:rsidR="00AE6BC6">
        <w:rPr>
          <w:noProof/>
        </w:rPr>
        <w:fldChar w:fldCharType="separate"/>
      </w:r>
      <w:r w:rsidR="009226EE">
        <w:rPr>
          <w:noProof/>
        </w:rPr>
        <w:t>4</w:t>
      </w:r>
      <w:r w:rsidR="00AE6BC6">
        <w:rPr>
          <w:noProof/>
        </w:rPr>
        <w:fldChar w:fldCharType="end"/>
      </w:r>
    </w:p>
    <w:p w14:paraId="2B4E7897" w14:textId="77777777" w:rsidR="00A77CC6" w:rsidRDefault="00A77CC6">
      <w:pPr>
        <w:pStyle w:val="Verzeichnis1"/>
        <w:tabs>
          <w:tab w:val="left" w:pos="400"/>
        </w:tabs>
        <w:rPr>
          <w:rFonts w:asciiTheme="minorHAnsi" w:eastAsiaTheme="minorEastAsia" w:hAnsiTheme="minorHAnsi" w:cstheme="minorBidi"/>
          <w:b w:val="0"/>
          <w:noProof/>
          <w:sz w:val="22"/>
          <w:szCs w:val="22"/>
          <w:lang w:eastAsia="en-US"/>
        </w:rPr>
      </w:pPr>
      <w:r>
        <w:rPr>
          <w:noProof/>
        </w:rPr>
        <w:t>2</w:t>
      </w:r>
      <w:r>
        <w:rPr>
          <w:rFonts w:asciiTheme="minorHAnsi" w:eastAsiaTheme="minorEastAsia" w:hAnsiTheme="minorHAnsi" w:cstheme="minorBidi"/>
          <w:b w:val="0"/>
          <w:noProof/>
          <w:sz w:val="22"/>
          <w:szCs w:val="22"/>
          <w:lang w:eastAsia="en-US"/>
        </w:rPr>
        <w:tab/>
      </w:r>
      <w:r>
        <w:rPr>
          <w:noProof/>
        </w:rPr>
        <w:t>General Coding Standards</w:t>
      </w:r>
      <w:r>
        <w:rPr>
          <w:noProof/>
        </w:rPr>
        <w:tab/>
      </w:r>
      <w:r w:rsidR="00AE6BC6">
        <w:rPr>
          <w:noProof/>
        </w:rPr>
        <w:fldChar w:fldCharType="begin"/>
      </w:r>
      <w:r>
        <w:rPr>
          <w:noProof/>
        </w:rPr>
        <w:instrText xml:space="preserve"> PAGEREF _Toc401752034 \h </w:instrText>
      </w:r>
      <w:r w:rsidR="00AE6BC6">
        <w:rPr>
          <w:noProof/>
        </w:rPr>
      </w:r>
      <w:r w:rsidR="00AE6BC6">
        <w:rPr>
          <w:noProof/>
        </w:rPr>
        <w:fldChar w:fldCharType="separate"/>
      </w:r>
      <w:r w:rsidR="009226EE">
        <w:rPr>
          <w:noProof/>
        </w:rPr>
        <w:t>6</w:t>
      </w:r>
      <w:r w:rsidR="00AE6BC6">
        <w:rPr>
          <w:noProof/>
        </w:rPr>
        <w:fldChar w:fldCharType="end"/>
      </w:r>
    </w:p>
    <w:p w14:paraId="2B4E7898"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2.1</w:t>
      </w:r>
      <w:r>
        <w:rPr>
          <w:rFonts w:asciiTheme="minorHAnsi" w:eastAsiaTheme="minorEastAsia" w:hAnsiTheme="minorHAnsi" w:cstheme="minorBidi"/>
          <w:noProof/>
          <w:sz w:val="22"/>
          <w:szCs w:val="22"/>
          <w:lang w:eastAsia="en-US"/>
        </w:rPr>
        <w:tab/>
      </w:r>
      <w:r>
        <w:rPr>
          <w:noProof/>
        </w:rPr>
        <w:t>Clarity and Consistency</w:t>
      </w:r>
      <w:r>
        <w:rPr>
          <w:noProof/>
        </w:rPr>
        <w:tab/>
      </w:r>
      <w:r w:rsidR="00AE6BC6">
        <w:rPr>
          <w:noProof/>
        </w:rPr>
        <w:fldChar w:fldCharType="begin"/>
      </w:r>
      <w:r>
        <w:rPr>
          <w:noProof/>
        </w:rPr>
        <w:instrText xml:space="preserve"> PAGEREF _Toc401752035 \h </w:instrText>
      </w:r>
      <w:r w:rsidR="00AE6BC6">
        <w:rPr>
          <w:noProof/>
        </w:rPr>
      </w:r>
      <w:r w:rsidR="00AE6BC6">
        <w:rPr>
          <w:noProof/>
        </w:rPr>
        <w:fldChar w:fldCharType="separate"/>
      </w:r>
      <w:r w:rsidR="009226EE">
        <w:rPr>
          <w:noProof/>
        </w:rPr>
        <w:t>6</w:t>
      </w:r>
      <w:r w:rsidR="00AE6BC6">
        <w:rPr>
          <w:noProof/>
        </w:rPr>
        <w:fldChar w:fldCharType="end"/>
      </w:r>
    </w:p>
    <w:p w14:paraId="2B4E7899"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2.2</w:t>
      </w:r>
      <w:r>
        <w:rPr>
          <w:rFonts w:asciiTheme="minorHAnsi" w:eastAsiaTheme="minorEastAsia" w:hAnsiTheme="minorHAnsi" w:cstheme="minorBidi"/>
          <w:noProof/>
          <w:sz w:val="22"/>
          <w:szCs w:val="22"/>
          <w:lang w:eastAsia="en-US"/>
        </w:rPr>
        <w:tab/>
      </w:r>
      <w:r>
        <w:rPr>
          <w:noProof/>
        </w:rPr>
        <w:t>Formatting and Style</w:t>
      </w:r>
      <w:r>
        <w:rPr>
          <w:noProof/>
        </w:rPr>
        <w:tab/>
      </w:r>
      <w:r w:rsidR="00AE6BC6">
        <w:rPr>
          <w:noProof/>
        </w:rPr>
        <w:fldChar w:fldCharType="begin"/>
      </w:r>
      <w:r>
        <w:rPr>
          <w:noProof/>
        </w:rPr>
        <w:instrText xml:space="preserve"> PAGEREF _Toc401752036 \h </w:instrText>
      </w:r>
      <w:r w:rsidR="00AE6BC6">
        <w:rPr>
          <w:noProof/>
        </w:rPr>
      </w:r>
      <w:r w:rsidR="00AE6BC6">
        <w:rPr>
          <w:noProof/>
        </w:rPr>
        <w:fldChar w:fldCharType="separate"/>
      </w:r>
      <w:r w:rsidR="009226EE">
        <w:rPr>
          <w:noProof/>
        </w:rPr>
        <w:t>6</w:t>
      </w:r>
      <w:r w:rsidR="00AE6BC6">
        <w:rPr>
          <w:noProof/>
        </w:rPr>
        <w:fldChar w:fldCharType="end"/>
      </w:r>
    </w:p>
    <w:p w14:paraId="2B4E789A"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rPr>
        <w:t>2.3</w:t>
      </w:r>
      <w:r>
        <w:rPr>
          <w:rFonts w:asciiTheme="minorHAnsi" w:eastAsiaTheme="minorEastAsia" w:hAnsiTheme="minorHAnsi" w:cstheme="minorBidi"/>
          <w:noProof/>
          <w:sz w:val="22"/>
          <w:szCs w:val="22"/>
          <w:lang w:eastAsia="en-US"/>
        </w:rPr>
        <w:tab/>
      </w:r>
      <w:r>
        <w:rPr>
          <w:noProof/>
        </w:rPr>
        <w:t>Projects and Solutions</w:t>
      </w:r>
      <w:r>
        <w:rPr>
          <w:noProof/>
        </w:rPr>
        <w:tab/>
      </w:r>
      <w:r w:rsidR="00AE6BC6">
        <w:rPr>
          <w:noProof/>
        </w:rPr>
        <w:fldChar w:fldCharType="begin"/>
      </w:r>
      <w:r>
        <w:rPr>
          <w:noProof/>
        </w:rPr>
        <w:instrText xml:space="preserve"> PAGEREF _Toc401752037 \h </w:instrText>
      </w:r>
      <w:r w:rsidR="00AE6BC6">
        <w:rPr>
          <w:noProof/>
        </w:rPr>
      </w:r>
      <w:r w:rsidR="00AE6BC6">
        <w:rPr>
          <w:noProof/>
        </w:rPr>
        <w:fldChar w:fldCharType="separate"/>
      </w:r>
      <w:r w:rsidR="009226EE">
        <w:rPr>
          <w:noProof/>
        </w:rPr>
        <w:t>7</w:t>
      </w:r>
      <w:r w:rsidR="00AE6BC6">
        <w:rPr>
          <w:noProof/>
        </w:rPr>
        <w:fldChar w:fldCharType="end"/>
      </w:r>
    </w:p>
    <w:p w14:paraId="2B4E789B"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rPr>
        <w:t>2.4</w:t>
      </w:r>
      <w:r>
        <w:rPr>
          <w:rFonts w:asciiTheme="minorHAnsi" w:eastAsiaTheme="minorEastAsia" w:hAnsiTheme="minorHAnsi" w:cstheme="minorBidi"/>
          <w:noProof/>
          <w:sz w:val="22"/>
          <w:szCs w:val="22"/>
          <w:lang w:eastAsia="en-US"/>
        </w:rPr>
        <w:tab/>
      </w:r>
      <w:r>
        <w:rPr>
          <w:noProof/>
        </w:rPr>
        <w:t>Using Libraries</w:t>
      </w:r>
      <w:r>
        <w:rPr>
          <w:noProof/>
        </w:rPr>
        <w:tab/>
      </w:r>
      <w:r w:rsidR="00AE6BC6">
        <w:rPr>
          <w:noProof/>
        </w:rPr>
        <w:fldChar w:fldCharType="begin"/>
      </w:r>
      <w:r>
        <w:rPr>
          <w:noProof/>
        </w:rPr>
        <w:instrText xml:space="preserve"> PAGEREF _Toc401752038 \h </w:instrText>
      </w:r>
      <w:r w:rsidR="00AE6BC6">
        <w:rPr>
          <w:noProof/>
        </w:rPr>
      </w:r>
      <w:r w:rsidR="00AE6BC6">
        <w:rPr>
          <w:noProof/>
        </w:rPr>
        <w:fldChar w:fldCharType="separate"/>
      </w:r>
      <w:r w:rsidR="009226EE">
        <w:rPr>
          <w:noProof/>
        </w:rPr>
        <w:t>7</w:t>
      </w:r>
      <w:r w:rsidR="00AE6BC6">
        <w:rPr>
          <w:noProof/>
        </w:rPr>
        <w:fldChar w:fldCharType="end"/>
      </w:r>
    </w:p>
    <w:p w14:paraId="2B4E789C"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rPr>
        <w:t>2.5</w:t>
      </w:r>
      <w:r>
        <w:rPr>
          <w:rFonts w:asciiTheme="minorHAnsi" w:eastAsiaTheme="minorEastAsia" w:hAnsiTheme="minorHAnsi" w:cstheme="minorBidi"/>
          <w:noProof/>
          <w:sz w:val="22"/>
          <w:szCs w:val="22"/>
          <w:lang w:eastAsia="en-US"/>
        </w:rPr>
        <w:tab/>
      </w:r>
      <w:r>
        <w:rPr>
          <w:noProof/>
        </w:rPr>
        <w:t>Usage of Code Snippets</w:t>
      </w:r>
      <w:r>
        <w:rPr>
          <w:noProof/>
        </w:rPr>
        <w:tab/>
      </w:r>
      <w:r w:rsidR="00AE6BC6">
        <w:rPr>
          <w:noProof/>
        </w:rPr>
        <w:fldChar w:fldCharType="begin"/>
      </w:r>
      <w:r>
        <w:rPr>
          <w:noProof/>
        </w:rPr>
        <w:instrText xml:space="preserve"> PAGEREF _Toc401752039 \h </w:instrText>
      </w:r>
      <w:r w:rsidR="00AE6BC6">
        <w:rPr>
          <w:noProof/>
        </w:rPr>
      </w:r>
      <w:r w:rsidR="00AE6BC6">
        <w:rPr>
          <w:noProof/>
        </w:rPr>
        <w:fldChar w:fldCharType="separate"/>
      </w:r>
      <w:r w:rsidR="009226EE">
        <w:rPr>
          <w:noProof/>
        </w:rPr>
        <w:t>8</w:t>
      </w:r>
      <w:r w:rsidR="00AE6BC6">
        <w:rPr>
          <w:noProof/>
        </w:rPr>
        <w:fldChar w:fldCharType="end"/>
      </w:r>
    </w:p>
    <w:p w14:paraId="2B4E789D"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2.6</w:t>
      </w:r>
      <w:r>
        <w:rPr>
          <w:rFonts w:asciiTheme="minorHAnsi" w:eastAsiaTheme="minorEastAsia" w:hAnsiTheme="minorHAnsi" w:cstheme="minorBidi"/>
          <w:noProof/>
          <w:sz w:val="22"/>
          <w:szCs w:val="22"/>
          <w:lang w:eastAsia="en-US"/>
        </w:rPr>
        <w:tab/>
      </w:r>
      <w:r>
        <w:rPr>
          <w:noProof/>
          <w:lang w:eastAsia="zh-CN"/>
        </w:rPr>
        <w:t>Literals</w:t>
      </w:r>
      <w:r>
        <w:rPr>
          <w:noProof/>
        </w:rPr>
        <w:tab/>
      </w:r>
      <w:r w:rsidR="00AE6BC6">
        <w:rPr>
          <w:noProof/>
        </w:rPr>
        <w:fldChar w:fldCharType="begin"/>
      </w:r>
      <w:r>
        <w:rPr>
          <w:noProof/>
        </w:rPr>
        <w:instrText xml:space="preserve"> PAGEREF _Toc401752040 \h </w:instrText>
      </w:r>
      <w:r w:rsidR="00AE6BC6">
        <w:rPr>
          <w:noProof/>
        </w:rPr>
      </w:r>
      <w:r w:rsidR="00AE6BC6">
        <w:rPr>
          <w:noProof/>
        </w:rPr>
        <w:fldChar w:fldCharType="separate"/>
      </w:r>
      <w:r w:rsidR="009226EE">
        <w:rPr>
          <w:noProof/>
        </w:rPr>
        <w:t>9</w:t>
      </w:r>
      <w:r w:rsidR="00AE6BC6">
        <w:rPr>
          <w:noProof/>
        </w:rPr>
        <w:fldChar w:fldCharType="end"/>
      </w:r>
    </w:p>
    <w:p w14:paraId="2B4E789E"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2.7</w:t>
      </w:r>
      <w:r>
        <w:rPr>
          <w:rFonts w:asciiTheme="minorHAnsi" w:eastAsiaTheme="minorEastAsia" w:hAnsiTheme="minorHAnsi" w:cstheme="minorBidi"/>
          <w:noProof/>
          <w:sz w:val="22"/>
          <w:szCs w:val="22"/>
          <w:lang w:eastAsia="en-US"/>
        </w:rPr>
        <w:tab/>
      </w:r>
      <w:r>
        <w:rPr>
          <w:noProof/>
          <w:lang w:eastAsia="zh-CN"/>
        </w:rPr>
        <w:t xml:space="preserve">Global </w:t>
      </w:r>
      <w:r>
        <w:rPr>
          <w:noProof/>
        </w:rPr>
        <w:t>Variables</w:t>
      </w:r>
      <w:r>
        <w:rPr>
          <w:noProof/>
        </w:rPr>
        <w:tab/>
      </w:r>
      <w:r w:rsidR="00AE6BC6">
        <w:rPr>
          <w:noProof/>
        </w:rPr>
        <w:fldChar w:fldCharType="begin"/>
      </w:r>
      <w:r>
        <w:rPr>
          <w:noProof/>
        </w:rPr>
        <w:instrText xml:space="preserve"> PAGEREF _Toc401752041 \h </w:instrText>
      </w:r>
      <w:r w:rsidR="00AE6BC6">
        <w:rPr>
          <w:noProof/>
        </w:rPr>
      </w:r>
      <w:r w:rsidR="00AE6BC6">
        <w:rPr>
          <w:noProof/>
        </w:rPr>
        <w:fldChar w:fldCharType="separate"/>
      </w:r>
      <w:r w:rsidR="009226EE">
        <w:rPr>
          <w:noProof/>
        </w:rPr>
        <w:t>9</w:t>
      </w:r>
      <w:r w:rsidR="00AE6BC6">
        <w:rPr>
          <w:noProof/>
        </w:rPr>
        <w:fldChar w:fldCharType="end"/>
      </w:r>
    </w:p>
    <w:p w14:paraId="2B4E789F"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2.8</w:t>
      </w:r>
      <w:r>
        <w:rPr>
          <w:rFonts w:asciiTheme="minorHAnsi" w:eastAsiaTheme="minorEastAsia" w:hAnsiTheme="minorHAnsi" w:cstheme="minorBidi"/>
          <w:noProof/>
          <w:sz w:val="22"/>
          <w:szCs w:val="22"/>
          <w:lang w:eastAsia="en-US"/>
        </w:rPr>
        <w:tab/>
      </w:r>
      <w:r>
        <w:rPr>
          <w:noProof/>
        </w:rPr>
        <w:t>Variable Declarations</w:t>
      </w:r>
      <w:r>
        <w:rPr>
          <w:noProof/>
          <w:lang w:eastAsia="zh-CN"/>
        </w:rPr>
        <w:t xml:space="preserve"> and </w:t>
      </w:r>
      <w:r>
        <w:rPr>
          <w:noProof/>
        </w:rPr>
        <w:t>Initializations</w:t>
      </w:r>
      <w:r>
        <w:rPr>
          <w:noProof/>
        </w:rPr>
        <w:tab/>
      </w:r>
      <w:r w:rsidR="00AE6BC6">
        <w:rPr>
          <w:noProof/>
        </w:rPr>
        <w:fldChar w:fldCharType="begin"/>
      </w:r>
      <w:r>
        <w:rPr>
          <w:noProof/>
        </w:rPr>
        <w:instrText xml:space="preserve"> PAGEREF _Toc401752042 \h </w:instrText>
      </w:r>
      <w:r w:rsidR="00AE6BC6">
        <w:rPr>
          <w:noProof/>
        </w:rPr>
      </w:r>
      <w:r w:rsidR="00AE6BC6">
        <w:rPr>
          <w:noProof/>
        </w:rPr>
        <w:fldChar w:fldCharType="separate"/>
      </w:r>
      <w:r w:rsidR="009226EE">
        <w:rPr>
          <w:noProof/>
        </w:rPr>
        <w:t>9</w:t>
      </w:r>
      <w:r w:rsidR="00AE6BC6">
        <w:rPr>
          <w:noProof/>
        </w:rPr>
        <w:fldChar w:fldCharType="end"/>
      </w:r>
    </w:p>
    <w:p w14:paraId="2B4E78A0"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2.9</w:t>
      </w:r>
      <w:r>
        <w:rPr>
          <w:rFonts w:asciiTheme="minorHAnsi" w:eastAsiaTheme="minorEastAsia" w:hAnsiTheme="minorHAnsi" w:cstheme="minorBidi"/>
          <w:noProof/>
          <w:sz w:val="22"/>
          <w:szCs w:val="22"/>
          <w:lang w:eastAsia="en-US"/>
        </w:rPr>
        <w:tab/>
      </w:r>
      <w:r>
        <w:rPr>
          <w:noProof/>
          <w:lang w:eastAsia="zh-CN"/>
        </w:rPr>
        <w:t>Function Declarations and Calls</w:t>
      </w:r>
      <w:r>
        <w:rPr>
          <w:noProof/>
        </w:rPr>
        <w:tab/>
      </w:r>
      <w:r w:rsidR="00AE6BC6">
        <w:rPr>
          <w:noProof/>
        </w:rPr>
        <w:fldChar w:fldCharType="begin"/>
      </w:r>
      <w:r>
        <w:rPr>
          <w:noProof/>
        </w:rPr>
        <w:instrText xml:space="preserve"> PAGEREF _Toc401752043 \h </w:instrText>
      </w:r>
      <w:r w:rsidR="00AE6BC6">
        <w:rPr>
          <w:noProof/>
        </w:rPr>
      </w:r>
      <w:r w:rsidR="00AE6BC6">
        <w:rPr>
          <w:noProof/>
        </w:rPr>
        <w:fldChar w:fldCharType="separate"/>
      </w:r>
      <w:r w:rsidR="009226EE">
        <w:rPr>
          <w:noProof/>
        </w:rPr>
        <w:t>10</w:t>
      </w:r>
      <w:r w:rsidR="00AE6BC6">
        <w:rPr>
          <w:noProof/>
        </w:rPr>
        <w:fldChar w:fldCharType="end"/>
      </w:r>
    </w:p>
    <w:p w14:paraId="2B4E78A1"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2.10</w:t>
      </w:r>
      <w:r>
        <w:rPr>
          <w:rFonts w:asciiTheme="minorHAnsi" w:eastAsiaTheme="minorEastAsia" w:hAnsiTheme="minorHAnsi" w:cstheme="minorBidi"/>
          <w:noProof/>
          <w:sz w:val="22"/>
          <w:szCs w:val="22"/>
          <w:lang w:eastAsia="en-US"/>
        </w:rPr>
        <w:tab/>
      </w:r>
      <w:r>
        <w:rPr>
          <w:noProof/>
        </w:rPr>
        <w:t>Statements</w:t>
      </w:r>
      <w:r>
        <w:rPr>
          <w:noProof/>
        </w:rPr>
        <w:tab/>
      </w:r>
      <w:r w:rsidR="00AE6BC6">
        <w:rPr>
          <w:noProof/>
        </w:rPr>
        <w:fldChar w:fldCharType="begin"/>
      </w:r>
      <w:r>
        <w:rPr>
          <w:noProof/>
        </w:rPr>
        <w:instrText xml:space="preserve"> PAGEREF _Toc401752044 \h </w:instrText>
      </w:r>
      <w:r w:rsidR="00AE6BC6">
        <w:rPr>
          <w:noProof/>
        </w:rPr>
      </w:r>
      <w:r w:rsidR="00AE6BC6">
        <w:rPr>
          <w:noProof/>
        </w:rPr>
        <w:fldChar w:fldCharType="separate"/>
      </w:r>
      <w:r w:rsidR="009226EE">
        <w:rPr>
          <w:noProof/>
        </w:rPr>
        <w:t>11</w:t>
      </w:r>
      <w:r w:rsidR="00AE6BC6">
        <w:rPr>
          <w:noProof/>
        </w:rPr>
        <w:fldChar w:fldCharType="end"/>
      </w:r>
    </w:p>
    <w:p w14:paraId="2B4E78A2"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rPr>
        <w:t>2.11</w:t>
      </w:r>
      <w:r>
        <w:rPr>
          <w:rFonts w:asciiTheme="minorHAnsi" w:eastAsiaTheme="minorEastAsia" w:hAnsiTheme="minorHAnsi" w:cstheme="minorBidi"/>
          <w:noProof/>
          <w:sz w:val="22"/>
          <w:szCs w:val="22"/>
          <w:lang w:eastAsia="en-US"/>
        </w:rPr>
        <w:tab/>
      </w:r>
      <w:r>
        <w:rPr>
          <w:noProof/>
        </w:rPr>
        <w:t>Control Flow</w:t>
      </w:r>
      <w:r>
        <w:rPr>
          <w:noProof/>
        </w:rPr>
        <w:tab/>
      </w:r>
      <w:r w:rsidR="00AE6BC6">
        <w:rPr>
          <w:noProof/>
        </w:rPr>
        <w:fldChar w:fldCharType="begin"/>
      </w:r>
      <w:r>
        <w:rPr>
          <w:noProof/>
        </w:rPr>
        <w:instrText xml:space="preserve"> PAGEREF _Toc401752045 \h </w:instrText>
      </w:r>
      <w:r w:rsidR="00AE6BC6">
        <w:rPr>
          <w:noProof/>
        </w:rPr>
      </w:r>
      <w:r w:rsidR="00AE6BC6">
        <w:rPr>
          <w:noProof/>
        </w:rPr>
        <w:fldChar w:fldCharType="separate"/>
      </w:r>
      <w:r w:rsidR="009226EE">
        <w:rPr>
          <w:noProof/>
        </w:rPr>
        <w:t>11</w:t>
      </w:r>
      <w:r w:rsidR="00AE6BC6">
        <w:rPr>
          <w:noProof/>
        </w:rPr>
        <w:fldChar w:fldCharType="end"/>
      </w:r>
    </w:p>
    <w:p w14:paraId="2B4E78A3"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2.12</w:t>
      </w:r>
      <w:r>
        <w:rPr>
          <w:rFonts w:asciiTheme="minorHAnsi" w:eastAsiaTheme="minorEastAsia" w:hAnsiTheme="minorHAnsi" w:cstheme="minorBidi"/>
          <w:noProof/>
          <w:sz w:val="22"/>
          <w:szCs w:val="22"/>
          <w:lang w:eastAsia="en-US"/>
        </w:rPr>
        <w:tab/>
      </w:r>
      <w:r>
        <w:rPr>
          <w:noProof/>
        </w:rPr>
        <w:t>Enums</w:t>
      </w:r>
      <w:r>
        <w:rPr>
          <w:noProof/>
        </w:rPr>
        <w:tab/>
      </w:r>
      <w:r w:rsidR="00AE6BC6">
        <w:rPr>
          <w:noProof/>
        </w:rPr>
        <w:fldChar w:fldCharType="begin"/>
      </w:r>
      <w:r>
        <w:rPr>
          <w:noProof/>
        </w:rPr>
        <w:instrText xml:space="preserve"> PAGEREF _Toc401752046 \h </w:instrText>
      </w:r>
      <w:r w:rsidR="00AE6BC6">
        <w:rPr>
          <w:noProof/>
        </w:rPr>
      </w:r>
      <w:r w:rsidR="00AE6BC6">
        <w:rPr>
          <w:noProof/>
        </w:rPr>
        <w:fldChar w:fldCharType="separate"/>
      </w:r>
      <w:r w:rsidR="009226EE">
        <w:rPr>
          <w:noProof/>
        </w:rPr>
        <w:t>13</w:t>
      </w:r>
      <w:r w:rsidR="00AE6BC6">
        <w:rPr>
          <w:noProof/>
        </w:rPr>
        <w:fldChar w:fldCharType="end"/>
      </w:r>
    </w:p>
    <w:p w14:paraId="2B4E78A4"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2.13</w:t>
      </w:r>
      <w:r>
        <w:rPr>
          <w:rFonts w:asciiTheme="minorHAnsi" w:eastAsiaTheme="minorEastAsia" w:hAnsiTheme="minorHAnsi" w:cstheme="minorBidi"/>
          <w:noProof/>
          <w:sz w:val="22"/>
          <w:szCs w:val="22"/>
          <w:lang w:eastAsia="en-US"/>
        </w:rPr>
        <w:tab/>
      </w:r>
      <w:r>
        <w:rPr>
          <w:noProof/>
        </w:rPr>
        <w:t>Whitespace</w:t>
      </w:r>
      <w:r>
        <w:rPr>
          <w:noProof/>
        </w:rPr>
        <w:tab/>
      </w:r>
      <w:r w:rsidR="00AE6BC6">
        <w:rPr>
          <w:noProof/>
        </w:rPr>
        <w:fldChar w:fldCharType="begin"/>
      </w:r>
      <w:r>
        <w:rPr>
          <w:noProof/>
        </w:rPr>
        <w:instrText xml:space="preserve"> PAGEREF _Toc401752047 \h </w:instrText>
      </w:r>
      <w:r w:rsidR="00AE6BC6">
        <w:rPr>
          <w:noProof/>
        </w:rPr>
      </w:r>
      <w:r w:rsidR="00AE6BC6">
        <w:rPr>
          <w:noProof/>
        </w:rPr>
        <w:fldChar w:fldCharType="separate"/>
      </w:r>
      <w:r w:rsidR="009226EE">
        <w:rPr>
          <w:noProof/>
        </w:rPr>
        <w:t>16</w:t>
      </w:r>
      <w:r w:rsidR="00AE6BC6">
        <w:rPr>
          <w:noProof/>
        </w:rPr>
        <w:fldChar w:fldCharType="end"/>
      </w:r>
    </w:p>
    <w:p w14:paraId="2B4E78A5"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2.14</w:t>
      </w:r>
      <w:r>
        <w:rPr>
          <w:rFonts w:asciiTheme="minorHAnsi" w:eastAsiaTheme="minorEastAsia" w:hAnsiTheme="minorHAnsi" w:cstheme="minorBidi"/>
          <w:noProof/>
          <w:sz w:val="22"/>
          <w:szCs w:val="22"/>
          <w:lang w:eastAsia="en-US"/>
        </w:rPr>
        <w:tab/>
      </w:r>
      <w:r>
        <w:rPr>
          <w:noProof/>
        </w:rPr>
        <w:t>Braces</w:t>
      </w:r>
      <w:r>
        <w:rPr>
          <w:noProof/>
        </w:rPr>
        <w:tab/>
      </w:r>
      <w:r w:rsidR="00AE6BC6">
        <w:rPr>
          <w:noProof/>
        </w:rPr>
        <w:fldChar w:fldCharType="begin"/>
      </w:r>
      <w:r>
        <w:rPr>
          <w:noProof/>
        </w:rPr>
        <w:instrText xml:space="preserve"> PAGEREF _Toc401752048 \h </w:instrText>
      </w:r>
      <w:r w:rsidR="00AE6BC6">
        <w:rPr>
          <w:noProof/>
        </w:rPr>
      </w:r>
      <w:r w:rsidR="00AE6BC6">
        <w:rPr>
          <w:noProof/>
        </w:rPr>
        <w:fldChar w:fldCharType="separate"/>
      </w:r>
      <w:r w:rsidR="009226EE">
        <w:rPr>
          <w:noProof/>
        </w:rPr>
        <w:t>17</w:t>
      </w:r>
      <w:r w:rsidR="00AE6BC6">
        <w:rPr>
          <w:noProof/>
        </w:rPr>
        <w:fldChar w:fldCharType="end"/>
      </w:r>
    </w:p>
    <w:p w14:paraId="2B4E78A6"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rPr>
        <w:t>2.15</w:t>
      </w:r>
      <w:r>
        <w:rPr>
          <w:rFonts w:asciiTheme="minorHAnsi" w:eastAsiaTheme="minorEastAsia" w:hAnsiTheme="minorHAnsi" w:cstheme="minorBidi"/>
          <w:noProof/>
          <w:sz w:val="22"/>
          <w:szCs w:val="22"/>
          <w:lang w:eastAsia="en-US"/>
        </w:rPr>
        <w:tab/>
      </w:r>
      <w:r>
        <w:rPr>
          <w:noProof/>
        </w:rPr>
        <w:t>Comments</w:t>
      </w:r>
      <w:r>
        <w:rPr>
          <w:noProof/>
        </w:rPr>
        <w:tab/>
      </w:r>
      <w:r w:rsidR="00AE6BC6">
        <w:rPr>
          <w:noProof/>
        </w:rPr>
        <w:fldChar w:fldCharType="begin"/>
      </w:r>
      <w:r>
        <w:rPr>
          <w:noProof/>
        </w:rPr>
        <w:instrText xml:space="preserve"> PAGEREF _Toc401752049 \h </w:instrText>
      </w:r>
      <w:r w:rsidR="00AE6BC6">
        <w:rPr>
          <w:noProof/>
        </w:rPr>
      </w:r>
      <w:r w:rsidR="00AE6BC6">
        <w:rPr>
          <w:noProof/>
        </w:rPr>
        <w:fldChar w:fldCharType="separate"/>
      </w:r>
      <w:r w:rsidR="009226EE">
        <w:rPr>
          <w:noProof/>
        </w:rPr>
        <w:t>18</w:t>
      </w:r>
      <w:r w:rsidR="00AE6BC6">
        <w:rPr>
          <w:noProof/>
        </w:rPr>
        <w:fldChar w:fldCharType="end"/>
      </w:r>
    </w:p>
    <w:p w14:paraId="2B4E78A7"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2.16</w:t>
      </w:r>
      <w:r>
        <w:rPr>
          <w:rFonts w:asciiTheme="minorHAnsi" w:eastAsiaTheme="minorEastAsia" w:hAnsiTheme="minorHAnsi" w:cstheme="minorBidi"/>
          <w:noProof/>
          <w:sz w:val="22"/>
          <w:szCs w:val="22"/>
          <w:lang w:eastAsia="en-US"/>
        </w:rPr>
        <w:tab/>
      </w:r>
      <w:r>
        <w:rPr>
          <w:noProof/>
          <w:lang w:eastAsia="zh-CN"/>
        </w:rPr>
        <w:t>Design Guidelines</w:t>
      </w:r>
      <w:r>
        <w:rPr>
          <w:noProof/>
        </w:rPr>
        <w:tab/>
      </w:r>
      <w:r w:rsidR="00AE6BC6">
        <w:rPr>
          <w:noProof/>
        </w:rPr>
        <w:fldChar w:fldCharType="begin"/>
      </w:r>
      <w:r>
        <w:rPr>
          <w:noProof/>
        </w:rPr>
        <w:instrText xml:space="preserve"> PAGEREF _Toc401752050 \h </w:instrText>
      </w:r>
      <w:r w:rsidR="00AE6BC6">
        <w:rPr>
          <w:noProof/>
        </w:rPr>
      </w:r>
      <w:r w:rsidR="00AE6BC6">
        <w:rPr>
          <w:noProof/>
        </w:rPr>
        <w:fldChar w:fldCharType="separate"/>
      </w:r>
      <w:r w:rsidR="009226EE">
        <w:rPr>
          <w:noProof/>
        </w:rPr>
        <w:t>24</w:t>
      </w:r>
      <w:r w:rsidR="00AE6BC6">
        <w:rPr>
          <w:noProof/>
        </w:rPr>
        <w:fldChar w:fldCharType="end"/>
      </w:r>
    </w:p>
    <w:p w14:paraId="2B4E78A8" w14:textId="77777777" w:rsidR="00A77CC6" w:rsidRDefault="00A77CC6">
      <w:pPr>
        <w:pStyle w:val="Verzeichnis1"/>
        <w:tabs>
          <w:tab w:val="left" w:pos="400"/>
        </w:tabs>
        <w:rPr>
          <w:rFonts w:asciiTheme="minorHAnsi" w:eastAsiaTheme="minorEastAsia" w:hAnsiTheme="minorHAnsi" w:cstheme="minorBidi"/>
          <w:b w:val="0"/>
          <w:noProof/>
          <w:sz w:val="22"/>
          <w:szCs w:val="22"/>
          <w:lang w:eastAsia="en-US"/>
        </w:rPr>
      </w:pPr>
      <w:r>
        <w:rPr>
          <w:noProof/>
          <w:lang w:eastAsia="zh-CN"/>
        </w:rPr>
        <w:t>3</w:t>
      </w:r>
      <w:r>
        <w:rPr>
          <w:rFonts w:asciiTheme="minorHAnsi" w:eastAsiaTheme="minorEastAsia" w:hAnsiTheme="minorHAnsi" w:cstheme="minorBidi"/>
          <w:b w:val="0"/>
          <w:noProof/>
          <w:sz w:val="22"/>
          <w:szCs w:val="22"/>
          <w:lang w:eastAsia="en-US"/>
        </w:rPr>
        <w:tab/>
      </w:r>
      <w:r>
        <w:rPr>
          <w:noProof/>
          <w:lang w:eastAsia="zh-CN"/>
        </w:rPr>
        <w:t>C# Coding Standards</w:t>
      </w:r>
      <w:r>
        <w:rPr>
          <w:noProof/>
        </w:rPr>
        <w:tab/>
      </w:r>
      <w:r w:rsidR="00AE6BC6">
        <w:rPr>
          <w:noProof/>
        </w:rPr>
        <w:fldChar w:fldCharType="begin"/>
      </w:r>
      <w:r>
        <w:rPr>
          <w:noProof/>
        </w:rPr>
        <w:instrText xml:space="preserve"> PAGEREF _Toc401752051 \h </w:instrText>
      </w:r>
      <w:r w:rsidR="00AE6BC6">
        <w:rPr>
          <w:noProof/>
        </w:rPr>
      </w:r>
      <w:r w:rsidR="00AE6BC6">
        <w:rPr>
          <w:noProof/>
        </w:rPr>
        <w:fldChar w:fldCharType="separate"/>
      </w:r>
      <w:r w:rsidR="009226EE">
        <w:rPr>
          <w:noProof/>
        </w:rPr>
        <w:t>25</w:t>
      </w:r>
      <w:r w:rsidR="00AE6BC6">
        <w:rPr>
          <w:noProof/>
        </w:rPr>
        <w:fldChar w:fldCharType="end"/>
      </w:r>
    </w:p>
    <w:p w14:paraId="2B4E78A9"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3.1</w:t>
      </w:r>
      <w:r>
        <w:rPr>
          <w:rFonts w:asciiTheme="minorHAnsi" w:eastAsiaTheme="minorEastAsia" w:hAnsiTheme="minorHAnsi" w:cstheme="minorBidi"/>
          <w:noProof/>
          <w:sz w:val="22"/>
          <w:szCs w:val="22"/>
          <w:lang w:eastAsia="en-US"/>
        </w:rPr>
        <w:tab/>
      </w:r>
      <w:r>
        <w:rPr>
          <w:noProof/>
          <w:lang w:eastAsia="zh-CN"/>
        </w:rPr>
        <w:t xml:space="preserve">Files and </w:t>
      </w:r>
      <w:r>
        <w:rPr>
          <w:noProof/>
        </w:rPr>
        <w:t>Structure</w:t>
      </w:r>
      <w:r>
        <w:rPr>
          <w:noProof/>
        </w:rPr>
        <w:tab/>
      </w:r>
      <w:r w:rsidR="00AE6BC6">
        <w:rPr>
          <w:noProof/>
        </w:rPr>
        <w:fldChar w:fldCharType="begin"/>
      </w:r>
      <w:r>
        <w:rPr>
          <w:noProof/>
        </w:rPr>
        <w:instrText xml:space="preserve"> PAGEREF _Toc401752052 \h </w:instrText>
      </w:r>
      <w:r w:rsidR="00AE6BC6">
        <w:rPr>
          <w:noProof/>
        </w:rPr>
      </w:r>
      <w:r w:rsidR="00AE6BC6">
        <w:rPr>
          <w:noProof/>
        </w:rPr>
        <w:fldChar w:fldCharType="separate"/>
      </w:r>
      <w:r w:rsidR="009226EE">
        <w:rPr>
          <w:noProof/>
        </w:rPr>
        <w:t>25</w:t>
      </w:r>
      <w:r w:rsidR="00AE6BC6">
        <w:rPr>
          <w:noProof/>
        </w:rPr>
        <w:fldChar w:fldCharType="end"/>
      </w:r>
    </w:p>
    <w:p w14:paraId="2B4E78AA"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3.2</w:t>
      </w:r>
      <w:r>
        <w:rPr>
          <w:rFonts w:asciiTheme="minorHAnsi" w:eastAsiaTheme="minorEastAsia" w:hAnsiTheme="minorHAnsi" w:cstheme="minorBidi"/>
          <w:noProof/>
          <w:sz w:val="22"/>
          <w:szCs w:val="22"/>
          <w:lang w:eastAsia="en-US"/>
        </w:rPr>
        <w:tab/>
      </w:r>
      <w:r>
        <w:rPr>
          <w:noProof/>
          <w:lang w:eastAsia="zh-CN"/>
        </w:rPr>
        <w:t>Regions</w:t>
      </w:r>
      <w:r>
        <w:rPr>
          <w:noProof/>
        </w:rPr>
        <w:tab/>
      </w:r>
      <w:r w:rsidR="00AE6BC6">
        <w:rPr>
          <w:noProof/>
        </w:rPr>
        <w:fldChar w:fldCharType="begin"/>
      </w:r>
      <w:r>
        <w:rPr>
          <w:noProof/>
        </w:rPr>
        <w:instrText xml:space="preserve"> PAGEREF _Toc401752053 \h </w:instrText>
      </w:r>
      <w:r w:rsidR="00AE6BC6">
        <w:rPr>
          <w:noProof/>
        </w:rPr>
      </w:r>
      <w:r w:rsidR="00AE6BC6">
        <w:rPr>
          <w:noProof/>
        </w:rPr>
        <w:fldChar w:fldCharType="separate"/>
      </w:r>
      <w:r w:rsidR="009226EE">
        <w:rPr>
          <w:noProof/>
        </w:rPr>
        <w:t>25</w:t>
      </w:r>
      <w:r w:rsidR="00AE6BC6">
        <w:rPr>
          <w:noProof/>
        </w:rPr>
        <w:fldChar w:fldCharType="end"/>
      </w:r>
    </w:p>
    <w:p w14:paraId="2B4E78AB"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3.3</w:t>
      </w:r>
      <w:r>
        <w:rPr>
          <w:rFonts w:asciiTheme="minorHAnsi" w:eastAsiaTheme="minorEastAsia" w:hAnsiTheme="minorHAnsi" w:cstheme="minorBidi"/>
          <w:noProof/>
          <w:sz w:val="22"/>
          <w:szCs w:val="22"/>
          <w:lang w:eastAsia="en-US"/>
        </w:rPr>
        <w:tab/>
      </w:r>
      <w:r>
        <w:rPr>
          <w:noProof/>
          <w:lang w:eastAsia="zh-CN"/>
        </w:rPr>
        <w:t xml:space="preserve">Assembly </w:t>
      </w:r>
      <w:r>
        <w:rPr>
          <w:noProof/>
        </w:rPr>
        <w:t>Properties</w:t>
      </w:r>
      <w:r>
        <w:rPr>
          <w:noProof/>
        </w:rPr>
        <w:tab/>
      </w:r>
      <w:r w:rsidR="00AE6BC6">
        <w:rPr>
          <w:noProof/>
        </w:rPr>
        <w:fldChar w:fldCharType="begin"/>
      </w:r>
      <w:r>
        <w:rPr>
          <w:noProof/>
        </w:rPr>
        <w:instrText xml:space="preserve"> PAGEREF _Toc401752054 \h </w:instrText>
      </w:r>
      <w:r w:rsidR="00AE6BC6">
        <w:rPr>
          <w:noProof/>
        </w:rPr>
      </w:r>
      <w:r w:rsidR="00AE6BC6">
        <w:rPr>
          <w:noProof/>
        </w:rPr>
        <w:fldChar w:fldCharType="separate"/>
      </w:r>
      <w:r w:rsidR="009226EE">
        <w:rPr>
          <w:noProof/>
        </w:rPr>
        <w:t>26</w:t>
      </w:r>
      <w:r w:rsidR="00AE6BC6">
        <w:rPr>
          <w:noProof/>
        </w:rPr>
        <w:fldChar w:fldCharType="end"/>
      </w:r>
    </w:p>
    <w:p w14:paraId="2B4E78AC"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3.4</w:t>
      </w:r>
      <w:r>
        <w:rPr>
          <w:rFonts w:asciiTheme="minorHAnsi" w:eastAsiaTheme="minorEastAsia" w:hAnsiTheme="minorHAnsi" w:cstheme="minorBidi"/>
          <w:noProof/>
          <w:sz w:val="22"/>
          <w:szCs w:val="22"/>
          <w:lang w:eastAsia="en-US"/>
        </w:rPr>
        <w:tab/>
      </w:r>
      <w:r>
        <w:rPr>
          <w:noProof/>
          <w:lang w:eastAsia="zh-CN"/>
        </w:rPr>
        <w:t xml:space="preserve">Naming </w:t>
      </w:r>
      <w:r>
        <w:rPr>
          <w:noProof/>
        </w:rPr>
        <w:t>Conventions</w:t>
      </w:r>
      <w:r>
        <w:rPr>
          <w:noProof/>
        </w:rPr>
        <w:tab/>
      </w:r>
      <w:r w:rsidR="00AE6BC6">
        <w:rPr>
          <w:noProof/>
        </w:rPr>
        <w:fldChar w:fldCharType="begin"/>
      </w:r>
      <w:r>
        <w:rPr>
          <w:noProof/>
        </w:rPr>
        <w:instrText xml:space="preserve"> PAGEREF _Toc401752055 \h </w:instrText>
      </w:r>
      <w:r w:rsidR="00AE6BC6">
        <w:rPr>
          <w:noProof/>
        </w:rPr>
      </w:r>
      <w:r w:rsidR="00AE6BC6">
        <w:rPr>
          <w:noProof/>
        </w:rPr>
        <w:fldChar w:fldCharType="separate"/>
      </w:r>
      <w:r w:rsidR="009226EE">
        <w:rPr>
          <w:noProof/>
        </w:rPr>
        <w:t>26</w:t>
      </w:r>
      <w:r w:rsidR="00AE6BC6">
        <w:rPr>
          <w:noProof/>
        </w:rPr>
        <w:fldChar w:fldCharType="end"/>
      </w:r>
    </w:p>
    <w:p w14:paraId="2B4E78AD"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3.5</w:t>
      </w:r>
      <w:r>
        <w:rPr>
          <w:rFonts w:asciiTheme="minorHAnsi" w:eastAsiaTheme="minorEastAsia" w:hAnsiTheme="minorHAnsi" w:cstheme="minorBidi"/>
          <w:noProof/>
          <w:sz w:val="22"/>
          <w:szCs w:val="22"/>
          <w:lang w:eastAsia="en-US"/>
        </w:rPr>
        <w:tab/>
      </w:r>
      <w:r>
        <w:rPr>
          <w:noProof/>
        </w:rPr>
        <w:t>Constants</w:t>
      </w:r>
      <w:r>
        <w:rPr>
          <w:noProof/>
        </w:rPr>
        <w:tab/>
      </w:r>
      <w:r w:rsidR="00AE6BC6">
        <w:rPr>
          <w:noProof/>
        </w:rPr>
        <w:fldChar w:fldCharType="begin"/>
      </w:r>
      <w:r>
        <w:rPr>
          <w:noProof/>
        </w:rPr>
        <w:instrText xml:space="preserve"> PAGEREF _Toc401752056 \h </w:instrText>
      </w:r>
      <w:r w:rsidR="00AE6BC6">
        <w:rPr>
          <w:noProof/>
        </w:rPr>
      </w:r>
      <w:r w:rsidR="00AE6BC6">
        <w:rPr>
          <w:noProof/>
        </w:rPr>
        <w:fldChar w:fldCharType="separate"/>
      </w:r>
      <w:r w:rsidR="009226EE">
        <w:rPr>
          <w:noProof/>
        </w:rPr>
        <w:t>29</w:t>
      </w:r>
      <w:r w:rsidR="00AE6BC6">
        <w:rPr>
          <w:noProof/>
        </w:rPr>
        <w:fldChar w:fldCharType="end"/>
      </w:r>
    </w:p>
    <w:p w14:paraId="2B4E78AE"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3.6</w:t>
      </w:r>
      <w:r>
        <w:rPr>
          <w:rFonts w:asciiTheme="minorHAnsi" w:eastAsiaTheme="minorEastAsia" w:hAnsiTheme="minorHAnsi" w:cstheme="minorBidi"/>
          <w:noProof/>
          <w:sz w:val="22"/>
          <w:szCs w:val="22"/>
          <w:lang w:eastAsia="en-US"/>
        </w:rPr>
        <w:tab/>
      </w:r>
      <w:r>
        <w:rPr>
          <w:noProof/>
        </w:rPr>
        <w:t>Strings</w:t>
      </w:r>
      <w:r>
        <w:rPr>
          <w:noProof/>
        </w:rPr>
        <w:tab/>
      </w:r>
      <w:r w:rsidR="00AE6BC6">
        <w:rPr>
          <w:noProof/>
        </w:rPr>
        <w:fldChar w:fldCharType="begin"/>
      </w:r>
      <w:r>
        <w:rPr>
          <w:noProof/>
        </w:rPr>
        <w:instrText xml:space="preserve"> PAGEREF _Toc401752057 \h </w:instrText>
      </w:r>
      <w:r w:rsidR="00AE6BC6">
        <w:rPr>
          <w:noProof/>
        </w:rPr>
      </w:r>
      <w:r w:rsidR="00AE6BC6">
        <w:rPr>
          <w:noProof/>
        </w:rPr>
        <w:fldChar w:fldCharType="separate"/>
      </w:r>
      <w:r w:rsidR="009226EE">
        <w:rPr>
          <w:noProof/>
        </w:rPr>
        <w:t>30</w:t>
      </w:r>
      <w:r w:rsidR="00AE6BC6">
        <w:rPr>
          <w:noProof/>
        </w:rPr>
        <w:fldChar w:fldCharType="end"/>
      </w:r>
    </w:p>
    <w:p w14:paraId="2B4E78AF"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3.7</w:t>
      </w:r>
      <w:r>
        <w:rPr>
          <w:rFonts w:asciiTheme="minorHAnsi" w:eastAsiaTheme="minorEastAsia" w:hAnsiTheme="minorHAnsi" w:cstheme="minorBidi"/>
          <w:noProof/>
          <w:sz w:val="22"/>
          <w:szCs w:val="22"/>
          <w:lang w:eastAsia="en-US"/>
        </w:rPr>
        <w:tab/>
      </w:r>
      <w:r>
        <w:rPr>
          <w:noProof/>
          <w:lang w:eastAsia="zh-CN"/>
        </w:rPr>
        <w:t xml:space="preserve">Arrays and </w:t>
      </w:r>
      <w:r>
        <w:rPr>
          <w:noProof/>
        </w:rPr>
        <w:t>Collections</w:t>
      </w:r>
      <w:r>
        <w:rPr>
          <w:noProof/>
        </w:rPr>
        <w:tab/>
      </w:r>
      <w:r w:rsidR="00AE6BC6">
        <w:rPr>
          <w:noProof/>
        </w:rPr>
        <w:fldChar w:fldCharType="begin"/>
      </w:r>
      <w:r>
        <w:rPr>
          <w:noProof/>
        </w:rPr>
        <w:instrText xml:space="preserve"> PAGEREF _Toc401752058 \h </w:instrText>
      </w:r>
      <w:r w:rsidR="00AE6BC6">
        <w:rPr>
          <w:noProof/>
        </w:rPr>
      </w:r>
      <w:r w:rsidR="00AE6BC6">
        <w:rPr>
          <w:noProof/>
        </w:rPr>
        <w:fldChar w:fldCharType="separate"/>
      </w:r>
      <w:r w:rsidR="009226EE">
        <w:rPr>
          <w:noProof/>
        </w:rPr>
        <w:t>31</w:t>
      </w:r>
      <w:r w:rsidR="00AE6BC6">
        <w:rPr>
          <w:noProof/>
        </w:rPr>
        <w:fldChar w:fldCharType="end"/>
      </w:r>
    </w:p>
    <w:p w14:paraId="2B4E78B0"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3.8</w:t>
      </w:r>
      <w:r>
        <w:rPr>
          <w:rFonts w:asciiTheme="minorHAnsi" w:eastAsiaTheme="minorEastAsia" w:hAnsiTheme="minorHAnsi" w:cstheme="minorBidi"/>
          <w:noProof/>
          <w:sz w:val="22"/>
          <w:szCs w:val="22"/>
          <w:lang w:eastAsia="en-US"/>
        </w:rPr>
        <w:tab/>
      </w:r>
      <w:r>
        <w:rPr>
          <w:noProof/>
        </w:rPr>
        <w:t>Structures</w:t>
      </w:r>
      <w:r>
        <w:rPr>
          <w:noProof/>
        </w:rPr>
        <w:tab/>
      </w:r>
      <w:r w:rsidR="00AE6BC6">
        <w:rPr>
          <w:noProof/>
        </w:rPr>
        <w:fldChar w:fldCharType="begin"/>
      </w:r>
      <w:r>
        <w:rPr>
          <w:noProof/>
        </w:rPr>
        <w:instrText xml:space="preserve"> PAGEREF _Toc401752059 \h </w:instrText>
      </w:r>
      <w:r w:rsidR="00AE6BC6">
        <w:rPr>
          <w:noProof/>
        </w:rPr>
      </w:r>
      <w:r w:rsidR="00AE6BC6">
        <w:rPr>
          <w:noProof/>
        </w:rPr>
        <w:fldChar w:fldCharType="separate"/>
      </w:r>
      <w:r w:rsidR="009226EE">
        <w:rPr>
          <w:noProof/>
        </w:rPr>
        <w:t>32</w:t>
      </w:r>
      <w:r w:rsidR="00AE6BC6">
        <w:rPr>
          <w:noProof/>
        </w:rPr>
        <w:fldChar w:fldCharType="end"/>
      </w:r>
    </w:p>
    <w:p w14:paraId="2B4E78B1"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3.9</w:t>
      </w:r>
      <w:r>
        <w:rPr>
          <w:rFonts w:asciiTheme="minorHAnsi" w:eastAsiaTheme="minorEastAsia" w:hAnsiTheme="minorHAnsi" w:cstheme="minorBidi"/>
          <w:noProof/>
          <w:sz w:val="22"/>
          <w:szCs w:val="22"/>
          <w:lang w:eastAsia="en-US"/>
        </w:rPr>
        <w:tab/>
      </w:r>
      <w:r>
        <w:rPr>
          <w:noProof/>
          <w:lang w:eastAsia="zh-CN"/>
        </w:rPr>
        <w:t>Structures vs. Classes</w:t>
      </w:r>
      <w:r>
        <w:rPr>
          <w:noProof/>
        </w:rPr>
        <w:tab/>
      </w:r>
      <w:r w:rsidR="00AE6BC6">
        <w:rPr>
          <w:noProof/>
        </w:rPr>
        <w:fldChar w:fldCharType="begin"/>
      </w:r>
      <w:r>
        <w:rPr>
          <w:noProof/>
        </w:rPr>
        <w:instrText xml:space="preserve"> PAGEREF _Toc401752060 \h </w:instrText>
      </w:r>
      <w:r w:rsidR="00AE6BC6">
        <w:rPr>
          <w:noProof/>
        </w:rPr>
      </w:r>
      <w:r w:rsidR="00AE6BC6">
        <w:rPr>
          <w:noProof/>
        </w:rPr>
        <w:fldChar w:fldCharType="separate"/>
      </w:r>
      <w:r w:rsidR="009226EE">
        <w:rPr>
          <w:noProof/>
        </w:rPr>
        <w:t>33</w:t>
      </w:r>
      <w:r w:rsidR="00AE6BC6">
        <w:rPr>
          <w:noProof/>
        </w:rPr>
        <w:fldChar w:fldCharType="end"/>
      </w:r>
    </w:p>
    <w:p w14:paraId="2B4E78B2"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3.10</w:t>
      </w:r>
      <w:r>
        <w:rPr>
          <w:rFonts w:asciiTheme="minorHAnsi" w:eastAsiaTheme="minorEastAsia" w:hAnsiTheme="minorHAnsi" w:cstheme="minorBidi"/>
          <w:noProof/>
          <w:sz w:val="22"/>
          <w:szCs w:val="22"/>
          <w:lang w:eastAsia="en-US"/>
        </w:rPr>
        <w:tab/>
      </w:r>
      <w:r>
        <w:rPr>
          <w:noProof/>
        </w:rPr>
        <w:t>Interfaces</w:t>
      </w:r>
      <w:r>
        <w:rPr>
          <w:noProof/>
        </w:rPr>
        <w:tab/>
      </w:r>
      <w:r w:rsidR="00AE6BC6">
        <w:rPr>
          <w:noProof/>
        </w:rPr>
        <w:fldChar w:fldCharType="begin"/>
      </w:r>
      <w:r>
        <w:rPr>
          <w:noProof/>
        </w:rPr>
        <w:instrText xml:space="preserve"> PAGEREF _Toc401752061 \h </w:instrText>
      </w:r>
      <w:r w:rsidR="00AE6BC6">
        <w:rPr>
          <w:noProof/>
        </w:rPr>
      </w:r>
      <w:r w:rsidR="00AE6BC6">
        <w:rPr>
          <w:noProof/>
        </w:rPr>
        <w:fldChar w:fldCharType="separate"/>
      </w:r>
      <w:r w:rsidR="009226EE">
        <w:rPr>
          <w:noProof/>
        </w:rPr>
        <w:t>33</w:t>
      </w:r>
      <w:r w:rsidR="00AE6BC6">
        <w:rPr>
          <w:noProof/>
        </w:rPr>
        <w:fldChar w:fldCharType="end"/>
      </w:r>
    </w:p>
    <w:p w14:paraId="2B4E78B3"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3.11</w:t>
      </w:r>
      <w:r>
        <w:rPr>
          <w:rFonts w:asciiTheme="minorHAnsi" w:eastAsiaTheme="minorEastAsia" w:hAnsiTheme="minorHAnsi" w:cstheme="minorBidi"/>
          <w:noProof/>
          <w:sz w:val="22"/>
          <w:szCs w:val="22"/>
          <w:lang w:eastAsia="en-US"/>
        </w:rPr>
        <w:tab/>
      </w:r>
      <w:r>
        <w:rPr>
          <w:noProof/>
        </w:rPr>
        <w:t>Classes</w:t>
      </w:r>
      <w:r>
        <w:rPr>
          <w:noProof/>
        </w:rPr>
        <w:tab/>
      </w:r>
      <w:r w:rsidR="00AE6BC6">
        <w:rPr>
          <w:noProof/>
        </w:rPr>
        <w:fldChar w:fldCharType="begin"/>
      </w:r>
      <w:r>
        <w:rPr>
          <w:noProof/>
        </w:rPr>
        <w:instrText xml:space="preserve"> PAGEREF _Toc401752062 \h </w:instrText>
      </w:r>
      <w:r w:rsidR="00AE6BC6">
        <w:rPr>
          <w:noProof/>
        </w:rPr>
      </w:r>
      <w:r w:rsidR="00AE6BC6">
        <w:rPr>
          <w:noProof/>
        </w:rPr>
        <w:fldChar w:fldCharType="separate"/>
      </w:r>
      <w:r w:rsidR="009226EE">
        <w:rPr>
          <w:noProof/>
        </w:rPr>
        <w:t>33</w:t>
      </w:r>
      <w:r w:rsidR="00AE6BC6">
        <w:rPr>
          <w:noProof/>
        </w:rPr>
        <w:fldChar w:fldCharType="end"/>
      </w:r>
    </w:p>
    <w:p w14:paraId="2B4E78B4"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3.12</w:t>
      </w:r>
      <w:r>
        <w:rPr>
          <w:rFonts w:asciiTheme="minorHAnsi" w:eastAsiaTheme="minorEastAsia" w:hAnsiTheme="minorHAnsi" w:cstheme="minorBidi"/>
          <w:noProof/>
          <w:sz w:val="22"/>
          <w:szCs w:val="22"/>
          <w:lang w:eastAsia="en-US"/>
        </w:rPr>
        <w:tab/>
      </w:r>
      <w:r>
        <w:rPr>
          <w:noProof/>
          <w:lang w:eastAsia="zh-CN"/>
        </w:rPr>
        <w:t xml:space="preserve">Errors and </w:t>
      </w:r>
      <w:r>
        <w:rPr>
          <w:noProof/>
        </w:rPr>
        <w:t>Exceptions</w:t>
      </w:r>
      <w:r>
        <w:rPr>
          <w:noProof/>
        </w:rPr>
        <w:tab/>
      </w:r>
      <w:r w:rsidR="00AE6BC6">
        <w:rPr>
          <w:noProof/>
        </w:rPr>
        <w:fldChar w:fldCharType="begin"/>
      </w:r>
      <w:r>
        <w:rPr>
          <w:noProof/>
        </w:rPr>
        <w:instrText xml:space="preserve"> PAGEREF _Toc401752063 \h </w:instrText>
      </w:r>
      <w:r w:rsidR="00AE6BC6">
        <w:rPr>
          <w:noProof/>
        </w:rPr>
      </w:r>
      <w:r w:rsidR="00AE6BC6">
        <w:rPr>
          <w:noProof/>
        </w:rPr>
        <w:fldChar w:fldCharType="separate"/>
      </w:r>
      <w:r w:rsidR="009226EE">
        <w:rPr>
          <w:noProof/>
        </w:rPr>
        <w:t>39</w:t>
      </w:r>
      <w:r w:rsidR="00AE6BC6">
        <w:rPr>
          <w:noProof/>
        </w:rPr>
        <w:fldChar w:fldCharType="end"/>
      </w:r>
    </w:p>
    <w:p w14:paraId="2B4E78B5"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3.13</w:t>
      </w:r>
      <w:r>
        <w:rPr>
          <w:rFonts w:asciiTheme="minorHAnsi" w:eastAsiaTheme="minorEastAsia" w:hAnsiTheme="minorHAnsi" w:cstheme="minorBidi"/>
          <w:noProof/>
          <w:sz w:val="22"/>
          <w:szCs w:val="22"/>
          <w:lang w:eastAsia="en-US"/>
        </w:rPr>
        <w:tab/>
      </w:r>
      <w:r>
        <w:rPr>
          <w:noProof/>
          <w:lang w:eastAsia="zh-CN"/>
        </w:rPr>
        <w:t xml:space="preserve">Resource </w:t>
      </w:r>
      <w:r>
        <w:rPr>
          <w:noProof/>
        </w:rPr>
        <w:t>Cleanup</w:t>
      </w:r>
      <w:r>
        <w:rPr>
          <w:noProof/>
        </w:rPr>
        <w:tab/>
      </w:r>
      <w:r w:rsidR="00AE6BC6">
        <w:rPr>
          <w:noProof/>
        </w:rPr>
        <w:fldChar w:fldCharType="begin"/>
      </w:r>
      <w:r>
        <w:rPr>
          <w:noProof/>
        </w:rPr>
        <w:instrText xml:space="preserve"> PAGEREF _Toc401752064 \h </w:instrText>
      </w:r>
      <w:r w:rsidR="00AE6BC6">
        <w:rPr>
          <w:noProof/>
        </w:rPr>
      </w:r>
      <w:r w:rsidR="00AE6BC6">
        <w:rPr>
          <w:noProof/>
        </w:rPr>
        <w:fldChar w:fldCharType="separate"/>
      </w:r>
      <w:r w:rsidR="009226EE">
        <w:rPr>
          <w:noProof/>
        </w:rPr>
        <w:t>43</w:t>
      </w:r>
      <w:r w:rsidR="00AE6BC6">
        <w:rPr>
          <w:noProof/>
        </w:rPr>
        <w:fldChar w:fldCharType="end"/>
      </w:r>
    </w:p>
    <w:p w14:paraId="2B4E78B6"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3.14</w:t>
      </w:r>
      <w:r>
        <w:rPr>
          <w:rFonts w:asciiTheme="minorHAnsi" w:eastAsiaTheme="minorEastAsia" w:hAnsiTheme="minorHAnsi" w:cstheme="minorBidi"/>
          <w:noProof/>
          <w:sz w:val="22"/>
          <w:szCs w:val="22"/>
          <w:lang w:eastAsia="en-US"/>
        </w:rPr>
        <w:tab/>
      </w:r>
      <w:r>
        <w:rPr>
          <w:noProof/>
        </w:rPr>
        <w:t>Interop</w:t>
      </w:r>
      <w:r>
        <w:rPr>
          <w:noProof/>
        </w:rPr>
        <w:tab/>
      </w:r>
      <w:r w:rsidR="00AE6BC6">
        <w:rPr>
          <w:noProof/>
        </w:rPr>
        <w:fldChar w:fldCharType="begin"/>
      </w:r>
      <w:r>
        <w:rPr>
          <w:noProof/>
        </w:rPr>
        <w:instrText xml:space="preserve"> PAGEREF _Toc401752065 \h </w:instrText>
      </w:r>
      <w:r w:rsidR="00AE6BC6">
        <w:rPr>
          <w:noProof/>
        </w:rPr>
      </w:r>
      <w:r w:rsidR="00AE6BC6">
        <w:rPr>
          <w:noProof/>
        </w:rPr>
        <w:fldChar w:fldCharType="separate"/>
      </w:r>
      <w:r w:rsidR="009226EE">
        <w:rPr>
          <w:noProof/>
        </w:rPr>
        <w:t>50</w:t>
      </w:r>
      <w:r w:rsidR="00AE6BC6">
        <w:rPr>
          <w:noProof/>
        </w:rPr>
        <w:fldChar w:fldCharType="end"/>
      </w:r>
    </w:p>
    <w:p w14:paraId="2B4E78B7"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3.15</w:t>
      </w:r>
      <w:r>
        <w:rPr>
          <w:rFonts w:asciiTheme="minorHAnsi" w:eastAsiaTheme="minorEastAsia" w:hAnsiTheme="minorHAnsi" w:cstheme="minorBidi"/>
          <w:noProof/>
          <w:sz w:val="22"/>
          <w:szCs w:val="22"/>
          <w:lang w:eastAsia="en-US"/>
        </w:rPr>
        <w:tab/>
      </w:r>
      <w:r>
        <w:rPr>
          <w:noProof/>
        </w:rPr>
        <w:t>LINQ – Language INtegrated Query</w:t>
      </w:r>
      <w:r>
        <w:rPr>
          <w:noProof/>
        </w:rPr>
        <w:tab/>
      </w:r>
      <w:r w:rsidR="00AE6BC6">
        <w:rPr>
          <w:noProof/>
        </w:rPr>
        <w:fldChar w:fldCharType="begin"/>
      </w:r>
      <w:r>
        <w:rPr>
          <w:noProof/>
        </w:rPr>
        <w:instrText xml:space="preserve"> PAGEREF _Toc401752066 \h </w:instrText>
      </w:r>
      <w:r w:rsidR="00AE6BC6">
        <w:rPr>
          <w:noProof/>
        </w:rPr>
      </w:r>
      <w:r w:rsidR="00AE6BC6">
        <w:rPr>
          <w:noProof/>
        </w:rPr>
        <w:fldChar w:fldCharType="separate"/>
      </w:r>
      <w:r w:rsidR="009226EE">
        <w:rPr>
          <w:noProof/>
        </w:rPr>
        <w:t>52</w:t>
      </w:r>
      <w:r w:rsidR="00AE6BC6">
        <w:rPr>
          <w:noProof/>
        </w:rPr>
        <w:fldChar w:fldCharType="end"/>
      </w:r>
    </w:p>
    <w:p w14:paraId="2B4E78B8"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3.16</w:t>
      </w:r>
      <w:r>
        <w:rPr>
          <w:rFonts w:asciiTheme="minorHAnsi" w:eastAsiaTheme="minorEastAsia" w:hAnsiTheme="minorHAnsi" w:cstheme="minorBidi"/>
          <w:noProof/>
          <w:sz w:val="22"/>
          <w:szCs w:val="22"/>
          <w:lang w:eastAsia="en-US"/>
        </w:rPr>
        <w:tab/>
      </w:r>
      <w:r>
        <w:rPr>
          <w:noProof/>
          <w:lang w:eastAsia="zh-CN"/>
        </w:rPr>
        <w:t xml:space="preserve">Asynchronous </w:t>
      </w:r>
      <w:r>
        <w:rPr>
          <w:noProof/>
        </w:rPr>
        <w:t>Programming</w:t>
      </w:r>
      <w:r>
        <w:rPr>
          <w:noProof/>
        </w:rPr>
        <w:tab/>
      </w:r>
      <w:r w:rsidR="00AE6BC6">
        <w:rPr>
          <w:noProof/>
        </w:rPr>
        <w:fldChar w:fldCharType="begin"/>
      </w:r>
      <w:r>
        <w:rPr>
          <w:noProof/>
        </w:rPr>
        <w:instrText xml:space="preserve"> PAGEREF _Toc401752067 \h </w:instrText>
      </w:r>
      <w:r w:rsidR="00AE6BC6">
        <w:rPr>
          <w:noProof/>
        </w:rPr>
      </w:r>
      <w:r w:rsidR="00AE6BC6">
        <w:rPr>
          <w:noProof/>
        </w:rPr>
        <w:fldChar w:fldCharType="separate"/>
      </w:r>
      <w:r w:rsidR="009226EE">
        <w:rPr>
          <w:noProof/>
        </w:rPr>
        <w:t>55</w:t>
      </w:r>
      <w:r w:rsidR="00AE6BC6">
        <w:rPr>
          <w:noProof/>
        </w:rPr>
        <w:fldChar w:fldCharType="end"/>
      </w:r>
    </w:p>
    <w:p w14:paraId="2B4E78B9" w14:textId="77777777" w:rsidR="00A77CC6" w:rsidRDefault="00A77CC6">
      <w:pPr>
        <w:pStyle w:val="Verzeichnis1"/>
        <w:tabs>
          <w:tab w:val="left" w:pos="400"/>
        </w:tabs>
        <w:rPr>
          <w:rFonts w:asciiTheme="minorHAnsi" w:eastAsiaTheme="minorEastAsia" w:hAnsiTheme="minorHAnsi" w:cstheme="minorBidi"/>
          <w:b w:val="0"/>
          <w:noProof/>
          <w:sz w:val="22"/>
          <w:szCs w:val="22"/>
          <w:lang w:eastAsia="en-US"/>
        </w:rPr>
      </w:pPr>
      <w:r>
        <w:rPr>
          <w:noProof/>
        </w:rPr>
        <w:t>4</w:t>
      </w:r>
      <w:r>
        <w:rPr>
          <w:rFonts w:asciiTheme="minorHAnsi" w:eastAsiaTheme="minorEastAsia" w:hAnsiTheme="minorHAnsi" w:cstheme="minorBidi"/>
          <w:b w:val="0"/>
          <w:noProof/>
          <w:sz w:val="22"/>
          <w:szCs w:val="22"/>
          <w:lang w:eastAsia="en-US"/>
        </w:rPr>
        <w:tab/>
      </w:r>
      <w:r>
        <w:rPr>
          <w:noProof/>
        </w:rPr>
        <w:t>C++ Coding Standards</w:t>
      </w:r>
      <w:r>
        <w:rPr>
          <w:noProof/>
        </w:rPr>
        <w:tab/>
      </w:r>
      <w:r w:rsidR="00AE6BC6">
        <w:rPr>
          <w:noProof/>
        </w:rPr>
        <w:fldChar w:fldCharType="begin"/>
      </w:r>
      <w:r>
        <w:rPr>
          <w:noProof/>
        </w:rPr>
        <w:instrText xml:space="preserve"> PAGEREF _Toc401752068 \h </w:instrText>
      </w:r>
      <w:r w:rsidR="00AE6BC6">
        <w:rPr>
          <w:noProof/>
        </w:rPr>
      </w:r>
      <w:r w:rsidR="00AE6BC6">
        <w:rPr>
          <w:noProof/>
        </w:rPr>
        <w:fldChar w:fldCharType="separate"/>
      </w:r>
      <w:r w:rsidR="009226EE">
        <w:rPr>
          <w:noProof/>
        </w:rPr>
        <w:t>60</w:t>
      </w:r>
      <w:r w:rsidR="00AE6BC6">
        <w:rPr>
          <w:noProof/>
        </w:rPr>
        <w:fldChar w:fldCharType="end"/>
      </w:r>
    </w:p>
    <w:p w14:paraId="2B4E78BA"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4.1</w:t>
      </w:r>
      <w:r>
        <w:rPr>
          <w:rFonts w:asciiTheme="minorHAnsi" w:eastAsiaTheme="minorEastAsia" w:hAnsiTheme="minorHAnsi" w:cstheme="minorBidi"/>
          <w:noProof/>
          <w:sz w:val="22"/>
          <w:szCs w:val="22"/>
          <w:lang w:eastAsia="en-US"/>
        </w:rPr>
        <w:tab/>
      </w:r>
      <w:r>
        <w:rPr>
          <w:noProof/>
          <w:lang w:eastAsia="zh-CN"/>
        </w:rPr>
        <w:t>Compiler Options</w:t>
      </w:r>
      <w:r>
        <w:rPr>
          <w:noProof/>
        </w:rPr>
        <w:tab/>
      </w:r>
      <w:r w:rsidR="00AE6BC6">
        <w:rPr>
          <w:noProof/>
        </w:rPr>
        <w:fldChar w:fldCharType="begin"/>
      </w:r>
      <w:r>
        <w:rPr>
          <w:noProof/>
        </w:rPr>
        <w:instrText xml:space="preserve"> PAGEREF _Toc401752069 \h </w:instrText>
      </w:r>
      <w:r w:rsidR="00AE6BC6">
        <w:rPr>
          <w:noProof/>
        </w:rPr>
      </w:r>
      <w:r w:rsidR="00AE6BC6">
        <w:rPr>
          <w:noProof/>
        </w:rPr>
        <w:fldChar w:fldCharType="separate"/>
      </w:r>
      <w:r w:rsidR="009226EE">
        <w:rPr>
          <w:noProof/>
        </w:rPr>
        <w:t>62</w:t>
      </w:r>
      <w:r w:rsidR="00AE6BC6">
        <w:rPr>
          <w:noProof/>
        </w:rPr>
        <w:fldChar w:fldCharType="end"/>
      </w:r>
    </w:p>
    <w:p w14:paraId="2B4E78BB"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4.2</w:t>
      </w:r>
      <w:r>
        <w:rPr>
          <w:rFonts w:asciiTheme="minorHAnsi" w:eastAsiaTheme="minorEastAsia" w:hAnsiTheme="minorHAnsi" w:cstheme="minorBidi"/>
          <w:noProof/>
          <w:sz w:val="22"/>
          <w:szCs w:val="22"/>
          <w:lang w:eastAsia="en-US"/>
        </w:rPr>
        <w:tab/>
      </w:r>
      <w:r>
        <w:rPr>
          <w:noProof/>
          <w:lang w:eastAsia="zh-CN"/>
        </w:rPr>
        <w:t xml:space="preserve">Files and </w:t>
      </w:r>
      <w:r>
        <w:rPr>
          <w:noProof/>
        </w:rPr>
        <w:t>Structure</w:t>
      </w:r>
      <w:r>
        <w:rPr>
          <w:noProof/>
        </w:rPr>
        <w:tab/>
      </w:r>
      <w:r w:rsidR="00AE6BC6">
        <w:rPr>
          <w:noProof/>
        </w:rPr>
        <w:fldChar w:fldCharType="begin"/>
      </w:r>
      <w:r>
        <w:rPr>
          <w:noProof/>
        </w:rPr>
        <w:instrText xml:space="preserve"> PAGEREF _Toc401752070 \h </w:instrText>
      </w:r>
      <w:r w:rsidR="00AE6BC6">
        <w:rPr>
          <w:noProof/>
        </w:rPr>
      </w:r>
      <w:r w:rsidR="00AE6BC6">
        <w:rPr>
          <w:noProof/>
        </w:rPr>
        <w:fldChar w:fldCharType="separate"/>
      </w:r>
      <w:r w:rsidR="009226EE">
        <w:rPr>
          <w:noProof/>
        </w:rPr>
        <w:t>63</w:t>
      </w:r>
      <w:r w:rsidR="00AE6BC6">
        <w:rPr>
          <w:noProof/>
        </w:rPr>
        <w:fldChar w:fldCharType="end"/>
      </w:r>
    </w:p>
    <w:p w14:paraId="2B4E78BC"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4.3</w:t>
      </w:r>
      <w:r>
        <w:rPr>
          <w:rFonts w:asciiTheme="minorHAnsi" w:eastAsiaTheme="minorEastAsia" w:hAnsiTheme="minorHAnsi" w:cstheme="minorBidi"/>
          <w:noProof/>
          <w:sz w:val="22"/>
          <w:szCs w:val="22"/>
          <w:lang w:eastAsia="en-US"/>
        </w:rPr>
        <w:tab/>
      </w:r>
      <w:r>
        <w:rPr>
          <w:noProof/>
          <w:lang w:eastAsia="zh-CN"/>
        </w:rPr>
        <w:t>Naming Conventions</w:t>
      </w:r>
      <w:r>
        <w:rPr>
          <w:noProof/>
        </w:rPr>
        <w:tab/>
      </w:r>
      <w:r w:rsidR="00AE6BC6">
        <w:rPr>
          <w:noProof/>
        </w:rPr>
        <w:fldChar w:fldCharType="begin"/>
      </w:r>
      <w:r>
        <w:rPr>
          <w:noProof/>
        </w:rPr>
        <w:instrText xml:space="preserve"> PAGEREF _Toc401752071 \h </w:instrText>
      </w:r>
      <w:r w:rsidR="00AE6BC6">
        <w:rPr>
          <w:noProof/>
        </w:rPr>
      </w:r>
      <w:r w:rsidR="00AE6BC6">
        <w:rPr>
          <w:noProof/>
        </w:rPr>
        <w:fldChar w:fldCharType="separate"/>
      </w:r>
      <w:r w:rsidR="009226EE">
        <w:rPr>
          <w:noProof/>
        </w:rPr>
        <w:t>65</w:t>
      </w:r>
      <w:r w:rsidR="00AE6BC6">
        <w:rPr>
          <w:noProof/>
        </w:rPr>
        <w:fldChar w:fldCharType="end"/>
      </w:r>
    </w:p>
    <w:p w14:paraId="2B4E78BD"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rPr>
        <w:t>4.4</w:t>
      </w:r>
      <w:r>
        <w:rPr>
          <w:rFonts w:asciiTheme="minorHAnsi" w:eastAsiaTheme="minorEastAsia" w:hAnsiTheme="minorHAnsi" w:cstheme="minorBidi"/>
          <w:noProof/>
          <w:sz w:val="22"/>
          <w:szCs w:val="22"/>
          <w:lang w:eastAsia="en-US"/>
        </w:rPr>
        <w:tab/>
      </w:r>
      <w:r>
        <w:rPr>
          <w:noProof/>
        </w:rPr>
        <w:t>Pointers</w:t>
      </w:r>
      <w:r>
        <w:rPr>
          <w:noProof/>
        </w:rPr>
        <w:tab/>
      </w:r>
      <w:r w:rsidR="00AE6BC6">
        <w:rPr>
          <w:noProof/>
        </w:rPr>
        <w:fldChar w:fldCharType="begin"/>
      </w:r>
      <w:r>
        <w:rPr>
          <w:noProof/>
        </w:rPr>
        <w:instrText xml:space="preserve"> PAGEREF _Toc401752072 \h </w:instrText>
      </w:r>
      <w:r w:rsidR="00AE6BC6">
        <w:rPr>
          <w:noProof/>
        </w:rPr>
      </w:r>
      <w:r w:rsidR="00AE6BC6">
        <w:rPr>
          <w:noProof/>
        </w:rPr>
        <w:fldChar w:fldCharType="separate"/>
      </w:r>
      <w:r w:rsidR="009226EE">
        <w:rPr>
          <w:noProof/>
        </w:rPr>
        <w:t>66</w:t>
      </w:r>
      <w:r w:rsidR="00AE6BC6">
        <w:rPr>
          <w:noProof/>
        </w:rPr>
        <w:fldChar w:fldCharType="end"/>
      </w:r>
    </w:p>
    <w:p w14:paraId="2B4E78BE"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4.5</w:t>
      </w:r>
      <w:r>
        <w:rPr>
          <w:rFonts w:asciiTheme="minorHAnsi" w:eastAsiaTheme="minorEastAsia" w:hAnsiTheme="minorHAnsi" w:cstheme="minorBidi"/>
          <w:noProof/>
          <w:sz w:val="22"/>
          <w:szCs w:val="22"/>
          <w:lang w:eastAsia="en-US"/>
        </w:rPr>
        <w:tab/>
      </w:r>
      <w:r>
        <w:rPr>
          <w:noProof/>
          <w:lang w:eastAsia="zh-CN"/>
        </w:rPr>
        <w:t>Constants</w:t>
      </w:r>
      <w:r>
        <w:rPr>
          <w:noProof/>
        </w:rPr>
        <w:tab/>
      </w:r>
      <w:r w:rsidR="00AE6BC6">
        <w:rPr>
          <w:noProof/>
        </w:rPr>
        <w:fldChar w:fldCharType="begin"/>
      </w:r>
      <w:r>
        <w:rPr>
          <w:noProof/>
        </w:rPr>
        <w:instrText xml:space="preserve"> PAGEREF _Toc401752073 \h </w:instrText>
      </w:r>
      <w:r w:rsidR="00AE6BC6">
        <w:rPr>
          <w:noProof/>
        </w:rPr>
      </w:r>
      <w:r w:rsidR="00AE6BC6">
        <w:rPr>
          <w:noProof/>
        </w:rPr>
        <w:fldChar w:fldCharType="separate"/>
      </w:r>
      <w:r w:rsidR="009226EE">
        <w:rPr>
          <w:noProof/>
        </w:rPr>
        <w:t>68</w:t>
      </w:r>
      <w:r w:rsidR="00AE6BC6">
        <w:rPr>
          <w:noProof/>
        </w:rPr>
        <w:fldChar w:fldCharType="end"/>
      </w:r>
    </w:p>
    <w:p w14:paraId="2B4E78BF"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4.6</w:t>
      </w:r>
      <w:r>
        <w:rPr>
          <w:rFonts w:asciiTheme="minorHAnsi" w:eastAsiaTheme="minorEastAsia" w:hAnsiTheme="minorHAnsi" w:cstheme="minorBidi"/>
          <w:noProof/>
          <w:sz w:val="22"/>
          <w:szCs w:val="22"/>
          <w:lang w:eastAsia="en-US"/>
        </w:rPr>
        <w:tab/>
      </w:r>
      <w:r>
        <w:rPr>
          <w:noProof/>
        </w:rPr>
        <w:t>Constness</w:t>
      </w:r>
      <w:r>
        <w:rPr>
          <w:noProof/>
        </w:rPr>
        <w:tab/>
      </w:r>
      <w:r w:rsidR="00AE6BC6">
        <w:rPr>
          <w:noProof/>
        </w:rPr>
        <w:fldChar w:fldCharType="begin"/>
      </w:r>
      <w:r>
        <w:rPr>
          <w:noProof/>
        </w:rPr>
        <w:instrText xml:space="preserve"> PAGEREF _Toc401752074 \h </w:instrText>
      </w:r>
      <w:r w:rsidR="00AE6BC6">
        <w:rPr>
          <w:noProof/>
        </w:rPr>
      </w:r>
      <w:r w:rsidR="00AE6BC6">
        <w:rPr>
          <w:noProof/>
        </w:rPr>
        <w:fldChar w:fldCharType="separate"/>
      </w:r>
      <w:r w:rsidR="009226EE">
        <w:rPr>
          <w:noProof/>
        </w:rPr>
        <w:t>68</w:t>
      </w:r>
      <w:r w:rsidR="00AE6BC6">
        <w:rPr>
          <w:noProof/>
        </w:rPr>
        <w:fldChar w:fldCharType="end"/>
      </w:r>
    </w:p>
    <w:p w14:paraId="2B4E78C0"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4.7</w:t>
      </w:r>
      <w:r>
        <w:rPr>
          <w:rFonts w:asciiTheme="minorHAnsi" w:eastAsiaTheme="minorEastAsia" w:hAnsiTheme="minorHAnsi" w:cstheme="minorBidi"/>
          <w:noProof/>
          <w:sz w:val="22"/>
          <w:szCs w:val="22"/>
          <w:lang w:eastAsia="en-US"/>
        </w:rPr>
        <w:tab/>
      </w:r>
      <w:r>
        <w:rPr>
          <w:noProof/>
        </w:rPr>
        <w:t>Casting</w:t>
      </w:r>
      <w:r>
        <w:rPr>
          <w:noProof/>
        </w:rPr>
        <w:tab/>
      </w:r>
      <w:r w:rsidR="00AE6BC6">
        <w:rPr>
          <w:noProof/>
        </w:rPr>
        <w:fldChar w:fldCharType="begin"/>
      </w:r>
      <w:r>
        <w:rPr>
          <w:noProof/>
        </w:rPr>
        <w:instrText xml:space="preserve"> PAGEREF _Toc401752075 \h </w:instrText>
      </w:r>
      <w:r w:rsidR="00AE6BC6">
        <w:rPr>
          <w:noProof/>
        </w:rPr>
      </w:r>
      <w:r w:rsidR="00AE6BC6">
        <w:rPr>
          <w:noProof/>
        </w:rPr>
        <w:fldChar w:fldCharType="separate"/>
      </w:r>
      <w:r w:rsidR="009226EE">
        <w:rPr>
          <w:noProof/>
        </w:rPr>
        <w:t>69</w:t>
      </w:r>
      <w:r w:rsidR="00AE6BC6">
        <w:rPr>
          <w:noProof/>
        </w:rPr>
        <w:fldChar w:fldCharType="end"/>
      </w:r>
    </w:p>
    <w:p w14:paraId="2B4E78C1"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4.8</w:t>
      </w:r>
      <w:r>
        <w:rPr>
          <w:rFonts w:asciiTheme="minorHAnsi" w:eastAsiaTheme="minorEastAsia" w:hAnsiTheme="minorHAnsi" w:cstheme="minorBidi"/>
          <w:noProof/>
          <w:sz w:val="22"/>
          <w:szCs w:val="22"/>
          <w:lang w:eastAsia="en-US"/>
        </w:rPr>
        <w:tab/>
      </w:r>
      <w:r>
        <w:rPr>
          <w:noProof/>
        </w:rPr>
        <w:t>Sizeof</w:t>
      </w:r>
      <w:r>
        <w:rPr>
          <w:noProof/>
        </w:rPr>
        <w:tab/>
      </w:r>
      <w:r w:rsidR="00AE6BC6">
        <w:rPr>
          <w:noProof/>
        </w:rPr>
        <w:fldChar w:fldCharType="begin"/>
      </w:r>
      <w:r>
        <w:rPr>
          <w:noProof/>
        </w:rPr>
        <w:instrText xml:space="preserve"> PAGEREF _Toc401752076 \h </w:instrText>
      </w:r>
      <w:r w:rsidR="00AE6BC6">
        <w:rPr>
          <w:noProof/>
        </w:rPr>
      </w:r>
      <w:r w:rsidR="00AE6BC6">
        <w:rPr>
          <w:noProof/>
        </w:rPr>
        <w:fldChar w:fldCharType="separate"/>
      </w:r>
      <w:r w:rsidR="009226EE">
        <w:rPr>
          <w:noProof/>
        </w:rPr>
        <w:t>69</w:t>
      </w:r>
      <w:r w:rsidR="00AE6BC6">
        <w:rPr>
          <w:noProof/>
        </w:rPr>
        <w:fldChar w:fldCharType="end"/>
      </w:r>
    </w:p>
    <w:p w14:paraId="2B4E78C2"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rPr>
        <w:t>4.9</w:t>
      </w:r>
      <w:r>
        <w:rPr>
          <w:rFonts w:asciiTheme="minorHAnsi" w:eastAsiaTheme="minorEastAsia" w:hAnsiTheme="minorHAnsi" w:cstheme="minorBidi"/>
          <w:noProof/>
          <w:sz w:val="22"/>
          <w:szCs w:val="22"/>
          <w:lang w:eastAsia="en-US"/>
        </w:rPr>
        <w:tab/>
      </w:r>
      <w:r>
        <w:rPr>
          <w:noProof/>
        </w:rPr>
        <w:t>Strings</w:t>
      </w:r>
      <w:r>
        <w:rPr>
          <w:noProof/>
        </w:rPr>
        <w:tab/>
      </w:r>
      <w:r w:rsidR="00AE6BC6">
        <w:rPr>
          <w:noProof/>
        </w:rPr>
        <w:fldChar w:fldCharType="begin"/>
      </w:r>
      <w:r>
        <w:rPr>
          <w:noProof/>
        </w:rPr>
        <w:instrText xml:space="preserve"> PAGEREF _Toc401752077 \h </w:instrText>
      </w:r>
      <w:r w:rsidR="00AE6BC6">
        <w:rPr>
          <w:noProof/>
        </w:rPr>
      </w:r>
      <w:r w:rsidR="00AE6BC6">
        <w:rPr>
          <w:noProof/>
        </w:rPr>
        <w:fldChar w:fldCharType="separate"/>
      </w:r>
      <w:r w:rsidR="009226EE">
        <w:rPr>
          <w:noProof/>
        </w:rPr>
        <w:t>70</w:t>
      </w:r>
      <w:r w:rsidR="00AE6BC6">
        <w:rPr>
          <w:noProof/>
        </w:rPr>
        <w:fldChar w:fldCharType="end"/>
      </w:r>
    </w:p>
    <w:p w14:paraId="2B4E78C3"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rPr>
        <w:lastRenderedPageBreak/>
        <w:t>4.10</w:t>
      </w:r>
      <w:r>
        <w:rPr>
          <w:rFonts w:asciiTheme="minorHAnsi" w:eastAsiaTheme="minorEastAsia" w:hAnsiTheme="minorHAnsi" w:cstheme="minorBidi"/>
          <w:noProof/>
          <w:sz w:val="22"/>
          <w:szCs w:val="22"/>
          <w:lang w:eastAsia="en-US"/>
        </w:rPr>
        <w:tab/>
      </w:r>
      <w:r>
        <w:rPr>
          <w:noProof/>
        </w:rPr>
        <w:t>Arrays</w:t>
      </w:r>
      <w:r>
        <w:rPr>
          <w:noProof/>
        </w:rPr>
        <w:tab/>
      </w:r>
      <w:r w:rsidR="00AE6BC6">
        <w:rPr>
          <w:noProof/>
        </w:rPr>
        <w:fldChar w:fldCharType="begin"/>
      </w:r>
      <w:r>
        <w:rPr>
          <w:noProof/>
        </w:rPr>
        <w:instrText xml:space="preserve"> PAGEREF _Toc401752078 \h </w:instrText>
      </w:r>
      <w:r w:rsidR="00AE6BC6">
        <w:rPr>
          <w:noProof/>
        </w:rPr>
      </w:r>
      <w:r w:rsidR="00AE6BC6">
        <w:rPr>
          <w:noProof/>
        </w:rPr>
        <w:fldChar w:fldCharType="separate"/>
      </w:r>
      <w:r w:rsidR="009226EE">
        <w:rPr>
          <w:noProof/>
        </w:rPr>
        <w:t>71</w:t>
      </w:r>
      <w:r w:rsidR="00AE6BC6">
        <w:rPr>
          <w:noProof/>
        </w:rPr>
        <w:fldChar w:fldCharType="end"/>
      </w:r>
    </w:p>
    <w:p w14:paraId="2B4E78C4"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4.11</w:t>
      </w:r>
      <w:r>
        <w:rPr>
          <w:rFonts w:asciiTheme="minorHAnsi" w:eastAsiaTheme="minorEastAsia" w:hAnsiTheme="minorHAnsi" w:cstheme="minorBidi"/>
          <w:noProof/>
          <w:sz w:val="22"/>
          <w:szCs w:val="22"/>
          <w:lang w:eastAsia="en-US"/>
        </w:rPr>
        <w:tab/>
      </w:r>
      <w:r>
        <w:rPr>
          <w:noProof/>
        </w:rPr>
        <w:t>Macros</w:t>
      </w:r>
      <w:r>
        <w:rPr>
          <w:noProof/>
        </w:rPr>
        <w:tab/>
      </w:r>
      <w:r w:rsidR="00AE6BC6">
        <w:rPr>
          <w:noProof/>
        </w:rPr>
        <w:fldChar w:fldCharType="begin"/>
      </w:r>
      <w:r>
        <w:rPr>
          <w:noProof/>
        </w:rPr>
        <w:instrText xml:space="preserve"> PAGEREF _Toc401752079 \h </w:instrText>
      </w:r>
      <w:r w:rsidR="00AE6BC6">
        <w:rPr>
          <w:noProof/>
        </w:rPr>
      </w:r>
      <w:r w:rsidR="00AE6BC6">
        <w:rPr>
          <w:noProof/>
        </w:rPr>
        <w:fldChar w:fldCharType="separate"/>
      </w:r>
      <w:r w:rsidR="009226EE">
        <w:rPr>
          <w:noProof/>
        </w:rPr>
        <w:t>71</w:t>
      </w:r>
      <w:r w:rsidR="00AE6BC6">
        <w:rPr>
          <w:noProof/>
        </w:rPr>
        <w:fldChar w:fldCharType="end"/>
      </w:r>
    </w:p>
    <w:p w14:paraId="2B4E78C5"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rPr>
        <w:t>4.12</w:t>
      </w:r>
      <w:r>
        <w:rPr>
          <w:rFonts w:asciiTheme="minorHAnsi" w:eastAsiaTheme="minorEastAsia" w:hAnsiTheme="minorHAnsi" w:cstheme="minorBidi"/>
          <w:noProof/>
          <w:sz w:val="22"/>
          <w:szCs w:val="22"/>
          <w:lang w:eastAsia="en-US"/>
        </w:rPr>
        <w:tab/>
      </w:r>
      <w:r>
        <w:rPr>
          <w:noProof/>
        </w:rPr>
        <w:t>Expressions</w:t>
      </w:r>
      <w:r>
        <w:rPr>
          <w:noProof/>
        </w:rPr>
        <w:tab/>
      </w:r>
      <w:r w:rsidR="00AE6BC6">
        <w:rPr>
          <w:noProof/>
        </w:rPr>
        <w:fldChar w:fldCharType="begin"/>
      </w:r>
      <w:r>
        <w:rPr>
          <w:noProof/>
        </w:rPr>
        <w:instrText xml:space="preserve"> PAGEREF _Toc401752080 \h </w:instrText>
      </w:r>
      <w:r w:rsidR="00AE6BC6">
        <w:rPr>
          <w:noProof/>
        </w:rPr>
      </w:r>
      <w:r w:rsidR="00AE6BC6">
        <w:rPr>
          <w:noProof/>
        </w:rPr>
        <w:fldChar w:fldCharType="separate"/>
      </w:r>
      <w:r w:rsidR="009226EE">
        <w:rPr>
          <w:noProof/>
        </w:rPr>
        <w:t>72</w:t>
      </w:r>
      <w:r w:rsidR="00AE6BC6">
        <w:rPr>
          <w:noProof/>
        </w:rPr>
        <w:fldChar w:fldCharType="end"/>
      </w:r>
    </w:p>
    <w:p w14:paraId="2B4E78C6"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rPr>
        <w:t>4.13</w:t>
      </w:r>
      <w:r>
        <w:rPr>
          <w:rFonts w:asciiTheme="minorHAnsi" w:eastAsiaTheme="minorEastAsia" w:hAnsiTheme="minorHAnsi" w:cstheme="minorBidi"/>
          <w:noProof/>
          <w:sz w:val="22"/>
          <w:szCs w:val="22"/>
          <w:lang w:eastAsia="en-US"/>
        </w:rPr>
        <w:tab/>
      </w:r>
      <w:r>
        <w:rPr>
          <w:noProof/>
        </w:rPr>
        <w:t>Functions and Operators</w:t>
      </w:r>
      <w:r>
        <w:rPr>
          <w:noProof/>
        </w:rPr>
        <w:tab/>
      </w:r>
      <w:r w:rsidR="00AE6BC6">
        <w:rPr>
          <w:noProof/>
        </w:rPr>
        <w:fldChar w:fldCharType="begin"/>
      </w:r>
      <w:r>
        <w:rPr>
          <w:noProof/>
        </w:rPr>
        <w:instrText xml:space="preserve"> PAGEREF _Toc401752081 \h </w:instrText>
      </w:r>
      <w:r w:rsidR="00AE6BC6">
        <w:rPr>
          <w:noProof/>
        </w:rPr>
      </w:r>
      <w:r w:rsidR="00AE6BC6">
        <w:rPr>
          <w:noProof/>
        </w:rPr>
        <w:fldChar w:fldCharType="separate"/>
      </w:r>
      <w:r w:rsidR="009226EE">
        <w:rPr>
          <w:noProof/>
        </w:rPr>
        <w:t>72</w:t>
      </w:r>
      <w:r w:rsidR="00AE6BC6">
        <w:rPr>
          <w:noProof/>
        </w:rPr>
        <w:fldChar w:fldCharType="end"/>
      </w:r>
    </w:p>
    <w:p w14:paraId="2B4E78C7"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4.14</w:t>
      </w:r>
      <w:r>
        <w:rPr>
          <w:rFonts w:asciiTheme="minorHAnsi" w:eastAsiaTheme="minorEastAsia" w:hAnsiTheme="minorHAnsi" w:cstheme="minorBidi"/>
          <w:noProof/>
          <w:sz w:val="22"/>
          <w:szCs w:val="22"/>
          <w:lang w:eastAsia="en-US"/>
        </w:rPr>
        <w:tab/>
      </w:r>
      <w:r>
        <w:rPr>
          <w:noProof/>
        </w:rPr>
        <w:t>Structures</w:t>
      </w:r>
      <w:r>
        <w:rPr>
          <w:noProof/>
        </w:rPr>
        <w:tab/>
      </w:r>
      <w:r w:rsidR="00AE6BC6">
        <w:rPr>
          <w:noProof/>
        </w:rPr>
        <w:fldChar w:fldCharType="begin"/>
      </w:r>
      <w:r>
        <w:rPr>
          <w:noProof/>
        </w:rPr>
        <w:instrText xml:space="preserve"> PAGEREF _Toc401752082 \h </w:instrText>
      </w:r>
      <w:r w:rsidR="00AE6BC6">
        <w:rPr>
          <w:noProof/>
        </w:rPr>
      </w:r>
      <w:r w:rsidR="00AE6BC6">
        <w:rPr>
          <w:noProof/>
        </w:rPr>
        <w:fldChar w:fldCharType="separate"/>
      </w:r>
      <w:r w:rsidR="009226EE">
        <w:rPr>
          <w:noProof/>
        </w:rPr>
        <w:t>76</w:t>
      </w:r>
      <w:r w:rsidR="00AE6BC6">
        <w:rPr>
          <w:noProof/>
        </w:rPr>
        <w:fldChar w:fldCharType="end"/>
      </w:r>
    </w:p>
    <w:p w14:paraId="2B4E78C8"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rPr>
        <w:t>4.15</w:t>
      </w:r>
      <w:r>
        <w:rPr>
          <w:rFonts w:asciiTheme="minorHAnsi" w:eastAsiaTheme="minorEastAsia" w:hAnsiTheme="minorHAnsi" w:cstheme="minorBidi"/>
          <w:noProof/>
          <w:sz w:val="22"/>
          <w:szCs w:val="22"/>
          <w:lang w:eastAsia="en-US"/>
        </w:rPr>
        <w:tab/>
      </w:r>
      <w:r>
        <w:rPr>
          <w:noProof/>
        </w:rPr>
        <w:t>Classes</w:t>
      </w:r>
      <w:r>
        <w:rPr>
          <w:noProof/>
        </w:rPr>
        <w:tab/>
      </w:r>
      <w:r w:rsidR="00AE6BC6">
        <w:rPr>
          <w:noProof/>
        </w:rPr>
        <w:fldChar w:fldCharType="begin"/>
      </w:r>
      <w:r>
        <w:rPr>
          <w:noProof/>
        </w:rPr>
        <w:instrText xml:space="preserve"> PAGEREF _Toc401752083 \h </w:instrText>
      </w:r>
      <w:r w:rsidR="00AE6BC6">
        <w:rPr>
          <w:noProof/>
        </w:rPr>
      </w:r>
      <w:r w:rsidR="00AE6BC6">
        <w:rPr>
          <w:noProof/>
        </w:rPr>
        <w:fldChar w:fldCharType="separate"/>
      </w:r>
      <w:r w:rsidR="009226EE">
        <w:rPr>
          <w:noProof/>
        </w:rPr>
        <w:t>76</w:t>
      </w:r>
      <w:r w:rsidR="00AE6BC6">
        <w:rPr>
          <w:noProof/>
        </w:rPr>
        <w:fldChar w:fldCharType="end"/>
      </w:r>
    </w:p>
    <w:p w14:paraId="2B4E78C9"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rPr>
        <w:t>4.16</w:t>
      </w:r>
      <w:r>
        <w:rPr>
          <w:rFonts w:asciiTheme="minorHAnsi" w:eastAsiaTheme="minorEastAsia" w:hAnsiTheme="minorHAnsi" w:cstheme="minorBidi"/>
          <w:noProof/>
          <w:sz w:val="22"/>
          <w:szCs w:val="22"/>
          <w:lang w:eastAsia="en-US"/>
        </w:rPr>
        <w:tab/>
      </w:r>
      <w:r>
        <w:rPr>
          <w:noProof/>
        </w:rPr>
        <w:t>Namespaces</w:t>
      </w:r>
      <w:r>
        <w:rPr>
          <w:noProof/>
        </w:rPr>
        <w:tab/>
      </w:r>
      <w:r w:rsidR="00AE6BC6">
        <w:rPr>
          <w:noProof/>
        </w:rPr>
        <w:fldChar w:fldCharType="begin"/>
      </w:r>
      <w:r>
        <w:rPr>
          <w:noProof/>
        </w:rPr>
        <w:instrText xml:space="preserve"> PAGEREF _Toc401752084 \h </w:instrText>
      </w:r>
      <w:r w:rsidR="00AE6BC6">
        <w:rPr>
          <w:noProof/>
        </w:rPr>
      </w:r>
      <w:r w:rsidR="00AE6BC6">
        <w:rPr>
          <w:noProof/>
        </w:rPr>
        <w:fldChar w:fldCharType="separate"/>
      </w:r>
      <w:r w:rsidR="009226EE">
        <w:rPr>
          <w:noProof/>
        </w:rPr>
        <w:t>86</w:t>
      </w:r>
      <w:r w:rsidR="00AE6BC6">
        <w:rPr>
          <w:noProof/>
        </w:rPr>
        <w:fldChar w:fldCharType="end"/>
      </w:r>
    </w:p>
    <w:p w14:paraId="2B4E78CA"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rPr>
        <w:t>4.17</w:t>
      </w:r>
      <w:r>
        <w:rPr>
          <w:rFonts w:asciiTheme="minorHAnsi" w:eastAsiaTheme="minorEastAsia" w:hAnsiTheme="minorHAnsi" w:cstheme="minorBidi"/>
          <w:noProof/>
          <w:sz w:val="22"/>
          <w:szCs w:val="22"/>
          <w:lang w:eastAsia="en-US"/>
        </w:rPr>
        <w:tab/>
      </w:r>
      <w:r>
        <w:rPr>
          <w:noProof/>
        </w:rPr>
        <w:t>Allocations</w:t>
      </w:r>
      <w:r>
        <w:rPr>
          <w:noProof/>
        </w:rPr>
        <w:tab/>
      </w:r>
      <w:r w:rsidR="00AE6BC6">
        <w:rPr>
          <w:noProof/>
        </w:rPr>
        <w:fldChar w:fldCharType="begin"/>
      </w:r>
      <w:r>
        <w:rPr>
          <w:noProof/>
        </w:rPr>
        <w:instrText xml:space="preserve"> PAGEREF _Toc401752085 \h </w:instrText>
      </w:r>
      <w:r w:rsidR="00AE6BC6">
        <w:rPr>
          <w:noProof/>
        </w:rPr>
      </w:r>
      <w:r w:rsidR="00AE6BC6">
        <w:rPr>
          <w:noProof/>
        </w:rPr>
        <w:fldChar w:fldCharType="separate"/>
      </w:r>
      <w:r w:rsidR="009226EE">
        <w:rPr>
          <w:noProof/>
        </w:rPr>
        <w:t>87</w:t>
      </w:r>
      <w:r w:rsidR="00AE6BC6">
        <w:rPr>
          <w:noProof/>
        </w:rPr>
        <w:fldChar w:fldCharType="end"/>
      </w:r>
    </w:p>
    <w:p w14:paraId="2B4E78CB"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rPr>
        <w:t>4.18</w:t>
      </w:r>
      <w:r>
        <w:rPr>
          <w:rFonts w:asciiTheme="minorHAnsi" w:eastAsiaTheme="minorEastAsia" w:hAnsiTheme="minorHAnsi" w:cstheme="minorBidi"/>
          <w:noProof/>
          <w:sz w:val="22"/>
          <w:szCs w:val="22"/>
          <w:lang w:eastAsia="en-US"/>
        </w:rPr>
        <w:tab/>
      </w:r>
      <w:r>
        <w:rPr>
          <w:noProof/>
          <w:lang w:eastAsia="zh-CN"/>
        </w:rPr>
        <w:t xml:space="preserve">Errors and </w:t>
      </w:r>
      <w:r>
        <w:rPr>
          <w:noProof/>
        </w:rPr>
        <w:t>Exceptions</w:t>
      </w:r>
      <w:r>
        <w:rPr>
          <w:noProof/>
        </w:rPr>
        <w:tab/>
      </w:r>
      <w:r w:rsidR="00AE6BC6">
        <w:rPr>
          <w:noProof/>
        </w:rPr>
        <w:fldChar w:fldCharType="begin"/>
      </w:r>
      <w:r>
        <w:rPr>
          <w:noProof/>
        </w:rPr>
        <w:instrText xml:space="preserve"> PAGEREF _Toc401752086 \h </w:instrText>
      </w:r>
      <w:r w:rsidR="00AE6BC6">
        <w:rPr>
          <w:noProof/>
        </w:rPr>
      </w:r>
      <w:r w:rsidR="00AE6BC6">
        <w:rPr>
          <w:noProof/>
        </w:rPr>
        <w:fldChar w:fldCharType="separate"/>
      </w:r>
      <w:r w:rsidR="009226EE">
        <w:rPr>
          <w:noProof/>
        </w:rPr>
        <w:t>89</w:t>
      </w:r>
      <w:r w:rsidR="00AE6BC6">
        <w:rPr>
          <w:noProof/>
        </w:rPr>
        <w:fldChar w:fldCharType="end"/>
      </w:r>
    </w:p>
    <w:p w14:paraId="2B4E78CC"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4.19</w:t>
      </w:r>
      <w:r>
        <w:rPr>
          <w:rFonts w:asciiTheme="minorHAnsi" w:eastAsiaTheme="minorEastAsia" w:hAnsiTheme="minorHAnsi" w:cstheme="minorBidi"/>
          <w:noProof/>
          <w:sz w:val="22"/>
          <w:szCs w:val="22"/>
          <w:lang w:eastAsia="en-US"/>
        </w:rPr>
        <w:tab/>
      </w:r>
      <w:r>
        <w:rPr>
          <w:noProof/>
          <w:lang w:eastAsia="zh-CN"/>
        </w:rPr>
        <w:t>Control Flow</w:t>
      </w:r>
      <w:r>
        <w:rPr>
          <w:noProof/>
        </w:rPr>
        <w:tab/>
      </w:r>
      <w:r w:rsidR="00AE6BC6">
        <w:rPr>
          <w:noProof/>
        </w:rPr>
        <w:fldChar w:fldCharType="begin"/>
      </w:r>
      <w:r>
        <w:rPr>
          <w:noProof/>
        </w:rPr>
        <w:instrText xml:space="preserve"> PAGEREF _Toc401752087 \h </w:instrText>
      </w:r>
      <w:r w:rsidR="00AE6BC6">
        <w:rPr>
          <w:noProof/>
        </w:rPr>
      </w:r>
      <w:r w:rsidR="00AE6BC6">
        <w:rPr>
          <w:noProof/>
        </w:rPr>
        <w:fldChar w:fldCharType="separate"/>
      </w:r>
      <w:r w:rsidR="009226EE">
        <w:rPr>
          <w:noProof/>
        </w:rPr>
        <w:t>91</w:t>
      </w:r>
      <w:r w:rsidR="00AE6BC6">
        <w:rPr>
          <w:noProof/>
        </w:rPr>
        <w:fldChar w:fldCharType="end"/>
      </w:r>
    </w:p>
    <w:p w14:paraId="2B4E78CD"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rPr>
        <w:t>4.20</w:t>
      </w:r>
      <w:r>
        <w:rPr>
          <w:rFonts w:asciiTheme="minorHAnsi" w:eastAsiaTheme="minorEastAsia" w:hAnsiTheme="minorHAnsi" w:cstheme="minorBidi"/>
          <w:noProof/>
          <w:sz w:val="22"/>
          <w:szCs w:val="22"/>
          <w:lang w:eastAsia="en-US"/>
        </w:rPr>
        <w:tab/>
      </w:r>
      <w:r>
        <w:rPr>
          <w:noProof/>
        </w:rPr>
        <w:t>Debug Macro Usage</w:t>
      </w:r>
      <w:r>
        <w:rPr>
          <w:noProof/>
        </w:rPr>
        <w:tab/>
      </w:r>
      <w:r w:rsidR="00AE6BC6">
        <w:rPr>
          <w:noProof/>
        </w:rPr>
        <w:fldChar w:fldCharType="begin"/>
      </w:r>
      <w:r>
        <w:rPr>
          <w:noProof/>
        </w:rPr>
        <w:instrText xml:space="preserve"> PAGEREF _Toc401752088 \h </w:instrText>
      </w:r>
      <w:r w:rsidR="00AE6BC6">
        <w:rPr>
          <w:noProof/>
        </w:rPr>
      </w:r>
      <w:r w:rsidR="00AE6BC6">
        <w:rPr>
          <w:noProof/>
        </w:rPr>
        <w:fldChar w:fldCharType="separate"/>
      </w:r>
      <w:r w:rsidR="009226EE">
        <w:rPr>
          <w:noProof/>
        </w:rPr>
        <w:t>91</w:t>
      </w:r>
      <w:r w:rsidR="00AE6BC6">
        <w:rPr>
          <w:noProof/>
        </w:rPr>
        <w:fldChar w:fldCharType="end"/>
      </w:r>
    </w:p>
    <w:p w14:paraId="2B4E78CE"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rPr>
        <w:t>4.21</w:t>
      </w:r>
      <w:r>
        <w:rPr>
          <w:rFonts w:asciiTheme="minorHAnsi" w:eastAsiaTheme="minorEastAsia" w:hAnsiTheme="minorHAnsi" w:cstheme="minorBidi"/>
          <w:noProof/>
          <w:sz w:val="22"/>
          <w:szCs w:val="22"/>
          <w:lang w:eastAsia="en-US"/>
        </w:rPr>
        <w:tab/>
      </w:r>
      <w:r>
        <w:rPr>
          <w:noProof/>
        </w:rPr>
        <w:t>STL</w:t>
      </w:r>
      <w:r>
        <w:rPr>
          <w:noProof/>
        </w:rPr>
        <w:tab/>
      </w:r>
      <w:r w:rsidR="00AE6BC6">
        <w:rPr>
          <w:noProof/>
        </w:rPr>
        <w:fldChar w:fldCharType="begin"/>
      </w:r>
      <w:r>
        <w:rPr>
          <w:noProof/>
        </w:rPr>
        <w:instrText xml:space="preserve"> PAGEREF _Toc401752089 \h </w:instrText>
      </w:r>
      <w:r w:rsidR="00AE6BC6">
        <w:rPr>
          <w:noProof/>
        </w:rPr>
      </w:r>
      <w:r w:rsidR="00AE6BC6">
        <w:rPr>
          <w:noProof/>
        </w:rPr>
        <w:fldChar w:fldCharType="separate"/>
      </w:r>
      <w:r w:rsidR="009226EE">
        <w:rPr>
          <w:noProof/>
        </w:rPr>
        <w:t>92</w:t>
      </w:r>
      <w:r w:rsidR="00AE6BC6">
        <w:rPr>
          <w:noProof/>
        </w:rPr>
        <w:fldChar w:fldCharType="end"/>
      </w:r>
    </w:p>
    <w:p w14:paraId="2B4E78CF" w14:textId="77777777" w:rsidR="00A77CC6" w:rsidRDefault="00A77CC6">
      <w:pPr>
        <w:pStyle w:val="Verzeichnis1"/>
        <w:tabs>
          <w:tab w:val="left" w:pos="400"/>
        </w:tabs>
        <w:rPr>
          <w:rFonts w:asciiTheme="minorHAnsi" w:eastAsiaTheme="minorEastAsia" w:hAnsiTheme="minorHAnsi" w:cstheme="minorBidi"/>
          <w:b w:val="0"/>
          <w:noProof/>
          <w:sz w:val="22"/>
          <w:szCs w:val="22"/>
          <w:lang w:eastAsia="en-US"/>
        </w:rPr>
      </w:pPr>
      <w:r>
        <w:rPr>
          <w:noProof/>
          <w:lang w:eastAsia="zh-CN"/>
        </w:rPr>
        <w:t>5</w:t>
      </w:r>
      <w:r>
        <w:rPr>
          <w:rFonts w:asciiTheme="minorHAnsi" w:eastAsiaTheme="minorEastAsia" w:hAnsiTheme="minorHAnsi" w:cstheme="minorBidi"/>
          <w:b w:val="0"/>
          <w:noProof/>
          <w:sz w:val="22"/>
          <w:szCs w:val="22"/>
          <w:lang w:eastAsia="en-US"/>
        </w:rPr>
        <w:tab/>
      </w:r>
      <w:r>
        <w:rPr>
          <w:noProof/>
          <w:lang w:eastAsia="zh-CN"/>
        </w:rPr>
        <w:t>C++/CLI</w:t>
      </w:r>
      <w:r>
        <w:rPr>
          <w:noProof/>
        </w:rPr>
        <w:tab/>
      </w:r>
      <w:r w:rsidR="00AE6BC6">
        <w:rPr>
          <w:noProof/>
        </w:rPr>
        <w:fldChar w:fldCharType="begin"/>
      </w:r>
      <w:r>
        <w:rPr>
          <w:noProof/>
        </w:rPr>
        <w:instrText xml:space="preserve"> PAGEREF _Toc401752090 \h </w:instrText>
      </w:r>
      <w:r w:rsidR="00AE6BC6">
        <w:rPr>
          <w:noProof/>
        </w:rPr>
      </w:r>
      <w:r w:rsidR="00AE6BC6">
        <w:rPr>
          <w:noProof/>
        </w:rPr>
        <w:fldChar w:fldCharType="separate"/>
      </w:r>
      <w:r w:rsidR="009226EE">
        <w:rPr>
          <w:noProof/>
        </w:rPr>
        <w:t>94</w:t>
      </w:r>
      <w:r w:rsidR="00AE6BC6">
        <w:rPr>
          <w:noProof/>
        </w:rPr>
        <w:fldChar w:fldCharType="end"/>
      </w:r>
    </w:p>
    <w:p w14:paraId="2B4E78D0"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5.1</w:t>
      </w:r>
      <w:r>
        <w:rPr>
          <w:rFonts w:asciiTheme="minorHAnsi" w:eastAsiaTheme="minorEastAsia" w:hAnsiTheme="minorHAnsi" w:cstheme="minorBidi"/>
          <w:noProof/>
          <w:sz w:val="22"/>
          <w:szCs w:val="22"/>
          <w:lang w:eastAsia="en-US"/>
        </w:rPr>
        <w:tab/>
      </w:r>
      <w:r>
        <w:rPr>
          <w:noProof/>
          <w:lang w:eastAsia="zh-CN"/>
        </w:rPr>
        <w:t>Bridges</w:t>
      </w:r>
      <w:r>
        <w:rPr>
          <w:noProof/>
        </w:rPr>
        <w:tab/>
      </w:r>
      <w:r w:rsidR="00AE6BC6">
        <w:rPr>
          <w:noProof/>
        </w:rPr>
        <w:fldChar w:fldCharType="begin"/>
      </w:r>
      <w:r>
        <w:rPr>
          <w:noProof/>
        </w:rPr>
        <w:instrText xml:space="preserve"> PAGEREF _Toc401752091 \h </w:instrText>
      </w:r>
      <w:r w:rsidR="00AE6BC6">
        <w:rPr>
          <w:noProof/>
        </w:rPr>
      </w:r>
      <w:r w:rsidR="00AE6BC6">
        <w:rPr>
          <w:noProof/>
        </w:rPr>
        <w:fldChar w:fldCharType="separate"/>
      </w:r>
      <w:r w:rsidR="009226EE">
        <w:rPr>
          <w:noProof/>
        </w:rPr>
        <w:t>94</w:t>
      </w:r>
      <w:r w:rsidR="00AE6BC6">
        <w:rPr>
          <w:noProof/>
        </w:rPr>
        <w:fldChar w:fldCharType="end"/>
      </w:r>
    </w:p>
    <w:p w14:paraId="2B4E78D1"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5.2</w:t>
      </w:r>
      <w:r>
        <w:rPr>
          <w:rFonts w:asciiTheme="minorHAnsi" w:eastAsiaTheme="minorEastAsia" w:hAnsiTheme="minorHAnsi" w:cstheme="minorBidi"/>
          <w:noProof/>
          <w:sz w:val="22"/>
          <w:szCs w:val="22"/>
          <w:lang w:eastAsia="en-US"/>
        </w:rPr>
        <w:tab/>
      </w:r>
      <w:r>
        <w:rPr>
          <w:noProof/>
          <w:lang w:eastAsia="zh-CN"/>
        </w:rPr>
        <w:t>Control Flow</w:t>
      </w:r>
      <w:r>
        <w:rPr>
          <w:noProof/>
        </w:rPr>
        <w:tab/>
      </w:r>
      <w:r w:rsidR="00AE6BC6">
        <w:rPr>
          <w:noProof/>
        </w:rPr>
        <w:fldChar w:fldCharType="begin"/>
      </w:r>
      <w:r>
        <w:rPr>
          <w:noProof/>
        </w:rPr>
        <w:instrText xml:space="preserve"> PAGEREF _Toc401752092 \h </w:instrText>
      </w:r>
      <w:r w:rsidR="00AE6BC6">
        <w:rPr>
          <w:noProof/>
        </w:rPr>
      </w:r>
      <w:r w:rsidR="00AE6BC6">
        <w:rPr>
          <w:noProof/>
        </w:rPr>
        <w:fldChar w:fldCharType="separate"/>
      </w:r>
      <w:r w:rsidR="009226EE">
        <w:rPr>
          <w:noProof/>
        </w:rPr>
        <w:t>95</w:t>
      </w:r>
      <w:r w:rsidR="00AE6BC6">
        <w:rPr>
          <w:noProof/>
        </w:rPr>
        <w:fldChar w:fldCharType="end"/>
      </w:r>
    </w:p>
    <w:p w14:paraId="2B4E78D2"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5.3</w:t>
      </w:r>
      <w:r>
        <w:rPr>
          <w:rFonts w:asciiTheme="minorHAnsi" w:eastAsiaTheme="minorEastAsia" w:hAnsiTheme="minorHAnsi" w:cstheme="minorBidi"/>
          <w:noProof/>
          <w:sz w:val="22"/>
          <w:szCs w:val="22"/>
          <w:lang w:eastAsia="en-US"/>
        </w:rPr>
        <w:tab/>
      </w:r>
      <w:r>
        <w:rPr>
          <w:noProof/>
          <w:lang w:eastAsia="zh-CN"/>
        </w:rPr>
        <w:t>Resource Management</w:t>
      </w:r>
      <w:r>
        <w:rPr>
          <w:noProof/>
        </w:rPr>
        <w:tab/>
      </w:r>
      <w:r w:rsidR="00AE6BC6">
        <w:rPr>
          <w:noProof/>
        </w:rPr>
        <w:fldChar w:fldCharType="begin"/>
      </w:r>
      <w:r>
        <w:rPr>
          <w:noProof/>
        </w:rPr>
        <w:instrText xml:space="preserve"> PAGEREF _Toc401752093 \h </w:instrText>
      </w:r>
      <w:r w:rsidR="00AE6BC6">
        <w:rPr>
          <w:noProof/>
        </w:rPr>
      </w:r>
      <w:r w:rsidR="00AE6BC6">
        <w:rPr>
          <w:noProof/>
        </w:rPr>
        <w:fldChar w:fldCharType="separate"/>
      </w:r>
      <w:r w:rsidR="009226EE">
        <w:rPr>
          <w:noProof/>
        </w:rPr>
        <w:t>95</w:t>
      </w:r>
      <w:r w:rsidR="00AE6BC6">
        <w:rPr>
          <w:noProof/>
        </w:rPr>
        <w:fldChar w:fldCharType="end"/>
      </w:r>
    </w:p>
    <w:p w14:paraId="2B4E78D3"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5.4</w:t>
      </w:r>
      <w:r>
        <w:rPr>
          <w:rFonts w:asciiTheme="minorHAnsi" w:eastAsiaTheme="minorEastAsia" w:hAnsiTheme="minorHAnsi" w:cstheme="minorBidi"/>
          <w:noProof/>
          <w:sz w:val="22"/>
          <w:szCs w:val="22"/>
          <w:lang w:eastAsia="en-US"/>
        </w:rPr>
        <w:tab/>
      </w:r>
      <w:r>
        <w:rPr>
          <w:noProof/>
          <w:lang w:eastAsia="zh-CN"/>
        </w:rPr>
        <w:t>Mixing Managed and Native Types</w:t>
      </w:r>
      <w:r>
        <w:rPr>
          <w:noProof/>
        </w:rPr>
        <w:tab/>
      </w:r>
      <w:r w:rsidR="00AE6BC6">
        <w:rPr>
          <w:noProof/>
        </w:rPr>
        <w:fldChar w:fldCharType="begin"/>
      </w:r>
      <w:r>
        <w:rPr>
          <w:noProof/>
        </w:rPr>
        <w:instrText xml:space="preserve"> PAGEREF _Toc401752094 \h </w:instrText>
      </w:r>
      <w:r w:rsidR="00AE6BC6">
        <w:rPr>
          <w:noProof/>
        </w:rPr>
      </w:r>
      <w:r w:rsidR="00AE6BC6">
        <w:rPr>
          <w:noProof/>
        </w:rPr>
        <w:fldChar w:fldCharType="separate"/>
      </w:r>
      <w:r w:rsidR="009226EE">
        <w:rPr>
          <w:noProof/>
        </w:rPr>
        <w:t>96</w:t>
      </w:r>
      <w:r w:rsidR="00AE6BC6">
        <w:rPr>
          <w:noProof/>
        </w:rPr>
        <w:fldChar w:fldCharType="end"/>
      </w:r>
    </w:p>
    <w:p w14:paraId="2B4E78D4"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5.5</w:t>
      </w:r>
      <w:r>
        <w:rPr>
          <w:rFonts w:asciiTheme="minorHAnsi" w:eastAsiaTheme="minorEastAsia" w:hAnsiTheme="minorHAnsi" w:cstheme="minorBidi"/>
          <w:noProof/>
          <w:sz w:val="22"/>
          <w:szCs w:val="22"/>
          <w:lang w:eastAsia="en-US"/>
        </w:rPr>
        <w:tab/>
      </w:r>
      <w:r>
        <w:rPr>
          <w:noProof/>
          <w:lang w:eastAsia="zh-CN"/>
        </w:rPr>
        <w:t>Marshalling</w:t>
      </w:r>
      <w:r>
        <w:rPr>
          <w:noProof/>
        </w:rPr>
        <w:tab/>
      </w:r>
      <w:r w:rsidR="00AE6BC6">
        <w:rPr>
          <w:noProof/>
        </w:rPr>
        <w:fldChar w:fldCharType="begin"/>
      </w:r>
      <w:r>
        <w:rPr>
          <w:noProof/>
        </w:rPr>
        <w:instrText xml:space="preserve"> PAGEREF _Toc401752095 \h </w:instrText>
      </w:r>
      <w:r w:rsidR="00AE6BC6">
        <w:rPr>
          <w:noProof/>
        </w:rPr>
      </w:r>
      <w:r w:rsidR="00AE6BC6">
        <w:rPr>
          <w:noProof/>
        </w:rPr>
        <w:fldChar w:fldCharType="separate"/>
      </w:r>
      <w:r w:rsidR="009226EE">
        <w:rPr>
          <w:noProof/>
        </w:rPr>
        <w:t>98</w:t>
      </w:r>
      <w:r w:rsidR="00AE6BC6">
        <w:rPr>
          <w:noProof/>
        </w:rPr>
        <w:fldChar w:fldCharType="end"/>
      </w:r>
    </w:p>
    <w:p w14:paraId="2B4E78D5"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5.6</w:t>
      </w:r>
      <w:r>
        <w:rPr>
          <w:rFonts w:asciiTheme="minorHAnsi" w:eastAsiaTheme="minorEastAsia" w:hAnsiTheme="minorHAnsi" w:cstheme="minorBidi"/>
          <w:noProof/>
          <w:sz w:val="22"/>
          <w:szCs w:val="22"/>
          <w:lang w:eastAsia="en-US"/>
        </w:rPr>
        <w:tab/>
      </w:r>
      <w:r>
        <w:rPr>
          <w:noProof/>
          <w:lang w:eastAsia="zh-CN"/>
        </w:rPr>
        <w:t>Delegates</w:t>
      </w:r>
      <w:r>
        <w:rPr>
          <w:noProof/>
        </w:rPr>
        <w:tab/>
      </w:r>
      <w:r w:rsidR="00AE6BC6">
        <w:rPr>
          <w:noProof/>
        </w:rPr>
        <w:fldChar w:fldCharType="begin"/>
      </w:r>
      <w:r>
        <w:rPr>
          <w:noProof/>
        </w:rPr>
        <w:instrText xml:space="preserve"> PAGEREF _Toc401752096 \h </w:instrText>
      </w:r>
      <w:r w:rsidR="00AE6BC6">
        <w:rPr>
          <w:noProof/>
        </w:rPr>
      </w:r>
      <w:r w:rsidR="00AE6BC6">
        <w:rPr>
          <w:noProof/>
        </w:rPr>
        <w:fldChar w:fldCharType="separate"/>
      </w:r>
      <w:r w:rsidR="009226EE">
        <w:rPr>
          <w:noProof/>
        </w:rPr>
        <w:t>98</w:t>
      </w:r>
      <w:r w:rsidR="00AE6BC6">
        <w:rPr>
          <w:noProof/>
        </w:rPr>
        <w:fldChar w:fldCharType="end"/>
      </w:r>
    </w:p>
    <w:p w14:paraId="2B4E78D6" w14:textId="77777777" w:rsidR="00A77CC6" w:rsidRDefault="00A77CC6">
      <w:pPr>
        <w:pStyle w:val="Verzeichnis2"/>
        <w:tabs>
          <w:tab w:val="left" w:pos="880"/>
          <w:tab w:val="right" w:leader="dot" w:pos="9077"/>
        </w:tabs>
        <w:rPr>
          <w:rFonts w:asciiTheme="minorHAnsi" w:eastAsiaTheme="minorEastAsia" w:hAnsiTheme="minorHAnsi" w:cstheme="minorBidi"/>
          <w:noProof/>
          <w:sz w:val="22"/>
          <w:szCs w:val="22"/>
          <w:lang w:eastAsia="en-US"/>
        </w:rPr>
      </w:pPr>
      <w:r>
        <w:rPr>
          <w:noProof/>
          <w:lang w:eastAsia="zh-CN"/>
        </w:rPr>
        <w:t>5.7</w:t>
      </w:r>
      <w:r>
        <w:rPr>
          <w:rFonts w:asciiTheme="minorHAnsi" w:eastAsiaTheme="minorEastAsia" w:hAnsiTheme="minorHAnsi" w:cstheme="minorBidi"/>
          <w:noProof/>
          <w:sz w:val="22"/>
          <w:szCs w:val="22"/>
          <w:lang w:eastAsia="en-US"/>
        </w:rPr>
        <w:tab/>
      </w:r>
      <w:r>
        <w:rPr>
          <w:noProof/>
          <w:lang w:eastAsia="zh-CN"/>
        </w:rPr>
        <w:t>Exceptions</w:t>
      </w:r>
      <w:r>
        <w:rPr>
          <w:noProof/>
        </w:rPr>
        <w:tab/>
      </w:r>
      <w:r w:rsidR="00AE6BC6">
        <w:rPr>
          <w:noProof/>
        </w:rPr>
        <w:fldChar w:fldCharType="begin"/>
      </w:r>
      <w:r>
        <w:rPr>
          <w:noProof/>
        </w:rPr>
        <w:instrText xml:space="preserve"> PAGEREF _Toc401752097 \h </w:instrText>
      </w:r>
      <w:r w:rsidR="00AE6BC6">
        <w:rPr>
          <w:noProof/>
        </w:rPr>
      </w:r>
      <w:r w:rsidR="00AE6BC6">
        <w:rPr>
          <w:noProof/>
        </w:rPr>
        <w:fldChar w:fldCharType="separate"/>
      </w:r>
      <w:r w:rsidR="009226EE">
        <w:rPr>
          <w:noProof/>
        </w:rPr>
        <w:t>100</w:t>
      </w:r>
      <w:r w:rsidR="00AE6BC6">
        <w:rPr>
          <w:noProof/>
        </w:rPr>
        <w:fldChar w:fldCharType="end"/>
      </w:r>
    </w:p>
    <w:p w14:paraId="2B4E78D7" w14:textId="77777777" w:rsidR="00A77CC6" w:rsidRDefault="00A77CC6">
      <w:pPr>
        <w:pStyle w:val="Verzeichnis1"/>
        <w:tabs>
          <w:tab w:val="left" w:pos="400"/>
        </w:tabs>
        <w:rPr>
          <w:rFonts w:asciiTheme="minorHAnsi" w:eastAsiaTheme="minorEastAsia" w:hAnsiTheme="minorHAnsi" w:cstheme="minorBidi"/>
          <w:b w:val="0"/>
          <w:noProof/>
          <w:sz w:val="22"/>
          <w:szCs w:val="22"/>
          <w:lang w:eastAsia="en-US"/>
        </w:rPr>
      </w:pPr>
      <w:r>
        <w:rPr>
          <w:noProof/>
          <w:lang w:eastAsia="zh-CN"/>
        </w:rPr>
        <w:t>6</w:t>
      </w:r>
      <w:r>
        <w:rPr>
          <w:rFonts w:asciiTheme="minorHAnsi" w:eastAsiaTheme="minorEastAsia" w:hAnsiTheme="minorHAnsi" w:cstheme="minorBidi"/>
          <w:b w:val="0"/>
          <w:noProof/>
          <w:sz w:val="22"/>
          <w:szCs w:val="22"/>
          <w:lang w:eastAsia="en-US"/>
        </w:rPr>
        <w:tab/>
      </w:r>
      <w:r>
        <w:rPr>
          <w:noProof/>
          <w:lang w:eastAsia="zh-CN"/>
        </w:rPr>
        <w:t>References</w:t>
      </w:r>
      <w:r>
        <w:rPr>
          <w:noProof/>
        </w:rPr>
        <w:tab/>
      </w:r>
      <w:r w:rsidR="00AE6BC6">
        <w:rPr>
          <w:noProof/>
        </w:rPr>
        <w:fldChar w:fldCharType="begin"/>
      </w:r>
      <w:r>
        <w:rPr>
          <w:noProof/>
        </w:rPr>
        <w:instrText xml:space="preserve"> PAGEREF _Toc401752098 \h </w:instrText>
      </w:r>
      <w:r w:rsidR="00AE6BC6">
        <w:rPr>
          <w:noProof/>
        </w:rPr>
      </w:r>
      <w:r w:rsidR="00AE6BC6">
        <w:rPr>
          <w:noProof/>
        </w:rPr>
        <w:fldChar w:fldCharType="separate"/>
      </w:r>
      <w:r w:rsidR="009226EE">
        <w:rPr>
          <w:noProof/>
        </w:rPr>
        <w:t>101</w:t>
      </w:r>
      <w:r w:rsidR="00AE6BC6">
        <w:rPr>
          <w:noProof/>
        </w:rPr>
        <w:fldChar w:fldCharType="end"/>
      </w:r>
    </w:p>
    <w:p w14:paraId="2B4E78D8" w14:textId="77777777" w:rsidR="00A71F76" w:rsidRDefault="00AE6BC6" w:rsidP="00D77616">
      <w:r>
        <w:rPr>
          <w:noProof/>
          <w:color w:val="1F497D"/>
        </w:rPr>
        <w:fldChar w:fldCharType="end"/>
      </w:r>
      <w:r w:rsidR="00A71F76" w:rsidRPr="00FB11B0">
        <w:br w:type="page"/>
      </w:r>
    </w:p>
    <w:p w14:paraId="2B4E78D9" w14:textId="77777777" w:rsidR="00D77616" w:rsidRDefault="00D77616" w:rsidP="00DB4B52">
      <w:pPr>
        <w:pStyle w:val="Heading1-WithLine"/>
      </w:pPr>
      <w:bookmarkStart w:id="84" w:name="_Toc401752030"/>
      <w:bookmarkStart w:id="85" w:name="_Ref401765213"/>
      <w:r>
        <w:lastRenderedPageBreak/>
        <w:t>Overview</w:t>
      </w:r>
      <w:bookmarkEnd w:id="84"/>
      <w:bookmarkEnd w:id="85"/>
    </w:p>
    <w:p w14:paraId="2B4E78DA" w14:textId="77777777" w:rsidR="009F74B5" w:rsidRPr="009060ED" w:rsidRDefault="009F74B5" w:rsidP="00D77616">
      <w:pPr>
        <w:pStyle w:val="berschrift2"/>
      </w:pPr>
      <w:bookmarkStart w:id="86" w:name="_Toc401752031"/>
      <w:r w:rsidRPr="009060ED">
        <w:t>Scope</w:t>
      </w:r>
      <w:bookmarkEnd w:id="86"/>
    </w:p>
    <w:p w14:paraId="2B4E78DB" w14:textId="77777777" w:rsidR="00F7156C" w:rsidRDefault="00A71F76" w:rsidP="00BE5295">
      <w:pPr>
        <w:pStyle w:val="Textkrper"/>
      </w:pPr>
      <w:r>
        <w:t xml:space="preserve">This document defines </w:t>
      </w:r>
      <w:r w:rsidR="000727B9">
        <w:t xml:space="preserve">the </w:t>
      </w:r>
      <w:r w:rsidR="00EB62F0">
        <w:rPr>
          <w:lang w:eastAsia="zh-CN"/>
        </w:rPr>
        <w:t>C#</w:t>
      </w:r>
      <w:r>
        <w:t xml:space="preserve"> </w:t>
      </w:r>
      <w:r w:rsidR="00F7156C">
        <w:t xml:space="preserve">and C++ </w:t>
      </w:r>
      <w:r w:rsidRPr="00351691">
        <w:t xml:space="preserve">coding </w:t>
      </w:r>
      <w:r>
        <w:t>guidelines</w:t>
      </w:r>
      <w:r w:rsidR="00EB62F0">
        <w:t xml:space="preserve"> used </w:t>
      </w:r>
      <w:r w:rsidR="00A86E22">
        <w:t>with</w:t>
      </w:r>
      <w:r w:rsidR="00F7156C">
        <w:t>in</w:t>
      </w:r>
      <w:r w:rsidR="00EB62F0">
        <w:t xml:space="preserve"> the </w:t>
      </w:r>
      <w:r>
        <w:t xml:space="preserve">Endeavour </w:t>
      </w:r>
      <w:r w:rsidR="00A86E22">
        <w:t>products and services development</w:t>
      </w:r>
      <w:r w:rsidRPr="00351691">
        <w:t>. Th</w:t>
      </w:r>
      <w:r w:rsidR="00F7156C">
        <w:t>e</w:t>
      </w:r>
      <w:r w:rsidRPr="00351691">
        <w:t xml:space="preserve"> </w:t>
      </w:r>
      <w:r w:rsidR="00F7156C">
        <w:t>guidelines are</w:t>
      </w:r>
      <w:r w:rsidR="000B19EF">
        <w:t xml:space="preserve"> derived </w:t>
      </w:r>
      <w:r w:rsidR="00F7156C">
        <w:t xml:space="preserve">in structure and contents </w:t>
      </w:r>
      <w:r w:rsidR="000B19EF">
        <w:t xml:space="preserve">from the coding standards used in the </w:t>
      </w:r>
      <w:hyperlink r:id="rId11" w:history="1">
        <w:r w:rsidR="000B19EF" w:rsidRPr="000B19EF">
          <w:rPr>
            <w:rStyle w:val="Hyperlink"/>
          </w:rPr>
          <w:t>All-In-One Code Framework</w:t>
        </w:r>
      </w:hyperlink>
      <w:r w:rsidR="0077193D">
        <w:t xml:space="preserve"> </w:t>
      </w:r>
      <w:hyperlink w:anchor="REF1" w:history="1">
        <w:r w:rsidR="009D0ECC" w:rsidRPr="00167C45">
          <w:rPr>
            <w:rStyle w:val="Hyperlink"/>
          </w:rPr>
          <w:t>[REF1]</w:t>
        </w:r>
      </w:hyperlink>
      <w:r w:rsidR="00F7156C" w:rsidRPr="009C4F24">
        <w:t xml:space="preserve">. </w:t>
      </w:r>
      <w:r w:rsidR="00F7156C" w:rsidRPr="00F7156C">
        <w:t xml:space="preserve">The C# </w:t>
      </w:r>
      <w:r w:rsidR="00F7156C">
        <w:t xml:space="preserve">part has been extended by rules that are defined in </w:t>
      </w:r>
      <w:r w:rsidR="008D7536">
        <w:t xml:space="preserve">the "Framework and Design Guidelines, Krzysztof, Abrams" book </w:t>
      </w:r>
      <w:hyperlink w:anchor="REF2" w:history="1">
        <w:r w:rsidR="009D0ECC" w:rsidRPr="00167C45">
          <w:rPr>
            <w:rStyle w:val="Hyperlink"/>
          </w:rPr>
          <w:t>[REF2]</w:t>
        </w:r>
      </w:hyperlink>
      <w:r w:rsidR="00F7156C" w:rsidRPr="009C4F24">
        <w:t xml:space="preserve">. </w:t>
      </w:r>
      <w:r w:rsidR="00FA1E7A">
        <w:t>This</w:t>
      </w:r>
      <w:r w:rsidR="00F7156C" w:rsidRPr="00F7156C">
        <w:t xml:space="preserve"> book is also</w:t>
      </w:r>
      <w:r w:rsidR="008D7536">
        <w:t xml:space="preserve"> partially available online </w:t>
      </w:r>
      <w:hyperlink r:id="rId12" w:history="1">
        <w:r w:rsidR="008D7536" w:rsidRPr="008D7536">
          <w:rPr>
            <w:rStyle w:val="Hyperlink"/>
          </w:rPr>
          <w:t>here</w:t>
        </w:r>
      </w:hyperlink>
      <w:r w:rsidR="008D7536">
        <w:t xml:space="preserve">. </w:t>
      </w:r>
      <w:r w:rsidR="00F7156C">
        <w:t xml:space="preserve">The C++ part was extended by rules defined </w:t>
      </w:r>
      <w:r w:rsidR="001E3618" w:rsidRPr="00167C45">
        <w:t xml:space="preserve">in </w:t>
      </w:r>
      <w:hyperlink w:anchor="REF3" w:history="1">
        <w:r w:rsidR="00F7156C" w:rsidRPr="00167C45">
          <w:rPr>
            <w:rStyle w:val="Hyperlink"/>
          </w:rPr>
          <w:t>[REF3]</w:t>
        </w:r>
      </w:hyperlink>
      <w:r w:rsidR="00F7156C" w:rsidRPr="00167C45">
        <w:t>.</w:t>
      </w:r>
      <w:r w:rsidR="00F7156C" w:rsidRPr="009C4F24">
        <w:t xml:space="preserve"> </w:t>
      </w:r>
      <w:r w:rsidR="001E3618" w:rsidRPr="009C4F24">
        <w:t>A</w:t>
      </w:r>
      <w:r w:rsidR="001E3618">
        <w:t>ll rules</w:t>
      </w:r>
      <w:r w:rsidR="001E3618" w:rsidRPr="001E3618">
        <w:t xml:space="preserve"> </w:t>
      </w:r>
      <w:r w:rsidR="001E3618">
        <w:t xml:space="preserve">have been </w:t>
      </w:r>
      <w:r w:rsidR="001E3618" w:rsidRPr="001E3618">
        <w:t>adapted</w:t>
      </w:r>
      <w:r w:rsidR="001E3618">
        <w:t xml:space="preserve"> to be in conformance with the C++11 standard. </w:t>
      </w:r>
      <w:r w:rsidR="00F7156C">
        <w:t xml:space="preserve">Existing Coding Guidelines of other projects (BVMS, UGM2040, BIS) were also taken into consideration and rules have been extracted from </w:t>
      </w:r>
      <w:r w:rsidR="001E3618">
        <w:t>there</w:t>
      </w:r>
      <w:r w:rsidR="00F7156C">
        <w:t xml:space="preserve"> </w:t>
      </w:r>
      <w:r w:rsidR="00A86E22">
        <w:t>where appropriate</w:t>
      </w:r>
      <w:r w:rsidR="00F7156C">
        <w:t>.</w:t>
      </w:r>
    </w:p>
    <w:p w14:paraId="2B4E78DC" w14:textId="77777777" w:rsidR="006E23EE" w:rsidRDefault="001E3618" w:rsidP="00BE5295">
      <w:pPr>
        <w:pStyle w:val="Textkrper"/>
      </w:pPr>
      <w:r>
        <w:t>During development these guidelines</w:t>
      </w:r>
      <w:r w:rsidR="0077193D">
        <w:t xml:space="preserve"> will be </w:t>
      </w:r>
      <w:r w:rsidR="00A71F76" w:rsidRPr="00351691">
        <w:t xml:space="preserve">continuously </w:t>
      </w:r>
      <w:r w:rsidR="0077193D">
        <w:t xml:space="preserve">adjusted </w:t>
      </w:r>
      <w:r w:rsidR="00DB1869">
        <w:t xml:space="preserve">and extended </w:t>
      </w:r>
      <w:r w:rsidR="0077193D">
        <w:t>by the lessons learned during development</w:t>
      </w:r>
      <w:r w:rsidR="00A71F76" w:rsidRPr="00351691">
        <w:t>.</w:t>
      </w:r>
      <w:r w:rsidR="00A71F76" w:rsidRPr="007F042F">
        <w:t xml:space="preserve"> </w:t>
      </w:r>
    </w:p>
    <w:p w14:paraId="2B4E78DD" w14:textId="77777777" w:rsidR="00A71F76" w:rsidRDefault="009D6D98" w:rsidP="009060ED">
      <w:pPr>
        <w:pStyle w:val="berschrift2"/>
      </w:pPr>
      <w:bookmarkStart w:id="87" w:name="_Toc401752032"/>
      <w:bookmarkStart w:id="88" w:name="_Toc119343528"/>
      <w:r w:rsidRPr="009060ED">
        <w:t>Document</w:t>
      </w:r>
      <w:r>
        <w:t xml:space="preserve"> conventions</w:t>
      </w:r>
      <w:bookmarkEnd w:id="87"/>
    </w:p>
    <w:p w14:paraId="2B4E78DE" w14:textId="77777777" w:rsidR="009D6D98" w:rsidRDefault="009D6D98" w:rsidP="00BE5295">
      <w:pPr>
        <w:pStyle w:val="Textkrper"/>
      </w:pPr>
      <w:r w:rsidRPr="00722AB9">
        <w:t>Through-out this document there will be recommendations or suggestions for standards and practices. Some practices are very important and must be followed, others are guidelines that are beneficial in certain scenarios but are not applicable everywhere. In order to clearly state the intent of the standards and practices that are discussed we will use the following t</w:t>
      </w:r>
      <w:r>
        <w:t>erminology</w:t>
      </w:r>
      <w:r>
        <w:rPr>
          <w:rFonts w:hint="eastAsia"/>
        </w:rPr>
        <w:t>.</w:t>
      </w:r>
    </w:p>
    <w:tbl>
      <w:tblPr>
        <w:tblW w:w="0" w:type="auto"/>
        <w:tblInd w:w="205"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Look w:val="04A0" w:firstRow="1" w:lastRow="0" w:firstColumn="1" w:lastColumn="0" w:noHBand="0" w:noVBand="1"/>
      </w:tblPr>
      <w:tblGrid>
        <w:gridCol w:w="1442"/>
        <w:gridCol w:w="4334"/>
        <w:gridCol w:w="3096"/>
      </w:tblGrid>
      <w:tr w:rsidR="009D6D98" w14:paraId="2B4E78E2" w14:textId="77777777" w:rsidTr="00AF0CCA">
        <w:tc>
          <w:tcPr>
            <w:tcW w:w="1461" w:type="dxa"/>
            <w:hideMark/>
          </w:tcPr>
          <w:p w14:paraId="2B4E78DF" w14:textId="77777777" w:rsidR="009D6D98" w:rsidRPr="00C97B06" w:rsidRDefault="009D6D98" w:rsidP="00BE5295">
            <w:pPr>
              <w:pStyle w:val="BodyText-Compact"/>
            </w:pPr>
            <w:r w:rsidRPr="00A71F76">
              <w:t>Wording</w:t>
            </w:r>
          </w:p>
        </w:tc>
        <w:tc>
          <w:tcPr>
            <w:tcW w:w="4467" w:type="dxa"/>
            <w:hideMark/>
          </w:tcPr>
          <w:p w14:paraId="2B4E78E0" w14:textId="77777777" w:rsidR="009D6D98" w:rsidRPr="00C97B06" w:rsidRDefault="009D6D98" w:rsidP="00BE5295">
            <w:pPr>
              <w:pStyle w:val="BodyText-Compact"/>
            </w:pPr>
            <w:r w:rsidRPr="00A71F76">
              <w:t>Intent</w:t>
            </w:r>
          </w:p>
        </w:tc>
        <w:tc>
          <w:tcPr>
            <w:tcW w:w="3184" w:type="dxa"/>
          </w:tcPr>
          <w:p w14:paraId="2B4E78E1" w14:textId="77777777" w:rsidR="009D6D98" w:rsidRPr="00C97B06" w:rsidRDefault="009D6D98" w:rsidP="00BE5295">
            <w:pPr>
              <w:pStyle w:val="BodyText-Compact"/>
            </w:pPr>
            <w:r w:rsidRPr="00C97B06">
              <w:t>Justification</w:t>
            </w:r>
          </w:p>
        </w:tc>
      </w:tr>
      <w:tr w:rsidR="009D6D98" w14:paraId="2B4E78E6" w14:textId="77777777" w:rsidTr="00AF0CCA">
        <w:tc>
          <w:tcPr>
            <w:tcW w:w="1461" w:type="dxa"/>
            <w:hideMark/>
          </w:tcPr>
          <w:p w14:paraId="2B4E78E3" w14:textId="77777777" w:rsidR="009D6D98" w:rsidRPr="00A71F76" w:rsidRDefault="009D6D98" w:rsidP="0030733D">
            <w:pPr>
              <w:pStyle w:val="BodyText-Compact"/>
              <w:rPr>
                <w:sz w:val="24"/>
                <w:szCs w:val="24"/>
              </w:rPr>
            </w:pPr>
            <w:r w:rsidRPr="0030733D">
              <w:rPr>
                <w:rStyle w:val="BodyText-PositiveGreen"/>
              </w:rPr>
              <w:sym w:font="Wingdings" w:char="F0FE"/>
            </w:r>
            <w:r w:rsidRPr="0030733D">
              <w:rPr>
                <w:rFonts w:hint="eastAsia"/>
              </w:rPr>
              <w:t xml:space="preserve"> </w:t>
            </w:r>
            <w:r w:rsidRPr="0030733D">
              <w:rPr>
                <w:rStyle w:val="BodyText-BoldAction"/>
              </w:rPr>
              <w:t>Do...</w:t>
            </w:r>
          </w:p>
        </w:tc>
        <w:tc>
          <w:tcPr>
            <w:tcW w:w="4467" w:type="dxa"/>
            <w:hideMark/>
          </w:tcPr>
          <w:p w14:paraId="2B4E78E4" w14:textId="77777777" w:rsidR="009D6D98" w:rsidRPr="00A71F76" w:rsidRDefault="009D6D98" w:rsidP="00BE5295">
            <w:pPr>
              <w:pStyle w:val="BodyText-Compact"/>
              <w:rPr>
                <w:sz w:val="24"/>
                <w:szCs w:val="24"/>
              </w:rPr>
            </w:pPr>
            <w:r w:rsidRPr="00741FF7">
              <w:t>This standard or practice should be followed in all cases. If you think that your specific</w:t>
            </w:r>
            <w:r w:rsidR="00FA1E7A">
              <w:t xml:space="preserve"> </w:t>
            </w:r>
            <w:r w:rsidRPr="00741FF7">
              <w:t>application is exempt, it probably isn't.</w:t>
            </w:r>
          </w:p>
        </w:tc>
        <w:tc>
          <w:tcPr>
            <w:tcW w:w="3184" w:type="dxa"/>
            <w:vMerge w:val="restart"/>
            <w:vAlign w:val="center"/>
          </w:tcPr>
          <w:p w14:paraId="2B4E78E5" w14:textId="77777777" w:rsidR="009D6D98" w:rsidRDefault="009D6D98" w:rsidP="00BE5295">
            <w:pPr>
              <w:pStyle w:val="BodyText-Compact"/>
            </w:pPr>
            <w:r w:rsidRPr="00375767">
              <w:t>These standards are present to mitigate bugs.</w:t>
            </w:r>
          </w:p>
        </w:tc>
      </w:tr>
      <w:tr w:rsidR="009D6D98" w14:paraId="2B4E78EA" w14:textId="77777777" w:rsidTr="00AF0CCA">
        <w:tc>
          <w:tcPr>
            <w:tcW w:w="1461" w:type="dxa"/>
            <w:hideMark/>
          </w:tcPr>
          <w:p w14:paraId="2B4E78E7" w14:textId="77777777" w:rsidR="009D6D98" w:rsidRPr="00A71F76" w:rsidRDefault="009D6D98" w:rsidP="0030733D">
            <w:pPr>
              <w:pStyle w:val="BodyText-Compact"/>
              <w:rPr>
                <w:sz w:val="24"/>
                <w:szCs w:val="24"/>
              </w:rPr>
            </w:pPr>
            <w:r w:rsidRPr="0030733D">
              <w:rPr>
                <w:rStyle w:val="BodyText-NegativeRed"/>
              </w:rPr>
              <w:sym w:font="Wingdings" w:char="F0FD"/>
            </w:r>
            <w:r w:rsidRPr="0030733D">
              <w:t xml:space="preserve"> </w:t>
            </w:r>
            <w:r w:rsidRPr="0030733D">
              <w:rPr>
                <w:rStyle w:val="BodyText-BoldAction"/>
              </w:rPr>
              <w:t>Do</w:t>
            </w:r>
            <w:r w:rsidRPr="0030733D">
              <w:t xml:space="preserve"> </w:t>
            </w:r>
            <w:r w:rsidRPr="0030733D">
              <w:rPr>
                <w:rStyle w:val="BodyText-BoldAction"/>
              </w:rPr>
              <w:t>Not...</w:t>
            </w:r>
          </w:p>
        </w:tc>
        <w:tc>
          <w:tcPr>
            <w:tcW w:w="4467" w:type="dxa"/>
            <w:hideMark/>
          </w:tcPr>
          <w:p w14:paraId="2B4E78E8" w14:textId="77777777" w:rsidR="009D6D98" w:rsidRPr="00A71F76" w:rsidRDefault="009D6D98" w:rsidP="00BE5295">
            <w:pPr>
              <w:pStyle w:val="BodyText-Compact"/>
              <w:rPr>
                <w:sz w:val="24"/>
                <w:szCs w:val="24"/>
              </w:rPr>
            </w:pPr>
            <w:r w:rsidRPr="00741FF7">
              <w:t>This standard or practice should never be applied.</w:t>
            </w:r>
          </w:p>
        </w:tc>
        <w:tc>
          <w:tcPr>
            <w:tcW w:w="3184" w:type="dxa"/>
            <w:vMerge/>
          </w:tcPr>
          <w:p w14:paraId="2B4E78E9" w14:textId="77777777" w:rsidR="009D6D98" w:rsidRDefault="009D6D98" w:rsidP="00BE5295">
            <w:pPr>
              <w:pStyle w:val="BodyText-Compact"/>
            </w:pPr>
          </w:p>
        </w:tc>
      </w:tr>
      <w:tr w:rsidR="009D6D98" w14:paraId="2B4E78EE" w14:textId="77777777" w:rsidTr="00AF0CCA">
        <w:tc>
          <w:tcPr>
            <w:tcW w:w="1461" w:type="dxa"/>
            <w:hideMark/>
          </w:tcPr>
          <w:p w14:paraId="2B4E78EB" w14:textId="77777777" w:rsidR="009D6D98" w:rsidRPr="00A71F76" w:rsidRDefault="009D6D98" w:rsidP="0030733D">
            <w:pPr>
              <w:pStyle w:val="BodyText-Compact"/>
              <w:rPr>
                <w:sz w:val="24"/>
                <w:szCs w:val="24"/>
              </w:rPr>
            </w:pPr>
            <w:r w:rsidRPr="0030733D">
              <w:rPr>
                <w:rStyle w:val="BodyText-PositiveGreen"/>
              </w:rPr>
              <w:sym w:font="Wingdings" w:char="F0FE"/>
            </w:r>
            <w:r w:rsidRPr="0030733D">
              <w:rPr>
                <w:rFonts w:hint="eastAsia"/>
              </w:rPr>
              <w:t xml:space="preserve"> </w:t>
            </w:r>
            <w:r w:rsidRPr="0030733D">
              <w:rPr>
                <w:rStyle w:val="BodyText-BoldAction"/>
              </w:rPr>
              <w:t>You</w:t>
            </w:r>
            <w:r w:rsidRPr="0030733D">
              <w:t xml:space="preserve"> </w:t>
            </w:r>
            <w:r w:rsidRPr="0030733D">
              <w:rPr>
                <w:rStyle w:val="BodyText-BoldAction"/>
              </w:rPr>
              <w:t>should...</w:t>
            </w:r>
          </w:p>
        </w:tc>
        <w:tc>
          <w:tcPr>
            <w:tcW w:w="4467" w:type="dxa"/>
            <w:hideMark/>
          </w:tcPr>
          <w:p w14:paraId="2B4E78EC" w14:textId="77777777" w:rsidR="009D6D98" w:rsidRPr="00A71F76" w:rsidRDefault="009D6D98" w:rsidP="00BE5295">
            <w:pPr>
              <w:pStyle w:val="BodyText-Compact"/>
              <w:rPr>
                <w:sz w:val="24"/>
                <w:szCs w:val="24"/>
              </w:rPr>
            </w:pPr>
            <w:r w:rsidRPr="00375767">
              <w:t>This standard or practice should be followed in most cases.</w:t>
            </w:r>
          </w:p>
        </w:tc>
        <w:tc>
          <w:tcPr>
            <w:tcW w:w="3184" w:type="dxa"/>
            <w:vMerge w:val="restart"/>
            <w:vAlign w:val="center"/>
          </w:tcPr>
          <w:p w14:paraId="2B4E78ED" w14:textId="77777777" w:rsidR="009D6D98" w:rsidRDefault="009D6D98" w:rsidP="00BE5295">
            <w:pPr>
              <w:pStyle w:val="BodyText-Compact"/>
            </w:pPr>
            <w:r w:rsidRPr="00375767">
              <w:t>These standards are typically stylistic and attempt to promote a consistent and clear style.</w:t>
            </w:r>
          </w:p>
        </w:tc>
      </w:tr>
      <w:tr w:rsidR="009D6D98" w14:paraId="2B4E78F2" w14:textId="77777777" w:rsidTr="00AF0CCA">
        <w:tc>
          <w:tcPr>
            <w:tcW w:w="1461" w:type="dxa"/>
            <w:hideMark/>
          </w:tcPr>
          <w:p w14:paraId="2B4E78EF" w14:textId="77777777" w:rsidR="009D6D98" w:rsidRPr="00A71F76" w:rsidRDefault="009D6D98" w:rsidP="0030733D">
            <w:pPr>
              <w:pStyle w:val="BodyText-Compact"/>
              <w:rPr>
                <w:sz w:val="24"/>
                <w:szCs w:val="24"/>
              </w:rPr>
            </w:pPr>
            <w:r w:rsidRPr="0030733D">
              <w:rPr>
                <w:rStyle w:val="BodyText-NegativeRed"/>
              </w:rPr>
              <w:sym w:font="Wingdings" w:char="F0FD"/>
            </w:r>
            <w:r w:rsidRPr="0030733D">
              <w:t xml:space="preserve"> </w:t>
            </w:r>
            <w:r w:rsidRPr="0030733D">
              <w:rPr>
                <w:rStyle w:val="BodyText-BoldAction"/>
              </w:rPr>
              <w:t>You</w:t>
            </w:r>
            <w:r w:rsidRPr="0030733D">
              <w:t xml:space="preserve"> </w:t>
            </w:r>
            <w:r w:rsidRPr="0030733D">
              <w:rPr>
                <w:rStyle w:val="BodyText-BoldAction"/>
              </w:rPr>
              <w:t>should</w:t>
            </w:r>
            <w:r w:rsidRPr="0030733D">
              <w:t xml:space="preserve"> </w:t>
            </w:r>
            <w:r w:rsidRPr="0030733D">
              <w:rPr>
                <w:rStyle w:val="BodyText-BoldAction"/>
              </w:rPr>
              <w:t>not...</w:t>
            </w:r>
          </w:p>
        </w:tc>
        <w:tc>
          <w:tcPr>
            <w:tcW w:w="4467" w:type="dxa"/>
            <w:hideMark/>
          </w:tcPr>
          <w:p w14:paraId="2B4E78F0" w14:textId="77777777" w:rsidR="009D6D98" w:rsidRPr="00A71F76" w:rsidRDefault="009D6D98" w:rsidP="00BE5295">
            <w:pPr>
              <w:pStyle w:val="BodyText-Compact"/>
              <w:rPr>
                <w:sz w:val="24"/>
                <w:szCs w:val="24"/>
              </w:rPr>
            </w:pPr>
            <w:r w:rsidRPr="00375767">
              <w:t>This standard or practice should not be followed, unless there's reasonable justification.</w:t>
            </w:r>
          </w:p>
        </w:tc>
        <w:tc>
          <w:tcPr>
            <w:tcW w:w="3184" w:type="dxa"/>
            <w:vMerge/>
          </w:tcPr>
          <w:p w14:paraId="2B4E78F1" w14:textId="77777777" w:rsidR="009D6D98" w:rsidRDefault="009D6D98" w:rsidP="00BE5295">
            <w:pPr>
              <w:pStyle w:val="BodyText-Compact"/>
            </w:pPr>
          </w:p>
        </w:tc>
      </w:tr>
      <w:tr w:rsidR="00AF0CCA" w14:paraId="2B4E78F6" w14:textId="77777777" w:rsidTr="0015502B">
        <w:tc>
          <w:tcPr>
            <w:tcW w:w="1461" w:type="dxa"/>
          </w:tcPr>
          <w:p w14:paraId="2B4E78F3" w14:textId="77777777" w:rsidR="00AF0CCA" w:rsidRPr="00A71F76" w:rsidRDefault="00AF0CCA" w:rsidP="0015502B">
            <w:pPr>
              <w:pStyle w:val="BodyText-Compact"/>
            </w:pPr>
            <w:r w:rsidRPr="0030733D">
              <w:rPr>
                <w:rStyle w:val="BodyText-PositiveGreen"/>
              </w:rPr>
              <w:sym w:font="Wingdings" w:char="F0FE"/>
            </w:r>
            <w:r w:rsidRPr="0030733D">
              <w:rPr>
                <w:rFonts w:hint="eastAsia"/>
              </w:rPr>
              <w:t xml:space="preserve"> </w:t>
            </w:r>
            <w:r w:rsidRPr="0030733D">
              <w:rPr>
                <w:rStyle w:val="BodyText-BoldAction"/>
              </w:rPr>
              <w:t>You</w:t>
            </w:r>
            <w:r w:rsidRPr="0030733D">
              <w:t xml:space="preserve"> </w:t>
            </w:r>
            <w:r w:rsidRPr="0030733D">
              <w:rPr>
                <w:rStyle w:val="BodyText-BoldAction"/>
              </w:rPr>
              <w:t>can…</w:t>
            </w:r>
          </w:p>
        </w:tc>
        <w:tc>
          <w:tcPr>
            <w:tcW w:w="4467" w:type="dxa"/>
          </w:tcPr>
          <w:p w14:paraId="2B4E78F4" w14:textId="77777777" w:rsidR="00AF0CCA" w:rsidRDefault="00AF0CCA" w:rsidP="0015502B">
            <w:pPr>
              <w:pStyle w:val="BodyText-Compact"/>
            </w:pPr>
            <w:r w:rsidRPr="00375767">
              <w:t>This standard or practice can be followed if you want to; it's not necessarily good or bad. There are probably implications to following the practice (dependencies, or constraints) that should be considered before adopting it.</w:t>
            </w:r>
          </w:p>
        </w:tc>
        <w:tc>
          <w:tcPr>
            <w:tcW w:w="3184" w:type="dxa"/>
            <w:vAlign w:val="center"/>
          </w:tcPr>
          <w:p w14:paraId="2B4E78F5" w14:textId="77777777" w:rsidR="00AF0CCA" w:rsidRDefault="00AF0CCA" w:rsidP="0015502B">
            <w:pPr>
              <w:pStyle w:val="BodyText-Compact"/>
            </w:pPr>
            <w:r w:rsidRPr="00375767">
              <w:t>These standards are typically stylistic, but are not ubiquitously adopted.</w:t>
            </w:r>
          </w:p>
        </w:tc>
      </w:tr>
    </w:tbl>
    <w:p w14:paraId="2B4E78F7" w14:textId="77777777" w:rsidR="00AF0CCA" w:rsidRDefault="00407C76" w:rsidP="00407C76">
      <w:pPr>
        <w:pStyle w:val="berschrift3"/>
      </w:pPr>
      <w:r>
        <w:t>Guideline numbering</w:t>
      </w:r>
    </w:p>
    <w:p w14:paraId="2B4E78F8" w14:textId="77777777" w:rsidR="005F769E" w:rsidRDefault="002D64FC" w:rsidP="00407C76">
      <w:pPr>
        <w:pStyle w:val="Textkrper"/>
      </w:pPr>
      <w:r>
        <w:t>All rules in this document have a unique identifier associated with them. These identifiers can be referenced to from other documents or from code (examples). When editing this document make sure that existing numbers are not changed.</w:t>
      </w:r>
    </w:p>
    <w:p w14:paraId="2B4E78F9" w14:textId="77777777" w:rsidR="00407C76" w:rsidRPr="00407C76" w:rsidRDefault="00F8590D" w:rsidP="00407C76">
      <w:pPr>
        <w:pStyle w:val="Textkrper"/>
      </w:pPr>
      <w:r>
        <w:t xml:space="preserve">In order to make the </w:t>
      </w:r>
      <w:r w:rsidR="005F769E">
        <w:t xml:space="preserve">guideline </w:t>
      </w:r>
      <w:r>
        <w:t>numbers more or less independent of the document structure they use abbreviations of the chapter</w:t>
      </w:r>
      <w:r w:rsidR="005F769E">
        <w:t xml:space="preserve"> and sector</w:t>
      </w:r>
      <w:r>
        <w:t xml:space="preserve"> they resi</w:t>
      </w:r>
      <w:r w:rsidR="005F769E">
        <w:t>de in (e.g. GEN/CC). Within a sector sequential numbers are used with gaps between them to allow for insertions of future rules.</w:t>
      </w:r>
    </w:p>
    <w:p w14:paraId="2B4E78FA" w14:textId="77777777" w:rsidR="00A71F76" w:rsidRDefault="00A71F76" w:rsidP="009060ED">
      <w:pPr>
        <w:pStyle w:val="berschrift2"/>
        <w:rPr>
          <w:lang w:eastAsia="zh-CN"/>
        </w:rPr>
      </w:pPr>
      <w:bookmarkStart w:id="89" w:name="_Toc401752033"/>
      <w:r w:rsidRPr="009060ED">
        <w:lastRenderedPageBreak/>
        <w:t>T</w:t>
      </w:r>
      <w:r w:rsidRPr="009060ED">
        <w:rPr>
          <w:rFonts w:hint="eastAsia"/>
        </w:rPr>
        <w:t>erminology</w:t>
      </w:r>
      <w:bookmarkEnd w:id="89"/>
    </w:p>
    <w:p w14:paraId="2B4E78FB" w14:textId="77777777" w:rsidR="0081371A" w:rsidRPr="0081371A" w:rsidRDefault="0081371A" w:rsidP="00BE5295">
      <w:pPr>
        <w:pStyle w:val="Textkrper"/>
        <w:rPr>
          <w:rFonts w:eastAsia="MS Mincho"/>
        </w:rPr>
      </w:pPr>
      <w:r w:rsidRPr="0081371A">
        <w:rPr>
          <w:rFonts w:eastAsia="MS Mincho"/>
        </w:rPr>
        <w:t>The following terminology is referenced throughout this document:</w:t>
      </w:r>
    </w:p>
    <w:p w14:paraId="2B4E78FC" w14:textId="77777777" w:rsidR="0081371A" w:rsidRPr="0081371A" w:rsidRDefault="0081371A" w:rsidP="00BE5295">
      <w:pPr>
        <w:pStyle w:val="LocalHeader"/>
        <w:rPr>
          <w:rFonts w:eastAsia="MS Mincho"/>
          <w:lang w:eastAsia="de-DE"/>
        </w:rPr>
      </w:pPr>
      <w:r w:rsidRPr="0081371A">
        <w:rPr>
          <w:rFonts w:eastAsia="MS Mincho"/>
          <w:lang w:eastAsia="de-DE"/>
        </w:rPr>
        <w:t>Access Modifier</w:t>
      </w:r>
    </w:p>
    <w:p w14:paraId="2B4E78FD" w14:textId="77777777" w:rsidR="0081371A" w:rsidRDefault="0081371A" w:rsidP="00BE5295">
      <w:pPr>
        <w:pStyle w:val="BodyText-Compact"/>
        <w:rPr>
          <w:rFonts w:eastAsia="MS Mincho"/>
        </w:rPr>
      </w:pPr>
      <w:r w:rsidRPr="0081371A">
        <w:rPr>
          <w:rFonts w:eastAsia="MS Mincho"/>
        </w:rPr>
        <w:t xml:space="preserve">C# keywords </w:t>
      </w:r>
      <w:r w:rsidRPr="00D20224">
        <w:rPr>
          <w:rStyle w:val="BodyText-InlineCode"/>
          <w:rFonts w:eastAsia="MS Mincho"/>
        </w:rPr>
        <w:t>public</w:t>
      </w:r>
      <w:r w:rsidRPr="0081371A">
        <w:rPr>
          <w:rFonts w:eastAsia="MS Mincho"/>
        </w:rPr>
        <w:t xml:space="preserve">, </w:t>
      </w:r>
      <w:r w:rsidRPr="00D20224">
        <w:rPr>
          <w:rStyle w:val="BodyText-InlineCode"/>
          <w:rFonts w:eastAsia="MS Mincho"/>
        </w:rPr>
        <w:t>protected</w:t>
      </w:r>
      <w:r w:rsidRPr="0081371A">
        <w:rPr>
          <w:rFonts w:eastAsia="MS Mincho"/>
        </w:rPr>
        <w:t xml:space="preserve">, </w:t>
      </w:r>
      <w:r w:rsidRPr="00D20224">
        <w:rPr>
          <w:rStyle w:val="BodyText-InlineCode"/>
          <w:rFonts w:eastAsia="MS Mincho"/>
        </w:rPr>
        <w:t>internal</w:t>
      </w:r>
      <w:r w:rsidRPr="0081371A">
        <w:rPr>
          <w:rFonts w:eastAsia="MS Mincho"/>
        </w:rPr>
        <w:t xml:space="preserve">, and </w:t>
      </w:r>
      <w:r w:rsidRPr="00D20224">
        <w:rPr>
          <w:rStyle w:val="BodyText-InlineCode"/>
          <w:rFonts w:eastAsia="MS Mincho"/>
        </w:rPr>
        <w:t>private</w:t>
      </w:r>
      <w:r w:rsidRPr="00D20224">
        <w:rPr>
          <w:rStyle w:val="TextkrperZchn"/>
          <w:rFonts w:eastAsia="MS Mincho"/>
        </w:rPr>
        <w:t xml:space="preserve"> </w:t>
      </w:r>
      <w:r w:rsidRPr="0081371A">
        <w:rPr>
          <w:rFonts w:eastAsia="MS Mincho"/>
        </w:rPr>
        <w:t>declare the allowed code-accessibility of types</w:t>
      </w:r>
      <w:r w:rsidR="00BE5295">
        <w:rPr>
          <w:rFonts w:eastAsia="MS Mincho"/>
        </w:rPr>
        <w:t xml:space="preserve"> </w:t>
      </w:r>
      <w:r w:rsidRPr="0081371A">
        <w:rPr>
          <w:rFonts w:eastAsia="MS Mincho"/>
        </w:rPr>
        <w:t>and their members. Although default access modifiers vary, classes and most other members use the default</w:t>
      </w:r>
      <w:r w:rsidR="008D7536">
        <w:rPr>
          <w:rFonts w:eastAsia="MS Mincho"/>
        </w:rPr>
        <w:t xml:space="preserve"> </w:t>
      </w:r>
      <w:r w:rsidRPr="0081371A">
        <w:rPr>
          <w:rFonts w:eastAsia="MS Mincho"/>
        </w:rPr>
        <w:t xml:space="preserve">of </w:t>
      </w:r>
      <w:r w:rsidRPr="00D20224">
        <w:rPr>
          <w:rStyle w:val="BodyText-InlineCode"/>
          <w:rFonts w:eastAsia="MS Mincho"/>
        </w:rPr>
        <w:t>private</w:t>
      </w:r>
      <w:r w:rsidRPr="0081371A">
        <w:rPr>
          <w:rFonts w:eastAsia="MS Mincho"/>
        </w:rPr>
        <w:t>. Notable exceptions are interfaces and enums which both default to public.</w:t>
      </w:r>
    </w:p>
    <w:p w14:paraId="2B4E78FE" w14:textId="77777777" w:rsidR="0081371A" w:rsidRPr="0081371A" w:rsidRDefault="0081371A" w:rsidP="00BE5295">
      <w:pPr>
        <w:pStyle w:val="LocalHeader"/>
        <w:rPr>
          <w:rFonts w:eastAsia="MS Mincho"/>
          <w:lang w:eastAsia="de-DE"/>
        </w:rPr>
      </w:pPr>
      <w:r w:rsidRPr="0081371A">
        <w:rPr>
          <w:rFonts w:eastAsia="MS Mincho"/>
          <w:lang w:eastAsia="de-DE"/>
        </w:rPr>
        <w:t>Camel Case</w:t>
      </w:r>
    </w:p>
    <w:p w14:paraId="2B4E78FF" w14:textId="77777777" w:rsidR="00BE5295" w:rsidRDefault="0081371A" w:rsidP="00BE5295">
      <w:pPr>
        <w:pStyle w:val="BodyText-Compact"/>
        <w:rPr>
          <w:rFonts w:eastAsia="MS Mincho"/>
        </w:rPr>
      </w:pPr>
      <w:r w:rsidRPr="0081371A">
        <w:rPr>
          <w:rFonts w:eastAsia="MS Mincho"/>
        </w:rPr>
        <w:t>A word with the first letter lowercase, and the first letter of each subsequent word-part capitalized.</w:t>
      </w:r>
    </w:p>
    <w:p w14:paraId="2B4E7900" w14:textId="77777777" w:rsidR="0081371A" w:rsidRPr="00D20224" w:rsidRDefault="0081371A" w:rsidP="00BE5295">
      <w:pPr>
        <w:pStyle w:val="BodyText-Compact"/>
        <w:rPr>
          <w:rStyle w:val="TextkrperZchn"/>
          <w:rFonts w:eastAsia="MS Mincho"/>
        </w:rPr>
      </w:pPr>
      <w:r w:rsidRPr="008D7536">
        <w:rPr>
          <w:rFonts w:eastAsia="MS Mincho"/>
          <w:bCs/>
        </w:rPr>
        <w:t>Example</w:t>
      </w:r>
      <w:r w:rsidRPr="008D7536">
        <w:rPr>
          <w:rFonts w:eastAsia="MS Mincho"/>
        </w:rPr>
        <w:t>:</w:t>
      </w:r>
      <w:r w:rsidRPr="0081371A">
        <w:rPr>
          <w:rFonts w:eastAsia="MS Mincho"/>
        </w:rPr>
        <w:t xml:space="preserve"> </w:t>
      </w:r>
      <w:r w:rsidRPr="00D20224">
        <w:rPr>
          <w:rStyle w:val="BodyText-InlineCode"/>
          <w:rFonts w:eastAsia="MS Mincho"/>
        </w:rPr>
        <w:t>customerName</w:t>
      </w:r>
    </w:p>
    <w:p w14:paraId="2B4E7901" w14:textId="77777777" w:rsidR="0081371A" w:rsidRPr="0081371A" w:rsidRDefault="0081371A" w:rsidP="00BE5295">
      <w:pPr>
        <w:pStyle w:val="LocalHeader"/>
        <w:rPr>
          <w:rFonts w:eastAsia="MS Mincho"/>
          <w:lang w:eastAsia="de-DE"/>
        </w:rPr>
      </w:pPr>
      <w:r w:rsidRPr="0081371A">
        <w:rPr>
          <w:rFonts w:eastAsia="MS Mincho"/>
          <w:lang w:eastAsia="de-DE"/>
        </w:rPr>
        <w:t>Common Type System</w:t>
      </w:r>
    </w:p>
    <w:p w14:paraId="2B4E7902" w14:textId="77777777" w:rsidR="0081371A" w:rsidRPr="00BE5295" w:rsidRDefault="0081371A" w:rsidP="00BE5295">
      <w:pPr>
        <w:pStyle w:val="BodyText-Compact"/>
        <w:rPr>
          <w:rFonts w:eastAsia="MS Mincho"/>
        </w:rPr>
      </w:pPr>
      <w:r w:rsidRPr="00BE5295">
        <w:rPr>
          <w:rFonts w:eastAsia="MS Mincho"/>
        </w:rPr>
        <w:t>The .NET Framework common type system (CTS) defines how types are declared, used, and managed. All</w:t>
      </w:r>
      <w:r w:rsidR="009D6D98" w:rsidRPr="00BE5295">
        <w:rPr>
          <w:rFonts w:eastAsia="MS Mincho"/>
        </w:rPr>
        <w:t xml:space="preserve"> </w:t>
      </w:r>
      <w:r w:rsidRPr="00BE5295">
        <w:rPr>
          <w:rFonts w:eastAsia="MS Mincho"/>
        </w:rPr>
        <w:t>native C# types are based upon the CTS to ensure support for cross-language integration.</w:t>
      </w:r>
    </w:p>
    <w:p w14:paraId="2B4E7903" w14:textId="77777777" w:rsidR="0081371A" w:rsidRPr="0081371A" w:rsidRDefault="0081371A" w:rsidP="00BE5295">
      <w:pPr>
        <w:pStyle w:val="LocalHeader"/>
        <w:rPr>
          <w:rFonts w:eastAsia="MS Mincho"/>
          <w:lang w:eastAsia="de-DE"/>
        </w:rPr>
      </w:pPr>
      <w:r w:rsidRPr="0081371A">
        <w:rPr>
          <w:rFonts w:eastAsia="MS Mincho"/>
          <w:lang w:eastAsia="de-DE"/>
        </w:rPr>
        <w:t>Identifier</w:t>
      </w:r>
    </w:p>
    <w:p w14:paraId="2B4E7904" w14:textId="77777777" w:rsidR="0081371A" w:rsidRDefault="0081371A" w:rsidP="00BE5295">
      <w:pPr>
        <w:pStyle w:val="BodyText-Compact"/>
        <w:rPr>
          <w:rFonts w:eastAsia="MS Mincho"/>
        </w:rPr>
      </w:pPr>
      <w:r w:rsidRPr="0081371A">
        <w:rPr>
          <w:rFonts w:eastAsia="MS Mincho"/>
        </w:rPr>
        <w:t xml:space="preserve">A developer defined token used to uniquely name a declared </w:t>
      </w:r>
      <w:r w:rsidR="00580323">
        <w:rPr>
          <w:rFonts w:eastAsia="MS Mincho"/>
        </w:rPr>
        <w:t>type or an instance of a type</w:t>
      </w:r>
      <w:r w:rsidRPr="0081371A">
        <w:rPr>
          <w:rFonts w:eastAsia="MS Mincho"/>
        </w:rPr>
        <w:t>.</w:t>
      </w:r>
    </w:p>
    <w:p w14:paraId="2B4E7905" w14:textId="77777777" w:rsidR="0081371A" w:rsidRPr="00D20224" w:rsidRDefault="0081371A" w:rsidP="00BE5295">
      <w:pPr>
        <w:pStyle w:val="BodyText-Compact"/>
        <w:rPr>
          <w:rStyle w:val="TextkrperZchn"/>
          <w:rFonts w:eastAsia="MS Mincho"/>
        </w:rPr>
      </w:pPr>
      <w:r w:rsidRPr="008D7536">
        <w:rPr>
          <w:rFonts w:eastAsia="MS Mincho"/>
          <w:bCs/>
        </w:rPr>
        <w:t>Example</w:t>
      </w:r>
      <w:r w:rsidRPr="008D7536">
        <w:rPr>
          <w:rFonts w:eastAsia="MS Mincho"/>
        </w:rPr>
        <w:t>:</w:t>
      </w:r>
      <w:r w:rsidRPr="0081371A">
        <w:rPr>
          <w:rFonts w:eastAsia="MS Mincho"/>
        </w:rPr>
        <w:t xml:space="preserve"> </w:t>
      </w:r>
      <w:r w:rsidRPr="00BE229B">
        <w:rPr>
          <w:rStyle w:val="BodyText-InlineCode-Keywords"/>
          <w:rFonts w:eastAsia="MS Mincho"/>
        </w:rPr>
        <w:t>public</w:t>
      </w:r>
      <w:r w:rsidRPr="00977826">
        <w:rPr>
          <w:rStyle w:val="BodyText-InlineCode"/>
          <w:rFonts w:eastAsia="MS Mincho"/>
        </w:rPr>
        <w:t xml:space="preserve"> </w:t>
      </w:r>
      <w:r w:rsidRPr="00BE229B">
        <w:rPr>
          <w:rStyle w:val="BodyText-InlineCode-Keywords"/>
          <w:rFonts w:eastAsia="MS Mincho"/>
        </w:rPr>
        <w:t>class</w:t>
      </w:r>
      <w:r w:rsidRPr="00977826">
        <w:rPr>
          <w:rStyle w:val="BodyText-InlineCode"/>
          <w:rFonts w:eastAsia="MS Mincho"/>
        </w:rPr>
        <w:t xml:space="preserve"> MyClassNameIdentifier { … }</w:t>
      </w:r>
    </w:p>
    <w:p w14:paraId="2B4E7906" w14:textId="77777777" w:rsidR="00E426A3" w:rsidRPr="0081371A" w:rsidRDefault="00E426A3" w:rsidP="00BE5295">
      <w:pPr>
        <w:pStyle w:val="LocalHeader"/>
        <w:rPr>
          <w:rFonts w:eastAsia="MS Mincho"/>
          <w:lang w:eastAsia="de-DE"/>
        </w:rPr>
      </w:pPr>
      <w:r>
        <w:rPr>
          <w:rFonts w:eastAsia="MS Mincho"/>
          <w:lang w:eastAsia="de-DE"/>
        </w:rPr>
        <w:t>Literals</w:t>
      </w:r>
    </w:p>
    <w:p w14:paraId="2B4E7907" w14:textId="77777777" w:rsidR="00E426A3" w:rsidRPr="00D20224" w:rsidRDefault="00E426A3" w:rsidP="00BE5295">
      <w:pPr>
        <w:pStyle w:val="BodyText-Compact"/>
        <w:rPr>
          <w:rStyle w:val="TextkrperZchn"/>
          <w:rFonts w:eastAsia="MS Mincho"/>
        </w:rPr>
      </w:pPr>
      <w:r>
        <w:t xml:space="preserve">A </w:t>
      </w:r>
      <w:r>
        <w:rPr>
          <w:bCs/>
        </w:rPr>
        <w:t>literal</w:t>
      </w:r>
      <w:r>
        <w:t xml:space="preserve"> is a notation for representing a fixed value in source code. Literals are defined for simple types as integers, floating point numbers and strings.</w:t>
      </w:r>
    </w:p>
    <w:p w14:paraId="2B4E7908" w14:textId="77777777" w:rsidR="0081371A" w:rsidRPr="0081371A" w:rsidRDefault="0081371A" w:rsidP="00BE5295">
      <w:pPr>
        <w:pStyle w:val="LocalHeader"/>
        <w:rPr>
          <w:rFonts w:eastAsia="MS Mincho"/>
          <w:lang w:eastAsia="de-DE"/>
        </w:rPr>
      </w:pPr>
      <w:r w:rsidRPr="0081371A">
        <w:rPr>
          <w:rFonts w:eastAsia="MS Mincho"/>
          <w:lang w:eastAsia="de-DE"/>
        </w:rPr>
        <w:t>Magic Number</w:t>
      </w:r>
    </w:p>
    <w:p w14:paraId="2B4E7909" w14:textId="77777777" w:rsidR="0081371A" w:rsidRDefault="0081371A" w:rsidP="00BE5295">
      <w:pPr>
        <w:pStyle w:val="BodyText-Compact"/>
        <w:rPr>
          <w:rFonts w:eastAsia="MS Mincho"/>
        </w:rPr>
      </w:pPr>
      <w:r w:rsidRPr="0081371A">
        <w:rPr>
          <w:rFonts w:eastAsia="MS Mincho"/>
        </w:rPr>
        <w:t>Any numeric literal used within an expression (or to initialize a variable) that does not have an obvious or well</w:t>
      </w:r>
      <w:r w:rsidR="009D6D98">
        <w:rPr>
          <w:rFonts w:eastAsia="MS Mincho"/>
        </w:rPr>
        <w:t>-</w:t>
      </w:r>
      <w:r w:rsidRPr="0081371A">
        <w:rPr>
          <w:rFonts w:eastAsia="MS Mincho"/>
        </w:rPr>
        <w:t>known</w:t>
      </w:r>
      <w:r w:rsidR="009D6D98">
        <w:rPr>
          <w:rFonts w:eastAsia="MS Mincho"/>
        </w:rPr>
        <w:t xml:space="preserve"> </w:t>
      </w:r>
      <w:r w:rsidRPr="0081371A">
        <w:rPr>
          <w:rFonts w:eastAsia="MS Mincho"/>
        </w:rPr>
        <w:t>meaning. This usually excludes the integers 0 or 1 and any other numeric equivalent precision that</w:t>
      </w:r>
      <w:r w:rsidR="008D7536">
        <w:rPr>
          <w:rFonts w:eastAsia="MS Mincho"/>
        </w:rPr>
        <w:t xml:space="preserve"> </w:t>
      </w:r>
      <w:r w:rsidRPr="0081371A">
        <w:rPr>
          <w:rFonts w:eastAsia="MS Mincho"/>
        </w:rPr>
        <w:t>evaluates as zero.</w:t>
      </w:r>
    </w:p>
    <w:p w14:paraId="2B4E790A" w14:textId="77777777" w:rsidR="0081371A" w:rsidRPr="0081371A" w:rsidRDefault="0081371A" w:rsidP="00BE5295">
      <w:pPr>
        <w:pStyle w:val="LocalHeader"/>
        <w:rPr>
          <w:rFonts w:eastAsia="MS Mincho"/>
          <w:lang w:eastAsia="de-DE"/>
        </w:rPr>
      </w:pPr>
      <w:r w:rsidRPr="0081371A">
        <w:rPr>
          <w:rFonts w:eastAsia="MS Mincho"/>
          <w:lang w:eastAsia="de-DE"/>
        </w:rPr>
        <w:t>Pascal Case</w:t>
      </w:r>
    </w:p>
    <w:p w14:paraId="2B4E790B" w14:textId="77777777" w:rsidR="0081371A" w:rsidRPr="0081371A" w:rsidRDefault="0081371A" w:rsidP="00BE5295">
      <w:pPr>
        <w:pStyle w:val="BodyText-Compact"/>
        <w:rPr>
          <w:rFonts w:eastAsia="MS Mincho"/>
        </w:rPr>
      </w:pPr>
      <w:r w:rsidRPr="0081371A">
        <w:rPr>
          <w:rFonts w:eastAsia="MS Mincho"/>
        </w:rPr>
        <w:t>A word with the first letter capitalized, and the first letter of each subsequent word-part capitalized.</w:t>
      </w:r>
    </w:p>
    <w:p w14:paraId="2B4E790C" w14:textId="77777777" w:rsidR="0081371A" w:rsidRDefault="0081371A" w:rsidP="00BE5295">
      <w:pPr>
        <w:pStyle w:val="BodyText-Compact"/>
        <w:rPr>
          <w:rFonts w:eastAsia="MS Mincho"/>
        </w:rPr>
      </w:pPr>
      <w:r w:rsidRPr="008D7536">
        <w:rPr>
          <w:rFonts w:eastAsia="MS Mincho" w:cs="Arial"/>
          <w:bCs/>
        </w:rPr>
        <w:t>Example</w:t>
      </w:r>
      <w:r w:rsidRPr="008D7536">
        <w:rPr>
          <w:rFonts w:eastAsia="MS Mincho" w:cs="Arial"/>
        </w:rPr>
        <w:t>:</w:t>
      </w:r>
      <w:r w:rsidRPr="0081371A">
        <w:rPr>
          <w:rFonts w:eastAsia="MS Mincho" w:cs="Arial"/>
        </w:rPr>
        <w:t xml:space="preserve"> </w:t>
      </w:r>
      <w:r w:rsidRPr="00D20224">
        <w:rPr>
          <w:rStyle w:val="BodyText-InlineCode"/>
          <w:rFonts w:eastAsia="MS Mincho"/>
        </w:rPr>
        <w:t>CustomerName</w:t>
      </w:r>
    </w:p>
    <w:p w14:paraId="2B4E790D" w14:textId="77777777" w:rsidR="007808C7" w:rsidRDefault="007808C7" w:rsidP="00BE5295">
      <w:pPr>
        <w:pStyle w:val="LocalHeader"/>
        <w:rPr>
          <w:rFonts w:eastAsia="MS Mincho"/>
          <w:lang w:eastAsia="de-DE"/>
        </w:rPr>
      </w:pPr>
      <w:r w:rsidRPr="007808C7">
        <w:rPr>
          <w:rFonts w:eastAsia="MS Mincho"/>
          <w:lang w:eastAsia="de-DE"/>
        </w:rPr>
        <w:t>POD</w:t>
      </w:r>
    </w:p>
    <w:p w14:paraId="2B4E790E" w14:textId="77777777" w:rsidR="007808C7" w:rsidRPr="00D20224" w:rsidRDefault="007808C7" w:rsidP="00BE5295">
      <w:pPr>
        <w:pStyle w:val="BodyText-Compact"/>
        <w:rPr>
          <w:rStyle w:val="TextkrperZchn"/>
          <w:rFonts w:eastAsia="MS Mincho"/>
        </w:rPr>
      </w:pPr>
      <w:r w:rsidRPr="00D20224">
        <w:rPr>
          <w:rStyle w:val="TextkrperZchn"/>
          <w:rFonts w:eastAsia="MS Mincho"/>
        </w:rPr>
        <w:t xml:space="preserve">Plain Old Data: </w:t>
      </w:r>
      <w:r w:rsidRPr="00D20224">
        <w:rPr>
          <w:rStyle w:val="TextkrperZchn"/>
        </w:rPr>
        <w:t>PODS</w:t>
      </w:r>
      <w:r>
        <w:t xml:space="preserve"> is a data structure that is represented only as passive collections of field values, without using object-oriented features.</w:t>
      </w:r>
    </w:p>
    <w:p w14:paraId="2B4E790F" w14:textId="77777777" w:rsidR="00315700" w:rsidRDefault="00315700" w:rsidP="00BE5295">
      <w:pPr>
        <w:pStyle w:val="LocalHeader"/>
      </w:pPr>
      <w:r w:rsidRPr="00315700">
        <w:t>OSS</w:t>
      </w:r>
    </w:p>
    <w:p w14:paraId="2B4E7910" w14:textId="77777777" w:rsidR="00315700" w:rsidRPr="00D20224" w:rsidRDefault="00315700" w:rsidP="00BE5295">
      <w:pPr>
        <w:pStyle w:val="BodyText-Compact"/>
        <w:rPr>
          <w:rStyle w:val="TextkrperZchn"/>
          <w:rFonts w:eastAsia="MS Mincho"/>
        </w:rPr>
      </w:pPr>
      <w:r w:rsidRPr="00D20224">
        <w:rPr>
          <w:rStyle w:val="TextkrperZchn"/>
          <w:rFonts w:eastAsia="MS Mincho"/>
        </w:rPr>
        <w:t xml:space="preserve">Open Source Software is software with its source code made available </w:t>
      </w:r>
      <w:r w:rsidRPr="00D20224">
        <w:rPr>
          <w:rStyle w:val="TextkrperZchn"/>
        </w:rPr>
        <w:t>and licensed</w:t>
      </w:r>
      <w:r>
        <w:t xml:space="preserve"> with a license in which the copyright holder provides the rights to study, change and distribute the software </w:t>
      </w:r>
      <w:r w:rsidR="00114E8E">
        <w:t>under conditions described by that license.</w:t>
      </w:r>
    </w:p>
    <w:bookmarkEnd w:id="88"/>
    <w:p w14:paraId="2B4E7911" w14:textId="77777777" w:rsidR="008D7536" w:rsidRPr="00FB11B0" w:rsidRDefault="008D7536">
      <w:r>
        <w:rPr>
          <w:lang w:eastAsia="zh-CN"/>
        </w:rPr>
        <w:br w:type="page"/>
      </w:r>
    </w:p>
    <w:p w14:paraId="2B4E7912" w14:textId="77777777" w:rsidR="00A71F76" w:rsidRPr="00BE5295" w:rsidRDefault="00A71F76" w:rsidP="00DB4B52">
      <w:pPr>
        <w:pStyle w:val="Heading1-WithLine"/>
      </w:pPr>
      <w:bookmarkStart w:id="90" w:name="_Toc401752034"/>
      <w:bookmarkStart w:id="91" w:name="_Ref401765070"/>
      <w:bookmarkStart w:id="92" w:name="_Ref401765075"/>
      <w:bookmarkStart w:id="93" w:name="_Ref401765364"/>
      <w:bookmarkStart w:id="94" w:name="_Ref401765373"/>
      <w:r w:rsidRPr="00BE5295">
        <w:rPr>
          <w:rFonts w:hint="eastAsia"/>
        </w:rPr>
        <w:lastRenderedPageBreak/>
        <w:t xml:space="preserve">General </w:t>
      </w:r>
      <w:r w:rsidRPr="00DB4B52">
        <w:rPr>
          <w:rFonts w:hint="eastAsia"/>
        </w:rPr>
        <w:t>Coding</w:t>
      </w:r>
      <w:r w:rsidRPr="00BE5295">
        <w:rPr>
          <w:rFonts w:hint="eastAsia"/>
        </w:rPr>
        <w:t xml:space="preserve"> Standards</w:t>
      </w:r>
      <w:bookmarkEnd w:id="90"/>
      <w:bookmarkEnd w:id="91"/>
      <w:bookmarkEnd w:id="92"/>
      <w:bookmarkEnd w:id="93"/>
      <w:bookmarkEnd w:id="94"/>
    </w:p>
    <w:p w14:paraId="2B4E7913" w14:textId="77777777" w:rsidR="00A71F76" w:rsidRDefault="00A71F76" w:rsidP="00BE5295">
      <w:pPr>
        <w:pStyle w:val="Textkrper"/>
        <w:rPr>
          <w:lang w:eastAsia="zh-CN"/>
        </w:rPr>
      </w:pPr>
      <w:r w:rsidRPr="00F5662C">
        <w:rPr>
          <w:lang w:eastAsia="zh-CN"/>
        </w:rPr>
        <w:t>These general coding standards can be applied to all languages - they provide high-level guidance to the style, formatting and structure of your source code.</w:t>
      </w:r>
    </w:p>
    <w:p w14:paraId="2B4E7914" w14:textId="77777777" w:rsidR="00A71F76" w:rsidRDefault="00A71F76" w:rsidP="009060ED">
      <w:pPr>
        <w:pStyle w:val="berschrift2"/>
        <w:rPr>
          <w:lang w:eastAsia="zh-CN"/>
        </w:rPr>
      </w:pPr>
      <w:bookmarkStart w:id="95" w:name="_Toc401752035"/>
      <w:bookmarkStart w:id="96" w:name="_Ref401758434"/>
      <w:bookmarkStart w:id="97" w:name="_Ref401765164"/>
      <w:bookmarkStart w:id="98" w:name="_Ref401765233"/>
      <w:bookmarkStart w:id="99" w:name="_Ref401765242"/>
      <w:bookmarkStart w:id="100" w:name="_Ref401765402"/>
      <w:bookmarkStart w:id="101" w:name="_Ref401765406"/>
      <w:r w:rsidRPr="00011446">
        <w:t xml:space="preserve">Clarity and </w:t>
      </w:r>
      <w:r w:rsidRPr="009060ED">
        <w:t>Consistency</w:t>
      </w:r>
      <w:bookmarkEnd w:id="95"/>
      <w:bookmarkEnd w:id="96"/>
      <w:bookmarkEnd w:id="97"/>
      <w:bookmarkEnd w:id="98"/>
      <w:bookmarkEnd w:id="99"/>
      <w:bookmarkEnd w:id="100"/>
      <w:bookmarkEnd w:id="101"/>
    </w:p>
    <w:p w14:paraId="2B4E7915" w14:textId="77777777" w:rsidR="00A71F76" w:rsidRDefault="00F8590D" w:rsidP="002135D6">
      <w:pPr>
        <w:pStyle w:val="BodyText-RuleFirstParagraph"/>
      </w:pPr>
      <w:r>
        <w:rPr>
          <w:rStyle w:val="BodyText-GuidelineID"/>
        </w:rPr>
        <w:t>G</w:t>
      </w:r>
      <w:r w:rsidR="00145DE5">
        <w:rPr>
          <w:rStyle w:val="BodyText-GuidelineID"/>
        </w:rPr>
        <w:t>/</w:t>
      </w:r>
      <w:r>
        <w:rPr>
          <w:rStyle w:val="BodyText-GuidelineID"/>
        </w:rPr>
        <w:t>CC10</w:t>
      </w:r>
      <w:r w:rsidR="002135D6" w:rsidRPr="0055287F">
        <w:rPr>
          <w:rStyle w:val="TextkrperZchn"/>
        </w:rPr>
        <w:tab/>
      </w:r>
      <w:r w:rsidR="00644D97" w:rsidRPr="00644D97">
        <w:rPr>
          <w:rStyle w:val="BodyText-PositiveGreen"/>
        </w:rPr>
        <w:sym w:font="Wingdings" w:char="F0FE"/>
      </w:r>
      <w:r w:rsidR="00644D97" w:rsidRPr="00644D97">
        <w:rPr>
          <w:rFonts w:hint="eastAsia"/>
        </w:rPr>
        <w:t xml:space="preserve"> </w:t>
      </w:r>
      <w:r w:rsidR="00644D97" w:rsidRPr="00644D97">
        <w:rPr>
          <w:rStyle w:val="BodyText-BoldAction"/>
        </w:rPr>
        <w:t>Do</w:t>
      </w:r>
      <w:r w:rsidR="00644D97" w:rsidRPr="00644D97">
        <w:t xml:space="preserve"> </w:t>
      </w:r>
      <w:r w:rsidR="00A71F76">
        <w:t>ensure that clarity, readability and transparency are paramount. These coding standards strive to ensure that the resultant code is easy to understand and maintain, but nothing beats fundamentally clear, concise, self-documenting code.</w:t>
      </w:r>
    </w:p>
    <w:p w14:paraId="2B4E7916" w14:textId="77777777" w:rsidR="00407C76" w:rsidRDefault="00F8590D" w:rsidP="002135D6">
      <w:pPr>
        <w:pStyle w:val="BodyText-RuleFirstParagraphCompact-ish"/>
      </w:pPr>
      <w:r>
        <w:rPr>
          <w:rStyle w:val="BodyText-GuidelineID"/>
        </w:rPr>
        <w:t>G/CC20</w:t>
      </w:r>
      <w:r w:rsidR="002135D6" w:rsidRPr="0055287F">
        <w:rPr>
          <w:rStyle w:val="TextkrperZchn"/>
        </w:rPr>
        <w:tab/>
      </w:r>
      <w:r w:rsidR="00644D97" w:rsidRPr="00644D97">
        <w:rPr>
          <w:rStyle w:val="BodyText-PositiveGreen"/>
        </w:rPr>
        <w:sym w:font="Wingdings" w:char="F0FE"/>
      </w:r>
      <w:r w:rsidR="00644D97" w:rsidRPr="00644D97">
        <w:rPr>
          <w:rFonts w:hint="eastAsia"/>
        </w:rPr>
        <w:t xml:space="preserve"> </w:t>
      </w:r>
      <w:r w:rsidR="00644D97" w:rsidRPr="00644D97">
        <w:rPr>
          <w:rStyle w:val="BodyText-BoldAction"/>
        </w:rPr>
        <w:t>Do</w:t>
      </w:r>
      <w:r w:rsidR="00644D97" w:rsidRPr="00644D97">
        <w:t xml:space="preserve"> </w:t>
      </w:r>
      <w:r w:rsidR="00A71F76">
        <w:t>ensure that when applying these coding standards that they are applied consistently</w:t>
      </w:r>
      <w:r w:rsidR="00407C76">
        <w:t>. Note that where possible automatic validation of the rules should be performed using:</w:t>
      </w:r>
    </w:p>
    <w:p w14:paraId="2B4E7917" w14:textId="77777777" w:rsidR="00407C76" w:rsidRDefault="00407C76" w:rsidP="00407C76">
      <w:pPr>
        <w:pStyle w:val="ListParagraph-Bullet"/>
        <w:rPr>
          <w:lang w:eastAsia="zh-CN"/>
        </w:rPr>
      </w:pPr>
      <w:r>
        <w:t>Assembly level analysis using static code analysis in Visual Studio (formerly known as FxCop before it was integrated into Visual Studio). This validation can be performed on all managed assemblies, regardless of the language that created them</w:t>
      </w:r>
    </w:p>
    <w:p w14:paraId="2B4E7918" w14:textId="77777777" w:rsidR="00407C76" w:rsidRDefault="00407C76" w:rsidP="00407C76">
      <w:pPr>
        <w:pStyle w:val="ListParagraph-Bullet"/>
        <w:rPr>
          <w:lang w:eastAsia="zh-CN"/>
        </w:rPr>
      </w:pPr>
      <w:r>
        <w:t>Source code level analysis using StyleCop. This tool can be used for C# code.</w:t>
      </w:r>
    </w:p>
    <w:p w14:paraId="2B4E7919" w14:textId="77777777" w:rsidR="00A71F76" w:rsidRPr="006A0354" w:rsidRDefault="00A71F76" w:rsidP="009060ED">
      <w:pPr>
        <w:pStyle w:val="berschrift2"/>
        <w:rPr>
          <w:highlight w:val="yellow"/>
          <w:lang w:eastAsia="zh-CN"/>
          <w:rPrChange w:id="102" w:author="Cox Olaf" w:date="2015-06-09T13:42:00Z">
            <w:rPr>
              <w:lang w:eastAsia="zh-CN"/>
            </w:rPr>
          </w:rPrChange>
        </w:rPr>
      </w:pPr>
      <w:bookmarkStart w:id="103" w:name="_Toc401752036"/>
      <w:bookmarkStart w:id="104" w:name="_Ref401765419"/>
      <w:bookmarkStart w:id="105" w:name="_Ref401765422"/>
      <w:r w:rsidRPr="006A0354">
        <w:rPr>
          <w:highlight w:val="yellow"/>
          <w:rPrChange w:id="106" w:author="Cox Olaf" w:date="2015-06-09T13:42:00Z">
            <w:rPr/>
          </w:rPrChange>
        </w:rPr>
        <w:t>Formatting and Style</w:t>
      </w:r>
      <w:bookmarkEnd w:id="103"/>
      <w:bookmarkEnd w:id="104"/>
      <w:bookmarkEnd w:id="105"/>
    </w:p>
    <w:p w14:paraId="2B4E791A" w14:textId="77777777" w:rsidR="00A71F76" w:rsidRPr="004B24C8" w:rsidRDefault="00F8590D" w:rsidP="00295B54">
      <w:pPr>
        <w:pStyle w:val="BodyText-RuleFirstParagraph"/>
        <w:rPr>
          <w:rStyle w:val="TextkrperZchn"/>
        </w:rPr>
      </w:pPr>
      <w:r>
        <w:rPr>
          <w:rStyle w:val="BodyText-GuidelineID"/>
        </w:rPr>
        <w:t>G/FS10</w:t>
      </w:r>
      <w:r w:rsidR="00295B54" w:rsidRPr="0055287F">
        <w:rPr>
          <w:rStyle w:val="TextkrperZchn"/>
        </w:rPr>
        <w:tab/>
      </w:r>
      <w:r w:rsidR="00A71F76" w:rsidRPr="005B7E5C">
        <w:rPr>
          <w:rStyle w:val="BodyText-NegativeRed"/>
        </w:rPr>
        <w:sym w:font="Wingdings" w:char="F0FD"/>
      </w:r>
      <w:r w:rsidR="00A71F76" w:rsidRPr="003B773F">
        <w:rPr>
          <w:rFonts w:hint="eastAsia"/>
        </w:rPr>
        <w:t xml:space="preserve"> </w:t>
      </w:r>
      <w:r w:rsidR="00A71F76" w:rsidRPr="005B7E5C">
        <w:rPr>
          <w:rStyle w:val="BodyText-BoldAction"/>
        </w:rPr>
        <w:t>Do</w:t>
      </w:r>
      <w:r w:rsidR="00A71F76" w:rsidRPr="003B773F">
        <w:t xml:space="preserve"> </w:t>
      </w:r>
      <w:r w:rsidR="00A71F76" w:rsidRPr="005B7E5C">
        <w:rPr>
          <w:rStyle w:val="BodyText-BoldAction"/>
        </w:rPr>
        <w:t>not</w:t>
      </w:r>
      <w:r w:rsidR="00A71F76" w:rsidRPr="006C0449">
        <w:t xml:space="preserve"> </w:t>
      </w:r>
      <w:r w:rsidR="00A71F76">
        <w:t xml:space="preserve">use tabs. It's generally accepted that tabs shouldn't be used in source files - different text editors use different spacing to </w:t>
      </w:r>
      <w:r w:rsidR="00A71F76" w:rsidRPr="004B24C8">
        <w:rPr>
          <w:rStyle w:val="TextkrperZchn"/>
        </w:rPr>
        <w:t>render tabs, and this causes formatting confusion. All code should be written using four spaces for indentation</w:t>
      </w:r>
      <w:r w:rsidR="004B24C8" w:rsidRPr="004B24C8">
        <w:rPr>
          <w:rStyle w:val="TextkrperZchn"/>
        </w:rPr>
        <w:t>.</w:t>
      </w:r>
    </w:p>
    <w:p w14:paraId="2B4E791B" w14:textId="77777777" w:rsidR="00A71F76" w:rsidRPr="005B7E5C" w:rsidRDefault="00A71F76" w:rsidP="005B7E5C">
      <w:pPr>
        <w:pStyle w:val="BodyText-Compact"/>
      </w:pPr>
      <w:r>
        <w:t>Visual Studio text editor can be configured to insert spaces for tabs.</w:t>
      </w:r>
    </w:p>
    <w:p w14:paraId="2B4E791C" w14:textId="77777777" w:rsidR="00A71F76" w:rsidRDefault="00DB5CB7" w:rsidP="005B7E5C">
      <w:pPr>
        <w:pStyle w:val="ImageParagraph"/>
        <w:rPr>
          <w:lang w:eastAsia="zh-CN"/>
        </w:rPr>
      </w:pPr>
      <w:r>
        <w:rPr>
          <w:lang w:val="de-DE" w:eastAsia="de-DE"/>
        </w:rPr>
        <w:drawing>
          <wp:inline distT="0" distB="0" distL="0" distR="0" wp14:anchorId="2B4E87BC" wp14:editId="2B4E87BD">
            <wp:extent cx="5770245" cy="3357307"/>
            <wp:effectExtent l="19050" t="0" r="190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70245" cy="3357307"/>
                    </a:xfrm>
                    <a:prstGeom prst="rect">
                      <a:avLst/>
                    </a:prstGeom>
                    <a:noFill/>
                    <a:ln w="9525">
                      <a:noFill/>
                      <a:miter lim="800000"/>
                      <a:headEnd/>
                      <a:tailEnd/>
                    </a:ln>
                  </pic:spPr>
                </pic:pic>
              </a:graphicData>
            </a:graphic>
          </wp:inline>
        </w:drawing>
      </w:r>
    </w:p>
    <w:p w14:paraId="2B4E791D" w14:textId="77777777" w:rsidR="00A71F76" w:rsidRDefault="00E53389" w:rsidP="00295B54">
      <w:pPr>
        <w:pStyle w:val="BodyText-RuleFirstParagraph"/>
        <w:rPr>
          <w:lang w:eastAsia="zh-CN"/>
        </w:rPr>
      </w:pPr>
      <w:r w:rsidRPr="0024692F">
        <w:rPr>
          <w:rStyle w:val="BodyText-GuidelineID"/>
          <w:highlight w:val="yellow"/>
          <w:rPrChange w:id="107" w:author="Cox Olaf" w:date="2015-06-11T10:27:00Z">
            <w:rPr>
              <w:rStyle w:val="BodyText-GuidelineID"/>
            </w:rPr>
          </w:rPrChange>
        </w:rPr>
        <w:t>G/FS</w:t>
      </w:r>
      <w:r w:rsidR="00295B54" w:rsidRPr="0024692F">
        <w:rPr>
          <w:rStyle w:val="BodyText-GuidelineID"/>
          <w:highlight w:val="yellow"/>
          <w:rPrChange w:id="108" w:author="Cox Olaf" w:date="2015-06-11T10:27:00Z">
            <w:rPr>
              <w:rStyle w:val="BodyText-GuidelineID"/>
            </w:rPr>
          </w:rPrChange>
        </w:rPr>
        <w:t>2</w:t>
      </w:r>
      <w:r w:rsidR="008A19F6" w:rsidRPr="0024692F">
        <w:rPr>
          <w:rStyle w:val="BodyText-GuidelineID"/>
          <w:highlight w:val="yellow"/>
          <w:rPrChange w:id="109" w:author="Cox Olaf" w:date="2015-06-11T10:27:00Z">
            <w:rPr>
              <w:rStyle w:val="BodyText-GuidelineID"/>
            </w:rPr>
          </w:rPrChange>
        </w:rPr>
        <w:t>0</w:t>
      </w:r>
      <w:r w:rsidR="00295B54" w:rsidRPr="0024692F">
        <w:rPr>
          <w:rStyle w:val="TextkrperZchn"/>
          <w:highlight w:val="yellow"/>
          <w:rPrChange w:id="110" w:author="Cox Olaf" w:date="2015-06-11T10:27:00Z">
            <w:rPr>
              <w:rStyle w:val="TextkrperZchn"/>
            </w:rPr>
          </w:rPrChange>
        </w:rPr>
        <w:tab/>
      </w:r>
      <w:r w:rsidR="00A71F76" w:rsidRPr="0024692F">
        <w:rPr>
          <w:rStyle w:val="BodyText-PositiveGreen"/>
          <w:highlight w:val="yellow"/>
          <w:rPrChange w:id="111" w:author="Cox Olaf" w:date="2015-06-11T10:27:00Z">
            <w:rPr>
              <w:rStyle w:val="BodyText-PositiveGreen"/>
            </w:rPr>
          </w:rPrChange>
        </w:rPr>
        <w:sym w:font="Wingdings" w:char="F0FE"/>
      </w:r>
      <w:r w:rsidR="00A71F76" w:rsidRPr="0024692F">
        <w:rPr>
          <w:rFonts w:hint="eastAsia"/>
          <w:highlight w:val="yellow"/>
          <w:rPrChange w:id="112" w:author="Cox Olaf" w:date="2015-06-11T10:27:00Z">
            <w:rPr>
              <w:rFonts w:hint="eastAsia"/>
            </w:rPr>
          </w:rPrChange>
        </w:rPr>
        <w:t xml:space="preserve"> </w:t>
      </w:r>
      <w:r w:rsidR="00A71F76" w:rsidRPr="0024692F">
        <w:rPr>
          <w:rStyle w:val="BodyText-BoldAction"/>
          <w:rFonts w:hint="eastAsia"/>
          <w:highlight w:val="yellow"/>
          <w:rPrChange w:id="113" w:author="Cox Olaf" w:date="2015-06-11T10:27:00Z">
            <w:rPr>
              <w:rStyle w:val="BodyText-BoldAction"/>
              <w:rFonts w:hint="eastAsia"/>
            </w:rPr>
          </w:rPrChange>
        </w:rPr>
        <w:t>You</w:t>
      </w:r>
      <w:r w:rsidR="00A71F76" w:rsidRPr="0024692F">
        <w:rPr>
          <w:rFonts w:hint="eastAsia"/>
          <w:highlight w:val="yellow"/>
          <w:rPrChange w:id="114" w:author="Cox Olaf" w:date="2015-06-11T10:27:00Z">
            <w:rPr>
              <w:rFonts w:hint="eastAsia"/>
            </w:rPr>
          </w:rPrChange>
        </w:rPr>
        <w:t xml:space="preserve"> </w:t>
      </w:r>
      <w:del w:id="115" w:author="Cox Olaf" w:date="2015-01-16T08:38:00Z">
        <w:r w:rsidR="00A71F76" w:rsidRPr="0024692F" w:rsidDel="001B60D0">
          <w:rPr>
            <w:rStyle w:val="BodyText-BoldAction"/>
            <w:rFonts w:hint="eastAsia"/>
            <w:highlight w:val="yellow"/>
            <w:rPrChange w:id="116" w:author="Cox Olaf" w:date="2015-06-11T10:27:00Z">
              <w:rPr>
                <w:rStyle w:val="BodyText-BoldAction"/>
                <w:rFonts w:hint="eastAsia"/>
              </w:rPr>
            </w:rPrChange>
          </w:rPr>
          <w:delText>should</w:delText>
        </w:r>
        <w:r w:rsidR="00A71F76" w:rsidRPr="0024692F" w:rsidDel="001B60D0">
          <w:rPr>
            <w:highlight w:val="yellow"/>
            <w:rPrChange w:id="117" w:author="Cox Olaf" w:date="2015-06-11T10:27:00Z">
              <w:rPr/>
            </w:rPrChange>
          </w:rPr>
          <w:delText xml:space="preserve"> </w:delText>
        </w:r>
      </w:del>
      <w:ins w:id="118" w:author="Cox Olaf" w:date="2015-01-16T08:38:00Z">
        <w:r w:rsidR="001B60D0" w:rsidRPr="0024692F">
          <w:rPr>
            <w:rStyle w:val="BodyText-BoldAction"/>
            <w:highlight w:val="yellow"/>
            <w:rPrChange w:id="119" w:author="Cox Olaf" w:date="2015-06-11T10:27:00Z">
              <w:rPr>
                <w:rStyle w:val="BodyText-BoldAction"/>
              </w:rPr>
            </w:rPrChange>
          </w:rPr>
          <w:t>must</w:t>
        </w:r>
        <w:r w:rsidR="001B60D0" w:rsidRPr="0024692F">
          <w:rPr>
            <w:highlight w:val="yellow"/>
            <w:rPrChange w:id="120" w:author="Cox Olaf" w:date="2015-06-11T10:27:00Z">
              <w:rPr/>
            </w:rPrChange>
          </w:rPr>
          <w:t xml:space="preserve"> </w:t>
        </w:r>
      </w:ins>
      <w:r w:rsidR="00A71F76" w:rsidRPr="0024692F">
        <w:rPr>
          <w:highlight w:val="yellow"/>
          <w:rPrChange w:id="121" w:author="Cox Olaf" w:date="2015-06-11T10:27:00Z">
            <w:rPr/>
          </w:rPrChange>
        </w:rPr>
        <w:t xml:space="preserve">limit the </w:t>
      </w:r>
      <w:r w:rsidR="00A71F76" w:rsidRPr="0024692F">
        <w:rPr>
          <w:rFonts w:hint="eastAsia"/>
          <w:highlight w:val="yellow"/>
          <w:lang w:eastAsia="zh-CN"/>
          <w:rPrChange w:id="122" w:author="Cox Olaf" w:date="2015-06-11T10:27:00Z">
            <w:rPr>
              <w:rFonts w:hint="eastAsia"/>
              <w:lang w:eastAsia="zh-CN"/>
            </w:rPr>
          </w:rPrChange>
        </w:rPr>
        <w:t>length</w:t>
      </w:r>
      <w:r w:rsidR="00A71F76" w:rsidRPr="0024692F">
        <w:rPr>
          <w:highlight w:val="yellow"/>
          <w:rPrChange w:id="123" w:author="Cox Olaf" w:date="2015-06-11T10:27:00Z">
            <w:rPr/>
          </w:rPrChange>
        </w:rPr>
        <w:t xml:space="preserve"> of lines of code. Having overly long lines inhibits the readability of code. Break the code line when the line length is greater than column </w:t>
      </w:r>
      <w:del w:id="124" w:author="Cox Olaf" w:date="2015-01-16T08:38:00Z">
        <w:r w:rsidR="00A71F76" w:rsidRPr="0024692F" w:rsidDel="001B60D0">
          <w:rPr>
            <w:highlight w:val="yellow"/>
            <w:rPrChange w:id="125" w:author="Cox Olaf" w:date="2015-06-11T10:27:00Z">
              <w:rPr/>
            </w:rPrChange>
          </w:rPr>
          <w:delText xml:space="preserve">78 </w:delText>
        </w:r>
      </w:del>
      <w:ins w:id="126" w:author="Cox Olaf" w:date="2015-01-16T08:38:00Z">
        <w:r w:rsidR="001B60D0" w:rsidRPr="0024692F">
          <w:rPr>
            <w:highlight w:val="yellow"/>
            <w:rPrChange w:id="127" w:author="Cox Olaf" w:date="2015-06-11T10:27:00Z">
              <w:rPr/>
            </w:rPrChange>
          </w:rPr>
          <w:t xml:space="preserve">120 </w:t>
        </w:r>
      </w:ins>
      <w:r w:rsidR="00A71F76" w:rsidRPr="0024692F">
        <w:rPr>
          <w:highlight w:val="yellow"/>
          <w:rPrChange w:id="128" w:author="Cox Olaf" w:date="2015-06-11T10:27:00Z">
            <w:rPr/>
          </w:rPrChange>
        </w:rPr>
        <w:t>for readability.</w:t>
      </w:r>
      <w:del w:id="129" w:author="Cox Olaf" w:date="2015-01-16T08:38:00Z">
        <w:r w:rsidR="00A71F76" w:rsidRPr="0024692F" w:rsidDel="001B60D0">
          <w:rPr>
            <w:highlight w:val="yellow"/>
            <w:rPrChange w:id="130" w:author="Cox Olaf" w:date="2015-06-11T10:27:00Z">
              <w:rPr/>
            </w:rPrChange>
          </w:rPr>
          <w:delText xml:space="preserve"> </w:delText>
        </w:r>
        <w:r w:rsidR="00A71F76" w:rsidRPr="0024692F" w:rsidDel="001B60D0">
          <w:rPr>
            <w:rFonts w:hint="eastAsia"/>
            <w:highlight w:val="yellow"/>
            <w:lang w:eastAsia="zh-CN"/>
            <w:rPrChange w:id="131" w:author="Cox Olaf" w:date="2015-06-11T10:27:00Z">
              <w:rPr>
                <w:rFonts w:hint="eastAsia"/>
                <w:lang w:eastAsia="zh-CN"/>
              </w:rPr>
            </w:rPrChange>
          </w:rPr>
          <w:delText>If column 78 looks too narrow, use column 86 or 90.</w:delText>
        </w:r>
      </w:del>
    </w:p>
    <w:p w14:paraId="2B4E791E" w14:textId="77777777" w:rsidR="008B6A82" w:rsidRDefault="00B41969">
      <w:pPr>
        <w:pStyle w:val="BodyText-RuleFirstParagraph"/>
        <w:ind w:firstLine="0"/>
        <w:rPr>
          <w:del w:id="132" w:author="Cox Olaf" w:date="2015-01-16T08:39:00Z"/>
          <w:i/>
          <w:lang w:eastAsia="zh-CN"/>
        </w:rPr>
        <w:pPrChange w:id="133" w:author="Cox Olaf" w:date="2015-01-16T08:39:00Z">
          <w:pPr>
            <w:pStyle w:val="BodyText-RuleFirstParagraph"/>
          </w:pPr>
        </w:pPrChange>
      </w:pPr>
      <w:r w:rsidRPr="00B41969">
        <w:rPr>
          <w:i/>
          <w:lang w:eastAsia="zh-CN"/>
        </w:rPr>
        <w:lastRenderedPageBreak/>
        <w:t>Remark</w:t>
      </w:r>
      <w:del w:id="134" w:author="Cox Olaf" w:date="2015-01-16T08:39:00Z">
        <w:r w:rsidRPr="00B41969" w:rsidDel="001B60D0">
          <w:rPr>
            <w:i/>
            <w:lang w:eastAsia="zh-CN"/>
          </w:rPr>
          <w:delText xml:space="preserve"> Cox</w:delText>
        </w:r>
      </w:del>
      <w:r w:rsidRPr="00B41969">
        <w:rPr>
          <w:i/>
          <w:lang w:eastAsia="zh-CN"/>
        </w:rPr>
        <w:t>:</w:t>
      </w:r>
      <w:ins w:id="135" w:author="Cox Olaf" w:date="2015-01-16T08:39:00Z">
        <w:r w:rsidR="001B60D0">
          <w:rPr>
            <w:i/>
            <w:lang w:eastAsia="zh-CN"/>
          </w:rPr>
          <w:t xml:space="preserve"> </w:t>
        </w:r>
      </w:ins>
      <w:del w:id="136" w:author="Cox Olaf" w:date="2015-01-16T08:39:00Z">
        <w:r w:rsidRPr="00B41969" w:rsidDel="001B60D0">
          <w:rPr>
            <w:i/>
            <w:lang w:eastAsia="zh-CN"/>
          </w:rPr>
          <w:delText xml:space="preserve"> Jannik selected 120 characters per line.</w:delText>
        </w:r>
      </w:del>
    </w:p>
    <w:p w14:paraId="2B4E791F" w14:textId="77777777" w:rsidR="00B41969" w:rsidRPr="00B41969" w:rsidRDefault="00E63329" w:rsidP="00B41969">
      <w:pPr>
        <w:pStyle w:val="BodyText-RuleFirstParagraph"/>
        <w:ind w:firstLine="0"/>
        <w:rPr>
          <w:i/>
          <w:lang w:eastAsia="zh-CN"/>
        </w:rPr>
      </w:pPr>
      <w:r>
        <w:rPr>
          <w:i/>
          <w:lang w:eastAsia="zh-CN"/>
        </w:rPr>
        <w:t>You may install VisualStudio extension “Editor Guidelines” to d</w:t>
      </w:r>
      <w:r w:rsidR="00B41969" w:rsidRPr="00B41969">
        <w:rPr>
          <w:i/>
          <w:lang w:eastAsia="zh-CN"/>
        </w:rPr>
        <w:t xml:space="preserve">isplay vertical line in </w:t>
      </w:r>
      <w:r w:rsidR="00B41969">
        <w:rPr>
          <w:i/>
          <w:lang w:eastAsia="zh-CN"/>
        </w:rPr>
        <w:t xml:space="preserve">text </w:t>
      </w:r>
      <w:r w:rsidR="00B41969" w:rsidRPr="00B41969">
        <w:rPr>
          <w:i/>
          <w:lang w:eastAsia="zh-CN"/>
        </w:rPr>
        <w:t>editor</w:t>
      </w:r>
      <w:r w:rsidR="00B41969">
        <w:rPr>
          <w:i/>
          <w:lang w:eastAsia="zh-CN"/>
        </w:rPr>
        <w:t xml:space="preserve"> to visualize the </w:t>
      </w:r>
      <w:r>
        <w:rPr>
          <w:i/>
          <w:lang w:eastAsia="zh-CN"/>
        </w:rPr>
        <w:t xml:space="preserve">character </w:t>
      </w:r>
      <w:r w:rsidR="00B41969">
        <w:rPr>
          <w:i/>
          <w:lang w:eastAsia="zh-CN"/>
        </w:rPr>
        <w:t>limit</w:t>
      </w:r>
      <w:r>
        <w:rPr>
          <w:i/>
          <w:lang w:eastAsia="zh-CN"/>
        </w:rPr>
        <w:t>ation.</w:t>
      </w:r>
    </w:p>
    <w:p w14:paraId="2B4E7920" w14:textId="77777777" w:rsidR="00A71F76" w:rsidRDefault="00E53389" w:rsidP="00FB1A12">
      <w:pPr>
        <w:pStyle w:val="BodyText-RuleFirstParagraphCompact-ish"/>
        <w:rPr>
          <w:lang w:eastAsia="zh-CN"/>
        </w:rPr>
      </w:pPr>
      <w:r>
        <w:rPr>
          <w:rStyle w:val="BodyText-GuidelineID"/>
        </w:rPr>
        <w:t>G/FS</w:t>
      </w:r>
      <w:r w:rsidR="008A19F6">
        <w:rPr>
          <w:rStyle w:val="BodyText-GuidelineID"/>
        </w:rPr>
        <w:t>30</w:t>
      </w:r>
      <w:r w:rsidR="00FB1A12" w:rsidRPr="0055287F">
        <w:rPr>
          <w:rStyle w:val="TextkrperZchn"/>
        </w:rPr>
        <w:tab/>
      </w:r>
      <w:r w:rsidR="00644D97" w:rsidRPr="00644D97">
        <w:rPr>
          <w:rStyle w:val="BodyText-PositiveGreen"/>
        </w:rPr>
        <w:sym w:font="Wingdings" w:char="F0FE"/>
      </w:r>
      <w:r w:rsidR="00644D97" w:rsidRPr="00644D97">
        <w:rPr>
          <w:rFonts w:hint="eastAsia"/>
        </w:rPr>
        <w:t xml:space="preserve"> </w:t>
      </w:r>
      <w:r w:rsidR="00644D97" w:rsidRPr="00644D97">
        <w:rPr>
          <w:rStyle w:val="BodyText-BoldAction"/>
        </w:rPr>
        <w:t>Do</w:t>
      </w:r>
      <w:r w:rsidR="00644D97" w:rsidRPr="00644D97">
        <w:t xml:space="preserve"> </w:t>
      </w:r>
      <w:r w:rsidR="00A71F76" w:rsidRPr="00074342">
        <w:rPr>
          <w:lang w:eastAsia="zh-CN"/>
        </w:rPr>
        <w:t>use a fixed-width font, typically Co</w:t>
      </w:r>
      <w:r w:rsidR="00DB1869">
        <w:rPr>
          <w:lang w:eastAsia="zh-CN"/>
        </w:rPr>
        <w:t>nsolas</w:t>
      </w:r>
      <w:r w:rsidR="00A71F76">
        <w:rPr>
          <w:rFonts w:hint="eastAsia"/>
          <w:lang w:eastAsia="zh-CN"/>
        </w:rPr>
        <w:t xml:space="preserve">, in </w:t>
      </w:r>
      <w:r w:rsidR="00A71F76">
        <w:rPr>
          <w:lang w:eastAsia="zh-CN"/>
        </w:rPr>
        <w:t>your</w:t>
      </w:r>
      <w:r w:rsidR="00A71F76">
        <w:rPr>
          <w:rFonts w:hint="eastAsia"/>
          <w:lang w:eastAsia="zh-CN"/>
        </w:rPr>
        <w:t xml:space="preserve"> code editor</w:t>
      </w:r>
      <w:r w:rsidR="00A71F76" w:rsidRPr="00074342">
        <w:rPr>
          <w:lang w:eastAsia="zh-CN"/>
        </w:rPr>
        <w:t>.</w:t>
      </w:r>
    </w:p>
    <w:p w14:paraId="2B4E7921" w14:textId="77777777" w:rsidR="00A71F76" w:rsidRDefault="00DB1869" w:rsidP="005B7E5C">
      <w:pPr>
        <w:pStyle w:val="ImageParagraph"/>
        <w:rPr>
          <w:lang w:eastAsia="zh-CN"/>
        </w:rPr>
      </w:pPr>
      <w:r>
        <w:rPr>
          <w:lang w:val="de-DE" w:eastAsia="de-DE"/>
        </w:rPr>
        <w:drawing>
          <wp:inline distT="0" distB="0" distL="0" distR="0" wp14:anchorId="2B4E87BE" wp14:editId="2B4E87BF">
            <wp:extent cx="5598543" cy="3257406"/>
            <wp:effectExtent l="19050" t="0" r="215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00151" cy="3258341"/>
                    </a:xfrm>
                    <a:prstGeom prst="rect">
                      <a:avLst/>
                    </a:prstGeom>
                    <a:noFill/>
                    <a:ln w="9525">
                      <a:noFill/>
                      <a:miter lim="800000"/>
                      <a:headEnd/>
                      <a:tailEnd/>
                    </a:ln>
                  </pic:spPr>
                </pic:pic>
              </a:graphicData>
            </a:graphic>
          </wp:inline>
        </w:drawing>
      </w:r>
      <w:r>
        <w:rPr>
          <w:lang w:val="de-DE" w:eastAsia="de-DE"/>
        </w:rPr>
        <w:t xml:space="preserve"> </w:t>
      </w:r>
    </w:p>
    <w:p w14:paraId="2B4E7922" w14:textId="77777777" w:rsidR="009D6D98" w:rsidRPr="006A0354" w:rsidRDefault="009D6D98" w:rsidP="009060ED">
      <w:pPr>
        <w:pStyle w:val="berschrift2"/>
        <w:rPr>
          <w:highlight w:val="yellow"/>
          <w:rPrChange w:id="137" w:author="Cox Olaf" w:date="2015-06-09T13:42:00Z">
            <w:rPr/>
          </w:rPrChange>
        </w:rPr>
      </w:pPr>
      <w:bookmarkStart w:id="138" w:name="_Toc401752037"/>
      <w:bookmarkStart w:id="139" w:name="_Ref401765429"/>
      <w:bookmarkStart w:id="140" w:name="_Ref401765431"/>
      <w:r w:rsidRPr="006A0354">
        <w:rPr>
          <w:highlight w:val="yellow"/>
          <w:rPrChange w:id="141" w:author="Cox Olaf" w:date="2015-06-09T13:42:00Z">
            <w:rPr/>
          </w:rPrChange>
        </w:rPr>
        <w:t>Projects and Solutions</w:t>
      </w:r>
      <w:bookmarkEnd w:id="138"/>
      <w:bookmarkEnd w:id="139"/>
      <w:bookmarkEnd w:id="140"/>
    </w:p>
    <w:p w14:paraId="2B4E7923" w14:textId="77777777" w:rsidR="009D6D98" w:rsidRPr="006A0354" w:rsidRDefault="00E53389" w:rsidP="00FB1A12">
      <w:pPr>
        <w:pStyle w:val="BodyText-RuleFirstParagraph"/>
        <w:rPr>
          <w:highlight w:val="yellow"/>
          <w:rPrChange w:id="142" w:author="Cox Olaf" w:date="2015-06-09T13:39:00Z">
            <w:rPr/>
          </w:rPrChange>
        </w:rPr>
      </w:pPr>
      <w:r w:rsidRPr="006A0354">
        <w:rPr>
          <w:rStyle w:val="BodyText-GuidelineID"/>
          <w:highlight w:val="yellow"/>
          <w:rPrChange w:id="143" w:author="Cox Olaf" w:date="2015-06-09T13:39:00Z">
            <w:rPr>
              <w:rStyle w:val="BodyText-GuidelineID"/>
            </w:rPr>
          </w:rPrChange>
        </w:rPr>
        <w:t>G/PS</w:t>
      </w:r>
      <w:r w:rsidR="008A19F6" w:rsidRPr="006A0354">
        <w:rPr>
          <w:rStyle w:val="BodyText-GuidelineID"/>
          <w:highlight w:val="yellow"/>
          <w:rPrChange w:id="144" w:author="Cox Olaf" w:date="2015-06-09T13:39:00Z">
            <w:rPr>
              <w:rStyle w:val="BodyText-GuidelineID"/>
            </w:rPr>
          </w:rPrChange>
        </w:rPr>
        <w:t>10</w:t>
      </w:r>
      <w:r w:rsidR="00FB1A12" w:rsidRPr="006A0354">
        <w:rPr>
          <w:rStyle w:val="TextkrperZchn"/>
          <w:highlight w:val="yellow"/>
          <w:rPrChange w:id="145" w:author="Cox Olaf" w:date="2015-06-09T13:39:00Z">
            <w:rPr>
              <w:rStyle w:val="TextkrperZchn"/>
            </w:rPr>
          </w:rPrChange>
        </w:rPr>
        <w:tab/>
      </w:r>
      <w:r w:rsidR="003B773F" w:rsidRPr="006A0354">
        <w:rPr>
          <w:rStyle w:val="BodyText-NegativeRed"/>
          <w:highlight w:val="yellow"/>
          <w:rPrChange w:id="146" w:author="Cox Olaf" w:date="2015-06-09T13:39:00Z">
            <w:rPr>
              <w:rStyle w:val="BodyText-NegativeRed"/>
            </w:rPr>
          </w:rPrChange>
        </w:rPr>
        <w:sym w:font="Wingdings" w:char="F0FD"/>
      </w:r>
      <w:r w:rsidR="003B773F" w:rsidRPr="006A0354">
        <w:rPr>
          <w:highlight w:val="yellow"/>
          <w:rPrChange w:id="147" w:author="Cox Olaf" w:date="2015-06-09T13:39:00Z">
            <w:rPr/>
          </w:rPrChange>
        </w:rPr>
        <w:t xml:space="preserve"> </w:t>
      </w:r>
      <w:r w:rsidR="003B773F" w:rsidRPr="006A0354">
        <w:rPr>
          <w:rStyle w:val="BodyText-BoldAction"/>
          <w:highlight w:val="yellow"/>
          <w:rPrChange w:id="148" w:author="Cox Olaf" w:date="2015-06-09T13:39:00Z">
            <w:rPr>
              <w:rStyle w:val="BodyText-BoldAction"/>
            </w:rPr>
          </w:rPrChange>
        </w:rPr>
        <w:t>Do</w:t>
      </w:r>
      <w:r w:rsidR="003B773F" w:rsidRPr="006A0354">
        <w:rPr>
          <w:highlight w:val="yellow"/>
          <w:rPrChange w:id="149" w:author="Cox Olaf" w:date="2015-06-09T13:39:00Z">
            <w:rPr/>
          </w:rPrChange>
        </w:rPr>
        <w:t xml:space="preserve"> </w:t>
      </w:r>
      <w:r w:rsidR="003B773F" w:rsidRPr="006A0354">
        <w:rPr>
          <w:rStyle w:val="BodyText-BoldAction"/>
          <w:highlight w:val="yellow"/>
          <w:rPrChange w:id="150" w:author="Cox Olaf" w:date="2015-06-09T13:39:00Z">
            <w:rPr>
              <w:rStyle w:val="BodyText-BoldAction"/>
            </w:rPr>
          </w:rPrChange>
        </w:rPr>
        <w:t>not</w:t>
      </w:r>
      <w:r w:rsidR="003B773F" w:rsidRPr="006A0354">
        <w:rPr>
          <w:highlight w:val="yellow"/>
          <w:rPrChange w:id="151" w:author="Cox Olaf" w:date="2015-06-09T13:39:00Z">
            <w:rPr/>
          </w:rPrChange>
        </w:rPr>
        <w:t xml:space="preserve"> </w:t>
      </w:r>
      <w:r w:rsidR="008D1D50" w:rsidRPr="006A0354">
        <w:rPr>
          <w:highlight w:val="yellow"/>
          <w:rPrChange w:id="152" w:author="Cox Olaf" w:date="2015-06-09T13:39:00Z">
            <w:rPr/>
          </w:rPrChange>
        </w:rPr>
        <w:t xml:space="preserve">create new projects or solutions. New projects or solutions are introduced by the architects of Endeavour and are not invented in </w:t>
      </w:r>
      <w:r w:rsidR="008F7E0B" w:rsidRPr="006A0354">
        <w:rPr>
          <w:highlight w:val="yellow"/>
          <w:rPrChange w:id="153" w:author="Cox Olaf" w:date="2015-06-09T13:39:00Z">
            <w:rPr/>
          </w:rPrChange>
        </w:rPr>
        <w:t>an</w:t>
      </w:r>
      <w:r w:rsidR="008D1D50" w:rsidRPr="006A0354">
        <w:rPr>
          <w:highlight w:val="yellow"/>
          <w:rPrChange w:id="154" w:author="Cox Olaf" w:date="2015-06-09T13:39:00Z">
            <w:rPr/>
          </w:rPrChange>
        </w:rPr>
        <w:t xml:space="preserve"> on-demand fashion. If there seems to be a need for an additional project provide this as input to the architects</w:t>
      </w:r>
      <w:r w:rsidR="008F7E0B" w:rsidRPr="006A0354">
        <w:rPr>
          <w:highlight w:val="yellow"/>
          <w:rPrChange w:id="155" w:author="Cox Olaf" w:date="2015-06-09T13:39:00Z">
            <w:rPr/>
          </w:rPrChange>
        </w:rPr>
        <w:t xml:space="preserve"> in the CTO Office</w:t>
      </w:r>
      <w:r w:rsidR="008D1D50" w:rsidRPr="006A0354">
        <w:rPr>
          <w:highlight w:val="yellow"/>
          <w:rPrChange w:id="156" w:author="Cox Olaf" w:date="2015-06-09T13:39:00Z">
            <w:rPr/>
          </w:rPrChange>
        </w:rPr>
        <w:t>.</w:t>
      </w:r>
    </w:p>
    <w:p w14:paraId="2B4E7924" w14:textId="77777777" w:rsidR="008D1D50" w:rsidRDefault="00E53389" w:rsidP="00FB1A12">
      <w:pPr>
        <w:pStyle w:val="BodyText-RuleFirstParagraph"/>
      </w:pPr>
      <w:r w:rsidRPr="006A0354">
        <w:rPr>
          <w:rStyle w:val="BodyText-GuidelineID"/>
          <w:highlight w:val="yellow"/>
          <w:rPrChange w:id="157" w:author="Cox Olaf" w:date="2015-06-09T13:39:00Z">
            <w:rPr>
              <w:rStyle w:val="BodyText-GuidelineID"/>
            </w:rPr>
          </w:rPrChange>
        </w:rPr>
        <w:t>G/PS</w:t>
      </w:r>
      <w:r w:rsidR="008A19F6" w:rsidRPr="006A0354">
        <w:rPr>
          <w:rStyle w:val="BodyText-GuidelineID"/>
          <w:highlight w:val="yellow"/>
          <w:rPrChange w:id="158" w:author="Cox Olaf" w:date="2015-06-09T13:39:00Z">
            <w:rPr>
              <w:rStyle w:val="BodyText-GuidelineID"/>
            </w:rPr>
          </w:rPrChange>
        </w:rPr>
        <w:t>20</w:t>
      </w:r>
      <w:r w:rsidR="00FB1A12" w:rsidRPr="006A0354">
        <w:rPr>
          <w:rStyle w:val="TextkrperZchn"/>
          <w:highlight w:val="yellow"/>
          <w:rPrChange w:id="159" w:author="Cox Olaf" w:date="2015-06-09T13:39:00Z">
            <w:rPr>
              <w:rStyle w:val="TextkrperZchn"/>
            </w:rPr>
          </w:rPrChange>
        </w:rPr>
        <w:tab/>
      </w:r>
      <w:r w:rsidR="00AE66D1" w:rsidRPr="006A0354">
        <w:rPr>
          <w:rStyle w:val="BodyText-PositiveGreen"/>
          <w:highlight w:val="yellow"/>
          <w:rPrChange w:id="160" w:author="Cox Olaf" w:date="2015-06-09T13:39:00Z">
            <w:rPr>
              <w:rStyle w:val="BodyText-PositiveGreen"/>
            </w:rPr>
          </w:rPrChange>
        </w:rPr>
        <w:sym w:font="Wingdings" w:char="F0FE"/>
      </w:r>
      <w:r w:rsidR="00AE66D1" w:rsidRPr="006A0354">
        <w:rPr>
          <w:highlight w:val="yellow"/>
          <w:rPrChange w:id="161" w:author="Cox Olaf" w:date="2015-06-09T13:39:00Z">
            <w:rPr/>
          </w:rPrChange>
        </w:rPr>
        <w:t xml:space="preserve"> </w:t>
      </w:r>
      <w:r w:rsidR="00AE66D1" w:rsidRPr="006A0354">
        <w:rPr>
          <w:rStyle w:val="BodyText-BoldAction"/>
          <w:highlight w:val="yellow"/>
          <w:rPrChange w:id="162" w:author="Cox Olaf" w:date="2015-06-09T13:39:00Z">
            <w:rPr>
              <w:rStyle w:val="BodyText-BoldAction"/>
            </w:rPr>
          </w:rPrChange>
        </w:rPr>
        <w:t>Do</w:t>
      </w:r>
      <w:r w:rsidR="00AE66D1" w:rsidRPr="006A0354">
        <w:rPr>
          <w:highlight w:val="yellow"/>
          <w:rPrChange w:id="163" w:author="Cox Olaf" w:date="2015-06-09T13:39:00Z">
            <w:rPr/>
          </w:rPrChange>
        </w:rPr>
        <w:t xml:space="preserve"> </w:t>
      </w:r>
      <w:r w:rsidR="008D1D50" w:rsidRPr="006A0354">
        <w:rPr>
          <w:highlight w:val="yellow"/>
          <w:rPrChange w:id="164" w:author="Cox Olaf" w:date="2015-06-09T13:39:00Z">
            <w:rPr/>
          </w:rPrChange>
        </w:rPr>
        <w:t>verify that references to other projects are in accordance to the allowed dependencies as described by the layer diagram of the application when adding a new reference to a project</w:t>
      </w:r>
      <w:r w:rsidR="008F7E0B" w:rsidRPr="006A0354">
        <w:rPr>
          <w:highlight w:val="yellow"/>
          <w:rPrChange w:id="165" w:author="Cox Olaf" w:date="2015-06-09T13:39:00Z">
            <w:rPr/>
          </w:rPrChange>
        </w:rPr>
        <w:t xml:space="preserve"> and if in doubt ask the Global Software Architecture Group (GSAG) in the CTO Office</w:t>
      </w:r>
      <w:r w:rsidR="008D1D50" w:rsidRPr="006A0354">
        <w:rPr>
          <w:highlight w:val="yellow"/>
          <w:rPrChange w:id="166" w:author="Cox Olaf" w:date="2015-06-09T13:39:00Z">
            <w:rPr/>
          </w:rPrChange>
        </w:rPr>
        <w:t>.</w:t>
      </w:r>
    </w:p>
    <w:p w14:paraId="2B4E7925" w14:textId="77777777" w:rsidR="00F20934" w:rsidRPr="008D1D50" w:rsidRDefault="00580323" w:rsidP="008D1D50">
      <w:r w:rsidRPr="00580323">
        <w:t xml:space="preserve">The properties of assemblies can be found in </w:t>
      </w:r>
      <w:r w:rsidR="005B7E5C">
        <w:t>§</w:t>
      </w:r>
      <w:r w:rsidR="00CF4B16">
        <w:fldChar w:fldCharType="begin"/>
      </w:r>
      <w:r w:rsidR="00CF4B16">
        <w:instrText xml:space="preserve"> REF _Ref394394509 \r \h  \* MERGEFORMAT </w:instrText>
      </w:r>
      <w:r w:rsidR="00CF4B16">
        <w:fldChar w:fldCharType="separate"/>
      </w:r>
      <w:r w:rsidR="009226EE">
        <w:t>3.3</w:t>
      </w:r>
      <w:r w:rsidR="00CF4B16">
        <w:fldChar w:fldCharType="end"/>
      </w:r>
      <w:r w:rsidRPr="00580323">
        <w:t xml:space="preserve">. </w:t>
      </w:r>
    </w:p>
    <w:p w14:paraId="2B4E7926" w14:textId="77777777" w:rsidR="00A71F76" w:rsidRPr="00074342" w:rsidRDefault="00A71F76" w:rsidP="009060ED">
      <w:pPr>
        <w:pStyle w:val="berschrift2"/>
      </w:pPr>
      <w:bookmarkStart w:id="167" w:name="_Toc401752038"/>
      <w:bookmarkStart w:id="168" w:name="_Ref401765439"/>
      <w:bookmarkStart w:id="169" w:name="_Ref401765441"/>
      <w:r>
        <w:rPr>
          <w:rFonts w:hint="eastAsia"/>
        </w:rPr>
        <w:t xml:space="preserve">Using </w:t>
      </w:r>
      <w:r w:rsidRPr="009060ED">
        <w:rPr>
          <w:rFonts w:hint="eastAsia"/>
        </w:rPr>
        <w:t>Libraries</w:t>
      </w:r>
      <w:bookmarkEnd w:id="167"/>
      <w:bookmarkEnd w:id="168"/>
      <w:bookmarkEnd w:id="169"/>
    </w:p>
    <w:p w14:paraId="2B4E7927" w14:textId="77777777" w:rsidR="00A71F76" w:rsidRDefault="003C2369" w:rsidP="00FB1A12">
      <w:pPr>
        <w:pStyle w:val="BodyText-RuleFirstParagraph"/>
      </w:pPr>
      <w:r>
        <w:rPr>
          <w:rStyle w:val="BodyText-GuidelineID"/>
        </w:rPr>
        <w:t>G/UL</w:t>
      </w:r>
      <w:r w:rsidR="008A19F6">
        <w:rPr>
          <w:rStyle w:val="BodyText-GuidelineID"/>
        </w:rPr>
        <w:t>10</w:t>
      </w:r>
      <w:r w:rsidR="00FB1A12"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A71F76" w:rsidRPr="00AD3A7A">
        <w:t xml:space="preserve">reference unnecessary libraries, include unnecessary header files, or reference unnecessary assemblies. Paying attention to small things like this can improve build times, minimize chances for mistakes, and give </w:t>
      </w:r>
      <w:r w:rsidR="00A71F76">
        <w:t>readers</w:t>
      </w:r>
      <w:r w:rsidR="00A71F76" w:rsidRPr="00AD3A7A">
        <w:t xml:space="preserve"> a good impression.</w:t>
      </w:r>
    </w:p>
    <w:p w14:paraId="2B4E7928" w14:textId="77777777" w:rsidR="008D1D50" w:rsidRDefault="003C2369" w:rsidP="008A19F6">
      <w:pPr>
        <w:pStyle w:val="BodyText-RuleFirstParagraph"/>
      </w:pPr>
      <w:r>
        <w:rPr>
          <w:rStyle w:val="BodyText-GuidelineID"/>
        </w:rPr>
        <w:t>G/UL</w:t>
      </w:r>
      <w:r w:rsidR="008A19F6">
        <w:rPr>
          <w:rStyle w:val="BodyText-GuidelineID"/>
        </w:rPr>
        <w:t>20</w:t>
      </w:r>
      <w:r w:rsidR="008A19F6"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8D1D50">
        <w:t>introduce</w:t>
      </w:r>
      <w:r w:rsidR="00557CA6">
        <w:t xml:space="preserve"> yourself</w:t>
      </w:r>
      <w:r w:rsidR="008D1D50">
        <w:t xml:space="preserve"> new libraries </w:t>
      </w:r>
      <w:r w:rsidR="00557CA6">
        <w:t xml:space="preserve">to be </w:t>
      </w:r>
      <w:r w:rsidR="008D1D50">
        <w:t>used in Endeavour. Decisions about the usage of librari</w:t>
      </w:r>
      <w:r w:rsidR="00B72172">
        <w:t xml:space="preserve">es are </w:t>
      </w:r>
      <w:r w:rsidR="00557CA6">
        <w:t>an obligation of the</w:t>
      </w:r>
      <w:r w:rsidR="00B72172">
        <w:t xml:space="preserve"> architects</w:t>
      </w:r>
      <w:r w:rsidR="00650196">
        <w:t xml:space="preserve"> (GSAG)</w:t>
      </w:r>
      <w:r w:rsidR="008D1D50">
        <w:t xml:space="preserve">. If there is a need to use a </w:t>
      </w:r>
      <w:r w:rsidR="00B72172">
        <w:t xml:space="preserve">new library provide this as input to the architects. The introduction of a new library </w:t>
      </w:r>
      <w:r w:rsidR="00557CA6">
        <w:t xml:space="preserve">must </w:t>
      </w:r>
      <w:r w:rsidR="00B72172">
        <w:t xml:space="preserve">include the check of the license to be a usable in </w:t>
      </w:r>
      <w:r w:rsidR="00557CA6">
        <w:t>Endeavour</w:t>
      </w:r>
      <w:r w:rsidR="00B72172">
        <w:t xml:space="preserve"> context (e.g. is listed on the Open Source </w:t>
      </w:r>
      <w:r w:rsidR="00650196">
        <w:t xml:space="preserve">Software </w:t>
      </w:r>
      <w:r w:rsidR="00B72172">
        <w:t xml:space="preserve">White List). </w:t>
      </w:r>
    </w:p>
    <w:p w14:paraId="2B4E7929" w14:textId="77777777" w:rsidR="00315700" w:rsidRDefault="003C2369" w:rsidP="008A19F6">
      <w:pPr>
        <w:pStyle w:val="BodyText-RuleFirstParagraph"/>
      </w:pPr>
      <w:r>
        <w:rPr>
          <w:rStyle w:val="BodyText-GuidelineID"/>
        </w:rPr>
        <w:t>G/UL</w:t>
      </w:r>
      <w:r w:rsidR="008A19F6">
        <w:rPr>
          <w:rStyle w:val="BodyText-GuidelineID"/>
        </w:rPr>
        <w:t>30</w:t>
      </w:r>
      <w:r w:rsidR="008A19F6"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315700" w:rsidRPr="00A35C20">
        <w:t>prefer</w:t>
      </w:r>
      <w:r w:rsidR="00315700">
        <w:t xml:space="preserve"> integration of the OSS library by dynamically linking against statically linking the OSS as some OSS licenses </w:t>
      </w:r>
      <w:r w:rsidR="00315700" w:rsidRPr="00F71FA4">
        <w:t>there are more obligations when linking statically, as opposed to linking dynamically. By linking dynamically, less obligations must be fulfilled</w:t>
      </w:r>
      <w:r w:rsidR="00315700">
        <w:t>.</w:t>
      </w:r>
    </w:p>
    <w:p w14:paraId="2B4E792A" w14:textId="77777777" w:rsidR="00B72172" w:rsidRPr="006A0354" w:rsidRDefault="00B72172" w:rsidP="00B72172">
      <w:pPr>
        <w:pStyle w:val="berschrift2"/>
        <w:rPr>
          <w:highlight w:val="yellow"/>
          <w:rPrChange w:id="170" w:author="Cox Olaf" w:date="2015-06-09T13:41:00Z">
            <w:rPr/>
          </w:rPrChange>
        </w:rPr>
      </w:pPr>
      <w:bookmarkStart w:id="171" w:name="_Toc401752039"/>
      <w:bookmarkStart w:id="172" w:name="_Ref401765448"/>
      <w:bookmarkStart w:id="173" w:name="_Ref401765450"/>
      <w:r w:rsidRPr="006A0354">
        <w:rPr>
          <w:highlight w:val="yellow"/>
          <w:rPrChange w:id="174" w:author="Cox Olaf" w:date="2015-06-09T13:41:00Z">
            <w:rPr/>
          </w:rPrChange>
        </w:rPr>
        <w:lastRenderedPageBreak/>
        <w:t>Usage of Code Snippets</w:t>
      </w:r>
      <w:bookmarkEnd w:id="171"/>
      <w:bookmarkEnd w:id="172"/>
      <w:bookmarkEnd w:id="173"/>
    </w:p>
    <w:p w14:paraId="2B4E792B" w14:textId="77777777" w:rsidR="00A35C20" w:rsidRDefault="00A35C20" w:rsidP="00B22C0D">
      <w:pPr>
        <w:pStyle w:val="Textkrper"/>
      </w:pPr>
      <w:r>
        <w:t xml:space="preserve">The general guideline for use of Open Source </w:t>
      </w:r>
      <w:r w:rsidR="00650196">
        <w:t xml:space="preserve">Software </w:t>
      </w:r>
      <w:r>
        <w:t>components is: always check the associated Open Source license</w:t>
      </w:r>
      <w:ins w:id="175" w:author="Cox Olaf" w:date="2015-02-19T15:46:00Z">
        <w:r w:rsidR="00FD0C6E">
          <w:t xml:space="preserve"> and </w:t>
        </w:r>
      </w:ins>
      <w:ins w:id="176" w:author="Cox Olaf" w:date="2015-02-19T15:47:00Z">
        <w:r w:rsidR="00AE6BC6" w:rsidRPr="00AE6BC6">
          <w:rPr>
            <w:b/>
            <w:u w:val="single"/>
            <w:rPrChange w:id="177" w:author="Cox Olaf" w:date="2015-02-19T15:47:00Z">
              <w:rPr/>
            </w:rPrChange>
          </w:rPr>
          <w:t>get architectural approval</w:t>
        </w:r>
      </w:ins>
      <w:r>
        <w:t xml:space="preserve">. The rule set below gives you some hints about the most important aspects of Open Source </w:t>
      </w:r>
      <w:r w:rsidR="00650196">
        <w:t xml:space="preserve">Software </w:t>
      </w:r>
      <w:r>
        <w:t xml:space="preserve">licenses. When </w:t>
      </w:r>
      <w:r w:rsidR="003B7FCD">
        <w:t>it is</w:t>
      </w:r>
      <w:r>
        <w:t xml:space="preserve"> in doubt whether an Open Source </w:t>
      </w:r>
      <w:r w:rsidR="00650196">
        <w:t xml:space="preserve">Software </w:t>
      </w:r>
      <w:r>
        <w:t xml:space="preserve">component is problematic or not, please contact your Open Source </w:t>
      </w:r>
      <w:r w:rsidR="00650196">
        <w:t xml:space="preserve">Software </w:t>
      </w:r>
      <w:r>
        <w:t>responsible.</w:t>
      </w:r>
    </w:p>
    <w:p w14:paraId="2B4E792C" w14:textId="77777777" w:rsidR="00A35C20" w:rsidRDefault="003C2369" w:rsidP="008A19F6">
      <w:pPr>
        <w:pStyle w:val="BodyText-RuleFirstParagraph"/>
      </w:pPr>
      <w:r>
        <w:rPr>
          <w:rStyle w:val="BodyText-GuidelineID"/>
        </w:rPr>
        <w:t>G/CS</w:t>
      </w:r>
      <w:r w:rsidR="008A19F6">
        <w:rPr>
          <w:rStyle w:val="BodyText-GuidelineID"/>
        </w:rPr>
        <w:t>10</w:t>
      </w:r>
      <w:r w:rsidR="008A19F6"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A35C20" w:rsidRPr="00A35C20">
        <w:t>prefer</w:t>
      </w:r>
      <w:r w:rsidR="00A35C20">
        <w:t xml:space="preserve"> introducing a</w:t>
      </w:r>
      <w:r w:rsidR="00650196">
        <w:t>n</w:t>
      </w:r>
      <w:r w:rsidR="00A35C20">
        <w:t xml:space="preserve"> unchanged library</w:t>
      </w:r>
      <w:r w:rsidR="00557CA6">
        <w:t xml:space="preserve"> in binary form</w:t>
      </w:r>
      <w:r w:rsidR="00A35C20">
        <w:t xml:space="preserve"> to Endeavour instead of copying parts as code snippets of that library to the Endeavour code base. </w:t>
      </w:r>
      <w:r w:rsidR="00557CA6">
        <w:t>Follow the rules of the previous chapter when doing so.</w:t>
      </w:r>
    </w:p>
    <w:p w14:paraId="2B4E792D" w14:textId="77777777" w:rsidR="00557CA6" w:rsidRDefault="00557CA6" w:rsidP="00B22C0D">
      <w:pPr>
        <w:pStyle w:val="Textkrper"/>
      </w:pPr>
      <w:r>
        <w:t>If the preceding rule does not apply, follow these rules:</w:t>
      </w:r>
    </w:p>
    <w:p w14:paraId="2B4E792E" w14:textId="77777777" w:rsidR="00557CA6" w:rsidRDefault="003C2369" w:rsidP="008A19F6">
      <w:pPr>
        <w:pStyle w:val="BodyText-RuleFirstParagraph"/>
      </w:pPr>
      <w:r>
        <w:rPr>
          <w:rStyle w:val="BodyText-GuidelineID"/>
        </w:rPr>
        <w:t>G/CS</w:t>
      </w:r>
      <w:r w:rsidR="008A19F6">
        <w:rPr>
          <w:rStyle w:val="BodyText-GuidelineID"/>
        </w:rPr>
        <w:t>20</w:t>
      </w:r>
      <w:r w:rsidR="008A19F6"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557CA6" w:rsidRPr="00A35C20">
        <w:t>prefer</w:t>
      </w:r>
      <w:r w:rsidR="00557CA6">
        <w:t xml:space="preserve"> introducing unchanged source files against modified code snippets.</w:t>
      </w:r>
      <w:r w:rsidR="007245BC" w:rsidRPr="007245BC">
        <w:t xml:space="preserve"> </w:t>
      </w:r>
    </w:p>
    <w:p w14:paraId="2B4E792F" w14:textId="77777777" w:rsidR="007245BC" w:rsidRDefault="003C2369" w:rsidP="00AC3F87">
      <w:pPr>
        <w:pStyle w:val="BodyText-RuleFirstParagraphCompact-ish"/>
      </w:pPr>
      <w:r>
        <w:rPr>
          <w:rStyle w:val="BodyText-GuidelineID"/>
        </w:rPr>
        <w:t>G/CS</w:t>
      </w:r>
      <w:r w:rsidR="008A19F6">
        <w:rPr>
          <w:rStyle w:val="BodyText-GuidelineID"/>
        </w:rPr>
        <w:t>30</w:t>
      </w:r>
      <w:r w:rsidR="008A19F6"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45BC">
        <w:t>document all changes made to the sources when changes can't be avoided. A proper documentation includes:</w:t>
      </w:r>
    </w:p>
    <w:p w14:paraId="2B4E7930" w14:textId="77777777" w:rsidR="007245BC" w:rsidRDefault="007245BC" w:rsidP="00B22C0D">
      <w:pPr>
        <w:pStyle w:val="ListParagraph-Bullet"/>
      </w:pPr>
      <w:r>
        <w:t>Why were the changes necessary.</w:t>
      </w:r>
    </w:p>
    <w:p w14:paraId="2B4E7931" w14:textId="77777777" w:rsidR="007245BC" w:rsidRPr="00B22C0D" w:rsidRDefault="007245BC" w:rsidP="00B22C0D">
      <w:pPr>
        <w:pStyle w:val="ListParagraph-Bullet"/>
      </w:pPr>
      <w:r w:rsidRPr="00B22C0D">
        <w:t>Who changed it.</w:t>
      </w:r>
    </w:p>
    <w:p w14:paraId="2B4E7932" w14:textId="77777777" w:rsidR="007245BC" w:rsidRDefault="007245BC" w:rsidP="00B22C0D">
      <w:pPr>
        <w:pStyle w:val="ListParagraph-Bullet"/>
      </w:pPr>
      <w:r>
        <w:t>What was changed.</w:t>
      </w:r>
    </w:p>
    <w:p w14:paraId="2B4E7933" w14:textId="77777777" w:rsidR="007245BC" w:rsidRDefault="007245BC" w:rsidP="00B22C0D">
      <w:pPr>
        <w:pStyle w:val="ListParagraph-Bullet"/>
      </w:pPr>
      <w:r>
        <w:t>When was it changed.</w:t>
      </w:r>
    </w:p>
    <w:p w14:paraId="2B4E7934" w14:textId="77777777" w:rsidR="00557CA6" w:rsidRPr="00B22C0D" w:rsidRDefault="003C2369" w:rsidP="008A19F6">
      <w:pPr>
        <w:pStyle w:val="BodyText-RuleFirstParagraph"/>
      </w:pPr>
      <w:r>
        <w:rPr>
          <w:rStyle w:val="BodyText-GuidelineID"/>
        </w:rPr>
        <w:t>G/CS</w:t>
      </w:r>
      <w:r w:rsidR="008A19F6">
        <w:rPr>
          <w:rStyle w:val="BodyText-GuidelineID"/>
        </w:rPr>
        <w:t>40</w:t>
      </w:r>
      <w:r w:rsidR="008A19F6"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557CA6" w:rsidRPr="00B22C0D">
        <w:t>remove license related comments (e.g. copyright statements, change history) from any code.</w:t>
      </w:r>
    </w:p>
    <w:p w14:paraId="2B4E7935" w14:textId="77777777" w:rsidR="00557CA6" w:rsidRDefault="003C2369" w:rsidP="008A19F6">
      <w:pPr>
        <w:pStyle w:val="BodyText-RuleFirstParagraph"/>
      </w:pPr>
      <w:r>
        <w:rPr>
          <w:rStyle w:val="BodyText-GuidelineID"/>
        </w:rPr>
        <w:t>G/CS</w:t>
      </w:r>
      <w:r w:rsidR="008A19F6">
        <w:rPr>
          <w:rStyle w:val="BodyText-GuidelineID"/>
        </w:rPr>
        <w:t>50</w:t>
      </w:r>
      <w:r w:rsidR="008A19F6"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557CA6" w:rsidRPr="00557CA6">
        <w:t xml:space="preserve">follow the </w:t>
      </w:r>
      <w:r w:rsidR="00557CA6">
        <w:t xml:space="preserve">rules of the open source license at hand </w:t>
      </w:r>
      <w:r w:rsidR="00FD2868">
        <w:t>when using code snippets of that software in Endeavour.</w:t>
      </w:r>
      <w:r w:rsidR="007D516B">
        <w:t xml:space="preserve"> Mark clearly the region where the code snippet starts and ends and document the source where it was taken from.</w:t>
      </w:r>
    </w:p>
    <w:p w14:paraId="2B4E7936" w14:textId="77777777" w:rsidR="005B2C78" w:rsidRDefault="005B2C78" w:rsidP="00FB11B0">
      <w:pPr>
        <w:pStyle w:val="LocalHeader"/>
      </w:pPr>
      <w:r w:rsidRPr="005B2C78">
        <w:t>Examples:</w:t>
      </w:r>
    </w:p>
    <w:p w14:paraId="2B4E7937" w14:textId="77777777" w:rsidR="00FD2868" w:rsidRPr="005B2C78" w:rsidRDefault="00FD2868" w:rsidP="00FB11B0">
      <w:pPr>
        <w:pStyle w:val="BodyText-LocalHeader-Item"/>
      </w:pPr>
      <w:bookmarkStart w:id="178" w:name="_Toc360092673"/>
      <w:r w:rsidRPr="005B2C78">
        <w:t>Code Project Open License</w:t>
      </w:r>
      <w:bookmarkEnd w:id="178"/>
    </w:p>
    <w:p w14:paraId="2B4E7938" w14:textId="77777777" w:rsidR="00FD2868" w:rsidRDefault="00FD2868" w:rsidP="00BE229B">
      <w:pPr>
        <w:pStyle w:val="BodyText-Compact-ish"/>
      </w:pPr>
      <w:r>
        <w:t>Requires to mention the author in particular:</w:t>
      </w:r>
    </w:p>
    <w:p w14:paraId="2B4E7939" w14:textId="77777777" w:rsidR="00FD2868" w:rsidRPr="004C7B4D" w:rsidRDefault="00FD2868" w:rsidP="004C7B4D">
      <w:pPr>
        <w:pStyle w:val="BodyText-Code-Smallfont"/>
        <w:rPr>
          <w:rStyle w:val="BodyText-Code-Comments"/>
        </w:rPr>
      </w:pPr>
      <w:r w:rsidRPr="004C7B4D">
        <w:rPr>
          <w:rStyle w:val="BodyText-Code-Comments"/>
        </w:rPr>
        <w:t>// The following code snippet/function/class comes from the OSS component CFolderDialog</w:t>
      </w:r>
    </w:p>
    <w:p w14:paraId="2B4E793A" w14:textId="77777777" w:rsidR="00FD2868" w:rsidRPr="004C7B4D" w:rsidRDefault="00FD2868" w:rsidP="004C7B4D">
      <w:pPr>
        <w:pStyle w:val="BodyText-Code-Smallfont"/>
        <w:rPr>
          <w:rStyle w:val="BodyText-Code-Comments"/>
        </w:rPr>
      </w:pPr>
      <w:r w:rsidRPr="004C7B4D">
        <w:rPr>
          <w:rStyle w:val="BodyText-Code-Comments"/>
        </w:rPr>
        <w:t>// from http://www.codeproject.com/Articles/2024/CFolderDialog-Selecting-Folders which was written</w:t>
      </w:r>
    </w:p>
    <w:p w14:paraId="2B4E793B" w14:textId="77777777" w:rsidR="00FD2868" w:rsidRPr="004C7B4D" w:rsidRDefault="00FD2868" w:rsidP="004C7B4D">
      <w:pPr>
        <w:pStyle w:val="BodyText-Code-Smallfont"/>
        <w:rPr>
          <w:rStyle w:val="BodyText-Code-Comments"/>
        </w:rPr>
      </w:pPr>
      <w:r w:rsidRPr="004C7B4D">
        <w:rPr>
          <w:rStyle w:val="BodyText-Code-Comments"/>
        </w:rPr>
        <w:t>// by Armen Hakobyan and is licensed under the Code Project Open License 1.02.</w:t>
      </w:r>
    </w:p>
    <w:p w14:paraId="2B4E793C" w14:textId="77777777" w:rsidR="00FD2868" w:rsidRPr="005B2C78" w:rsidRDefault="00FD2868" w:rsidP="00FB11B0">
      <w:pPr>
        <w:pStyle w:val="BodyText-LocalHeader-Item"/>
      </w:pPr>
      <w:bookmarkStart w:id="179" w:name="_Toc360092674"/>
      <w:r w:rsidRPr="005B2C78">
        <w:t>Phyton Software Foundation</w:t>
      </w:r>
      <w:bookmarkEnd w:id="179"/>
    </w:p>
    <w:p w14:paraId="2B4E793D" w14:textId="77777777" w:rsidR="00FD2868" w:rsidRPr="0006294B" w:rsidRDefault="00FD2868" w:rsidP="00BE229B">
      <w:pPr>
        <w:pStyle w:val="BodyText-Compact-ish"/>
      </w:pPr>
      <w:r w:rsidRPr="0006294B">
        <w:t xml:space="preserve">As another example, asks to describe changes made (besides of course a full-blown license text required in e.g. open_source_licenses.txt): </w:t>
      </w:r>
    </w:p>
    <w:p w14:paraId="2B4E793E" w14:textId="77777777" w:rsidR="00FD2868" w:rsidRPr="004C7B4D" w:rsidRDefault="00FD2868" w:rsidP="004C7B4D">
      <w:pPr>
        <w:pStyle w:val="BodyText-Code-Smallfont"/>
        <w:rPr>
          <w:rStyle w:val="BodyText-Code-Comments"/>
        </w:rPr>
      </w:pPr>
      <w:r w:rsidRPr="004C7B4D">
        <w:rPr>
          <w:rStyle w:val="BodyText-Code-Comments"/>
        </w:rPr>
        <w:t>// The following code comes from http://xxx and is licensed under the Python Software Foundation License</w:t>
      </w:r>
    </w:p>
    <w:p w14:paraId="2B4E793F" w14:textId="77777777" w:rsidR="00FB11B0" w:rsidRPr="004C7B4D" w:rsidRDefault="00FD2868" w:rsidP="004C7B4D">
      <w:pPr>
        <w:pStyle w:val="BodyText-Code-Smallfont"/>
        <w:rPr>
          <w:rStyle w:val="BodyText-Code-Comments"/>
        </w:rPr>
      </w:pPr>
      <w:r w:rsidRPr="004C7B4D">
        <w:rPr>
          <w:rStyle w:val="BodyText-Code-Comments"/>
        </w:rPr>
        <w:t>// It was modified to deal with empty or unicode characters</w:t>
      </w:r>
    </w:p>
    <w:p w14:paraId="2B4E7940" w14:textId="77777777" w:rsidR="00FD2868" w:rsidRPr="005B2C78" w:rsidRDefault="00FD2868" w:rsidP="00FB11B0">
      <w:pPr>
        <w:pStyle w:val="BodyText-LocalHeader-Item"/>
      </w:pPr>
      <w:bookmarkStart w:id="180" w:name="_Toc360092675"/>
      <w:r w:rsidRPr="005B2C78">
        <w:t>BSD / MIT</w:t>
      </w:r>
      <w:bookmarkEnd w:id="180"/>
    </w:p>
    <w:p w14:paraId="2B4E7941" w14:textId="77777777" w:rsidR="00FD2868" w:rsidRPr="00FB11B0" w:rsidRDefault="00FD2868" w:rsidP="00BE229B">
      <w:pPr>
        <w:pStyle w:val="BodyText-Compact-ish"/>
      </w:pPr>
      <w:r w:rsidRPr="009E24D9">
        <w:t>Asks to keep also the license text at the header section of the file in which the snippet is used:</w:t>
      </w:r>
    </w:p>
    <w:p w14:paraId="2B4E7942" w14:textId="77777777" w:rsidR="00FD2868" w:rsidRPr="008D1FAF" w:rsidRDefault="00FD2868" w:rsidP="004C7B4D">
      <w:pPr>
        <w:pStyle w:val="BodyText-Code-Smallfont"/>
        <w:rPr>
          <w:rStyle w:val="BodyText-Code-Comments"/>
        </w:rPr>
      </w:pPr>
      <w:r w:rsidRPr="008D1FAF">
        <w:rPr>
          <w:rStyle w:val="BodyText-Code-Comments"/>
        </w:rPr>
        <w:t>// … here: Bosch header</w:t>
      </w:r>
    </w:p>
    <w:p w14:paraId="2B4E7943" w14:textId="77777777" w:rsidR="00FD2868" w:rsidRPr="008D1FAF" w:rsidRDefault="00FD2868" w:rsidP="004C7B4D">
      <w:pPr>
        <w:pStyle w:val="BodyText-Code-Smallfont"/>
        <w:rPr>
          <w:rStyle w:val="BodyText-Code-Comments"/>
        </w:rPr>
      </w:pPr>
      <w:r w:rsidRPr="008D1FAF">
        <w:rPr>
          <w:rStyle w:val="BodyText-Code-Comments"/>
        </w:rPr>
        <w:t>//</w:t>
      </w:r>
    </w:p>
    <w:p w14:paraId="2B4E7944" w14:textId="77777777" w:rsidR="00FD2868" w:rsidRPr="008D1FAF" w:rsidRDefault="00FD2868" w:rsidP="004C7B4D">
      <w:pPr>
        <w:pStyle w:val="BodyText-Code-Smallfont"/>
        <w:rPr>
          <w:rStyle w:val="BodyText-Code-Comments"/>
        </w:rPr>
      </w:pPr>
      <w:r w:rsidRPr="008D1FAF">
        <w:rPr>
          <w:rStyle w:val="BodyText-Code-Comments"/>
        </w:rPr>
        <w:t xml:space="preserve">// This file uses code that was taken from </w:t>
      </w:r>
      <w:hyperlink r:id="rId15" w:history="1">
        <w:r w:rsidRPr="008D1FAF">
          <w:rPr>
            <w:rStyle w:val="BodyText-Code-Comments"/>
          </w:rPr>
          <w:t>http://www.mathworks.de/matlabcentral/fileexchange/16663-simple-waitbar</w:t>
        </w:r>
      </w:hyperlink>
    </w:p>
    <w:p w14:paraId="2B4E7945" w14:textId="77777777" w:rsidR="00FD2868" w:rsidRPr="008D1FAF" w:rsidRDefault="00FD2868" w:rsidP="004C7B4D">
      <w:pPr>
        <w:pStyle w:val="BodyText-Code-Smallfont"/>
        <w:rPr>
          <w:rStyle w:val="BodyText-Code-Comments"/>
        </w:rPr>
      </w:pPr>
      <w:r w:rsidRPr="008D1FAF">
        <w:rPr>
          <w:rStyle w:val="BodyText-Code-Comments"/>
        </w:rPr>
        <w:t>// It is licensed under the following license</w:t>
      </w:r>
    </w:p>
    <w:p w14:paraId="2B4E7946" w14:textId="77777777" w:rsidR="00FD2868" w:rsidRPr="008D1FAF" w:rsidRDefault="00FD2868" w:rsidP="004C7B4D">
      <w:pPr>
        <w:pStyle w:val="BodyText-Code-Smallfont"/>
        <w:rPr>
          <w:rStyle w:val="BodyText-Code-Comments"/>
        </w:rPr>
      </w:pPr>
      <w:r w:rsidRPr="008D1FAF">
        <w:rPr>
          <w:rStyle w:val="BodyText-Code-Comments"/>
        </w:rPr>
        <w:t>// Copyright (c) 2008, Rahul PN</w:t>
      </w:r>
    </w:p>
    <w:p w14:paraId="2B4E7947" w14:textId="77777777" w:rsidR="00FD2868" w:rsidRPr="008D1FAF" w:rsidRDefault="00FD2868" w:rsidP="004C7B4D">
      <w:pPr>
        <w:pStyle w:val="BodyText-Code-Smallfont"/>
        <w:rPr>
          <w:rStyle w:val="BodyText-Code-Comments"/>
        </w:rPr>
      </w:pPr>
      <w:r w:rsidRPr="008D1FAF">
        <w:rPr>
          <w:rStyle w:val="BodyText-Code-Comments"/>
        </w:rPr>
        <w:t>// All rights reserved.</w:t>
      </w:r>
    </w:p>
    <w:p w14:paraId="2B4E7948" w14:textId="77777777" w:rsidR="00FD2868" w:rsidRPr="008D1FAF" w:rsidRDefault="00FD2868" w:rsidP="004C7B4D">
      <w:pPr>
        <w:pStyle w:val="BodyText-Code-Smallfont"/>
        <w:rPr>
          <w:rStyle w:val="BodyText-Code-Comments"/>
        </w:rPr>
      </w:pPr>
      <w:r w:rsidRPr="008D1FAF">
        <w:rPr>
          <w:rStyle w:val="BodyText-Code-Comments"/>
        </w:rPr>
        <w:t>//</w:t>
      </w:r>
    </w:p>
    <w:p w14:paraId="2B4E7949" w14:textId="77777777" w:rsidR="00FD2868" w:rsidRPr="008D1FAF" w:rsidRDefault="00FD2868" w:rsidP="004C7B4D">
      <w:pPr>
        <w:pStyle w:val="BodyText-Code-Smallfont"/>
        <w:rPr>
          <w:rStyle w:val="BodyText-Code-Comments"/>
        </w:rPr>
      </w:pPr>
      <w:r w:rsidRPr="008D1FAF">
        <w:rPr>
          <w:rStyle w:val="BodyText-Code-Comments"/>
        </w:rPr>
        <w:t>// Redistribution and use in source and binary forms, with or without modification,</w:t>
      </w:r>
    </w:p>
    <w:p w14:paraId="2B4E794A" w14:textId="77777777" w:rsidR="00FD2868" w:rsidRPr="008D1FAF" w:rsidRDefault="00FD2868" w:rsidP="004C7B4D">
      <w:pPr>
        <w:pStyle w:val="BodyText-Code-Smallfont"/>
        <w:rPr>
          <w:rStyle w:val="BodyText-Code-Comments"/>
        </w:rPr>
      </w:pPr>
      <w:r w:rsidRPr="008D1FAF">
        <w:rPr>
          <w:rStyle w:val="BodyText-Code-Comments"/>
        </w:rPr>
        <w:t>// are permitted provided that the following conditions are met:</w:t>
      </w:r>
    </w:p>
    <w:p w14:paraId="2B4E794B" w14:textId="77777777" w:rsidR="00FD2868" w:rsidRPr="008D1FAF" w:rsidRDefault="00FD2868" w:rsidP="004C7B4D">
      <w:pPr>
        <w:pStyle w:val="BodyText-Code-Smallfont"/>
        <w:rPr>
          <w:rStyle w:val="BodyText-Code-Comments"/>
        </w:rPr>
      </w:pPr>
      <w:r w:rsidRPr="008D1FAF">
        <w:rPr>
          <w:rStyle w:val="BodyText-Code-Comments"/>
        </w:rPr>
        <w:lastRenderedPageBreak/>
        <w:t>//</w:t>
      </w:r>
    </w:p>
    <w:p w14:paraId="2B4E794C" w14:textId="77777777" w:rsidR="00FD2868" w:rsidRPr="008D1FAF" w:rsidRDefault="00FD2868" w:rsidP="004C7B4D">
      <w:pPr>
        <w:pStyle w:val="BodyText-Code-Smallfont"/>
        <w:rPr>
          <w:rStyle w:val="BodyText-Code-Comments"/>
        </w:rPr>
      </w:pPr>
      <w:r w:rsidRPr="008D1FAF">
        <w:rPr>
          <w:rStyle w:val="BodyText-Code-Comments"/>
        </w:rPr>
        <w:t>//    * Redistributions of source code must retain the above copyright</w:t>
      </w:r>
    </w:p>
    <w:p w14:paraId="2B4E794D" w14:textId="77777777" w:rsidR="00FD2868" w:rsidRPr="008D1FAF" w:rsidRDefault="00FD2868" w:rsidP="004C7B4D">
      <w:pPr>
        <w:pStyle w:val="BodyText-Code-Smallfont"/>
        <w:rPr>
          <w:rStyle w:val="BodyText-Code-Comments"/>
        </w:rPr>
      </w:pPr>
      <w:r w:rsidRPr="008D1FAF">
        <w:rPr>
          <w:rStyle w:val="BodyText-Code-Comments"/>
        </w:rPr>
        <w:t>//      notice, this list of conditions and the following disclaimer.</w:t>
      </w:r>
    </w:p>
    <w:p w14:paraId="2B4E794E" w14:textId="77777777" w:rsidR="00FD2868" w:rsidRPr="008D1FAF" w:rsidRDefault="00FD2868" w:rsidP="004C7B4D">
      <w:pPr>
        <w:pStyle w:val="BodyText-Code-Smallfont"/>
        <w:rPr>
          <w:rStyle w:val="BodyText-Code-Comments"/>
        </w:rPr>
      </w:pPr>
      <w:r w:rsidRPr="008D1FAF">
        <w:rPr>
          <w:rStyle w:val="BodyText-Code-Comments"/>
        </w:rPr>
        <w:t>//    * Redistributions in binary form must reproduce the above copyright</w:t>
      </w:r>
    </w:p>
    <w:p w14:paraId="2B4E794F" w14:textId="77777777" w:rsidR="00FD2868" w:rsidRPr="008D1FAF" w:rsidRDefault="00FD2868" w:rsidP="004C7B4D">
      <w:pPr>
        <w:pStyle w:val="BodyText-Code-Smallfont"/>
        <w:rPr>
          <w:rStyle w:val="BodyText-Code-Comments"/>
        </w:rPr>
      </w:pPr>
      <w:r w:rsidRPr="008D1FAF">
        <w:rPr>
          <w:rStyle w:val="BodyText-Code-Comments"/>
        </w:rPr>
        <w:t>//      notice, this list of conditions and the following disclaimer in</w:t>
      </w:r>
    </w:p>
    <w:p w14:paraId="2B4E7950" w14:textId="77777777" w:rsidR="00FD2868" w:rsidRPr="008D1FAF" w:rsidRDefault="00FD2868" w:rsidP="004C7B4D">
      <w:pPr>
        <w:pStyle w:val="BodyText-Code-Smallfont"/>
        <w:rPr>
          <w:rStyle w:val="BodyText-Code-Comments"/>
        </w:rPr>
      </w:pPr>
      <w:r w:rsidRPr="008D1FAF">
        <w:rPr>
          <w:rStyle w:val="BodyText-Code-Comments"/>
        </w:rPr>
        <w:t>//      the documentation and/or other materials provided with the distribution</w:t>
      </w:r>
    </w:p>
    <w:p w14:paraId="2B4E7951" w14:textId="77777777" w:rsidR="00FD2868" w:rsidRPr="008D1FAF" w:rsidRDefault="00FD2868" w:rsidP="004C7B4D">
      <w:pPr>
        <w:pStyle w:val="BodyText-Code-Smallfont"/>
        <w:rPr>
          <w:rStyle w:val="BodyText-Code-Comments"/>
        </w:rPr>
      </w:pPr>
      <w:r w:rsidRPr="008D1FAF">
        <w:rPr>
          <w:rStyle w:val="BodyText-Code-Comments"/>
        </w:rPr>
        <w:t>//</w:t>
      </w:r>
    </w:p>
    <w:p w14:paraId="2B4E7952" w14:textId="77777777" w:rsidR="00FD2868" w:rsidRPr="008D1FAF" w:rsidRDefault="00FD2868" w:rsidP="004C7B4D">
      <w:pPr>
        <w:pStyle w:val="BodyText-Code-Smallfont"/>
        <w:rPr>
          <w:rStyle w:val="BodyText-Code-Comments"/>
        </w:rPr>
      </w:pPr>
      <w:r w:rsidRPr="008D1FAF">
        <w:rPr>
          <w:rStyle w:val="BodyText-Code-Comments"/>
        </w:rPr>
        <w:t>// THIS SOFTWARE IS PROVIDED BY THE COPYRIGHT HOLDERS AND CONTRIBUTORS "AS IS"</w:t>
      </w:r>
    </w:p>
    <w:p w14:paraId="2B4E7953" w14:textId="77777777" w:rsidR="00FD2868" w:rsidRPr="008D1FAF" w:rsidRDefault="00FD2868" w:rsidP="004C7B4D">
      <w:pPr>
        <w:pStyle w:val="BodyText-Code-Smallfont"/>
        <w:rPr>
          <w:rStyle w:val="BodyText-Code-Comments"/>
        </w:rPr>
      </w:pPr>
      <w:r w:rsidRPr="008D1FAF">
        <w:rPr>
          <w:rStyle w:val="BodyText-Code-Comments"/>
        </w:rPr>
        <w:t>// AND ANY EXPRESS OR IMPLIED WARRANTIES, INCLUDING, BUT NOT LIMITED TO, THE</w:t>
      </w:r>
    </w:p>
    <w:p w14:paraId="2B4E7954" w14:textId="77777777" w:rsidR="00FD2868" w:rsidRPr="008D1FAF" w:rsidRDefault="00FD2868" w:rsidP="004C7B4D">
      <w:pPr>
        <w:pStyle w:val="BodyText-Code-Smallfont"/>
        <w:rPr>
          <w:rStyle w:val="BodyText-Code-Comments"/>
        </w:rPr>
      </w:pPr>
      <w:r w:rsidRPr="008D1FAF">
        <w:rPr>
          <w:rStyle w:val="BodyText-Code-Comments"/>
        </w:rPr>
        <w:t>// IMPLIED WARRANTIES OF MERCHANTABILITY AND FITNESS FOR A PARTICULAR PURPOSE</w:t>
      </w:r>
    </w:p>
    <w:p w14:paraId="2B4E7955" w14:textId="77777777" w:rsidR="00FD2868" w:rsidRPr="008D1FAF" w:rsidRDefault="00FD2868" w:rsidP="004C7B4D">
      <w:pPr>
        <w:pStyle w:val="BodyText-Code-Smallfont"/>
        <w:rPr>
          <w:rStyle w:val="BodyText-Code-Comments"/>
        </w:rPr>
      </w:pPr>
      <w:r w:rsidRPr="008D1FAF">
        <w:rPr>
          <w:rStyle w:val="BodyText-Code-Comments"/>
        </w:rPr>
        <w:t>// ARE DISCLAIMED. IN NO EVENT SHALL THE COPYRIGHT OWNER OR CONTRIBUTORS BE</w:t>
      </w:r>
    </w:p>
    <w:p w14:paraId="2B4E7956" w14:textId="77777777" w:rsidR="00FD2868" w:rsidRPr="008D1FAF" w:rsidRDefault="00FD2868" w:rsidP="004C7B4D">
      <w:pPr>
        <w:pStyle w:val="BodyText-Code-Smallfont"/>
        <w:rPr>
          <w:rStyle w:val="BodyText-Code-Comments"/>
        </w:rPr>
      </w:pPr>
      <w:r w:rsidRPr="008D1FAF">
        <w:rPr>
          <w:rStyle w:val="BodyText-Code-Comments"/>
        </w:rPr>
        <w:t>// LIABLE FOR ANY DIRECT, INDIRECT, INCIDENTAL, SPECIAL, EXEMPLARY, OR</w:t>
      </w:r>
    </w:p>
    <w:p w14:paraId="2B4E7957" w14:textId="77777777" w:rsidR="00FD2868" w:rsidRPr="008D1FAF" w:rsidRDefault="00FD2868" w:rsidP="004C7B4D">
      <w:pPr>
        <w:pStyle w:val="BodyText-Code-Smallfont"/>
        <w:rPr>
          <w:rStyle w:val="BodyText-Code-Comments"/>
        </w:rPr>
      </w:pPr>
      <w:r w:rsidRPr="008D1FAF">
        <w:rPr>
          <w:rStyle w:val="BodyText-Code-Comments"/>
        </w:rPr>
        <w:t>// CONSEQUENTIAL DAMAGES (INCLUDING, BUT NOT LIMITED TO, PROCUREMENT OF</w:t>
      </w:r>
    </w:p>
    <w:p w14:paraId="2B4E7958" w14:textId="77777777" w:rsidR="00FD2868" w:rsidRPr="008D1FAF" w:rsidRDefault="00FD2868" w:rsidP="004C7B4D">
      <w:pPr>
        <w:pStyle w:val="BodyText-Code-Smallfont"/>
        <w:rPr>
          <w:rStyle w:val="BodyText-Code-Comments"/>
        </w:rPr>
      </w:pPr>
      <w:r w:rsidRPr="008D1FAF">
        <w:rPr>
          <w:rStyle w:val="BodyText-Code-Comments"/>
        </w:rPr>
        <w:t>// SUBSTITUTE GOODS OR SERVICES; LOSS OF USE, DATA, OR PROFITS; OR BUSINESS</w:t>
      </w:r>
    </w:p>
    <w:p w14:paraId="2B4E7959" w14:textId="77777777" w:rsidR="00FD2868" w:rsidRPr="008D1FAF" w:rsidRDefault="00FD2868" w:rsidP="004C7B4D">
      <w:pPr>
        <w:pStyle w:val="BodyText-Code-Smallfont"/>
        <w:rPr>
          <w:rStyle w:val="BodyText-Code-Comments"/>
        </w:rPr>
      </w:pPr>
      <w:r w:rsidRPr="008D1FAF">
        <w:rPr>
          <w:rStyle w:val="BodyText-Code-Comments"/>
        </w:rPr>
        <w:t>// INTERRUPTION) HOWEVER CAUSED AND ON ANY THEORY OF LIABILITY, WHETHER IN</w:t>
      </w:r>
    </w:p>
    <w:p w14:paraId="2B4E795A" w14:textId="77777777" w:rsidR="00FD2868" w:rsidRPr="008D1FAF" w:rsidRDefault="00FD2868" w:rsidP="004C7B4D">
      <w:pPr>
        <w:pStyle w:val="BodyText-Code-Smallfont"/>
        <w:rPr>
          <w:rStyle w:val="BodyText-Code-Comments"/>
        </w:rPr>
      </w:pPr>
      <w:r w:rsidRPr="008D1FAF">
        <w:rPr>
          <w:rStyle w:val="BodyText-Code-Comments"/>
        </w:rPr>
        <w:t>// CONTRACT, STRICT LIABILITY, OR TORT (INCLUDING NEGLIGENCE OR OTHERWISE)</w:t>
      </w:r>
    </w:p>
    <w:p w14:paraId="2B4E795B" w14:textId="77777777" w:rsidR="00FD2868" w:rsidRPr="008D1FAF" w:rsidRDefault="00FD2868" w:rsidP="004C7B4D">
      <w:pPr>
        <w:pStyle w:val="BodyText-Code-Smallfont"/>
        <w:rPr>
          <w:rStyle w:val="BodyText-Code-Comments"/>
        </w:rPr>
      </w:pPr>
      <w:r w:rsidRPr="008D1FAF">
        <w:rPr>
          <w:rStyle w:val="BodyText-Code-Comments"/>
        </w:rPr>
        <w:t>// ARISING IN ANY WAY OUT OF THE USE OF THIS SOFTWARE, EVEN IF ADVISED OF THE</w:t>
      </w:r>
    </w:p>
    <w:p w14:paraId="2B4E795C" w14:textId="77777777" w:rsidR="00FD2868" w:rsidRPr="008D1FAF" w:rsidRDefault="00FD2868" w:rsidP="004C7B4D">
      <w:pPr>
        <w:pStyle w:val="BodyText-Code-Smallfont"/>
        <w:rPr>
          <w:rStyle w:val="BodyText-Code-Comments"/>
        </w:rPr>
      </w:pPr>
      <w:r w:rsidRPr="008D1FAF">
        <w:rPr>
          <w:rStyle w:val="BodyText-Code-Comments"/>
        </w:rPr>
        <w:t>// POSSIBILITY OF SUCH DAMAGE.</w:t>
      </w:r>
    </w:p>
    <w:p w14:paraId="2B4E795D" w14:textId="77777777" w:rsidR="00FB11B0" w:rsidRPr="004A6EF7" w:rsidRDefault="00FB11B0" w:rsidP="00BE229B">
      <w:pPr>
        <w:pStyle w:val="BodyText-Compact-ish"/>
      </w:pPr>
      <w:r w:rsidRPr="004A6EF7">
        <w:t>And at the snippet:</w:t>
      </w:r>
    </w:p>
    <w:p w14:paraId="2B4E795E" w14:textId="77777777" w:rsidR="00FD2868" w:rsidRPr="008D1FAF" w:rsidRDefault="00FD2868" w:rsidP="008D1FAF">
      <w:pPr>
        <w:pStyle w:val="BodyText-Code"/>
        <w:rPr>
          <w:rStyle w:val="BodyText-Code-Comments"/>
        </w:rPr>
      </w:pPr>
      <w:r w:rsidRPr="008D1FAF">
        <w:rPr>
          <w:rStyle w:val="BodyText-Code-Comments"/>
        </w:rPr>
        <w:t>// code snippet © Rahuld PN begins</w:t>
      </w:r>
    </w:p>
    <w:p w14:paraId="2B4E795F" w14:textId="77777777" w:rsidR="00FD2868" w:rsidRPr="008D1FAF" w:rsidRDefault="00FD2868" w:rsidP="008D1FAF">
      <w:pPr>
        <w:pStyle w:val="BodyText-Code"/>
        <w:rPr>
          <w:rStyle w:val="BodyText-Code-Comments"/>
        </w:rPr>
      </w:pPr>
      <w:r w:rsidRPr="008D1FAF">
        <w:rPr>
          <w:rStyle w:val="BodyText-Code-Comments"/>
        </w:rPr>
        <w:t>...</w:t>
      </w:r>
    </w:p>
    <w:p w14:paraId="2B4E7960" w14:textId="77777777" w:rsidR="00FD2868" w:rsidRPr="008D1FAF" w:rsidRDefault="00FD2868" w:rsidP="008D1FAF">
      <w:pPr>
        <w:pStyle w:val="BodyText-Code"/>
        <w:rPr>
          <w:rStyle w:val="BodyText-Code-Comments"/>
        </w:rPr>
      </w:pPr>
      <w:r w:rsidRPr="008D1FAF">
        <w:rPr>
          <w:rStyle w:val="BodyText-Code-Comments"/>
        </w:rPr>
        <w:t>// code snippet ends</w:t>
      </w:r>
    </w:p>
    <w:p w14:paraId="2B4E7961" w14:textId="77777777" w:rsidR="00865FD9" w:rsidRDefault="003C2369" w:rsidP="008A19F6">
      <w:pPr>
        <w:pStyle w:val="BodyText-RuleFirstParagraph"/>
      </w:pPr>
      <w:r>
        <w:rPr>
          <w:rStyle w:val="BodyText-GuidelineID"/>
        </w:rPr>
        <w:t>G/CS</w:t>
      </w:r>
      <w:r w:rsidR="008A19F6">
        <w:rPr>
          <w:rStyle w:val="BodyText-GuidelineID"/>
        </w:rPr>
        <w:t>60</w:t>
      </w:r>
      <w:r w:rsidR="008A19F6"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865FD9" w:rsidRPr="000E7D6C">
        <w:t>use code snippets from sources with unclear license terms.</w:t>
      </w:r>
    </w:p>
    <w:p w14:paraId="2B4E7962" w14:textId="77777777" w:rsidR="000E7D6C" w:rsidRPr="006A0354" w:rsidRDefault="000E7D6C" w:rsidP="000E7D6C">
      <w:pPr>
        <w:pStyle w:val="berschrift2"/>
        <w:rPr>
          <w:highlight w:val="yellow"/>
          <w:lang w:eastAsia="zh-CN"/>
          <w:rPrChange w:id="181" w:author="Cox Olaf" w:date="2015-06-09T13:41:00Z">
            <w:rPr>
              <w:lang w:eastAsia="zh-CN"/>
            </w:rPr>
          </w:rPrChange>
        </w:rPr>
      </w:pPr>
      <w:bookmarkStart w:id="182" w:name="_Toc401752040"/>
      <w:bookmarkStart w:id="183" w:name="_Ref401765458"/>
      <w:bookmarkStart w:id="184" w:name="_Ref401765460"/>
      <w:r w:rsidRPr="006A0354">
        <w:rPr>
          <w:highlight w:val="yellow"/>
          <w:lang w:eastAsia="zh-CN"/>
          <w:rPrChange w:id="185" w:author="Cox Olaf" w:date="2015-06-09T13:41:00Z">
            <w:rPr>
              <w:lang w:eastAsia="zh-CN"/>
            </w:rPr>
          </w:rPrChange>
        </w:rPr>
        <w:t>Literals</w:t>
      </w:r>
      <w:bookmarkEnd w:id="182"/>
      <w:bookmarkEnd w:id="183"/>
      <w:bookmarkEnd w:id="184"/>
    </w:p>
    <w:p w14:paraId="2B4E7963" w14:textId="77777777" w:rsidR="004422A8" w:rsidRDefault="003C2369" w:rsidP="008A19F6">
      <w:pPr>
        <w:pStyle w:val="BodyText-RuleFirstParagraph"/>
      </w:pPr>
      <w:r>
        <w:rPr>
          <w:rStyle w:val="BodyText-GuidelineID"/>
        </w:rPr>
        <w:t>G/LT</w:t>
      </w:r>
      <w:r w:rsidR="008A19F6">
        <w:rPr>
          <w:rStyle w:val="BodyText-GuidelineID"/>
        </w:rPr>
        <w:t>10</w:t>
      </w:r>
      <w:r w:rsidR="008A19F6" w:rsidRPr="0055287F">
        <w:rPr>
          <w:rStyle w:val="TextkrperZchn"/>
        </w:rPr>
        <w:tab/>
      </w:r>
      <w:r w:rsidR="003B773F" w:rsidRPr="005B7E5C">
        <w:rPr>
          <w:rStyle w:val="BodyText-NegativeRed"/>
        </w:rPr>
        <w:sym w:font="Wingdings" w:char="F0FD"/>
      </w:r>
      <w:r w:rsidR="003B773F" w:rsidRPr="003B773F">
        <w:rPr>
          <w:rFonts w:hint="eastAsia"/>
        </w:rPr>
        <w:t xml:space="preserve"> </w:t>
      </w:r>
      <w:bookmarkStart w:id="186" w:name="OLE_LINK162"/>
      <w:bookmarkStart w:id="187" w:name="OLE_LINK163"/>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0E7D6C" w:rsidRPr="000E7D6C">
        <w:t xml:space="preserve">use </w:t>
      </w:r>
      <w:r w:rsidR="000E7D6C">
        <w:t>literals (</w:t>
      </w:r>
      <w:r w:rsidR="004422A8">
        <w:t xml:space="preserve">especially </w:t>
      </w:r>
      <w:r w:rsidR="000E7D6C">
        <w:t xml:space="preserve">for strings) directly in the code where </w:t>
      </w:r>
      <w:r w:rsidR="00C94DEA">
        <w:t xml:space="preserve">the constant value is </w:t>
      </w:r>
      <w:r w:rsidR="000E7D6C">
        <w:t>needed but define a symbolic name (constant) for that literal.</w:t>
      </w:r>
      <w:bookmarkEnd w:id="186"/>
      <w:bookmarkEnd w:id="187"/>
    </w:p>
    <w:p w14:paraId="2B4E7964" w14:textId="77777777" w:rsidR="00B9136E" w:rsidRPr="00EE0DFC" w:rsidRDefault="00B9136E" w:rsidP="004C7B4D">
      <w:pPr>
        <w:pStyle w:val="BodyText-LocalHeader-GoodCode"/>
      </w:pPr>
      <w:r>
        <w:t>Good</w:t>
      </w:r>
      <w:r w:rsidRPr="00EE0DFC">
        <w:t>:</w:t>
      </w:r>
    </w:p>
    <w:p w14:paraId="2B4E7965" w14:textId="77777777" w:rsidR="00B9136E" w:rsidRPr="00B9136E" w:rsidRDefault="00B9136E" w:rsidP="004C7B4D">
      <w:pPr>
        <w:pStyle w:val="BodyText-Code"/>
      </w:pPr>
      <w:r w:rsidRPr="00287A87">
        <w:rPr>
          <w:rStyle w:val="BodyText-Code-Keywords"/>
        </w:rPr>
        <w:t>const</w:t>
      </w:r>
      <w:r w:rsidRPr="00B9136E">
        <w:t> </w:t>
      </w:r>
      <w:r w:rsidRPr="00287A87">
        <w:rPr>
          <w:rStyle w:val="BodyText-Code-Keywords"/>
        </w:rPr>
        <w:t>string</w:t>
      </w:r>
      <w:r w:rsidRPr="00B9136E">
        <w:t> MAGIC_TEXT = </w:t>
      </w:r>
      <w:r w:rsidRPr="00287A87">
        <w:rPr>
          <w:rStyle w:val="BodyText-Code-Strings"/>
        </w:rPr>
        <w:t>"Magic Text"</w:t>
      </w:r>
      <w:r w:rsidRPr="00B9136E">
        <w:t>;</w:t>
      </w:r>
    </w:p>
    <w:p w14:paraId="2B4E7966" w14:textId="77777777" w:rsidR="00B9136E" w:rsidRPr="00287A87" w:rsidRDefault="00B9136E" w:rsidP="00287A87">
      <w:pPr>
        <w:pStyle w:val="BodyText-Code"/>
        <w:rPr>
          <w:rFonts w:eastAsia="NSimSun"/>
        </w:rPr>
      </w:pPr>
    </w:p>
    <w:p w14:paraId="2B4E7967" w14:textId="77777777" w:rsidR="00B9136E" w:rsidRPr="00B9136E" w:rsidRDefault="00B9136E" w:rsidP="004C7B4D">
      <w:pPr>
        <w:pStyle w:val="BodyText-Code"/>
      </w:pPr>
      <w:r w:rsidRPr="00287A87">
        <w:rPr>
          <w:rStyle w:val="BodyText-Code-Comments"/>
          <w:rFonts w:eastAsia="NSimSun"/>
        </w:rPr>
        <w:t>// Somewhere in code</w:t>
      </w:r>
    </w:p>
    <w:p w14:paraId="2B4E7968" w14:textId="77777777" w:rsidR="00B9136E" w:rsidRPr="00B9136E" w:rsidRDefault="00B9136E" w:rsidP="004C7B4D">
      <w:pPr>
        <w:pStyle w:val="BodyText-Code"/>
      </w:pPr>
      <w:r>
        <w:t>foo.</w:t>
      </w:r>
      <w:r w:rsidRPr="00B9136E">
        <w:t>DoSomething(MAGIC_TEXT)</w:t>
      </w:r>
      <w:r>
        <w:t>;</w:t>
      </w:r>
    </w:p>
    <w:p w14:paraId="2B4E7969" w14:textId="77777777" w:rsidR="00B9136E" w:rsidRDefault="00B9136E" w:rsidP="00682C1B">
      <w:pPr>
        <w:pStyle w:val="BodyText-LocalHeader-BadCode"/>
        <w:rPr>
          <w:lang w:eastAsia="zh-CN"/>
        </w:rPr>
      </w:pPr>
      <w:r w:rsidRPr="00682C1B">
        <w:t>Bad</w:t>
      </w:r>
      <w:r>
        <w:rPr>
          <w:rFonts w:hint="eastAsia"/>
          <w:lang w:eastAsia="zh-CN"/>
        </w:rPr>
        <w:t>:</w:t>
      </w:r>
    </w:p>
    <w:p w14:paraId="2B4E796A" w14:textId="77777777" w:rsidR="00B9136E" w:rsidRPr="00561F28" w:rsidRDefault="00B9136E" w:rsidP="004A6EF7">
      <w:pPr>
        <w:pStyle w:val="BodyText-Code"/>
        <w:rPr>
          <w:rStyle w:val="BodyText-Code-Comments"/>
        </w:rPr>
      </w:pPr>
      <w:r w:rsidRPr="00561F28">
        <w:rPr>
          <w:rStyle w:val="BodyText-Code-Comments"/>
          <w:rFonts w:eastAsia="NSimSun"/>
        </w:rPr>
        <w:t>// Somewhere in code</w:t>
      </w:r>
    </w:p>
    <w:p w14:paraId="2B4E796B" w14:textId="77777777" w:rsidR="00CD42F4" w:rsidRDefault="00B9136E" w:rsidP="00D51601">
      <w:pPr>
        <w:pStyle w:val="BodyText-Code"/>
        <w:rPr>
          <w:ins w:id="188" w:author="Cox Olaf" w:date="2015-02-19T15:50:00Z"/>
        </w:rPr>
      </w:pPr>
      <w:r w:rsidRPr="004A6EF7">
        <w:t>foo.DoSomething(</w:t>
      </w:r>
      <w:r w:rsidRPr="004A6EF7">
        <w:rPr>
          <w:rStyle w:val="BodyText-Code-Strings"/>
        </w:rPr>
        <w:t>"Magic Text"</w:t>
      </w:r>
      <w:r w:rsidRPr="004A6EF7">
        <w:t>);</w:t>
      </w:r>
    </w:p>
    <w:p w14:paraId="2B4E796C" w14:textId="77777777" w:rsidR="00FD0C6E" w:rsidRDefault="00FD0C6E" w:rsidP="00631BFF">
      <w:pPr>
        <w:pStyle w:val="BodyText-Code"/>
        <w:rPr>
          <w:ins w:id="189" w:author="Cox Olaf" w:date="2015-02-19T15:50:00Z"/>
        </w:rPr>
      </w:pPr>
    </w:p>
    <w:p w14:paraId="2B4E796D" w14:textId="77777777" w:rsidR="008B6A82" w:rsidRDefault="00FD0C6E">
      <w:pPr>
        <w:pStyle w:val="BodyText-Compact-ish"/>
        <w:rPr>
          <w:ins w:id="190" w:author="Cox Olaf" w:date="2015-02-23T08:40:00Z"/>
        </w:rPr>
        <w:pPrChange w:id="191" w:author="Cox Olaf" w:date="2015-02-19T15:52:00Z">
          <w:pPr>
            <w:pStyle w:val="BodyText-Code"/>
          </w:pPr>
        </w:pPrChange>
      </w:pPr>
      <w:ins w:id="192" w:author="Cox Olaf" w:date="2015-02-19T15:51:00Z">
        <w:r>
          <w:t>This is also valid for usage of exceptions.</w:t>
        </w:r>
      </w:ins>
      <w:ins w:id="193" w:author="Cox Olaf" w:date="2015-02-19T15:52:00Z">
        <w:r>
          <w:t xml:space="preserve"> E.g. do not use literals in ArgumentNullException.</w:t>
        </w:r>
      </w:ins>
    </w:p>
    <w:p w14:paraId="2B4E796E" w14:textId="77777777" w:rsidR="008B6A82" w:rsidRDefault="00AE6BC6">
      <w:pPr>
        <w:pStyle w:val="BodyText-Compact-ish"/>
        <w:rPr>
          <w:ins w:id="194" w:author="Cox Olaf" w:date="2015-02-23T08:46:00Z"/>
          <w:i/>
        </w:rPr>
        <w:pPrChange w:id="195" w:author="Cox Olaf" w:date="2015-02-19T15:52:00Z">
          <w:pPr>
            <w:pStyle w:val="BodyText-Code"/>
          </w:pPr>
        </w:pPrChange>
      </w:pPr>
      <w:ins w:id="196" w:author="Cox Olaf" w:date="2015-02-23T08:40:00Z">
        <w:r w:rsidRPr="00AE6BC6">
          <w:rPr>
            <w:i/>
            <w:rPrChange w:id="197" w:author="Cox Olaf" w:date="2015-02-23T08:45:00Z">
              <w:rPr/>
            </w:rPrChange>
          </w:rPr>
          <w:t xml:space="preserve">Hint: Please use class </w:t>
        </w:r>
        <w:r w:rsidRPr="00AE6BC6">
          <w:rPr>
            <w:rFonts w:ascii="Consolas" w:eastAsia="MS Mincho" w:hAnsi="Consolas" w:cs="Consolas"/>
            <w:i/>
            <w:color w:val="31849B" w:themeColor="accent5" w:themeShade="BF"/>
            <w:sz w:val="19"/>
            <w:szCs w:val="19"/>
            <w:highlight w:val="white"/>
            <w:lang w:eastAsia="de-DE"/>
            <w:rPrChange w:id="198" w:author="Cox Olaf" w:date="2015-02-23T08:45:00Z">
              <w:rPr>
                <w:rFonts w:eastAsia="MS Mincho"/>
                <w:color w:val="000000"/>
                <w:sz w:val="19"/>
                <w:szCs w:val="19"/>
                <w:highlight w:val="white"/>
                <w:lang w:val="de-DE" w:eastAsia="de-DE"/>
              </w:rPr>
            </w:rPrChange>
          </w:rPr>
          <w:t>Foundations.Common</w:t>
        </w:r>
        <w:r w:rsidRPr="00AE6BC6">
          <w:rPr>
            <w:rFonts w:ascii="Consolas" w:eastAsia="MS Mincho" w:hAnsi="Consolas" w:cs="Consolas"/>
            <w:i/>
            <w:color w:val="31849B" w:themeColor="accent5" w:themeShade="BF"/>
            <w:sz w:val="19"/>
            <w:szCs w:val="19"/>
            <w:lang w:eastAsia="de-DE"/>
            <w:rPrChange w:id="199" w:author="Cox Olaf" w:date="2015-02-23T08:45:00Z">
              <w:rPr>
                <w:rFonts w:eastAsia="MS Mincho"/>
                <w:color w:val="000000"/>
                <w:sz w:val="19"/>
                <w:szCs w:val="19"/>
                <w:lang w:eastAsia="de-DE"/>
              </w:rPr>
            </w:rPrChange>
          </w:rPr>
          <w:t>.</w:t>
        </w:r>
      </w:ins>
      <w:ins w:id="200" w:author="Cox Olaf" w:date="2015-02-23T08:41:00Z">
        <w:r w:rsidRPr="00AE6BC6">
          <w:rPr>
            <w:rFonts w:ascii="Consolas" w:eastAsia="MS Mincho" w:hAnsi="Consolas" w:cs="Consolas"/>
            <w:i/>
            <w:color w:val="31849B" w:themeColor="accent5" w:themeShade="BF"/>
            <w:sz w:val="19"/>
            <w:szCs w:val="19"/>
            <w:highlight w:val="white"/>
            <w:lang w:eastAsia="de-DE"/>
            <w:rPrChange w:id="201" w:author="Cox Olaf" w:date="2015-02-23T08:45:00Z">
              <w:rPr>
                <w:rFonts w:eastAsia="MS Mincho"/>
                <w:color w:val="2B91AF"/>
                <w:sz w:val="19"/>
                <w:szCs w:val="19"/>
                <w:highlight w:val="white"/>
                <w:lang w:val="de-DE" w:eastAsia="de-DE"/>
              </w:rPr>
            </w:rPrChange>
          </w:rPr>
          <w:t>ArgumentGuard</w:t>
        </w:r>
        <w:r w:rsidRPr="00AE6BC6">
          <w:rPr>
            <w:rFonts w:ascii="Consolas" w:eastAsia="MS Mincho" w:hAnsi="Consolas" w:cs="Consolas"/>
            <w:i/>
            <w:color w:val="31849B" w:themeColor="accent5" w:themeShade="BF"/>
            <w:sz w:val="19"/>
            <w:szCs w:val="19"/>
            <w:lang w:eastAsia="de-DE"/>
            <w:rPrChange w:id="202" w:author="Cox Olaf" w:date="2015-02-23T08:45:00Z">
              <w:rPr>
                <w:rFonts w:eastAsia="MS Mincho"/>
                <w:color w:val="2B91AF"/>
                <w:sz w:val="19"/>
                <w:szCs w:val="19"/>
                <w:lang w:eastAsia="de-DE"/>
              </w:rPr>
            </w:rPrChange>
          </w:rPr>
          <w:t xml:space="preserve"> </w:t>
        </w:r>
      </w:ins>
      <w:ins w:id="203" w:author="Cox Olaf" w:date="2015-02-23T08:40:00Z">
        <w:r w:rsidRPr="00AE6BC6">
          <w:rPr>
            <w:i/>
            <w:rPrChange w:id="204" w:author="Cox Olaf" w:date="2015-02-23T08:45:00Z">
              <w:rPr/>
            </w:rPrChange>
          </w:rPr>
          <w:t>to simplify argument validation</w:t>
        </w:r>
      </w:ins>
      <w:ins w:id="205" w:author="Cox Olaf" w:date="2015-02-23T08:45:00Z">
        <w:r w:rsidR="00A56DE2">
          <w:rPr>
            <w:i/>
          </w:rPr>
          <w:t>. In this case there is no need to use literals</w:t>
        </w:r>
      </w:ins>
      <w:ins w:id="206" w:author="Cox Olaf" w:date="2015-02-23T08:41:00Z">
        <w:r w:rsidRPr="00AE6BC6">
          <w:rPr>
            <w:i/>
            <w:rPrChange w:id="207" w:author="Cox Olaf" w:date="2015-02-23T08:45:00Z">
              <w:rPr/>
            </w:rPrChange>
          </w:rPr>
          <w:t xml:space="preserve">. </w:t>
        </w:r>
      </w:ins>
    </w:p>
    <w:p w14:paraId="2B4E796F" w14:textId="77777777" w:rsidR="008B6A82" w:rsidRDefault="00AE6BC6">
      <w:pPr>
        <w:pStyle w:val="BodyText-Compact-ish"/>
        <w:rPr>
          <w:ins w:id="208" w:author="Cox Olaf" w:date="2015-02-23T08:41:00Z"/>
          <w:i/>
          <w:rPrChange w:id="209" w:author="Cox Olaf" w:date="2015-02-23T08:45:00Z">
            <w:rPr>
              <w:ins w:id="210" w:author="Cox Olaf" w:date="2015-02-23T08:41:00Z"/>
            </w:rPr>
          </w:rPrChange>
        </w:rPr>
        <w:pPrChange w:id="211" w:author="Cox Olaf" w:date="2015-02-19T15:52:00Z">
          <w:pPr>
            <w:pStyle w:val="BodyText-Code"/>
          </w:pPr>
        </w:pPrChange>
      </w:pPr>
      <w:ins w:id="212" w:author="Cox Olaf" w:date="2015-02-23T08:41:00Z">
        <w:r w:rsidRPr="00AE6BC6">
          <w:rPr>
            <w:i/>
            <w:rPrChange w:id="213" w:author="Cox Olaf" w:date="2015-02-23T08:45:00Z">
              <w:rPr/>
            </w:rPrChange>
          </w:rPr>
          <w:t>Sample:</w:t>
        </w:r>
      </w:ins>
    </w:p>
    <w:p w14:paraId="2B4E7970" w14:textId="77777777" w:rsidR="00E83029" w:rsidRDefault="00E83029" w:rsidP="00E83029">
      <w:pPr>
        <w:pStyle w:val="BodyText-LocalHeader-BadCode"/>
        <w:rPr>
          <w:ins w:id="214" w:author="Cox Olaf" w:date="2015-02-23T08:51:00Z"/>
          <w:lang w:eastAsia="zh-CN"/>
        </w:rPr>
      </w:pPr>
      <w:ins w:id="215" w:author="Cox Olaf" w:date="2015-02-23T08:51:00Z">
        <w:r w:rsidRPr="00682C1B">
          <w:t>Bad</w:t>
        </w:r>
        <w:r>
          <w:rPr>
            <w:rFonts w:hint="eastAsia"/>
            <w:lang w:eastAsia="zh-CN"/>
          </w:rPr>
          <w:t>:</w:t>
        </w:r>
      </w:ins>
    </w:p>
    <w:p w14:paraId="2B4E7971" w14:textId="77777777" w:rsidR="00E83029" w:rsidRDefault="00AE6BC6" w:rsidP="00E83029">
      <w:pPr>
        <w:autoSpaceDE w:val="0"/>
        <w:autoSpaceDN w:val="0"/>
        <w:adjustRightInd w:val="0"/>
        <w:rPr>
          <w:ins w:id="216" w:author="Cox Olaf" w:date="2015-02-23T08:53:00Z"/>
          <w:rFonts w:ascii="Consolas" w:eastAsia="MS Mincho" w:hAnsi="Consolas" w:cs="Consolas"/>
          <w:color w:val="000000"/>
          <w:sz w:val="17"/>
          <w:szCs w:val="17"/>
          <w:highlight w:val="white"/>
          <w:lang w:eastAsia="de-DE"/>
        </w:rPr>
      </w:pPr>
      <w:ins w:id="217" w:author="Cox Olaf" w:date="2015-02-23T08:53:00Z">
        <w:r w:rsidRPr="00AE6BC6">
          <w:rPr>
            <w:rFonts w:ascii="Consolas" w:eastAsia="MS Mincho" w:hAnsi="Consolas" w:cs="Consolas"/>
            <w:color w:val="000000"/>
            <w:sz w:val="17"/>
            <w:szCs w:val="17"/>
            <w:highlight w:val="white"/>
            <w:lang w:eastAsia="de-DE"/>
            <w:rPrChange w:id="218" w:author="Cox Olaf" w:date="2015-02-23T08:53:00Z">
              <w:rPr>
                <w:rFonts w:ascii="Consolas" w:eastAsia="MS Mincho" w:hAnsi="Consolas" w:cs="Consolas"/>
                <w:color w:val="000000"/>
                <w:sz w:val="19"/>
                <w:szCs w:val="19"/>
                <w:highlight w:val="white"/>
                <w:lang w:val="de-DE" w:eastAsia="de-DE"/>
              </w:rPr>
            </w:rPrChange>
          </w:rPr>
          <w:t xml:space="preserve">        </w:t>
        </w:r>
        <w:r w:rsidRPr="00AE6BC6">
          <w:rPr>
            <w:rFonts w:ascii="Consolas" w:eastAsia="MS Mincho" w:hAnsi="Consolas" w:cs="Consolas"/>
            <w:color w:val="0000FF"/>
            <w:sz w:val="17"/>
            <w:szCs w:val="17"/>
            <w:highlight w:val="white"/>
            <w:lang w:eastAsia="de-DE"/>
            <w:rPrChange w:id="219" w:author="Cox Olaf" w:date="2015-02-23T08:53:00Z">
              <w:rPr>
                <w:rFonts w:ascii="Consolas" w:eastAsia="MS Mincho" w:hAnsi="Consolas" w:cs="Consolas"/>
                <w:color w:val="0000FF"/>
                <w:sz w:val="19"/>
                <w:szCs w:val="19"/>
                <w:highlight w:val="white"/>
                <w:lang w:val="de-DE" w:eastAsia="de-DE"/>
              </w:rPr>
            </w:rPrChange>
          </w:rPr>
          <w:t>public</w:t>
        </w:r>
        <w:r w:rsidRPr="00AE6BC6">
          <w:rPr>
            <w:rFonts w:ascii="Consolas" w:eastAsia="MS Mincho" w:hAnsi="Consolas" w:cs="Consolas"/>
            <w:color w:val="000000"/>
            <w:sz w:val="17"/>
            <w:szCs w:val="17"/>
            <w:highlight w:val="white"/>
            <w:lang w:eastAsia="de-DE"/>
            <w:rPrChange w:id="220" w:author="Cox Olaf" w:date="2015-02-23T08:53:00Z">
              <w:rPr>
                <w:rFonts w:ascii="Consolas" w:eastAsia="MS Mincho" w:hAnsi="Consolas" w:cs="Consolas"/>
                <w:color w:val="000000"/>
                <w:sz w:val="19"/>
                <w:szCs w:val="19"/>
                <w:highlight w:val="white"/>
                <w:lang w:val="de-DE" w:eastAsia="de-DE"/>
              </w:rPr>
            </w:rPrChange>
          </w:rPr>
          <w:t xml:space="preserve"> ResourceManager(</w:t>
        </w:r>
        <w:r w:rsidRPr="00AE6BC6">
          <w:rPr>
            <w:rFonts w:ascii="Consolas" w:eastAsia="MS Mincho" w:hAnsi="Consolas" w:cs="Consolas"/>
            <w:color w:val="2B91AF"/>
            <w:sz w:val="17"/>
            <w:szCs w:val="17"/>
            <w:highlight w:val="white"/>
            <w:lang w:eastAsia="de-DE"/>
            <w:rPrChange w:id="221" w:author="Cox Olaf" w:date="2015-02-23T08:53:00Z">
              <w:rPr>
                <w:rFonts w:ascii="Consolas" w:eastAsia="MS Mincho" w:hAnsi="Consolas" w:cs="Consolas"/>
                <w:color w:val="2B91AF"/>
                <w:sz w:val="19"/>
                <w:szCs w:val="19"/>
                <w:highlight w:val="white"/>
                <w:lang w:val="de-DE" w:eastAsia="de-DE"/>
              </w:rPr>
            </w:rPrChange>
          </w:rPr>
          <w:t>IDependencyResolver</w:t>
        </w:r>
        <w:r w:rsidRPr="00AE6BC6">
          <w:rPr>
            <w:rFonts w:ascii="Consolas" w:eastAsia="MS Mincho" w:hAnsi="Consolas" w:cs="Consolas"/>
            <w:color w:val="000000"/>
            <w:sz w:val="17"/>
            <w:szCs w:val="17"/>
            <w:highlight w:val="white"/>
            <w:lang w:eastAsia="de-DE"/>
            <w:rPrChange w:id="222" w:author="Cox Olaf" w:date="2015-02-23T08:53:00Z">
              <w:rPr>
                <w:rFonts w:ascii="Consolas" w:eastAsia="MS Mincho" w:hAnsi="Consolas" w:cs="Consolas"/>
                <w:color w:val="000000"/>
                <w:sz w:val="19"/>
                <w:szCs w:val="19"/>
                <w:highlight w:val="white"/>
                <w:lang w:val="de-DE" w:eastAsia="de-DE"/>
              </w:rPr>
            </w:rPrChange>
          </w:rPr>
          <w:t xml:space="preserve"> dependencyResolver,</w:t>
        </w:r>
      </w:ins>
    </w:p>
    <w:p w14:paraId="2B4E7972" w14:textId="77777777" w:rsidR="00E83029" w:rsidRPr="00E83029" w:rsidRDefault="00E83029" w:rsidP="00E83029">
      <w:pPr>
        <w:autoSpaceDE w:val="0"/>
        <w:autoSpaceDN w:val="0"/>
        <w:adjustRightInd w:val="0"/>
        <w:rPr>
          <w:ins w:id="223" w:author="Cox Olaf" w:date="2015-02-23T08:53:00Z"/>
          <w:rFonts w:ascii="Consolas" w:eastAsia="MS Mincho" w:hAnsi="Consolas" w:cs="Consolas"/>
          <w:color w:val="000000"/>
          <w:sz w:val="17"/>
          <w:szCs w:val="17"/>
          <w:highlight w:val="white"/>
          <w:lang w:eastAsia="de-DE"/>
          <w:rPrChange w:id="224" w:author="Cox Olaf" w:date="2015-02-23T08:53:00Z">
            <w:rPr>
              <w:ins w:id="225" w:author="Cox Olaf" w:date="2015-02-23T08:53:00Z"/>
              <w:rFonts w:ascii="Consolas" w:eastAsia="MS Mincho" w:hAnsi="Consolas" w:cs="Consolas"/>
              <w:color w:val="000000"/>
              <w:sz w:val="19"/>
              <w:szCs w:val="19"/>
              <w:highlight w:val="white"/>
              <w:lang w:val="de-DE" w:eastAsia="de-DE"/>
            </w:rPr>
          </w:rPrChange>
        </w:rPr>
      </w:pPr>
      <w:ins w:id="226" w:author="Cox Olaf" w:date="2015-02-23T08:53:00Z">
        <w:r>
          <w:rPr>
            <w:rFonts w:ascii="Consolas" w:eastAsia="MS Mincho" w:hAnsi="Consolas" w:cs="Consolas"/>
            <w:color w:val="000000"/>
            <w:sz w:val="17"/>
            <w:szCs w:val="17"/>
            <w:highlight w:val="white"/>
            <w:lang w:eastAsia="de-DE"/>
          </w:rPr>
          <w:t xml:space="preserve">                              </w:t>
        </w:r>
        <w:r w:rsidR="00AE6BC6" w:rsidRPr="00AE6BC6">
          <w:rPr>
            <w:rFonts w:ascii="Consolas" w:eastAsia="MS Mincho" w:hAnsi="Consolas" w:cs="Consolas"/>
            <w:color w:val="000000"/>
            <w:sz w:val="17"/>
            <w:szCs w:val="17"/>
            <w:highlight w:val="white"/>
            <w:lang w:eastAsia="de-DE"/>
            <w:rPrChange w:id="227" w:author="Cox Olaf" w:date="2015-02-23T08:53:00Z">
              <w:rPr>
                <w:rFonts w:ascii="Consolas" w:eastAsia="MS Mincho" w:hAnsi="Consolas" w:cs="Consolas"/>
                <w:color w:val="000000"/>
                <w:sz w:val="19"/>
                <w:szCs w:val="19"/>
                <w:highlight w:val="white"/>
                <w:lang w:val="de-DE" w:eastAsia="de-DE"/>
              </w:rPr>
            </w:rPrChange>
          </w:rPr>
          <w:t xml:space="preserve"> </w:t>
        </w:r>
        <w:r w:rsidR="00AE6BC6" w:rsidRPr="00AE6BC6">
          <w:rPr>
            <w:rFonts w:ascii="Consolas" w:eastAsia="MS Mincho" w:hAnsi="Consolas" w:cs="Consolas"/>
            <w:color w:val="2B91AF"/>
            <w:sz w:val="17"/>
            <w:szCs w:val="17"/>
            <w:highlight w:val="white"/>
            <w:lang w:eastAsia="de-DE"/>
            <w:rPrChange w:id="228" w:author="Cox Olaf" w:date="2015-02-23T08:53:00Z">
              <w:rPr>
                <w:rFonts w:ascii="Consolas" w:eastAsia="MS Mincho" w:hAnsi="Consolas" w:cs="Consolas"/>
                <w:color w:val="2B91AF"/>
                <w:sz w:val="19"/>
                <w:szCs w:val="19"/>
                <w:highlight w:val="white"/>
                <w:lang w:val="de-DE" w:eastAsia="de-DE"/>
              </w:rPr>
            </w:rPrChange>
          </w:rPr>
          <w:t>CultureInfo</w:t>
        </w:r>
        <w:r w:rsidR="00AE6BC6" w:rsidRPr="00AE6BC6">
          <w:rPr>
            <w:rFonts w:ascii="Consolas" w:eastAsia="MS Mincho" w:hAnsi="Consolas" w:cs="Consolas"/>
            <w:color w:val="000000"/>
            <w:sz w:val="17"/>
            <w:szCs w:val="17"/>
            <w:highlight w:val="white"/>
            <w:lang w:eastAsia="de-DE"/>
            <w:rPrChange w:id="229" w:author="Cox Olaf" w:date="2015-02-23T08:53:00Z">
              <w:rPr>
                <w:rFonts w:ascii="Consolas" w:eastAsia="MS Mincho" w:hAnsi="Consolas" w:cs="Consolas"/>
                <w:color w:val="000000"/>
                <w:sz w:val="19"/>
                <w:szCs w:val="19"/>
                <w:highlight w:val="white"/>
                <w:lang w:val="de-DE" w:eastAsia="de-DE"/>
              </w:rPr>
            </w:rPrChange>
          </w:rPr>
          <w:t xml:space="preserve"> defaultCulture)</w:t>
        </w:r>
      </w:ins>
    </w:p>
    <w:p w14:paraId="2B4E7973" w14:textId="77777777" w:rsidR="00E83029" w:rsidRPr="00E83029" w:rsidRDefault="00AE6BC6" w:rsidP="00E83029">
      <w:pPr>
        <w:autoSpaceDE w:val="0"/>
        <w:autoSpaceDN w:val="0"/>
        <w:adjustRightInd w:val="0"/>
        <w:rPr>
          <w:ins w:id="230" w:author="Cox Olaf" w:date="2015-02-23T08:53:00Z"/>
          <w:rFonts w:ascii="Consolas" w:eastAsia="MS Mincho" w:hAnsi="Consolas" w:cs="Consolas"/>
          <w:color w:val="000000"/>
          <w:sz w:val="17"/>
          <w:szCs w:val="17"/>
          <w:highlight w:val="white"/>
          <w:lang w:eastAsia="de-DE"/>
          <w:rPrChange w:id="231" w:author="Cox Olaf" w:date="2015-02-23T08:53:00Z">
            <w:rPr>
              <w:ins w:id="232" w:author="Cox Olaf" w:date="2015-02-23T08:53:00Z"/>
              <w:rFonts w:ascii="Consolas" w:eastAsia="MS Mincho" w:hAnsi="Consolas" w:cs="Consolas"/>
              <w:color w:val="000000"/>
              <w:sz w:val="19"/>
              <w:szCs w:val="19"/>
              <w:highlight w:val="white"/>
              <w:lang w:val="de-DE" w:eastAsia="de-DE"/>
            </w:rPr>
          </w:rPrChange>
        </w:rPr>
      </w:pPr>
      <w:ins w:id="233" w:author="Cox Olaf" w:date="2015-02-23T08:53:00Z">
        <w:r w:rsidRPr="00AE6BC6">
          <w:rPr>
            <w:rFonts w:ascii="Consolas" w:eastAsia="MS Mincho" w:hAnsi="Consolas" w:cs="Consolas"/>
            <w:color w:val="000000"/>
            <w:sz w:val="17"/>
            <w:szCs w:val="17"/>
            <w:highlight w:val="white"/>
            <w:lang w:eastAsia="de-DE"/>
            <w:rPrChange w:id="234" w:author="Cox Olaf" w:date="2015-02-23T08:53:00Z">
              <w:rPr>
                <w:rFonts w:ascii="Consolas" w:eastAsia="MS Mincho" w:hAnsi="Consolas" w:cs="Consolas"/>
                <w:color w:val="000000"/>
                <w:sz w:val="19"/>
                <w:szCs w:val="19"/>
                <w:highlight w:val="white"/>
                <w:lang w:val="de-DE" w:eastAsia="de-DE"/>
              </w:rPr>
            </w:rPrChange>
          </w:rPr>
          <w:t xml:space="preserve">        {</w:t>
        </w:r>
      </w:ins>
    </w:p>
    <w:p w14:paraId="2B4E7974" w14:textId="77777777" w:rsidR="00E83029" w:rsidRPr="00E83029" w:rsidRDefault="00AE6BC6" w:rsidP="00E83029">
      <w:pPr>
        <w:autoSpaceDE w:val="0"/>
        <w:autoSpaceDN w:val="0"/>
        <w:adjustRightInd w:val="0"/>
        <w:rPr>
          <w:ins w:id="235" w:author="Cox Olaf" w:date="2015-02-23T08:53:00Z"/>
          <w:rFonts w:ascii="Consolas" w:eastAsia="MS Mincho" w:hAnsi="Consolas" w:cs="Consolas"/>
          <w:color w:val="000000"/>
          <w:sz w:val="17"/>
          <w:szCs w:val="17"/>
          <w:highlight w:val="white"/>
          <w:lang w:eastAsia="de-DE"/>
          <w:rPrChange w:id="236" w:author="Cox Olaf" w:date="2015-02-23T08:53:00Z">
            <w:rPr>
              <w:ins w:id="237" w:author="Cox Olaf" w:date="2015-02-23T08:53:00Z"/>
              <w:rFonts w:ascii="Consolas" w:eastAsia="MS Mincho" w:hAnsi="Consolas" w:cs="Consolas"/>
              <w:color w:val="000000"/>
              <w:sz w:val="19"/>
              <w:szCs w:val="19"/>
              <w:highlight w:val="white"/>
              <w:lang w:val="de-DE" w:eastAsia="de-DE"/>
            </w:rPr>
          </w:rPrChange>
        </w:rPr>
      </w:pPr>
      <w:ins w:id="238" w:author="Cox Olaf" w:date="2015-02-23T08:53:00Z">
        <w:r w:rsidRPr="00AE6BC6">
          <w:rPr>
            <w:rFonts w:ascii="Consolas" w:eastAsia="MS Mincho" w:hAnsi="Consolas" w:cs="Consolas"/>
            <w:color w:val="000000"/>
            <w:sz w:val="17"/>
            <w:szCs w:val="17"/>
            <w:highlight w:val="white"/>
            <w:lang w:eastAsia="de-DE"/>
            <w:rPrChange w:id="239" w:author="Cox Olaf" w:date="2015-02-23T08:53:00Z">
              <w:rPr>
                <w:rFonts w:ascii="Consolas" w:eastAsia="MS Mincho" w:hAnsi="Consolas" w:cs="Consolas"/>
                <w:color w:val="000000"/>
                <w:sz w:val="19"/>
                <w:szCs w:val="19"/>
                <w:highlight w:val="white"/>
                <w:lang w:val="de-DE" w:eastAsia="de-DE"/>
              </w:rPr>
            </w:rPrChange>
          </w:rPr>
          <w:t xml:space="preserve">            </w:t>
        </w:r>
        <w:r w:rsidRPr="00AE6BC6">
          <w:rPr>
            <w:rFonts w:ascii="Consolas" w:eastAsia="MS Mincho" w:hAnsi="Consolas" w:cs="Consolas"/>
            <w:color w:val="0000FF"/>
            <w:sz w:val="17"/>
            <w:szCs w:val="17"/>
            <w:highlight w:val="white"/>
            <w:lang w:eastAsia="de-DE"/>
            <w:rPrChange w:id="240" w:author="Cox Olaf" w:date="2015-02-23T08:53:00Z">
              <w:rPr>
                <w:rFonts w:ascii="Consolas" w:eastAsia="MS Mincho" w:hAnsi="Consolas" w:cs="Consolas"/>
                <w:color w:val="0000FF"/>
                <w:sz w:val="19"/>
                <w:szCs w:val="19"/>
                <w:highlight w:val="white"/>
                <w:lang w:val="de-DE" w:eastAsia="de-DE"/>
              </w:rPr>
            </w:rPrChange>
          </w:rPr>
          <w:t>if</w:t>
        </w:r>
        <w:r w:rsidRPr="00AE6BC6">
          <w:rPr>
            <w:rFonts w:ascii="Consolas" w:eastAsia="MS Mincho" w:hAnsi="Consolas" w:cs="Consolas"/>
            <w:color w:val="000000"/>
            <w:sz w:val="17"/>
            <w:szCs w:val="17"/>
            <w:highlight w:val="white"/>
            <w:lang w:eastAsia="de-DE"/>
            <w:rPrChange w:id="241" w:author="Cox Olaf" w:date="2015-02-23T08:53:00Z">
              <w:rPr>
                <w:rFonts w:ascii="Consolas" w:eastAsia="MS Mincho" w:hAnsi="Consolas" w:cs="Consolas"/>
                <w:color w:val="000000"/>
                <w:sz w:val="19"/>
                <w:szCs w:val="19"/>
                <w:highlight w:val="white"/>
                <w:lang w:val="de-DE" w:eastAsia="de-DE"/>
              </w:rPr>
            </w:rPrChange>
          </w:rPr>
          <w:t xml:space="preserve"> (dependencyResolver == </w:t>
        </w:r>
        <w:r w:rsidRPr="00AE6BC6">
          <w:rPr>
            <w:rFonts w:ascii="Consolas" w:eastAsia="MS Mincho" w:hAnsi="Consolas" w:cs="Consolas"/>
            <w:color w:val="0000FF"/>
            <w:sz w:val="17"/>
            <w:szCs w:val="17"/>
            <w:highlight w:val="white"/>
            <w:lang w:eastAsia="de-DE"/>
            <w:rPrChange w:id="242" w:author="Cox Olaf" w:date="2015-02-23T08:53:00Z">
              <w:rPr>
                <w:rFonts w:ascii="Consolas" w:eastAsia="MS Mincho" w:hAnsi="Consolas" w:cs="Consolas"/>
                <w:color w:val="0000FF"/>
                <w:sz w:val="19"/>
                <w:szCs w:val="19"/>
                <w:highlight w:val="white"/>
                <w:lang w:val="de-DE" w:eastAsia="de-DE"/>
              </w:rPr>
            </w:rPrChange>
          </w:rPr>
          <w:t>null</w:t>
        </w:r>
        <w:r w:rsidRPr="00AE6BC6">
          <w:rPr>
            <w:rFonts w:ascii="Consolas" w:eastAsia="MS Mincho" w:hAnsi="Consolas" w:cs="Consolas"/>
            <w:color w:val="000000"/>
            <w:sz w:val="17"/>
            <w:szCs w:val="17"/>
            <w:highlight w:val="white"/>
            <w:lang w:eastAsia="de-DE"/>
            <w:rPrChange w:id="243" w:author="Cox Olaf" w:date="2015-02-23T08:53:00Z">
              <w:rPr>
                <w:rFonts w:ascii="Consolas" w:eastAsia="MS Mincho" w:hAnsi="Consolas" w:cs="Consolas"/>
                <w:color w:val="000000"/>
                <w:sz w:val="19"/>
                <w:szCs w:val="19"/>
                <w:highlight w:val="white"/>
                <w:lang w:val="de-DE" w:eastAsia="de-DE"/>
              </w:rPr>
            </w:rPrChange>
          </w:rPr>
          <w:t>)</w:t>
        </w:r>
      </w:ins>
    </w:p>
    <w:p w14:paraId="2B4E7975" w14:textId="77777777" w:rsidR="00E83029" w:rsidRPr="00E83029" w:rsidRDefault="00AE6BC6" w:rsidP="00E83029">
      <w:pPr>
        <w:autoSpaceDE w:val="0"/>
        <w:autoSpaceDN w:val="0"/>
        <w:adjustRightInd w:val="0"/>
        <w:rPr>
          <w:ins w:id="244" w:author="Cox Olaf" w:date="2015-02-23T08:53:00Z"/>
          <w:rFonts w:ascii="Consolas" w:eastAsia="MS Mincho" w:hAnsi="Consolas" w:cs="Consolas"/>
          <w:color w:val="000000"/>
          <w:sz w:val="17"/>
          <w:szCs w:val="17"/>
          <w:highlight w:val="white"/>
          <w:lang w:eastAsia="de-DE"/>
          <w:rPrChange w:id="245" w:author="Cox Olaf" w:date="2015-02-23T08:53:00Z">
            <w:rPr>
              <w:ins w:id="246" w:author="Cox Olaf" w:date="2015-02-23T08:53:00Z"/>
              <w:rFonts w:ascii="Consolas" w:eastAsia="MS Mincho" w:hAnsi="Consolas" w:cs="Consolas"/>
              <w:color w:val="000000"/>
              <w:sz w:val="19"/>
              <w:szCs w:val="19"/>
              <w:highlight w:val="white"/>
              <w:lang w:val="de-DE" w:eastAsia="de-DE"/>
            </w:rPr>
          </w:rPrChange>
        </w:rPr>
      </w:pPr>
      <w:ins w:id="247" w:author="Cox Olaf" w:date="2015-02-23T08:53:00Z">
        <w:r w:rsidRPr="00AE6BC6">
          <w:rPr>
            <w:rFonts w:ascii="Consolas" w:eastAsia="MS Mincho" w:hAnsi="Consolas" w:cs="Consolas"/>
            <w:color w:val="000000"/>
            <w:sz w:val="17"/>
            <w:szCs w:val="17"/>
            <w:highlight w:val="white"/>
            <w:lang w:eastAsia="de-DE"/>
            <w:rPrChange w:id="248" w:author="Cox Olaf" w:date="2015-02-23T08:53:00Z">
              <w:rPr>
                <w:rFonts w:ascii="Consolas" w:eastAsia="MS Mincho" w:hAnsi="Consolas" w:cs="Consolas"/>
                <w:color w:val="000000"/>
                <w:sz w:val="19"/>
                <w:szCs w:val="19"/>
                <w:highlight w:val="white"/>
                <w:lang w:val="de-DE" w:eastAsia="de-DE"/>
              </w:rPr>
            </w:rPrChange>
          </w:rPr>
          <w:t xml:space="preserve">                </w:t>
        </w:r>
        <w:r w:rsidRPr="00AE6BC6">
          <w:rPr>
            <w:rFonts w:ascii="Consolas" w:eastAsia="MS Mincho" w:hAnsi="Consolas" w:cs="Consolas"/>
            <w:color w:val="0000FF"/>
            <w:sz w:val="17"/>
            <w:szCs w:val="17"/>
            <w:highlight w:val="white"/>
            <w:lang w:eastAsia="de-DE"/>
            <w:rPrChange w:id="249" w:author="Cox Olaf" w:date="2015-02-23T08:53:00Z">
              <w:rPr>
                <w:rFonts w:ascii="Consolas" w:eastAsia="MS Mincho" w:hAnsi="Consolas" w:cs="Consolas"/>
                <w:color w:val="0000FF"/>
                <w:sz w:val="19"/>
                <w:szCs w:val="19"/>
                <w:highlight w:val="white"/>
                <w:lang w:val="de-DE" w:eastAsia="de-DE"/>
              </w:rPr>
            </w:rPrChange>
          </w:rPr>
          <w:t>throw</w:t>
        </w:r>
        <w:r w:rsidRPr="00AE6BC6">
          <w:rPr>
            <w:rFonts w:ascii="Consolas" w:eastAsia="MS Mincho" w:hAnsi="Consolas" w:cs="Consolas"/>
            <w:color w:val="000000"/>
            <w:sz w:val="17"/>
            <w:szCs w:val="17"/>
            <w:highlight w:val="white"/>
            <w:lang w:eastAsia="de-DE"/>
            <w:rPrChange w:id="250" w:author="Cox Olaf" w:date="2015-02-23T08:53:00Z">
              <w:rPr>
                <w:rFonts w:ascii="Consolas" w:eastAsia="MS Mincho" w:hAnsi="Consolas" w:cs="Consolas"/>
                <w:color w:val="000000"/>
                <w:sz w:val="19"/>
                <w:szCs w:val="19"/>
                <w:highlight w:val="white"/>
                <w:lang w:val="de-DE" w:eastAsia="de-DE"/>
              </w:rPr>
            </w:rPrChange>
          </w:rPr>
          <w:t xml:space="preserve"> </w:t>
        </w:r>
        <w:r w:rsidRPr="00AE6BC6">
          <w:rPr>
            <w:rFonts w:ascii="Consolas" w:eastAsia="MS Mincho" w:hAnsi="Consolas" w:cs="Consolas"/>
            <w:color w:val="0000FF"/>
            <w:sz w:val="17"/>
            <w:szCs w:val="17"/>
            <w:highlight w:val="white"/>
            <w:lang w:eastAsia="de-DE"/>
            <w:rPrChange w:id="251" w:author="Cox Olaf" w:date="2015-02-23T08:53:00Z">
              <w:rPr>
                <w:rFonts w:ascii="Consolas" w:eastAsia="MS Mincho" w:hAnsi="Consolas" w:cs="Consolas"/>
                <w:color w:val="0000FF"/>
                <w:sz w:val="19"/>
                <w:szCs w:val="19"/>
                <w:highlight w:val="white"/>
                <w:lang w:val="de-DE" w:eastAsia="de-DE"/>
              </w:rPr>
            </w:rPrChange>
          </w:rPr>
          <w:t>new</w:t>
        </w:r>
        <w:r w:rsidRPr="00AE6BC6">
          <w:rPr>
            <w:rFonts w:ascii="Consolas" w:eastAsia="MS Mincho" w:hAnsi="Consolas" w:cs="Consolas"/>
            <w:color w:val="000000"/>
            <w:sz w:val="17"/>
            <w:szCs w:val="17"/>
            <w:highlight w:val="white"/>
            <w:lang w:eastAsia="de-DE"/>
            <w:rPrChange w:id="252" w:author="Cox Olaf" w:date="2015-02-23T08:53:00Z">
              <w:rPr>
                <w:rFonts w:ascii="Consolas" w:eastAsia="MS Mincho" w:hAnsi="Consolas" w:cs="Consolas"/>
                <w:color w:val="000000"/>
                <w:sz w:val="19"/>
                <w:szCs w:val="19"/>
                <w:highlight w:val="white"/>
                <w:lang w:val="de-DE" w:eastAsia="de-DE"/>
              </w:rPr>
            </w:rPrChange>
          </w:rPr>
          <w:t xml:space="preserve"> </w:t>
        </w:r>
        <w:r w:rsidRPr="00AE6BC6">
          <w:rPr>
            <w:rFonts w:ascii="Consolas" w:eastAsia="MS Mincho" w:hAnsi="Consolas" w:cs="Consolas"/>
            <w:color w:val="2B91AF"/>
            <w:sz w:val="17"/>
            <w:szCs w:val="17"/>
            <w:highlight w:val="white"/>
            <w:lang w:eastAsia="de-DE"/>
            <w:rPrChange w:id="253" w:author="Cox Olaf" w:date="2015-02-23T08:53:00Z">
              <w:rPr>
                <w:rFonts w:ascii="Consolas" w:eastAsia="MS Mincho" w:hAnsi="Consolas" w:cs="Consolas"/>
                <w:color w:val="2B91AF"/>
                <w:sz w:val="19"/>
                <w:szCs w:val="19"/>
                <w:highlight w:val="white"/>
                <w:lang w:val="de-DE" w:eastAsia="de-DE"/>
              </w:rPr>
            </w:rPrChange>
          </w:rPr>
          <w:t>ArgumentNullException</w:t>
        </w:r>
        <w:r w:rsidRPr="00AE6BC6">
          <w:rPr>
            <w:rFonts w:ascii="Consolas" w:eastAsia="MS Mincho" w:hAnsi="Consolas" w:cs="Consolas"/>
            <w:color w:val="000000"/>
            <w:sz w:val="17"/>
            <w:szCs w:val="17"/>
            <w:highlight w:val="white"/>
            <w:lang w:eastAsia="de-DE"/>
            <w:rPrChange w:id="254" w:author="Cox Olaf" w:date="2015-02-23T08:53:00Z">
              <w:rPr>
                <w:rFonts w:ascii="Consolas" w:eastAsia="MS Mincho" w:hAnsi="Consolas" w:cs="Consolas"/>
                <w:color w:val="000000"/>
                <w:sz w:val="19"/>
                <w:szCs w:val="19"/>
                <w:highlight w:val="white"/>
                <w:lang w:val="de-DE" w:eastAsia="de-DE"/>
              </w:rPr>
            </w:rPrChange>
          </w:rPr>
          <w:t>(</w:t>
        </w:r>
        <w:r w:rsidRPr="00AE6BC6">
          <w:rPr>
            <w:rFonts w:ascii="Consolas" w:eastAsia="MS Mincho" w:hAnsi="Consolas" w:cs="Consolas"/>
            <w:color w:val="A31515"/>
            <w:sz w:val="17"/>
            <w:szCs w:val="17"/>
            <w:highlight w:val="white"/>
            <w:lang w:eastAsia="de-DE"/>
            <w:rPrChange w:id="255" w:author="Cox Olaf" w:date="2015-02-23T08:53:00Z">
              <w:rPr>
                <w:rFonts w:ascii="Consolas" w:eastAsia="MS Mincho" w:hAnsi="Consolas" w:cs="Consolas"/>
                <w:color w:val="A31515"/>
                <w:sz w:val="19"/>
                <w:szCs w:val="19"/>
                <w:highlight w:val="white"/>
                <w:lang w:val="de-DE" w:eastAsia="de-DE"/>
              </w:rPr>
            </w:rPrChange>
          </w:rPr>
          <w:t>"dependencyResolver"</w:t>
        </w:r>
        <w:r w:rsidRPr="00AE6BC6">
          <w:rPr>
            <w:rFonts w:ascii="Consolas" w:eastAsia="MS Mincho" w:hAnsi="Consolas" w:cs="Consolas"/>
            <w:color w:val="000000"/>
            <w:sz w:val="17"/>
            <w:szCs w:val="17"/>
            <w:highlight w:val="white"/>
            <w:lang w:eastAsia="de-DE"/>
            <w:rPrChange w:id="256" w:author="Cox Olaf" w:date="2015-02-23T08:53:00Z">
              <w:rPr>
                <w:rFonts w:ascii="Consolas" w:eastAsia="MS Mincho" w:hAnsi="Consolas" w:cs="Consolas"/>
                <w:color w:val="000000"/>
                <w:sz w:val="19"/>
                <w:szCs w:val="19"/>
                <w:highlight w:val="white"/>
                <w:lang w:val="de-DE" w:eastAsia="de-DE"/>
              </w:rPr>
            </w:rPrChange>
          </w:rPr>
          <w:t>);</w:t>
        </w:r>
      </w:ins>
    </w:p>
    <w:p w14:paraId="2B4E7976" w14:textId="77777777" w:rsidR="00E83029" w:rsidRPr="00E83029" w:rsidRDefault="00AE6BC6" w:rsidP="00E83029">
      <w:pPr>
        <w:autoSpaceDE w:val="0"/>
        <w:autoSpaceDN w:val="0"/>
        <w:adjustRightInd w:val="0"/>
        <w:rPr>
          <w:ins w:id="257" w:author="Cox Olaf" w:date="2015-02-23T08:53:00Z"/>
          <w:rFonts w:ascii="Consolas" w:eastAsia="MS Mincho" w:hAnsi="Consolas" w:cs="Consolas"/>
          <w:color w:val="000000"/>
          <w:sz w:val="17"/>
          <w:szCs w:val="17"/>
          <w:highlight w:val="white"/>
          <w:lang w:eastAsia="de-DE"/>
          <w:rPrChange w:id="258" w:author="Cox Olaf" w:date="2015-02-23T08:53:00Z">
            <w:rPr>
              <w:ins w:id="259" w:author="Cox Olaf" w:date="2015-02-23T08:53:00Z"/>
              <w:rFonts w:ascii="Consolas" w:eastAsia="MS Mincho" w:hAnsi="Consolas" w:cs="Consolas"/>
              <w:color w:val="000000"/>
              <w:sz w:val="19"/>
              <w:szCs w:val="19"/>
              <w:highlight w:val="white"/>
              <w:lang w:val="de-DE" w:eastAsia="de-DE"/>
            </w:rPr>
          </w:rPrChange>
        </w:rPr>
      </w:pPr>
      <w:ins w:id="260" w:author="Cox Olaf" w:date="2015-02-23T08:53:00Z">
        <w:r w:rsidRPr="00AE6BC6">
          <w:rPr>
            <w:rFonts w:ascii="Consolas" w:eastAsia="MS Mincho" w:hAnsi="Consolas" w:cs="Consolas"/>
            <w:color w:val="000000"/>
            <w:sz w:val="17"/>
            <w:szCs w:val="17"/>
            <w:highlight w:val="white"/>
            <w:lang w:eastAsia="de-DE"/>
            <w:rPrChange w:id="261" w:author="Cox Olaf" w:date="2015-02-23T08:53:00Z">
              <w:rPr>
                <w:rFonts w:ascii="Consolas" w:eastAsia="MS Mincho" w:hAnsi="Consolas" w:cs="Consolas"/>
                <w:color w:val="000000"/>
                <w:sz w:val="19"/>
                <w:szCs w:val="19"/>
                <w:highlight w:val="white"/>
                <w:lang w:val="de-DE" w:eastAsia="de-DE"/>
              </w:rPr>
            </w:rPrChange>
          </w:rPr>
          <w:t xml:space="preserve">            </w:t>
        </w:r>
        <w:r w:rsidRPr="00AE6BC6">
          <w:rPr>
            <w:rFonts w:ascii="Consolas" w:eastAsia="MS Mincho" w:hAnsi="Consolas" w:cs="Consolas"/>
            <w:color w:val="0000FF"/>
            <w:sz w:val="17"/>
            <w:szCs w:val="17"/>
            <w:highlight w:val="white"/>
            <w:lang w:eastAsia="de-DE"/>
            <w:rPrChange w:id="262" w:author="Cox Olaf" w:date="2015-02-23T08:53:00Z">
              <w:rPr>
                <w:rFonts w:ascii="Consolas" w:eastAsia="MS Mincho" w:hAnsi="Consolas" w:cs="Consolas"/>
                <w:color w:val="0000FF"/>
                <w:sz w:val="19"/>
                <w:szCs w:val="19"/>
                <w:highlight w:val="white"/>
                <w:lang w:val="de-DE" w:eastAsia="de-DE"/>
              </w:rPr>
            </w:rPrChange>
          </w:rPr>
          <w:t>if</w:t>
        </w:r>
        <w:r w:rsidRPr="00AE6BC6">
          <w:rPr>
            <w:rFonts w:ascii="Consolas" w:eastAsia="MS Mincho" w:hAnsi="Consolas" w:cs="Consolas"/>
            <w:color w:val="000000"/>
            <w:sz w:val="17"/>
            <w:szCs w:val="17"/>
            <w:highlight w:val="white"/>
            <w:lang w:eastAsia="de-DE"/>
            <w:rPrChange w:id="263" w:author="Cox Olaf" w:date="2015-02-23T08:53:00Z">
              <w:rPr>
                <w:rFonts w:ascii="Consolas" w:eastAsia="MS Mincho" w:hAnsi="Consolas" w:cs="Consolas"/>
                <w:color w:val="000000"/>
                <w:sz w:val="19"/>
                <w:szCs w:val="19"/>
                <w:highlight w:val="white"/>
                <w:lang w:val="de-DE" w:eastAsia="de-DE"/>
              </w:rPr>
            </w:rPrChange>
          </w:rPr>
          <w:t xml:space="preserve"> (defaultCulture == </w:t>
        </w:r>
        <w:r w:rsidRPr="00AE6BC6">
          <w:rPr>
            <w:rFonts w:ascii="Consolas" w:eastAsia="MS Mincho" w:hAnsi="Consolas" w:cs="Consolas"/>
            <w:color w:val="0000FF"/>
            <w:sz w:val="17"/>
            <w:szCs w:val="17"/>
            <w:highlight w:val="white"/>
            <w:lang w:eastAsia="de-DE"/>
            <w:rPrChange w:id="264" w:author="Cox Olaf" w:date="2015-02-23T08:53:00Z">
              <w:rPr>
                <w:rFonts w:ascii="Consolas" w:eastAsia="MS Mincho" w:hAnsi="Consolas" w:cs="Consolas"/>
                <w:color w:val="0000FF"/>
                <w:sz w:val="19"/>
                <w:szCs w:val="19"/>
                <w:highlight w:val="white"/>
                <w:lang w:val="de-DE" w:eastAsia="de-DE"/>
              </w:rPr>
            </w:rPrChange>
          </w:rPr>
          <w:t>null</w:t>
        </w:r>
        <w:r w:rsidRPr="00AE6BC6">
          <w:rPr>
            <w:rFonts w:ascii="Consolas" w:eastAsia="MS Mincho" w:hAnsi="Consolas" w:cs="Consolas"/>
            <w:color w:val="000000"/>
            <w:sz w:val="17"/>
            <w:szCs w:val="17"/>
            <w:highlight w:val="white"/>
            <w:lang w:eastAsia="de-DE"/>
            <w:rPrChange w:id="265" w:author="Cox Olaf" w:date="2015-02-23T08:53:00Z">
              <w:rPr>
                <w:rFonts w:ascii="Consolas" w:eastAsia="MS Mincho" w:hAnsi="Consolas" w:cs="Consolas"/>
                <w:color w:val="000000"/>
                <w:sz w:val="19"/>
                <w:szCs w:val="19"/>
                <w:highlight w:val="white"/>
                <w:lang w:val="de-DE" w:eastAsia="de-DE"/>
              </w:rPr>
            </w:rPrChange>
          </w:rPr>
          <w:t>)</w:t>
        </w:r>
      </w:ins>
    </w:p>
    <w:p w14:paraId="2B4E7977" w14:textId="77777777" w:rsidR="00E83029" w:rsidRPr="00E83029" w:rsidRDefault="00AE6BC6" w:rsidP="00E83029">
      <w:pPr>
        <w:autoSpaceDE w:val="0"/>
        <w:autoSpaceDN w:val="0"/>
        <w:adjustRightInd w:val="0"/>
        <w:rPr>
          <w:ins w:id="266" w:author="Cox Olaf" w:date="2015-02-23T08:53:00Z"/>
          <w:rFonts w:ascii="Consolas" w:eastAsia="MS Mincho" w:hAnsi="Consolas" w:cs="Consolas"/>
          <w:color w:val="000000"/>
          <w:sz w:val="17"/>
          <w:szCs w:val="17"/>
          <w:highlight w:val="white"/>
          <w:lang w:eastAsia="de-DE"/>
          <w:rPrChange w:id="267" w:author="Cox Olaf" w:date="2015-02-23T08:53:00Z">
            <w:rPr>
              <w:ins w:id="268" w:author="Cox Olaf" w:date="2015-02-23T08:53:00Z"/>
              <w:rFonts w:ascii="Consolas" w:eastAsia="MS Mincho" w:hAnsi="Consolas" w:cs="Consolas"/>
              <w:color w:val="000000"/>
              <w:sz w:val="19"/>
              <w:szCs w:val="19"/>
              <w:highlight w:val="white"/>
              <w:lang w:val="de-DE" w:eastAsia="de-DE"/>
            </w:rPr>
          </w:rPrChange>
        </w:rPr>
      </w:pPr>
      <w:ins w:id="269" w:author="Cox Olaf" w:date="2015-02-23T08:53:00Z">
        <w:r w:rsidRPr="00AE6BC6">
          <w:rPr>
            <w:rFonts w:ascii="Consolas" w:eastAsia="MS Mincho" w:hAnsi="Consolas" w:cs="Consolas"/>
            <w:color w:val="000000"/>
            <w:sz w:val="17"/>
            <w:szCs w:val="17"/>
            <w:highlight w:val="white"/>
            <w:lang w:eastAsia="de-DE"/>
            <w:rPrChange w:id="270" w:author="Cox Olaf" w:date="2015-02-23T08:53:00Z">
              <w:rPr>
                <w:rFonts w:ascii="Consolas" w:eastAsia="MS Mincho" w:hAnsi="Consolas" w:cs="Consolas"/>
                <w:color w:val="000000"/>
                <w:sz w:val="19"/>
                <w:szCs w:val="19"/>
                <w:highlight w:val="white"/>
                <w:lang w:val="de-DE" w:eastAsia="de-DE"/>
              </w:rPr>
            </w:rPrChange>
          </w:rPr>
          <w:t xml:space="preserve">                </w:t>
        </w:r>
        <w:r w:rsidRPr="00AE6BC6">
          <w:rPr>
            <w:rFonts w:ascii="Consolas" w:eastAsia="MS Mincho" w:hAnsi="Consolas" w:cs="Consolas"/>
            <w:color w:val="0000FF"/>
            <w:sz w:val="17"/>
            <w:szCs w:val="17"/>
            <w:highlight w:val="white"/>
            <w:lang w:eastAsia="de-DE"/>
            <w:rPrChange w:id="271" w:author="Cox Olaf" w:date="2015-02-23T08:53:00Z">
              <w:rPr>
                <w:rFonts w:ascii="Consolas" w:eastAsia="MS Mincho" w:hAnsi="Consolas" w:cs="Consolas"/>
                <w:color w:val="0000FF"/>
                <w:sz w:val="19"/>
                <w:szCs w:val="19"/>
                <w:highlight w:val="white"/>
                <w:lang w:val="de-DE" w:eastAsia="de-DE"/>
              </w:rPr>
            </w:rPrChange>
          </w:rPr>
          <w:t>throw</w:t>
        </w:r>
        <w:r w:rsidRPr="00AE6BC6">
          <w:rPr>
            <w:rFonts w:ascii="Consolas" w:eastAsia="MS Mincho" w:hAnsi="Consolas" w:cs="Consolas"/>
            <w:color w:val="000000"/>
            <w:sz w:val="17"/>
            <w:szCs w:val="17"/>
            <w:highlight w:val="white"/>
            <w:lang w:eastAsia="de-DE"/>
            <w:rPrChange w:id="272" w:author="Cox Olaf" w:date="2015-02-23T08:53:00Z">
              <w:rPr>
                <w:rFonts w:ascii="Consolas" w:eastAsia="MS Mincho" w:hAnsi="Consolas" w:cs="Consolas"/>
                <w:color w:val="000000"/>
                <w:sz w:val="19"/>
                <w:szCs w:val="19"/>
                <w:highlight w:val="white"/>
                <w:lang w:val="de-DE" w:eastAsia="de-DE"/>
              </w:rPr>
            </w:rPrChange>
          </w:rPr>
          <w:t xml:space="preserve"> </w:t>
        </w:r>
        <w:r w:rsidRPr="00AE6BC6">
          <w:rPr>
            <w:rFonts w:ascii="Consolas" w:eastAsia="MS Mincho" w:hAnsi="Consolas" w:cs="Consolas"/>
            <w:color w:val="0000FF"/>
            <w:sz w:val="17"/>
            <w:szCs w:val="17"/>
            <w:highlight w:val="white"/>
            <w:lang w:eastAsia="de-DE"/>
            <w:rPrChange w:id="273" w:author="Cox Olaf" w:date="2015-02-23T08:53:00Z">
              <w:rPr>
                <w:rFonts w:ascii="Consolas" w:eastAsia="MS Mincho" w:hAnsi="Consolas" w:cs="Consolas"/>
                <w:color w:val="0000FF"/>
                <w:sz w:val="19"/>
                <w:szCs w:val="19"/>
                <w:highlight w:val="white"/>
                <w:lang w:val="de-DE" w:eastAsia="de-DE"/>
              </w:rPr>
            </w:rPrChange>
          </w:rPr>
          <w:t>new</w:t>
        </w:r>
        <w:r w:rsidRPr="00AE6BC6">
          <w:rPr>
            <w:rFonts w:ascii="Consolas" w:eastAsia="MS Mincho" w:hAnsi="Consolas" w:cs="Consolas"/>
            <w:color w:val="000000"/>
            <w:sz w:val="17"/>
            <w:szCs w:val="17"/>
            <w:highlight w:val="white"/>
            <w:lang w:eastAsia="de-DE"/>
            <w:rPrChange w:id="274" w:author="Cox Olaf" w:date="2015-02-23T08:53:00Z">
              <w:rPr>
                <w:rFonts w:ascii="Consolas" w:eastAsia="MS Mincho" w:hAnsi="Consolas" w:cs="Consolas"/>
                <w:color w:val="000000"/>
                <w:sz w:val="19"/>
                <w:szCs w:val="19"/>
                <w:highlight w:val="white"/>
                <w:lang w:val="de-DE" w:eastAsia="de-DE"/>
              </w:rPr>
            </w:rPrChange>
          </w:rPr>
          <w:t xml:space="preserve"> </w:t>
        </w:r>
        <w:r w:rsidRPr="00AE6BC6">
          <w:rPr>
            <w:rFonts w:ascii="Consolas" w:eastAsia="MS Mincho" w:hAnsi="Consolas" w:cs="Consolas"/>
            <w:color w:val="2B91AF"/>
            <w:sz w:val="17"/>
            <w:szCs w:val="17"/>
            <w:highlight w:val="white"/>
            <w:lang w:eastAsia="de-DE"/>
            <w:rPrChange w:id="275" w:author="Cox Olaf" w:date="2015-02-23T08:53:00Z">
              <w:rPr>
                <w:rFonts w:ascii="Consolas" w:eastAsia="MS Mincho" w:hAnsi="Consolas" w:cs="Consolas"/>
                <w:color w:val="2B91AF"/>
                <w:sz w:val="19"/>
                <w:szCs w:val="19"/>
                <w:highlight w:val="white"/>
                <w:lang w:val="de-DE" w:eastAsia="de-DE"/>
              </w:rPr>
            </w:rPrChange>
          </w:rPr>
          <w:t>ArgumentNullException</w:t>
        </w:r>
        <w:r w:rsidRPr="00AE6BC6">
          <w:rPr>
            <w:rFonts w:ascii="Consolas" w:eastAsia="MS Mincho" w:hAnsi="Consolas" w:cs="Consolas"/>
            <w:color w:val="000000"/>
            <w:sz w:val="17"/>
            <w:szCs w:val="17"/>
            <w:highlight w:val="white"/>
            <w:lang w:eastAsia="de-DE"/>
            <w:rPrChange w:id="276" w:author="Cox Olaf" w:date="2015-02-23T08:53:00Z">
              <w:rPr>
                <w:rFonts w:ascii="Consolas" w:eastAsia="MS Mincho" w:hAnsi="Consolas" w:cs="Consolas"/>
                <w:color w:val="000000"/>
                <w:sz w:val="19"/>
                <w:szCs w:val="19"/>
                <w:highlight w:val="white"/>
                <w:lang w:val="de-DE" w:eastAsia="de-DE"/>
              </w:rPr>
            </w:rPrChange>
          </w:rPr>
          <w:t>(</w:t>
        </w:r>
        <w:r w:rsidRPr="00AE6BC6">
          <w:rPr>
            <w:rFonts w:ascii="Consolas" w:eastAsia="MS Mincho" w:hAnsi="Consolas" w:cs="Consolas"/>
            <w:color w:val="A31515"/>
            <w:sz w:val="17"/>
            <w:szCs w:val="17"/>
            <w:highlight w:val="white"/>
            <w:lang w:eastAsia="de-DE"/>
            <w:rPrChange w:id="277" w:author="Cox Olaf" w:date="2015-02-23T08:53:00Z">
              <w:rPr>
                <w:rFonts w:ascii="Consolas" w:eastAsia="MS Mincho" w:hAnsi="Consolas" w:cs="Consolas"/>
                <w:color w:val="A31515"/>
                <w:sz w:val="19"/>
                <w:szCs w:val="19"/>
                <w:highlight w:val="white"/>
                <w:lang w:val="de-DE" w:eastAsia="de-DE"/>
              </w:rPr>
            </w:rPrChange>
          </w:rPr>
          <w:t>"defaultCulture"</w:t>
        </w:r>
        <w:r w:rsidRPr="00AE6BC6">
          <w:rPr>
            <w:rFonts w:ascii="Consolas" w:eastAsia="MS Mincho" w:hAnsi="Consolas" w:cs="Consolas"/>
            <w:color w:val="000000"/>
            <w:sz w:val="17"/>
            <w:szCs w:val="17"/>
            <w:highlight w:val="white"/>
            <w:lang w:eastAsia="de-DE"/>
            <w:rPrChange w:id="278" w:author="Cox Olaf" w:date="2015-02-23T08:53:00Z">
              <w:rPr>
                <w:rFonts w:ascii="Consolas" w:eastAsia="MS Mincho" w:hAnsi="Consolas" w:cs="Consolas"/>
                <w:color w:val="000000"/>
                <w:sz w:val="19"/>
                <w:szCs w:val="19"/>
                <w:highlight w:val="white"/>
                <w:lang w:val="de-DE" w:eastAsia="de-DE"/>
              </w:rPr>
            </w:rPrChange>
          </w:rPr>
          <w:t>);</w:t>
        </w:r>
      </w:ins>
    </w:p>
    <w:p w14:paraId="2B4E7978" w14:textId="77777777" w:rsidR="00E83029" w:rsidRPr="00E83029" w:rsidRDefault="00AE6BC6" w:rsidP="00E83029">
      <w:pPr>
        <w:autoSpaceDE w:val="0"/>
        <w:autoSpaceDN w:val="0"/>
        <w:adjustRightInd w:val="0"/>
        <w:rPr>
          <w:ins w:id="279" w:author="Cox Olaf" w:date="2015-02-23T08:53:00Z"/>
          <w:rFonts w:ascii="Consolas" w:eastAsia="MS Mincho" w:hAnsi="Consolas" w:cs="Consolas"/>
          <w:color w:val="000000"/>
          <w:sz w:val="17"/>
          <w:szCs w:val="17"/>
          <w:highlight w:val="white"/>
          <w:lang w:eastAsia="de-DE"/>
          <w:rPrChange w:id="280" w:author="Cox Olaf" w:date="2015-02-23T08:53:00Z">
            <w:rPr>
              <w:ins w:id="281" w:author="Cox Olaf" w:date="2015-02-23T08:53:00Z"/>
              <w:rFonts w:ascii="Consolas" w:eastAsia="MS Mincho" w:hAnsi="Consolas" w:cs="Consolas"/>
              <w:color w:val="000000"/>
              <w:sz w:val="19"/>
              <w:szCs w:val="19"/>
              <w:highlight w:val="white"/>
              <w:lang w:val="de-DE" w:eastAsia="de-DE"/>
            </w:rPr>
          </w:rPrChange>
        </w:rPr>
      </w:pPr>
      <w:ins w:id="282" w:author="Cox Olaf" w:date="2015-02-23T08:53:00Z">
        <w:r w:rsidRPr="00AE6BC6">
          <w:rPr>
            <w:rFonts w:ascii="Consolas" w:eastAsia="MS Mincho" w:hAnsi="Consolas" w:cs="Consolas"/>
            <w:color w:val="000000"/>
            <w:sz w:val="17"/>
            <w:szCs w:val="17"/>
            <w:highlight w:val="white"/>
            <w:lang w:eastAsia="de-DE"/>
            <w:rPrChange w:id="283" w:author="Cox Olaf" w:date="2015-02-23T08:53:00Z">
              <w:rPr>
                <w:rFonts w:ascii="Consolas" w:eastAsia="MS Mincho" w:hAnsi="Consolas" w:cs="Consolas"/>
                <w:color w:val="000000"/>
                <w:sz w:val="19"/>
                <w:szCs w:val="19"/>
                <w:highlight w:val="white"/>
                <w:lang w:val="de-DE" w:eastAsia="de-DE"/>
              </w:rPr>
            </w:rPrChange>
          </w:rPr>
          <w:t xml:space="preserve">            </w:t>
        </w:r>
        <w:r w:rsidRPr="00AE6BC6">
          <w:rPr>
            <w:rFonts w:ascii="Consolas" w:eastAsia="MS Mincho" w:hAnsi="Consolas" w:cs="Consolas"/>
            <w:color w:val="008000"/>
            <w:sz w:val="17"/>
            <w:szCs w:val="17"/>
            <w:highlight w:val="white"/>
            <w:lang w:eastAsia="de-DE"/>
            <w:rPrChange w:id="284" w:author="Cox Olaf" w:date="2015-02-23T08:53:00Z">
              <w:rPr>
                <w:rFonts w:ascii="Consolas" w:eastAsia="MS Mincho" w:hAnsi="Consolas" w:cs="Consolas"/>
                <w:color w:val="008000"/>
                <w:sz w:val="19"/>
                <w:szCs w:val="19"/>
                <w:highlight w:val="white"/>
                <w:lang w:val="de-DE" w:eastAsia="de-DE"/>
              </w:rPr>
            </w:rPrChange>
          </w:rPr>
          <w:t>// ...</w:t>
        </w:r>
      </w:ins>
    </w:p>
    <w:p w14:paraId="2B4E7979" w14:textId="77777777" w:rsidR="00E83029" w:rsidRDefault="00AE6BC6" w:rsidP="00E83029">
      <w:pPr>
        <w:autoSpaceDE w:val="0"/>
        <w:autoSpaceDN w:val="0"/>
        <w:adjustRightInd w:val="0"/>
        <w:rPr>
          <w:ins w:id="285" w:author="Cox Olaf" w:date="2015-02-23T08:54:00Z"/>
          <w:rFonts w:ascii="Consolas" w:eastAsia="MS Mincho" w:hAnsi="Consolas" w:cs="Consolas"/>
          <w:color w:val="000000"/>
          <w:sz w:val="17"/>
          <w:szCs w:val="17"/>
          <w:highlight w:val="white"/>
          <w:lang w:eastAsia="de-DE"/>
        </w:rPr>
      </w:pPr>
      <w:ins w:id="286" w:author="Cox Olaf" w:date="2015-02-23T08:53:00Z">
        <w:r w:rsidRPr="00AE6BC6">
          <w:rPr>
            <w:rFonts w:ascii="Consolas" w:eastAsia="MS Mincho" w:hAnsi="Consolas" w:cs="Consolas"/>
            <w:color w:val="000000"/>
            <w:sz w:val="17"/>
            <w:szCs w:val="17"/>
            <w:highlight w:val="white"/>
            <w:lang w:eastAsia="de-DE"/>
            <w:rPrChange w:id="287" w:author="Cox Olaf" w:date="2015-02-23T08:54:00Z">
              <w:rPr>
                <w:rFonts w:ascii="Consolas" w:eastAsia="MS Mincho" w:hAnsi="Consolas" w:cs="Consolas"/>
                <w:color w:val="000000"/>
                <w:sz w:val="19"/>
                <w:szCs w:val="19"/>
                <w:highlight w:val="white"/>
                <w:lang w:val="de-DE" w:eastAsia="de-DE"/>
              </w:rPr>
            </w:rPrChange>
          </w:rPr>
          <w:t xml:space="preserve">        }</w:t>
        </w:r>
      </w:ins>
    </w:p>
    <w:p w14:paraId="2B4E797A" w14:textId="77777777" w:rsidR="00E83029" w:rsidRPr="00E83029" w:rsidRDefault="00E83029" w:rsidP="00E83029">
      <w:pPr>
        <w:autoSpaceDE w:val="0"/>
        <w:autoSpaceDN w:val="0"/>
        <w:adjustRightInd w:val="0"/>
        <w:rPr>
          <w:ins w:id="288" w:author="Cox Olaf" w:date="2015-02-23T08:53:00Z"/>
          <w:rFonts w:ascii="Consolas" w:eastAsia="MS Mincho" w:hAnsi="Consolas" w:cs="Consolas"/>
          <w:color w:val="000000"/>
          <w:sz w:val="17"/>
          <w:szCs w:val="17"/>
          <w:highlight w:val="white"/>
          <w:lang w:eastAsia="de-DE"/>
          <w:rPrChange w:id="289" w:author="Cox Olaf" w:date="2015-02-23T08:54:00Z">
            <w:rPr>
              <w:ins w:id="290" w:author="Cox Olaf" w:date="2015-02-23T08:53:00Z"/>
              <w:rFonts w:ascii="Consolas" w:eastAsia="MS Mincho" w:hAnsi="Consolas" w:cs="Consolas"/>
              <w:color w:val="000000"/>
              <w:sz w:val="19"/>
              <w:szCs w:val="19"/>
              <w:highlight w:val="white"/>
              <w:lang w:val="de-DE" w:eastAsia="de-DE"/>
            </w:rPr>
          </w:rPrChange>
        </w:rPr>
      </w:pPr>
    </w:p>
    <w:p w14:paraId="2B4E797B" w14:textId="77777777" w:rsidR="00E83029" w:rsidRPr="00EE0DFC" w:rsidRDefault="00E83029" w:rsidP="00E83029">
      <w:pPr>
        <w:pStyle w:val="BodyText-LocalHeader-GoodCode"/>
        <w:rPr>
          <w:ins w:id="291" w:author="Cox Olaf" w:date="2015-02-23T08:51:00Z"/>
        </w:rPr>
      </w:pPr>
      <w:ins w:id="292" w:author="Cox Olaf" w:date="2015-02-23T08:51:00Z">
        <w:r>
          <w:t>Good</w:t>
        </w:r>
        <w:r w:rsidRPr="00EE0DFC">
          <w:t>:</w:t>
        </w:r>
      </w:ins>
    </w:p>
    <w:p w14:paraId="2B4E797C" w14:textId="77777777" w:rsidR="00A56DE2" w:rsidRDefault="00AE6BC6" w:rsidP="00A56DE2">
      <w:pPr>
        <w:autoSpaceDE w:val="0"/>
        <w:autoSpaceDN w:val="0"/>
        <w:adjustRightInd w:val="0"/>
        <w:rPr>
          <w:ins w:id="293" w:author="Cox Olaf" w:date="2015-02-23T08:44:00Z"/>
          <w:rFonts w:ascii="Consolas" w:eastAsia="MS Mincho" w:hAnsi="Consolas" w:cs="Consolas"/>
          <w:color w:val="000000"/>
          <w:sz w:val="17"/>
          <w:szCs w:val="17"/>
          <w:highlight w:val="white"/>
          <w:lang w:eastAsia="de-DE"/>
        </w:rPr>
      </w:pPr>
      <w:ins w:id="294" w:author="Cox Olaf" w:date="2015-02-23T08:44:00Z">
        <w:r w:rsidRPr="00AE6BC6">
          <w:rPr>
            <w:rFonts w:ascii="Consolas" w:eastAsia="MS Mincho" w:hAnsi="Consolas" w:cs="Consolas"/>
            <w:color w:val="000000"/>
            <w:sz w:val="17"/>
            <w:szCs w:val="17"/>
            <w:highlight w:val="white"/>
            <w:lang w:eastAsia="de-DE"/>
            <w:rPrChange w:id="295" w:author="Cox Olaf" w:date="2015-02-23T08:44:00Z">
              <w:rPr>
                <w:rFonts w:ascii="Consolas" w:eastAsia="MS Mincho" w:hAnsi="Consolas" w:cs="Consolas"/>
                <w:color w:val="000000"/>
                <w:sz w:val="19"/>
                <w:szCs w:val="19"/>
                <w:highlight w:val="white"/>
                <w:lang w:val="de-DE" w:eastAsia="de-DE"/>
              </w:rPr>
            </w:rPrChange>
          </w:rPr>
          <w:t xml:space="preserve">        </w:t>
        </w:r>
        <w:r w:rsidRPr="00AE6BC6">
          <w:rPr>
            <w:rFonts w:ascii="Consolas" w:eastAsia="MS Mincho" w:hAnsi="Consolas" w:cs="Consolas"/>
            <w:color w:val="0000FF"/>
            <w:sz w:val="17"/>
            <w:szCs w:val="17"/>
            <w:highlight w:val="white"/>
            <w:lang w:eastAsia="de-DE"/>
            <w:rPrChange w:id="296" w:author="Cox Olaf" w:date="2015-02-23T08:44:00Z">
              <w:rPr>
                <w:rFonts w:ascii="Consolas" w:eastAsia="MS Mincho" w:hAnsi="Consolas" w:cs="Consolas"/>
                <w:color w:val="0000FF"/>
                <w:sz w:val="19"/>
                <w:szCs w:val="19"/>
                <w:highlight w:val="white"/>
                <w:lang w:val="de-DE" w:eastAsia="de-DE"/>
              </w:rPr>
            </w:rPrChange>
          </w:rPr>
          <w:t>public</w:t>
        </w:r>
        <w:r w:rsidRPr="00AE6BC6">
          <w:rPr>
            <w:rFonts w:ascii="Consolas" w:eastAsia="MS Mincho" w:hAnsi="Consolas" w:cs="Consolas"/>
            <w:color w:val="000000"/>
            <w:sz w:val="17"/>
            <w:szCs w:val="17"/>
            <w:highlight w:val="white"/>
            <w:lang w:eastAsia="de-DE"/>
            <w:rPrChange w:id="297" w:author="Cox Olaf" w:date="2015-02-23T08:44:00Z">
              <w:rPr>
                <w:rFonts w:ascii="Consolas" w:eastAsia="MS Mincho" w:hAnsi="Consolas" w:cs="Consolas"/>
                <w:color w:val="000000"/>
                <w:sz w:val="19"/>
                <w:szCs w:val="19"/>
                <w:highlight w:val="white"/>
                <w:lang w:val="de-DE" w:eastAsia="de-DE"/>
              </w:rPr>
            </w:rPrChange>
          </w:rPr>
          <w:t xml:space="preserve"> ResourceManager(</w:t>
        </w:r>
        <w:r w:rsidRPr="00AE6BC6">
          <w:rPr>
            <w:rFonts w:ascii="Consolas" w:eastAsia="MS Mincho" w:hAnsi="Consolas" w:cs="Consolas"/>
            <w:color w:val="2B91AF"/>
            <w:sz w:val="17"/>
            <w:szCs w:val="17"/>
            <w:highlight w:val="white"/>
            <w:lang w:eastAsia="de-DE"/>
            <w:rPrChange w:id="298" w:author="Cox Olaf" w:date="2015-02-23T08:44:00Z">
              <w:rPr>
                <w:rFonts w:ascii="Consolas" w:eastAsia="MS Mincho" w:hAnsi="Consolas" w:cs="Consolas"/>
                <w:color w:val="2B91AF"/>
                <w:sz w:val="19"/>
                <w:szCs w:val="19"/>
                <w:highlight w:val="white"/>
                <w:lang w:val="de-DE" w:eastAsia="de-DE"/>
              </w:rPr>
            </w:rPrChange>
          </w:rPr>
          <w:t>IDependencyResolver</w:t>
        </w:r>
        <w:r w:rsidRPr="00AE6BC6">
          <w:rPr>
            <w:rFonts w:ascii="Consolas" w:eastAsia="MS Mincho" w:hAnsi="Consolas" w:cs="Consolas"/>
            <w:color w:val="000000"/>
            <w:sz w:val="17"/>
            <w:szCs w:val="17"/>
            <w:highlight w:val="white"/>
            <w:lang w:eastAsia="de-DE"/>
            <w:rPrChange w:id="299" w:author="Cox Olaf" w:date="2015-02-23T08:44:00Z">
              <w:rPr>
                <w:rFonts w:ascii="Consolas" w:eastAsia="MS Mincho" w:hAnsi="Consolas" w:cs="Consolas"/>
                <w:color w:val="000000"/>
                <w:sz w:val="19"/>
                <w:szCs w:val="19"/>
                <w:highlight w:val="white"/>
                <w:lang w:val="de-DE" w:eastAsia="de-DE"/>
              </w:rPr>
            </w:rPrChange>
          </w:rPr>
          <w:t xml:space="preserve"> dependencyResolver,</w:t>
        </w:r>
      </w:ins>
    </w:p>
    <w:p w14:paraId="2B4E797D" w14:textId="77777777" w:rsidR="008B6A82" w:rsidRDefault="00A56DE2">
      <w:pPr>
        <w:autoSpaceDE w:val="0"/>
        <w:autoSpaceDN w:val="0"/>
        <w:adjustRightInd w:val="0"/>
        <w:ind w:firstLine="720"/>
        <w:rPr>
          <w:ins w:id="300" w:author="Cox Olaf" w:date="2015-02-23T08:44:00Z"/>
          <w:rFonts w:ascii="Consolas" w:eastAsia="MS Mincho" w:hAnsi="Consolas" w:cs="Consolas"/>
          <w:color w:val="000000"/>
          <w:sz w:val="17"/>
          <w:szCs w:val="17"/>
          <w:highlight w:val="white"/>
          <w:lang w:eastAsia="de-DE"/>
          <w:rPrChange w:id="301" w:author="Cox Olaf" w:date="2015-02-23T08:44:00Z">
            <w:rPr>
              <w:ins w:id="302" w:author="Cox Olaf" w:date="2015-02-23T08:44:00Z"/>
              <w:rFonts w:ascii="Consolas" w:eastAsia="MS Mincho" w:hAnsi="Consolas" w:cs="Consolas"/>
              <w:color w:val="000000"/>
              <w:sz w:val="19"/>
              <w:szCs w:val="19"/>
              <w:highlight w:val="white"/>
              <w:lang w:val="de-DE" w:eastAsia="de-DE"/>
            </w:rPr>
          </w:rPrChange>
        </w:rPr>
        <w:pPrChange w:id="303" w:author="Cox Olaf" w:date="2015-02-23T08:44:00Z">
          <w:pPr>
            <w:autoSpaceDE w:val="0"/>
            <w:autoSpaceDN w:val="0"/>
            <w:adjustRightInd w:val="0"/>
          </w:pPr>
        </w:pPrChange>
      </w:pPr>
      <w:ins w:id="304" w:author="Cox Olaf" w:date="2015-02-23T08:44:00Z">
        <w:r>
          <w:rPr>
            <w:rFonts w:ascii="Consolas" w:eastAsia="MS Mincho" w:hAnsi="Consolas" w:cs="Consolas"/>
            <w:color w:val="000000"/>
            <w:sz w:val="17"/>
            <w:szCs w:val="17"/>
            <w:highlight w:val="white"/>
            <w:lang w:eastAsia="de-DE"/>
          </w:rPr>
          <w:t xml:space="preserve">                      </w:t>
        </w:r>
        <w:r w:rsidR="00AE6BC6" w:rsidRPr="00AE6BC6">
          <w:rPr>
            <w:rFonts w:ascii="Consolas" w:eastAsia="MS Mincho" w:hAnsi="Consolas" w:cs="Consolas"/>
            <w:color w:val="000000"/>
            <w:sz w:val="17"/>
            <w:szCs w:val="17"/>
            <w:highlight w:val="white"/>
            <w:lang w:eastAsia="de-DE"/>
            <w:rPrChange w:id="305" w:author="Cox Olaf" w:date="2015-02-23T08:44:00Z">
              <w:rPr>
                <w:rFonts w:ascii="Consolas" w:eastAsia="MS Mincho" w:hAnsi="Consolas" w:cs="Consolas"/>
                <w:color w:val="000000"/>
                <w:sz w:val="19"/>
                <w:szCs w:val="19"/>
                <w:highlight w:val="white"/>
                <w:lang w:val="de-DE" w:eastAsia="de-DE"/>
              </w:rPr>
            </w:rPrChange>
          </w:rPr>
          <w:t xml:space="preserve"> </w:t>
        </w:r>
        <w:r w:rsidR="00AE6BC6" w:rsidRPr="00AE6BC6">
          <w:rPr>
            <w:rFonts w:ascii="Consolas" w:eastAsia="MS Mincho" w:hAnsi="Consolas" w:cs="Consolas"/>
            <w:color w:val="2B91AF"/>
            <w:sz w:val="17"/>
            <w:szCs w:val="17"/>
            <w:highlight w:val="white"/>
            <w:lang w:eastAsia="de-DE"/>
            <w:rPrChange w:id="306" w:author="Cox Olaf" w:date="2015-02-23T08:44:00Z">
              <w:rPr>
                <w:rFonts w:ascii="Consolas" w:eastAsia="MS Mincho" w:hAnsi="Consolas" w:cs="Consolas"/>
                <w:color w:val="2B91AF"/>
                <w:sz w:val="19"/>
                <w:szCs w:val="19"/>
                <w:highlight w:val="white"/>
                <w:lang w:val="de-DE" w:eastAsia="de-DE"/>
              </w:rPr>
            </w:rPrChange>
          </w:rPr>
          <w:t>CultureInfo</w:t>
        </w:r>
        <w:r w:rsidR="00AE6BC6" w:rsidRPr="00AE6BC6">
          <w:rPr>
            <w:rFonts w:ascii="Consolas" w:eastAsia="MS Mincho" w:hAnsi="Consolas" w:cs="Consolas"/>
            <w:color w:val="000000"/>
            <w:sz w:val="17"/>
            <w:szCs w:val="17"/>
            <w:highlight w:val="white"/>
            <w:lang w:eastAsia="de-DE"/>
            <w:rPrChange w:id="307" w:author="Cox Olaf" w:date="2015-02-23T08:44:00Z">
              <w:rPr>
                <w:rFonts w:ascii="Consolas" w:eastAsia="MS Mincho" w:hAnsi="Consolas" w:cs="Consolas"/>
                <w:color w:val="000000"/>
                <w:sz w:val="19"/>
                <w:szCs w:val="19"/>
                <w:highlight w:val="white"/>
                <w:lang w:val="de-DE" w:eastAsia="de-DE"/>
              </w:rPr>
            </w:rPrChange>
          </w:rPr>
          <w:t xml:space="preserve"> defaultCulture)</w:t>
        </w:r>
      </w:ins>
    </w:p>
    <w:p w14:paraId="2B4E797E" w14:textId="77777777" w:rsidR="00A56DE2" w:rsidRPr="00A56DE2" w:rsidRDefault="00AE6BC6" w:rsidP="00A56DE2">
      <w:pPr>
        <w:autoSpaceDE w:val="0"/>
        <w:autoSpaceDN w:val="0"/>
        <w:adjustRightInd w:val="0"/>
        <w:rPr>
          <w:ins w:id="308" w:author="Cox Olaf" w:date="2015-02-23T08:44:00Z"/>
          <w:rFonts w:ascii="Consolas" w:eastAsia="MS Mincho" w:hAnsi="Consolas" w:cs="Consolas"/>
          <w:color w:val="000000"/>
          <w:sz w:val="17"/>
          <w:szCs w:val="17"/>
          <w:highlight w:val="white"/>
          <w:lang w:eastAsia="de-DE"/>
          <w:rPrChange w:id="309" w:author="Cox Olaf" w:date="2015-02-23T08:44:00Z">
            <w:rPr>
              <w:ins w:id="310" w:author="Cox Olaf" w:date="2015-02-23T08:44:00Z"/>
              <w:rFonts w:ascii="Consolas" w:eastAsia="MS Mincho" w:hAnsi="Consolas" w:cs="Consolas"/>
              <w:color w:val="000000"/>
              <w:sz w:val="19"/>
              <w:szCs w:val="19"/>
              <w:highlight w:val="white"/>
              <w:lang w:val="de-DE" w:eastAsia="de-DE"/>
            </w:rPr>
          </w:rPrChange>
        </w:rPr>
      </w:pPr>
      <w:ins w:id="311" w:author="Cox Olaf" w:date="2015-02-23T08:44:00Z">
        <w:r w:rsidRPr="00AE6BC6">
          <w:rPr>
            <w:rFonts w:ascii="Consolas" w:eastAsia="MS Mincho" w:hAnsi="Consolas" w:cs="Consolas"/>
            <w:color w:val="000000"/>
            <w:sz w:val="17"/>
            <w:szCs w:val="17"/>
            <w:highlight w:val="white"/>
            <w:lang w:eastAsia="de-DE"/>
            <w:rPrChange w:id="312" w:author="Cox Olaf" w:date="2015-02-23T08:44:00Z">
              <w:rPr>
                <w:rFonts w:ascii="Consolas" w:eastAsia="MS Mincho" w:hAnsi="Consolas" w:cs="Consolas"/>
                <w:color w:val="000000"/>
                <w:sz w:val="19"/>
                <w:szCs w:val="19"/>
                <w:highlight w:val="white"/>
                <w:lang w:val="de-DE" w:eastAsia="de-DE"/>
              </w:rPr>
            </w:rPrChange>
          </w:rPr>
          <w:lastRenderedPageBreak/>
          <w:t xml:space="preserve">        {</w:t>
        </w:r>
      </w:ins>
    </w:p>
    <w:p w14:paraId="2B4E797F" w14:textId="77777777" w:rsidR="00A56DE2" w:rsidRPr="00A56DE2" w:rsidRDefault="00AE6BC6" w:rsidP="00A56DE2">
      <w:pPr>
        <w:autoSpaceDE w:val="0"/>
        <w:autoSpaceDN w:val="0"/>
        <w:adjustRightInd w:val="0"/>
        <w:rPr>
          <w:ins w:id="313" w:author="Cox Olaf" w:date="2015-02-23T08:44:00Z"/>
          <w:rFonts w:ascii="Consolas" w:eastAsia="MS Mincho" w:hAnsi="Consolas" w:cs="Consolas"/>
          <w:color w:val="000000"/>
          <w:sz w:val="17"/>
          <w:szCs w:val="17"/>
          <w:highlight w:val="white"/>
          <w:lang w:eastAsia="de-DE"/>
          <w:rPrChange w:id="314" w:author="Cox Olaf" w:date="2015-02-23T08:44:00Z">
            <w:rPr>
              <w:ins w:id="315" w:author="Cox Olaf" w:date="2015-02-23T08:44:00Z"/>
              <w:rFonts w:ascii="Consolas" w:eastAsia="MS Mincho" w:hAnsi="Consolas" w:cs="Consolas"/>
              <w:color w:val="000000"/>
              <w:sz w:val="19"/>
              <w:szCs w:val="19"/>
              <w:highlight w:val="white"/>
              <w:lang w:val="de-DE" w:eastAsia="de-DE"/>
            </w:rPr>
          </w:rPrChange>
        </w:rPr>
      </w:pPr>
      <w:ins w:id="316" w:author="Cox Olaf" w:date="2015-02-23T08:44:00Z">
        <w:r w:rsidRPr="00AE6BC6">
          <w:rPr>
            <w:rFonts w:ascii="Consolas" w:eastAsia="MS Mincho" w:hAnsi="Consolas" w:cs="Consolas"/>
            <w:color w:val="000000"/>
            <w:sz w:val="17"/>
            <w:szCs w:val="17"/>
            <w:highlight w:val="white"/>
            <w:lang w:eastAsia="de-DE"/>
            <w:rPrChange w:id="317" w:author="Cox Olaf" w:date="2015-02-23T08:44:00Z">
              <w:rPr>
                <w:rFonts w:ascii="Consolas" w:eastAsia="MS Mincho" w:hAnsi="Consolas" w:cs="Consolas"/>
                <w:color w:val="000000"/>
                <w:sz w:val="19"/>
                <w:szCs w:val="19"/>
                <w:highlight w:val="white"/>
                <w:lang w:val="de-DE" w:eastAsia="de-DE"/>
              </w:rPr>
            </w:rPrChange>
          </w:rPr>
          <w:t xml:space="preserve">            </w:t>
        </w:r>
        <w:r w:rsidRPr="00AE6BC6">
          <w:rPr>
            <w:rFonts w:ascii="Consolas" w:eastAsia="MS Mincho" w:hAnsi="Consolas" w:cs="Consolas"/>
            <w:color w:val="2B91AF"/>
            <w:sz w:val="17"/>
            <w:szCs w:val="17"/>
            <w:highlight w:val="white"/>
            <w:lang w:eastAsia="de-DE"/>
            <w:rPrChange w:id="318" w:author="Cox Olaf" w:date="2015-02-23T08:44:00Z">
              <w:rPr>
                <w:rFonts w:ascii="Consolas" w:eastAsia="MS Mincho" w:hAnsi="Consolas" w:cs="Consolas"/>
                <w:color w:val="2B91AF"/>
                <w:sz w:val="19"/>
                <w:szCs w:val="19"/>
                <w:highlight w:val="white"/>
                <w:lang w:val="de-DE" w:eastAsia="de-DE"/>
              </w:rPr>
            </w:rPrChange>
          </w:rPr>
          <w:t>ArgumentGuard</w:t>
        </w:r>
        <w:r w:rsidRPr="00AE6BC6">
          <w:rPr>
            <w:rFonts w:ascii="Consolas" w:eastAsia="MS Mincho" w:hAnsi="Consolas" w:cs="Consolas"/>
            <w:color w:val="000000"/>
            <w:sz w:val="17"/>
            <w:szCs w:val="17"/>
            <w:highlight w:val="white"/>
            <w:lang w:eastAsia="de-DE"/>
            <w:rPrChange w:id="319" w:author="Cox Olaf" w:date="2015-02-23T08:44:00Z">
              <w:rPr>
                <w:rFonts w:ascii="Consolas" w:eastAsia="MS Mincho" w:hAnsi="Consolas" w:cs="Consolas"/>
                <w:color w:val="000000"/>
                <w:sz w:val="19"/>
                <w:szCs w:val="19"/>
                <w:highlight w:val="white"/>
                <w:lang w:val="de-DE" w:eastAsia="de-DE"/>
              </w:rPr>
            </w:rPrChange>
          </w:rPr>
          <w:t>.Validate(() =&gt; dependencyResolver);</w:t>
        </w:r>
      </w:ins>
    </w:p>
    <w:p w14:paraId="2B4E7980" w14:textId="77777777" w:rsidR="00A56DE2" w:rsidRPr="00A56DE2" w:rsidRDefault="00AE6BC6" w:rsidP="00A56DE2">
      <w:pPr>
        <w:autoSpaceDE w:val="0"/>
        <w:autoSpaceDN w:val="0"/>
        <w:adjustRightInd w:val="0"/>
        <w:rPr>
          <w:ins w:id="320" w:author="Cox Olaf" w:date="2015-02-23T08:44:00Z"/>
          <w:rFonts w:ascii="Consolas" w:eastAsia="MS Mincho" w:hAnsi="Consolas" w:cs="Consolas"/>
          <w:color w:val="000000"/>
          <w:sz w:val="17"/>
          <w:szCs w:val="17"/>
          <w:highlight w:val="white"/>
          <w:lang w:eastAsia="de-DE"/>
          <w:rPrChange w:id="321" w:author="Cox Olaf" w:date="2015-02-23T08:44:00Z">
            <w:rPr>
              <w:ins w:id="322" w:author="Cox Olaf" w:date="2015-02-23T08:44:00Z"/>
              <w:rFonts w:ascii="Consolas" w:eastAsia="MS Mincho" w:hAnsi="Consolas" w:cs="Consolas"/>
              <w:color w:val="000000"/>
              <w:sz w:val="19"/>
              <w:szCs w:val="19"/>
              <w:highlight w:val="white"/>
              <w:lang w:val="de-DE" w:eastAsia="de-DE"/>
            </w:rPr>
          </w:rPrChange>
        </w:rPr>
      </w:pPr>
      <w:ins w:id="323" w:author="Cox Olaf" w:date="2015-02-23T08:44:00Z">
        <w:r w:rsidRPr="00AE6BC6">
          <w:rPr>
            <w:rFonts w:ascii="Consolas" w:eastAsia="MS Mincho" w:hAnsi="Consolas" w:cs="Consolas"/>
            <w:color w:val="000000"/>
            <w:sz w:val="17"/>
            <w:szCs w:val="17"/>
            <w:highlight w:val="white"/>
            <w:lang w:eastAsia="de-DE"/>
            <w:rPrChange w:id="324" w:author="Cox Olaf" w:date="2015-02-23T08:44:00Z">
              <w:rPr>
                <w:rFonts w:ascii="Consolas" w:eastAsia="MS Mincho" w:hAnsi="Consolas" w:cs="Consolas"/>
                <w:color w:val="000000"/>
                <w:sz w:val="19"/>
                <w:szCs w:val="19"/>
                <w:highlight w:val="white"/>
                <w:lang w:val="de-DE" w:eastAsia="de-DE"/>
              </w:rPr>
            </w:rPrChange>
          </w:rPr>
          <w:t xml:space="preserve">            </w:t>
        </w:r>
        <w:r w:rsidRPr="00AE6BC6">
          <w:rPr>
            <w:rFonts w:ascii="Consolas" w:eastAsia="MS Mincho" w:hAnsi="Consolas" w:cs="Consolas"/>
            <w:color w:val="2B91AF"/>
            <w:sz w:val="17"/>
            <w:szCs w:val="17"/>
            <w:highlight w:val="white"/>
            <w:lang w:eastAsia="de-DE"/>
            <w:rPrChange w:id="325" w:author="Cox Olaf" w:date="2015-02-23T08:44:00Z">
              <w:rPr>
                <w:rFonts w:ascii="Consolas" w:eastAsia="MS Mincho" w:hAnsi="Consolas" w:cs="Consolas"/>
                <w:color w:val="2B91AF"/>
                <w:sz w:val="19"/>
                <w:szCs w:val="19"/>
                <w:highlight w:val="white"/>
                <w:lang w:val="de-DE" w:eastAsia="de-DE"/>
              </w:rPr>
            </w:rPrChange>
          </w:rPr>
          <w:t>ArgumentGuard</w:t>
        </w:r>
        <w:r w:rsidRPr="00AE6BC6">
          <w:rPr>
            <w:rFonts w:ascii="Consolas" w:eastAsia="MS Mincho" w:hAnsi="Consolas" w:cs="Consolas"/>
            <w:color w:val="000000"/>
            <w:sz w:val="17"/>
            <w:szCs w:val="17"/>
            <w:highlight w:val="white"/>
            <w:lang w:eastAsia="de-DE"/>
            <w:rPrChange w:id="326" w:author="Cox Olaf" w:date="2015-02-23T08:44:00Z">
              <w:rPr>
                <w:rFonts w:ascii="Consolas" w:eastAsia="MS Mincho" w:hAnsi="Consolas" w:cs="Consolas"/>
                <w:color w:val="000000"/>
                <w:sz w:val="19"/>
                <w:szCs w:val="19"/>
                <w:highlight w:val="white"/>
                <w:lang w:val="de-DE" w:eastAsia="de-DE"/>
              </w:rPr>
            </w:rPrChange>
          </w:rPr>
          <w:t>.Validate(() =&gt; defaultCulture);</w:t>
        </w:r>
      </w:ins>
    </w:p>
    <w:p w14:paraId="2B4E7981" w14:textId="77777777" w:rsidR="00A56DE2" w:rsidRPr="00A56DE2" w:rsidRDefault="00AE6BC6">
      <w:pPr>
        <w:autoSpaceDE w:val="0"/>
        <w:autoSpaceDN w:val="0"/>
        <w:adjustRightInd w:val="0"/>
        <w:rPr>
          <w:ins w:id="327" w:author="Cox Olaf" w:date="2015-02-23T08:44:00Z"/>
          <w:rFonts w:ascii="Consolas" w:eastAsia="MS Mincho" w:hAnsi="Consolas" w:cs="Consolas"/>
          <w:color w:val="00B050"/>
          <w:sz w:val="17"/>
          <w:szCs w:val="17"/>
          <w:highlight w:val="white"/>
          <w:lang w:val="de-DE" w:eastAsia="de-DE"/>
          <w:rPrChange w:id="328" w:author="Cox Olaf" w:date="2015-02-23T08:44:00Z">
            <w:rPr>
              <w:ins w:id="329" w:author="Cox Olaf" w:date="2015-02-23T08:44:00Z"/>
              <w:rFonts w:ascii="Consolas" w:eastAsia="MS Mincho" w:hAnsi="Consolas" w:cs="Consolas"/>
              <w:color w:val="000000"/>
              <w:sz w:val="19"/>
              <w:szCs w:val="19"/>
              <w:highlight w:val="white"/>
              <w:lang w:val="de-DE" w:eastAsia="de-DE"/>
            </w:rPr>
          </w:rPrChange>
        </w:rPr>
      </w:pPr>
      <w:ins w:id="330" w:author="Cox Olaf" w:date="2015-02-23T08:44:00Z">
        <w:r w:rsidRPr="00AE6BC6">
          <w:rPr>
            <w:rFonts w:ascii="Consolas" w:eastAsia="MS Mincho" w:hAnsi="Consolas" w:cs="Consolas"/>
            <w:color w:val="00B050"/>
            <w:sz w:val="17"/>
            <w:szCs w:val="17"/>
            <w:highlight w:val="white"/>
            <w:lang w:eastAsia="de-DE"/>
            <w:rPrChange w:id="331" w:author="Cox Olaf" w:date="2015-02-23T08:44:00Z">
              <w:rPr>
                <w:rFonts w:ascii="Consolas" w:eastAsia="MS Mincho" w:hAnsi="Consolas" w:cs="Consolas"/>
                <w:color w:val="000000"/>
                <w:sz w:val="19"/>
                <w:szCs w:val="19"/>
                <w:highlight w:val="white"/>
                <w:lang w:val="de-DE" w:eastAsia="de-DE"/>
              </w:rPr>
            </w:rPrChange>
          </w:rPr>
          <w:t xml:space="preserve">            //…</w:t>
        </w:r>
      </w:ins>
    </w:p>
    <w:p w14:paraId="2B4E7982" w14:textId="77777777" w:rsidR="00A56DE2" w:rsidRPr="00A56DE2" w:rsidRDefault="00AE6BC6" w:rsidP="00A56DE2">
      <w:pPr>
        <w:autoSpaceDE w:val="0"/>
        <w:autoSpaceDN w:val="0"/>
        <w:adjustRightInd w:val="0"/>
        <w:rPr>
          <w:ins w:id="332" w:author="Cox Olaf" w:date="2015-02-23T08:44:00Z"/>
          <w:rFonts w:ascii="Consolas" w:eastAsia="MS Mincho" w:hAnsi="Consolas" w:cs="Consolas"/>
          <w:color w:val="000000"/>
          <w:sz w:val="17"/>
          <w:szCs w:val="17"/>
          <w:highlight w:val="white"/>
          <w:lang w:val="de-DE" w:eastAsia="de-DE"/>
          <w:rPrChange w:id="333" w:author="Cox Olaf" w:date="2015-02-23T08:44:00Z">
            <w:rPr>
              <w:ins w:id="334" w:author="Cox Olaf" w:date="2015-02-23T08:44:00Z"/>
              <w:rFonts w:ascii="Consolas" w:eastAsia="MS Mincho" w:hAnsi="Consolas" w:cs="Consolas"/>
              <w:color w:val="000000"/>
              <w:sz w:val="19"/>
              <w:szCs w:val="19"/>
              <w:highlight w:val="white"/>
              <w:lang w:val="de-DE" w:eastAsia="de-DE"/>
            </w:rPr>
          </w:rPrChange>
        </w:rPr>
      </w:pPr>
      <w:ins w:id="335" w:author="Cox Olaf" w:date="2015-02-23T08:44:00Z">
        <w:r w:rsidRPr="00AE6BC6">
          <w:rPr>
            <w:rFonts w:ascii="Consolas" w:eastAsia="MS Mincho" w:hAnsi="Consolas" w:cs="Consolas"/>
            <w:color w:val="000000"/>
            <w:sz w:val="17"/>
            <w:szCs w:val="17"/>
            <w:highlight w:val="white"/>
            <w:lang w:val="de-DE" w:eastAsia="de-DE"/>
            <w:rPrChange w:id="336" w:author="Cox Olaf" w:date="2015-02-23T08:44:00Z">
              <w:rPr>
                <w:rFonts w:ascii="Consolas" w:eastAsia="MS Mincho" w:hAnsi="Consolas" w:cs="Consolas"/>
                <w:color w:val="000000"/>
                <w:sz w:val="19"/>
                <w:szCs w:val="19"/>
                <w:highlight w:val="white"/>
                <w:lang w:val="de-DE" w:eastAsia="de-DE"/>
              </w:rPr>
            </w:rPrChange>
          </w:rPr>
          <w:t xml:space="preserve">        }</w:t>
        </w:r>
      </w:ins>
    </w:p>
    <w:p w14:paraId="2B4E7983" w14:textId="77777777" w:rsidR="008B6A82" w:rsidRDefault="008B6A82">
      <w:pPr>
        <w:pStyle w:val="BodyText-Compact-ish"/>
        <w:rPr>
          <w:ins w:id="337" w:author="Cox Olaf" w:date="2015-02-18T08:45:00Z"/>
        </w:rPr>
        <w:pPrChange w:id="338" w:author="Cox Olaf" w:date="2015-02-19T15:52:00Z">
          <w:pPr>
            <w:pStyle w:val="BodyText-Code"/>
          </w:pPr>
        </w:pPrChange>
      </w:pPr>
    </w:p>
    <w:p w14:paraId="2B4E7984" w14:textId="77777777" w:rsidR="00CD42F4" w:rsidRPr="002F2AF3" w:rsidDel="00FD0C6E" w:rsidRDefault="00CD42F4">
      <w:pPr>
        <w:pStyle w:val="BodyText-Code"/>
        <w:rPr>
          <w:del w:id="339" w:author="Cox Olaf" w:date="2015-02-19T15:50:00Z"/>
          <w:strike/>
          <w:rPrChange w:id="340" w:author="Cox Olaf" w:date="2015-02-18T08:52:00Z">
            <w:rPr>
              <w:del w:id="341" w:author="Cox Olaf" w:date="2015-02-19T15:50:00Z"/>
            </w:rPr>
          </w:rPrChange>
        </w:rPr>
      </w:pPr>
    </w:p>
    <w:p w14:paraId="2B4E7985" w14:textId="77777777" w:rsidR="00A71F76" w:rsidRDefault="00A71F76" w:rsidP="009060ED">
      <w:pPr>
        <w:pStyle w:val="berschrift2"/>
        <w:rPr>
          <w:lang w:eastAsia="zh-CN"/>
        </w:rPr>
      </w:pPr>
      <w:bookmarkStart w:id="342" w:name="_Toc401752041"/>
      <w:bookmarkStart w:id="343" w:name="_Ref401765469"/>
      <w:bookmarkStart w:id="344" w:name="_Ref401765471"/>
      <w:r>
        <w:rPr>
          <w:lang w:eastAsia="zh-CN"/>
        </w:rPr>
        <w:t xml:space="preserve">Global </w:t>
      </w:r>
      <w:r w:rsidRPr="009060ED">
        <w:t>Variables</w:t>
      </w:r>
      <w:bookmarkEnd w:id="342"/>
      <w:bookmarkEnd w:id="343"/>
      <w:bookmarkEnd w:id="344"/>
    </w:p>
    <w:p w14:paraId="2B4E7986" w14:textId="77777777" w:rsidR="00A71F76" w:rsidRPr="000B6115" w:rsidRDefault="00E21D14" w:rsidP="008A19F6">
      <w:pPr>
        <w:pStyle w:val="BodyText-RuleFirstParagraph"/>
        <w:rPr>
          <w:lang w:eastAsia="zh-CN"/>
        </w:rPr>
      </w:pPr>
      <w:r>
        <w:rPr>
          <w:rStyle w:val="BodyText-GuidelineID"/>
        </w:rPr>
        <w:t>G/GLB</w:t>
      </w:r>
      <w:r w:rsidR="008A19F6">
        <w:rPr>
          <w:rStyle w:val="BodyText-GuidelineID"/>
        </w:rPr>
        <w:t>10</w:t>
      </w:r>
      <w:r w:rsidR="008A19F6"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A71F76" w:rsidRPr="000B6115">
        <w:rPr>
          <w:lang w:eastAsia="zh-CN"/>
        </w:rPr>
        <w:t>minimize global variables. To use global variables properly, always pass them to functions through parameter values.  Never reference them inside of functions or classes directly because doing so creates a side effect that alters the state of the global without the caller knowing.  The same goes for static variables.  If you need to modify a global variable, you should do so either as an output parameter or return a copy of the global.</w:t>
      </w:r>
    </w:p>
    <w:p w14:paraId="2B4E7987" w14:textId="77777777" w:rsidR="00A71F76" w:rsidRDefault="00A71F76" w:rsidP="009060ED">
      <w:pPr>
        <w:pStyle w:val="berschrift2"/>
        <w:rPr>
          <w:lang w:eastAsia="zh-CN"/>
        </w:rPr>
      </w:pPr>
      <w:bookmarkStart w:id="345" w:name="_Toc401752042"/>
      <w:bookmarkStart w:id="346" w:name="_Ref401765479"/>
      <w:bookmarkStart w:id="347" w:name="_Ref401765481"/>
      <w:r w:rsidRPr="00EA34A9">
        <w:t>Variable Declarations</w:t>
      </w:r>
      <w:r>
        <w:rPr>
          <w:rFonts w:hint="eastAsia"/>
          <w:lang w:eastAsia="zh-CN"/>
        </w:rPr>
        <w:t xml:space="preserve"> and </w:t>
      </w:r>
      <w:r w:rsidRPr="009060ED">
        <w:rPr>
          <w:rFonts w:hint="eastAsia"/>
        </w:rPr>
        <w:t>Init</w:t>
      </w:r>
      <w:r w:rsidR="00DB1869" w:rsidRPr="009060ED">
        <w:t>i</w:t>
      </w:r>
      <w:r w:rsidRPr="009060ED">
        <w:rPr>
          <w:rFonts w:hint="eastAsia"/>
        </w:rPr>
        <w:t>alizations</w:t>
      </w:r>
      <w:bookmarkEnd w:id="345"/>
      <w:bookmarkEnd w:id="346"/>
      <w:bookmarkEnd w:id="347"/>
    </w:p>
    <w:p w14:paraId="2B4E7988" w14:textId="77777777" w:rsidR="00A71F76" w:rsidRDefault="003C2369" w:rsidP="008A19F6">
      <w:pPr>
        <w:pStyle w:val="BodyText-RuleFirstParagraph"/>
        <w:rPr>
          <w:lang w:eastAsia="zh-CN"/>
        </w:rPr>
      </w:pPr>
      <w:r>
        <w:rPr>
          <w:rStyle w:val="BodyText-GuidelineID"/>
        </w:rPr>
        <w:t>G/VAR</w:t>
      </w:r>
      <w:r w:rsidR="008A19F6">
        <w:rPr>
          <w:rStyle w:val="BodyText-GuidelineID"/>
        </w:rPr>
        <w:t>10</w:t>
      </w:r>
      <w:r w:rsidR="008A19F6"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A71F76" w:rsidRPr="000B7586">
        <w:t>declare local variables in the minimum scope block that can contain them, typically</w:t>
      </w:r>
      <w:r w:rsidR="00A71F76">
        <w:t xml:space="preserve"> just before use if the language allows; otherwise,</w:t>
      </w:r>
      <w:r w:rsidR="00A71F76" w:rsidRPr="000B7586">
        <w:t xml:space="preserve"> at the top of that scope block.</w:t>
      </w:r>
    </w:p>
    <w:p w14:paraId="2B4E7989" w14:textId="77777777" w:rsidR="00A71F76" w:rsidRDefault="003C2369" w:rsidP="008A19F6">
      <w:pPr>
        <w:pStyle w:val="BodyText-RuleFirstParagraph"/>
      </w:pPr>
      <w:r>
        <w:rPr>
          <w:rStyle w:val="BodyText-GuidelineID"/>
        </w:rPr>
        <w:t>G/VAR</w:t>
      </w:r>
      <w:r w:rsidR="008A19F6">
        <w:rPr>
          <w:rStyle w:val="BodyText-GuidelineID"/>
        </w:rPr>
        <w:t>20</w:t>
      </w:r>
      <w:r w:rsidR="008A19F6"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A71F76">
        <w:t>initialize variables when they are declared</w:t>
      </w:r>
      <w:r w:rsidR="00CF6D97">
        <w:t xml:space="preserve"> (especially pointers in C++).</w:t>
      </w:r>
      <w:ins w:id="348" w:author="Cox Olaf" w:date="2015-01-16T09:21:00Z">
        <w:r w:rsidR="00294952">
          <w:t xml:space="preserve"> (Rule is valid for C++ in general</w:t>
        </w:r>
      </w:ins>
      <w:ins w:id="349" w:author="Cox Olaf" w:date="2015-01-16T09:22:00Z">
        <w:r w:rsidR="00294952">
          <w:t xml:space="preserve"> and</w:t>
        </w:r>
      </w:ins>
      <w:ins w:id="350" w:author="Cox Olaf" w:date="2015-01-16T09:21:00Z">
        <w:r w:rsidR="00294952">
          <w:t xml:space="preserve"> </w:t>
        </w:r>
      </w:ins>
      <w:ins w:id="351" w:author="Cox Olaf" w:date="2015-01-16T09:22:00Z">
        <w:r w:rsidR="00294952">
          <w:t>for</w:t>
        </w:r>
      </w:ins>
      <w:ins w:id="352" w:author="Cox Olaf" w:date="2015-01-16T09:21:00Z">
        <w:r w:rsidR="00294952">
          <w:t xml:space="preserve"> C# for </w:t>
        </w:r>
      </w:ins>
      <w:ins w:id="353" w:author="Cox Olaf" w:date="2015-01-16T09:22:00Z">
        <w:r w:rsidR="00294952">
          <w:t xml:space="preserve">variables which are immediately used as </w:t>
        </w:r>
      </w:ins>
      <w:ins w:id="354" w:author="Cox Olaf" w:date="2015-01-16T09:21:00Z">
        <w:r w:rsidR="00294952">
          <w:t>ref parameters.)</w:t>
        </w:r>
      </w:ins>
    </w:p>
    <w:p w14:paraId="2B4E798A" w14:textId="77777777" w:rsidR="00A71F76" w:rsidRDefault="00E21D14" w:rsidP="008A19F6">
      <w:pPr>
        <w:pStyle w:val="BodyText-RuleFirstParagraph"/>
        <w:rPr>
          <w:lang w:eastAsia="zh-CN"/>
        </w:rPr>
      </w:pPr>
      <w:r>
        <w:rPr>
          <w:rStyle w:val="BodyText-GuidelineID"/>
        </w:rPr>
        <w:t>G/VAR</w:t>
      </w:r>
      <w:r w:rsidR="008A19F6">
        <w:rPr>
          <w:rStyle w:val="BodyText-GuidelineID"/>
        </w:rPr>
        <w:t>30</w:t>
      </w:r>
      <w:r w:rsidR="008A19F6" w:rsidRPr="0055287F">
        <w:rPr>
          <w:rStyle w:val="TextkrperZchn"/>
        </w:rPr>
        <w:tab/>
      </w:r>
      <w:r w:rsidR="00AE66D1" w:rsidRPr="00644D97">
        <w:rPr>
          <w:rStyle w:val="BodyText-PositiveGreen"/>
        </w:rPr>
        <w:sym w:font="Wingdings" w:char="F0FE"/>
      </w:r>
      <w:r w:rsidR="00AE66D1" w:rsidRPr="00644D97">
        <w:rPr>
          <w:rFonts w:hint="eastAsia"/>
        </w:rPr>
        <w:t xml:space="preserve"> </w:t>
      </w:r>
      <w:bookmarkStart w:id="355" w:name="OLE_LINK9"/>
      <w:bookmarkStart w:id="356" w:name="OLE_LINK10"/>
      <w:r w:rsidR="00AE66D1" w:rsidRPr="00644D97">
        <w:rPr>
          <w:rStyle w:val="BodyText-BoldAction"/>
        </w:rPr>
        <w:t>Do</w:t>
      </w:r>
      <w:r w:rsidR="00AE66D1" w:rsidRPr="00644D97">
        <w:t xml:space="preserve"> </w:t>
      </w:r>
      <w:r w:rsidR="00A71F76">
        <w:t>declare and initialize/assign local variables on a single line</w:t>
      </w:r>
      <w:bookmarkEnd w:id="355"/>
      <w:bookmarkEnd w:id="356"/>
      <w:r w:rsidR="00A71F76">
        <w:t xml:space="preserve"> </w:t>
      </w:r>
      <w:r w:rsidR="00A71F76" w:rsidRPr="00491BFC">
        <w:t>where the language allows it</w:t>
      </w:r>
      <w:r w:rsidR="00A71F76">
        <w:t>.</w:t>
      </w:r>
      <w:r w:rsidR="00A71F76" w:rsidRPr="000B7586">
        <w:t xml:space="preserve"> </w:t>
      </w:r>
      <w:bookmarkStart w:id="357" w:name="OLE_LINK11"/>
      <w:bookmarkStart w:id="358" w:name="OLE_LINK12"/>
      <w:r w:rsidR="00A71F76" w:rsidRPr="000B7586">
        <w:t>This reduces vertical space and makes sure that a variable does not exist in an un-initialized state or in a state that will immediately change.</w:t>
      </w:r>
      <w:bookmarkEnd w:id="357"/>
      <w:bookmarkEnd w:id="358"/>
      <w:r w:rsidR="00A71F76">
        <w:rPr>
          <w:rFonts w:hint="eastAsia"/>
          <w:lang w:eastAsia="zh-CN"/>
        </w:rPr>
        <w:t xml:space="preserve"> </w:t>
      </w:r>
      <w:ins w:id="359" w:author="Cox Olaf" w:date="2015-01-16T09:38:00Z">
        <w:r w:rsidR="00531346">
          <w:rPr>
            <w:lang w:eastAsia="zh-CN"/>
          </w:rPr>
          <w:t>(Rule is valid for simple data types and for pointers.)</w:t>
        </w:r>
      </w:ins>
    </w:p>
    <w:p w14:paraId="2B4E798B" w14:textId="77777777" w:rsidR="00A71F76" w:rsidRPr="00561F28" w:rsidRDefault="00A71F76" w:rsidP="00287A87">
      <w:pPr>
        <w:pStyle w:val="BodyText-Code"/>
        <w:rPr>
          <w:rStyle w:val="BodyText-Code-Comments"/>
          <w:rFonts w:eastAsia="NSimSun"/>
        </w:rPr>
      </w:pPr>
      <w:r w:rsidRPr="00561F28">
        <w:rPr>
          <w:rStyle w:val="BodyText-Code-Comments"/>
          <w:rFonts w:eastAsia="NSimSun"/>
        </w:rPr>
        <w:t>// C++ sample:</w:t>
      </w:r>
    </w:p>
    <w:p w14:paraId="2B4E798C" w14:textId="77777777" w:rsidR="00562DCE" w:rsidRPr="00287A87" w:rsidRDefault="00562DCE" w:rsidP="00287A87">
      <w:pPr>
        <w:pStyle w:val="BodyText-Code"/>
      </w:pPr>
      <w:r w:rsidRPr="00287A87">
        <w:rPr>
          <w:rStyle w:val="BodyText-Code-Keywords"/>
        </w:rPr>
        <w:t>int</w:t>
      </w:r>
      <w:r w:rsidRPr="00287A87">
        <w:t> *pValue = </w:t>
      </w:r>
      <w:r w:rsidRPr="00287A87">
        <w:rPr>
          <w:rStyle w:val="BodyText-Code-Keywords"/>
        </w:rPr>
        <w:t>nullptr</w:t>
      </w:r>
      <w:r w:rsidRPr="00287A87">
        <w:t>;</w:t>
      </w:r>
    </w:p>
    <w:p w14:paraId="2B4E798D" w14:textId="77777777" w:rsidR="00562DCE" w:rsidRPr="00287A87" w:rsidRDefault="00562DCE" w:rsidP="00287A87">
      <w:pPr>
        <w:pStyle w:val="BodyText-Code"/>
      </w:pPr>
      <w:r w:rsidRPr="00287A87">
        <w:t>std::</w:t>
      </w:r>
      <w:r w:rsidRPr="00287A87">
        <w:rPr>
          <w:rStyle w:val="BodyText-Code-Types"/>
        </w:rPr>
        <w:t>complex</w:t>
      </w:r>
      <w:r w:rsidRPr="00287A87">
        <w:t>&lt;</w:t>
      </w:r>
      <w:r w:rsidRPr="00287A87">
        <w:rPr>
          <w:rStyle w:val="BodyText-Code-Keywords"/>
        </w:rPr>
        <w:t>double</w:t>
      </w:r>
      <w:r w:rsidRPr="00287A87">
        <w:t>&gt; c{ 2.71828, 3.14159 };</w:t>
      </w:r>
    </w:p>
    <w:p w14:paraId="2B4E798E" w14:textId="77777777" w:rsidR="00562DCE" w:rsidRPr="00287A87" w:rsidRDefault="00562DCE" w:rsidP="00287A87">
      <w:pPr>
        <w:pStyle w:val="BodyText-Code"/>
      </w:pPr>
      <w:r w:rsidRPr="00287A87">
        <w:rPr>
          <w:rStyle w:val="BodyText-Code-Types"/>
        </w:rPr>
        <w:t>vector</w:t>
      </w:r>
      <w:r w:rsidRPr="00287A87">
        <w:t>&lt;</w:t>
      </w:r>
      <w:r w:rsidRPr="00287A87">
        <w:rPr>
          <w:rStyle w:val="BodyText-Code-Keywords"/>
        </w:rPr>
        <w:t>int</w:t>
      </w:r>
      <w:r w:rsidRPr="00287A87">
        <w:t>&gt;     v{ 1, 2, 3, 4 };</w:t>
      </w:r>
    </w:p>
    <w:p w14:paraId="2B4E798F" w14:textId="77777777" w:rsidR="00A71F76" w:rsidRPr="005C45C9" w:rsidRDefault="00A71F76" w:rsidP="00287A87">
      <w:pPr>
        <w:pStyle w:val="BodyText-Code"/>
      </w:pPr>
      <w:r w:rsidRPr="005C45C9">
        <w:t xml:space="preserve">STARTUPINFO si = { </w:t>
      </w:r>
      <w:r w:rsidRPr="00287A87">
        <w:rPr>
          <w:rStyle w:val="BodyText-Code-Keywords"/>
        </w:rPr>
        <w:t>sizeof</w:t>
      </w:r>
      <w:r w:rsidRPr="005C45C9">
        <w:t>(si) };</w:t>
      </w:r>
    </w:p>
    <w:p w14:paraId="2B4E7990" w14:textId="77777777" w:rsidR="00A71F76" w:rsidRPr="005C45C9" w:rsidRDefault="00A71F76" w:rsidP="00287A87">
      <w:pPr>
        <w:pStyle w:val="BodyText-Code"/>
        <w:rPr>
          <w:lang w:eastAsia="zh-CN"/>
        </w:rPr>
      </w:pPr>
      <w:r w:rsidRPr="005C45C9">
        <w:t>PROCESS_INFORMATION pi = { 0 };</w:t>
      </w:r>
    </w:p>
    <w:p w14:paraId="2B4E7991" w14:textId="77777777" w:rsidR="00A71F76" w:rsidRPr="005C45C9" w:rsidRDefault="00A71F76" w:rsidP="00287A87">
      <w:pPr>
        <w:pStyle w:val="BodyText-Code"/>
        <w:rPr>
          <w:rFonts w:eastAsia="NSimSun"/>
          <w:lang w:eastAsia="zh-CN"/>
        </w:rPr>
      </w:pPr>
    </w:p>
    <w:p w14:paraId="2B4E7992" w14:textId="77777777" w:rsidR="00A71F76" w:rsidRPr="005C45C9" w:rsidRDefault="00A71F76" w:rsidP="00287A87">
      <w:pPr>
        <w:pStyle w:val="BodyText-Code"/>
        <w:rPr>
          <w:rFonts w:eastAsia="NSimSun"/>
          <w:lang w:eastAsia="zh-CN"/>
        </w:rPr>
      </w:pPr>
      <w:r w:rsidRPr="005C45C9">
        <w:rPr>
          <w:rFonts w:eastAsia="NSimSun"/>
          <w:lang w:eastAsia="zh-CN"/>
        </w:rPr>
        <w:t>// C# sample:</w:t>
      </w:r>
    </w:p>
    <w:p w14:paraId="2B4E7993" w14:textId="77777777" w:rsidR="00A71F76" w:rsidRPr="005C45C9" w:rsidRDefault="00A71F76" w:rsidP="00287A87">
      <w:pPr>
        <w:pStyle w:val="BodyText-Code"/>
      </w:pPr>
      <w:bookmarkStart w:id="360" w:name="OLE_LINK143"/>
      <w:bookmarkStart w:id="361" w:name="OLE_LINK144"/>
      <w:r w:rsidRPr="00287A87">
        <w:rPr>
          <w:rStyle w:val="BodyText-Code-Keywords"/>
        </w:rPr>
        <w:t>string</w:t>
      </w:r>
      <w:r w:rsidRPr="005C45C9">
        <w:t xml:space="preserve"> name = myObject.Name;</w:t>
      </w:r>
    </w:p>
    <w:p w14:paraId="2B4E7994" w14:textId="77777777" w:rsidR="00A71F76" w:rsidRPr="005C45C9" w:rsidRDefault="00A71F76" w:rsidP="00287A87">
      <w:pPr>
        <w:pStyle w:val="BodyText-Code"/>
      </w:pPr>
      <w:r w:rsidRPr="00287A87">
        <w:rPr>
          <w:rStyle w:val="BodyText-Code-Keywords"/>
        </w:rPr>
        <w:t>int</w:t>
      </w:r>
      <w:r w:rsidRPr="005C45C9">
        <w:t xml:space="preserve"> val = time.Hours;</w:t>
      </w:r>
    </w:p>
    <w:bookmarkEnd w:id="360"/>
    <w:bookmarkEnd w:id="361"/>
    <w:p w14:paraId="2B4E7995" w14:textId="77777777" w:rsidR="00A71F76" w:rsidRDefault="003C2369" w:rsidP="008A19F6">
      <w:pPr>
        <w:pStyle w:val="BodyText-RuleFirstParagraph"/>
      </w:pPr>
      <w:r>
        <w:rPr>
          <w:rStyle w:val="BodyText-GuidelineID"/>
        </w:rPr>
        <w:t>G/VAR</w:t>
      </w:r>
      <w:r w:rsidR="008A19F6">
        <w:rPr>
          <w:rStyle w:val="BodyText-GuidelineID"/>
        </w:rPr>
        <w:t>40</w:t>
      </w:r>
      <w:r w:rsidR="008A19F6" w:rsidRPr="0055287F">
        <w:rPr>
          <w:rStyle w:val="TextkrperZchn"/>
        </w:rPr>
        <w:tab/>
      </w:r>
      <w:r w:rsidR="003B773F" w:rsidRPr="005B7E5C">
        <w:rPr>
          <w:rStyle w:val="BodyText-NegativeRed"/>
        </w:rPr>
        <w:sym w:font="Wingdings" w:char="F0FD"/>
      </w:r>
      <w:r w:rsidR="003B773F" w:rsidRPr="003B773F">
        <w:rPr>
          <w:rFonts w:hint="eastAsia"/>
        </w:rPr>
        <w:t xml:space="preserve"> </w:t>
      </w:r>
      <w:bookmarkStart w:id="362" w:name="OLE_LINK1"/>
      <w:bookmarkStart w:id="363" w:name="OLE_LINK2"/>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A71F76">
        <w:t xml:space="preserve">declare multiple variables in </w:t>
      </w:r>
      <w:r w:rsidR="00A71F76">
        <w:rPr>
          <w:rFonts w:hint="eastAsia"/>
          <w:lang w:eastAsia="zh-CN"/>
        </w:rPr>
        <w:t xml:space="preserve">a </w:t>
      </w:r>
      <w:r w:rsidR="00A71F76">
        <w:t xml:space="preserve">single line. </w:t>
      </w:r>
      <w:r w:rsidR="00A71F76" w:rsidRPr="00AC1A3C">
        <w:t>One declaration per line is recommended</w:t>
      </w:r>
      <w:r w:rsidR="00A71F76">
        <w:t xml:space="preserve"> since it encourages commenting, and could avoid confusion.</w:t>
      </w:r>
      <w:bookmarkEnd w:id="362"/>
      <w:bookmarkEnd w:id="363"/>
      <w:r w:rsidR="00A71F76">
        <w:t xml:space="preserve"> </w:t>
      </w:r>
      <w:r w:rsidR="00A71F76">
        <w:rPr>
          <w:rFonts w:hint="eastAsia"/>
          <w:lang w:eastAsia="zh-CN"/>
        </w:rPr>
        <w:t xml:space="preserve"> As a Visual C++</w:t>
      </w:r>
      <w:r w:rsidR="00A71F76">
        <w:t xml:space="preserve"> example,</w:t>
      </w:r>
    </w:p>
    <w:p w14:paraId="2B4E7996" w14:textId="77777777" w:rsidR="00A71F76" w:rsidRPr="00EE0DFC" w:rsidRDefault="00A71F76" w:rsidP="00287A87">
      <w:pPr>
        <w:pStyle w:val="BodyText-LocalHeader-GoodCode"/>
      </w:pPr>
      <w:r>
        <w:t>Good</w:t>
      </w:r>
      <w:r w:rsidRPr="00EE0DFC">
        <w:t>:</w:t>
      </w:r>
    </w:p>
    <w:p w14:paraId="2B4E7997" w14:textId="77777777" w:rsidR="00A71F76" w:rsidRPr="00561F28" w:rsidRDefault="00A71F76" w:rsidP="00287A87">
      <w:pPr>
        <w:pStyle w:val="BodyText-Code"/>
        <w:rPr>
          <w:rStyle w:val="BodyText-Code-Comments"/>
        </w:rPr>
      </w:pPr>
      <w:r w:rsidRPr="008745EE">
        <w:t xml:space="preserve">CodeExample *pFirst = </w:t>
      </w:r>
      <w:r w:rsidR="0050479F" w:rsidRPr="00287A87">
        <w:rPr>
          <w:rStyle w:val="BodyText-Code-Keywords"/>
        </w:rPr>
        <w:t>nullptr</w:t>
      </w:r>
      <w:r w:rsidRPr="008745EE">
        <w:t xml:space="preserve">;  </w:t>
      </w:r>
      <w:r w:rsidRPr="00561F28">
        <w:rPr>
          <w:rStyle w:val="BodyText-Code-Comments"/>
          <w:rFonts w:eastAsia="NSimSun"/>
        </w:rPr>
        <w:t>// Pointer of the first element.</w:t>
      </w:r>
    </w:p>
    <w:p w14:paraId="2B4E7998" w14:textId="77777777" w:rsidR="00A71F76" w:rsidRPr="00561F28" w:rsidRDefault="00A71F76" w:rsidP="00287A87">
      <w:pPr>
        <w:pStyle w:val="BodyText-Code"/>
        <w:rPr>
          <w:rStyle w:val="BodyText-Code-Comments"/>
        </w:rPr>
      </w:pPr>
      <w:r w:rsidRPr="008745EE">
        <w:t xml:space="preserve">CodeExample *pSecond = </w:t>
      </w:r>
      <w:r w:rsidR="0050479F" w:rsidRPr="00287A87">
        <w:rPr>
          <w:rStyle w:val="BodyText-Code-Keywords"/>
        </w:rPr>
        <w:t>nullptr</w:t>
      </w:r>
      <w:r w:rsidRPr="008745EE">
        <w:t xml:space="preserve">; </w:t>
      </w:r>
      <w:r w:rsidRPr="00561F28">
        <w:rPr>
          <w:rStyle w:val="BodyText-Code-Comments"/>
          <w:rFonts w:eastAsia="NSimSun"/>
        </w:rPr>
        <w:t>// Pointer of the second element.</w:t>
      </w:r>
    </w:p>
    <w:p w14:paraId="2B4E7999" w14:textId="77777777" w:rsidR="00A71F76" w:rsidRPr="00EE0DFC" w:rsidRDefault="00A71F76" w:rsidP="00287A87">
      <w:pPr>
        <w:pStyle w:val="BodyText-LocalHeader-BadCode"/>
        <w:rPr>
          <w:lang w:eastAsia="zh-CN"/>
        </w:rPr>
      </w:pPr>
      <w:r>
        <w:t>Bad</w:t>
      </w:r>
      <w:r>
        <w:rPr>
          <w:rFonts w:hint="eastAsia"/>
          <w:lang w:eastAsia="zh-CN"/>
        </w:rPr>
        <w:t>:</w:t>
      </w:r>
    </w:p>
    <w:p w14:paraId="2B4E799A" w14:textId="77777777" w:rsidR="00A71F76" w:rsidRPr="008745EE" w:rsidRDefault="00A71F76" w:rsidP="00287A87">
      <w:pPr>
        <w:pStyle w:val="BodyText-Code"/>
      </w:pPr>
      <w:r w:rsidRPr="008745EE">
        <w:t>CodeExample *pFirst, *pSecond;</w:t>
      </w:r>
    </w:p>
    <w:p w14:paraId="2B4E799B" w14:textId="77777777" w:rsidR="00A71F76" w:rsidRDefault="00A71F76" w:rsidP="00561F28">
      <w:pPr>
        <w:pStyle w:val="BodyText-Compact-ish"/>
      </w:pPr>
      <w:r>
        <w:t>The latter example is often mistakenly written as:</w:t>
      </w:r>
    </w:p>
    <w:p w14:paraId="2B4E799C" w14:textId="77777777" w:rsidR="00A71F76" w:rsidRPr="008745EE" w:rsidRDefault="00A71F76" w:rsidP="00287A87">
      <w:pPr>
        <w:pStyle w:val="BodyText-Code"/>
      </w:pPr>
      <w:r w:rsidRPr="008745EE">
        <w:t>CodeExample *pFirst, pSecond;</w:t>
      </w:r>
    </w:p>
    <w:p w14:paraId="2B4E799D" w14:textId="77777777" w:rsidR="00A71F76" w:rsidRPr="00287A87" w:rsidRDefault="00A71F76" w:rsidP="00561F28">
      <w:pPr>
        <w:pStyle w:val="BodyText-Compact-ish"/>
        <w:rPr>
          <w:rStyle w:val="BodyText-ItalicEmphasis"/>
        </w:rPr>
      </w:pPr>
      <w:r w:rsidRPr="00287A87">
        <w:rPr>
          <w:rStyle w:val="BodyText-ItalicEmphasis"/>
        </w:rPr>
        <w:t>Which is actually equivalent to:</w:t>
      </w:r>
    </w:p>
    <w:p w14:paraId="2B4E799E" w14:textId="77777777" w:rsidR="00A71F76" w:rsidRPr="008745EE" w:rsidRDefault="00A71F76" w:rsidP="00287A87">
      <w:pPr>
        <w:pStyle w:val="BodyText-Code"/>
      </w:pPr>
      <w:r w:rsidRPr="008745EE">
        <w:t>CodeExample *pFirst;</w:t>
      </w:r>
    </w:p>
    <w:p w14:paraId="2B4E799F" w14:textId="77777777" w:rsidR="00A71F76" w:rsidRPr="008745EE" w:rsidRDefault="00A71F76" w:rsidP="00287A87">
      <w:pPr>
        <w:pStyle w:val="BodyText-Code"/>
      </w:pPr>
      <w:r w:rsidRPr="008745EE">
        <w:t>CodeExample pSecond;</w:t>
      </w:r>
    </w:p>
    <w:p w14:paraId="2B4E79A0" w14:textId="77777777" w:rsidR="00A71F76" w:rsidRDefault="00A71F76" w:rsidP="009060ED">
      <w:pPr>
        <w:pStyle w:val="berschrift2"/>
        <w:rPr>
          <w:lang w:eastAsia="zh-CN"/>
        </w:rPr>
      </w:pPr>
      <w:bookmarkStart w:id="364" w:name="_Toc401752043"/>
      <w:bookmarkStart w:id="365" w:name="_Ref401765490"/>
      <w:bookmarkStart w:id="366" w:name="_Ref401765493"/>
      <w:r>
        <w:rPr>
          <w:rFonts w:hint="eastAsia"/>
          <w:lang w:eastAsia="zh-CN"/>
        </w:rPr>
        <w:lastRenderedPageBreak/>
        <w:t>Function Declarations and Calls</w:t>
      </w:r>
      <w:bookmarkEnd w:id="364"/>
      <w:bookmarkEnd w:id="365"/>
      <w:bookmarkEnd w:id="366"/>
    </w:p>
    <w:p w14:paraId="2B4E79A1" w14:textId="77777777" w:rsidR="00A71F76" w:rsidRDefault="003C2369" w:rsidP="008A19F6">
      <w:pPr>
        <w:pStyle w:val="BodyText-RuleFirstParagraph"/>
      </w:pPr>
      <w:r>
        <w:rPr>
          <w:rStyle w:val="BodyText-GuidelineID"/>
        </w:rPr>
        <w:t>G/FUN</w:t>
      </w:r>
      <w:r w:rsidR="008A19F6">
        <w:rPr>
          <w:rStyle w:val="BodyText-GuidelineID"/>
        </w:rPr>
        <w:t>10</w:t>
      </w:r>
      <w:r w:rsidR="008A19F6" w:rsidRPr="0055287F">
        <w:rPr>
          <w:rStyle w:val="TextkrperZchn"/>
        </w:rPr>
        <w:tab/>
      </w:r>
      <w:ins w:id="367" w:author="Cox Olaf" w:date="2015-01-16T10:37:00Z">
        <w:r w:rsidR="006D734F" w:rsidRPr="00644D97">
          <w:rPr>
            <w:rStyle w:val="BodyText-PositiveGreen"/>
          </w:rPr>
          <w:sym w:font="Wingdings" w:char="F0FE"/>
        </w:r>
        <w:r w:rsidR="006D734F" w:rsidRPr="00644D97">
          <w:rPr>
            <w:rFonts w:hint="eastAsia"/>
          </w:rPr>
          <w:t xml:space="preserve"> </w:t>
        </w:r>
      </w:ins>
      <w:r w:rsidR="00A71F76" w:rsidRPr="00E012BD">
        <w:rPr>
          <w:lang w:eastAsia="zh-CN"/>
        </w:rPr>
        <w:t>The function/method name, return value and parameter list can take several forms. Ideally this can all fit on a single line. If there are many arguments that don't fit on a line those can be wrapped, many per line or one per line. Put the return type on the same line as the function/method name.</w:t>
      </w:r>
      <w:r w:rsidR="00A71F76">
        <w:rPr>
          <w:rFonts w:hint="eastAsia"/>
          <w:lang w:eastAsia="zh-CN"/>
        </w:rPr>
        <w:t xml:space="preserve"> </w:t>
      </w:r>
      <w:r w:rsidR="00A71F76">
        <w:t>For example,</w:t>
      </w:r>
    </w:p>
    <w:p w14:paraId="2B4E79A2" w14:textId="77777777" w:rsidR="00A71F76" w:rsidRPr="009363A9" w:rsidRDefault="00A71F76" w:rsidP="00F35576">
      <w:pPr>
        <w:pStyle w:val="BodyText-Compact-ish"/>
      </w:pPr>
      <w:r w:rsidRPr="009363A9">
        <w:t>Single Line Format:</w:t>
      </w:r>
    </w:p>
    <w:p w14:paraId="2B4E79A3" w14:textId="77777777" w:rsidR="00A71F76" w:rsidRPr="008A3978" w:rsidRDefault="00A71F76" w:rsidP="00287A87">
      <w:pPr>
        <w:pStyle w:val="BodyText-Code"/>
        <w:rPr>
          <w:rStyle w:val="BodyText-Code-Comments"/>
        </w:rPr>
      </w:pPr>
      <w:r w:rsidRPr="008A3978">
        <w:rPr>
          <w:rStyle w:val="BodyText-Code-Comments"/>
          <w:rFonts w:eastAsia="NSimSun"/>
        </w:rPr>
        <w:t>// C++ function declaration sample:</w:t>
      </w:r>
    </w:p>
    <w:p w14:paraId="2B4E79A4" w14:textId="77777777" w:rsidR="00A71F76" w:rsidRPr="008745EE" w:rsidRDefault="00A71F76" w:rsidP="00287A87">
      <w:pPr>
        <w:pStyle w:val="BodyText-Code"/>
        <w:rPr>
          <w:lang w:eastAsia="zh-CN"/>
        </w:rPr>
      </w:pPr>
      <w:r w:rsidRPr="008745EE">
        <w:t>HRESULT DoSomeFunctionCall(</w:t>
      </w:r>
      <w:r w:rsidRPr="00287A87">
        <w:rPr>
          <w:rStyle w:val="BodyText-Code-Keywords"/>
        </w:rPr>
        <w:t>int</w:t>
      </w:r>
      <w:r w:rsidRPr="008745EE">
        <w:t xml:space="preserve"> param1, </w:t>
      </w:r>
      <w:r w:rsidRPr="00287A87">
        <w:rPr>
          <w:rStyle w:val="BodyText-Code-Keywords"/>
        </w:rPr>
        <w:t>int</w:t>
      </w:r>
      <w:r w:rsidRPr="008745EE">
        <w:t xml:space="preserve"> param2, </w:t>
      </w:r>
      <w:r w:rsidRPr="00287A87">
        <w:rPr>
          <w:rStyle w:val="BodyText-Code-Keywords"/>
        </w:rPr>
        <w:t>int</w:t>
      </w:r>
      <w:r w:rsidRPr="008745EE">
        <w:t xml:space="preserve"> *param3);</w:t>
      </w:r>
    </w:p>
    <w:p w14:paraId="2B4E79A5" w14:textId="77777777" w:rsidR="00A71F76" w:rsidRPr="008A3978" w:rsidRDefault="00A71F76" w:rsidP="00287A87">
      <w:pPr>
        <w:pStyle w:val="BodyText-Code"/>
        <w:rPr>
          <w:rStyle w:val="BodyText-Code-Comments"/>
        </w:rPr>
      </w:pPr>
      <w:r w:rsidRPr="008A3978">
        <w:rPr>
          <w:rStyle w:val="BodyText-Code-Comments"/>
          <w:rFonts w:eastAsia="NSimSun"/>
        </w:rPr>
        <w:t>// C++ / C# function call sample:</w:t>
      </w:r>
    </w:p>
    <w:p w14:paraId="2B4E79A6" w14:textId="77777777" w:rsidR="00A71F76" w:rsidRPr="008745EE" w:rsidRDefault="00A71F76" w:rsidP="00287A87">
      <w:pPr>
        <w:pStyle w:val="BodyText-Code"/>
      </w:pPr>
      <w:r w:rsidRPr="008745EE">
        <w:t>hr = DoSomeFunctionCall(param1, param2, param3);</w:t>
      </w:r>
    </w:p>
    <w:p w14:paraId="2B4E79A7" w14:textId="77777777" w:rsidR="00A71F76" w:rsidRPr="009363A9" w:rsidRDefault="00A71F76" w:rsidP="00F35576">
      <w:pPr>
        <w:pStyle w:val="BodyText-Compact-ish"/>
      </w:pPr>
      <w:r w:rsidRPr="009363A9">
        <w:t>Multiple Line Formats:</w:t>
      </w:r>
    </w:p>
    <w:p w14:paraId="2B4E79A8" w14:textId="77777777" w:rsidR="00A71F76" w:rsidRPr="008A3978" w:rsidRDefault="00A71F76" w:rsidP="00287A87">
      <w:pPr>
        <w:pStyle w:val="BodyText-Code"/>
        <w:rPr>
          <w:rStyle w:val="BodyText-Code-Comments"/>
        </w:rPr>
      </w:pPr>
      <w:r w:rsidRPr="008A3978">
        <w:rPr>
          <w:rStyle w:val="BodyText-Code-Comments"/>
          <w:rFonts w:eastAsia="NSimSun"/>
        </w:rPr>
        <w:t>// C++ function declaration sample:</w:t>
      </w:r>
    </w:p>
    <w:p w14:paraId="2B4E79A9" w14:textId="77777777" w:rsidR="00A71F76" w:rsidRPr="008745EE" w:rsidRDefault="00A71F76" w:rsidP="00287A87">
      <w:pPr>
        <w:pStyle w:val="BodyText-Code"/>
        <w:rPr>
          <w:rFonts w:eastAsia="NSimSun"/>
        </w:rPr>
      </w:pPr>
      <w:r w:rsidRPr="008745EE">
        <w:rPr>
          <w:rFonts w:eastAsia="NSimSun"/>
        </w:rPr>
        <w:t xml:space="preserve">HRESULT </w:t>
      </w:r>
      <w:r w:rsidRPr="008745EE">
        <w:t>DoSomeFunctionCall</w:t>
      </w:r>
      <w:r w:rsidRPr="008745EE">
        <w:rPr>
          <w:rFonts w:eastAsia="NSimSun"/>
        </w:rPr>
        <w:t>(</w:t>
      </w:r>
      <w:r w:rsidRPr="00287A87">
        <w:rPr>
          <w:rStyle w:val="BodyText-Code-Keywords"/>
          <w:rFonts w:eastAsia="NSimSun"/>
        </w:rPr>
        <w:t>int</w:t>
      </w:r>
      <w:r w:rsidRPr="008745EE">
        <w:rPr>
          <w:rFonts w:eastAsia="NSimSun"/>
        </w:rPr>
        <w:t xml:space="preserve"> </w:t>
      </w:r>
      <w:r w:rsidRPr="008745EE">
        <w:t>param1</w:t>
      </w:r>
      <w:r w:rsidRPr="008745EE">
        <w:rPr>
          <w:rFonts w:eastAsia="NSimSun"/>
        </w:rPr>
        <w:t xml:space="preserve">, </w:t>
      </w:r>
      <w:r w:rsidRPr="00287A87">
        <w:rPr>
          <w:rStyle w:val="BodyText-Code-Keywords"/>
          <w:rFonts w:eastAsia="NSimSun"/>
        </w:rPr>
        <w:t>int</w:t>
      </w:r>
      <w:r w:rsidRPr="008745EE">
        <w:rPr>
          <w:rFonts w:eastAsia="NSimSun"/>
        </w:rPr>
        <w:t xml:space="preserve"> </w:t>
      </w:r>
      <w:r w:rsidRPr="008745EE">
        <w:t>param2</w:t>
      </w:r>
      <w:r w:rsidRPr="008745EE">
        <w:rPr>
          <w:rFonts w:eastAsia="NSimSun"/>
        </w:rPr>
        <w:t xml:space="preserve">, </w:t>
      </w:r>
      <w:r w:rsidRPr="00287A87">
        <w:rPr>
          <w:rStyle w:val="BodyText-Code-Keywords"/>
        </w:rPr>
        <w:t>int</w:t>
      </w:r>
      <w:r w:rsidRPr="008745EE">
        <w:t xml:space="preserve"> *param3, </w:t>
      </w:r>
    </w:p>
    <w:p w14:paraId="2B4E79AA" w14:textId="77777777" w:rsidR="00A71F76" w:rsidRPr="008745EE" w:rsidRDefault="00287A87" w:rsidP="00287A87">
      <w:pPr>
        <w:pStyle w:val="BodyText-Code"/>
        <w:rPr>
          <w:rFonts w:eastAsia="NSimSun"/>
          <w:lang w:eastAsia="zh-CN"/>
        </w:rPr>
      </w:pPr>
      <w:r w:rsidRPr="00287A87">
        <w:rPr>
          <w:rFonts w:eastAsia="NSimSun"/>
        </w:rPr>
        <w:t xml:space="preserve">    </w:t>
      </w:r>
      <w:r w:rsidR="00A71F76" w:rsidRPr="00287A87">
        <w:rPr>
          <w:rStyle w:val="BodyText-Code-Keywords"/>
          <w:rFonts w:eastAsia="NSimSun"/>
        </w:rPr>
        <w:t>int</w:t>
      </w:r>
      <w:r w:rsidR="00A71F76" w:rsidRPr="008745EE">
        <w:rPr>
          <w:rFonts w:eastAsia="NSimSun"/>
        </w:rPr>
        <w:t xml:space="preserve"> </w:t>
      </w:r>
      <w:r w:rsidR="00A71F76" w:rsidRPr="008745EE">
        <w:t>param4</w:t>
      </w:r>
      <w:r w:rsidR="00A71F76" w:rsidRPr="008745EE">
        <w:rPr>
          <w:rFonts w:eastAsia="NSimSun"/>
        </w:rPr>
        <w:t xml:space="preserve">, </w:t>
      </w:r>
      <w:r w:rsidR="00A71F76" w:rsidRPr="00287A87">
        <w:rPr>
          <w:rStyle w:val="BodyText-Code-Keywords"/>
          <w:rFonts w:eastAsia="NSimSun"/>
        </w:rPr>
        <w:t>int</w:t>
      </w:r>
      <w:r w:rsidR="00A71F76" w:rsidRPr="008745EE">
        <w:rPr>
          <w:rFonts w:eastAsia="NSimSun"/>
        </w:rPr>
        <w:t xml:space="preserve"> </w:t>
      </w:r>
      <w:r w:rsidR="00A71F76" w:rsidRPr="008745EE">
        <w:t>param5</w:t>
      </w:r>
      <w:r w:rsidR="00A71F76" w:rsidRPr="008745EE">
        <w:rPr>
          <w:rFonts w:eastAsia="NSimSun"/>
        </w:rPr>
        <w:t>);</w:t>
      </w:r>
    </w:p>
    <w:p w14:paraId="2B4E79AB" w14:textId="77777777" w:rsidR="00A71F76" w:rsidRPr="008A3978" w:rsidRDefault="00A71F76" w:rsidP="00287A87">
      <w:pPr>
        <w:pStyle w:val="BodyText-Code"/>
        <w:rPr>
          <w:rStyle w:val="BodyText-Code-Comments"/>
        </w:rPr>
      </w:pPr>
      <w:r w:rsidRPr="008A3978">
        <w:rPr>
          <w:rStyle w:val="BodyText-Code-Comments"/>
          <w:rFonts w:eastAsia="NSimSun"/>
        </w:rPr>
        <w:t>// C++ / C# function call sample:</w:t>
      </w:r>
    </w:p>
    <w:p w14:paraId="2B4E79AC" w14:textId="77777777" w:rsidR="00A71F76" w:rsidRPr="008745EE" w:rsidRDefault="00A71F76" w:rsidP="00287A87">
      <w:pPr>
        <w:pStyle w:val="BodyText-Code"/>
        <w:rPr>
          <w:rFonts w:eastAsia="NSimSun"/>
        </w:rPr>
      </w:pPr>
      <w:r w:rsidRPr="008745EE">
        <w:rPr>
          <w:rFonts w:eastAsia="NSimSun"/>
        </w:rPr>
        <w:t xml:space="preserve">hr = </w:t>
      </w:r>
      <w:r w:rsidRPr="008745EE">
        <w:t>DoSomeFunctionCall</w:t>
      </w:r>
      <w:r w:rsidRPr="008745EE">
        <w:rPr>
          <w:rFonts w:eastAsia="NSimSun"/>
        </w:rPr>
        <w:t>(</w:t>
      </w:r>
      <w:r w:rsidRPr="008745EE">
        <w:t>param1</w:t>
      </w:r>
      <w:r w:rsidRPr="008745EE">
        <w:rPr>
          <w:rFonts w:eastAsia="NSimSun"/>
        </w:rPr>
        <w:t xml:space="preserve">, </w:t>
      </w:r>
      <w:r w:rsidRPr="008745EE">
        <w:t>param2</w:t>
      </w:r>
      <w:r w:rsidRPr="008745EE">
        <w:rPr>
          <w:rFonts w:eastAsia="NSimSun"/>
        </w:rPr>
        <w:t xml:space="preserve">, </w:t>
      </w:r>
      <w:r w:rsidRPr="008745EE">
        <w:t xml:space="preserve">param3, </w:t>
      </w:r>
    </w:p>
    <w:p w14:paraId="2B4E79AD" w14:textId="77777777" w:rsidR="00A71F76" w:rsidRPr="008745EE" w:rsidRDefault="00287A87" w:rsidP="00287A87">
      <w:pPr>
        <w:pStyle w:val="BodyText-Code"/>
        <w:rPr>
          <w:rFonts w:eastAsia="NSimSun"/>
        </w:rPr>
      </w:pPr>
      <w:r>
        <w:t xml:space="preserve">    </w:t>
      </w:r>
      <w:r w:rsidR="00A71F76" w:rsidRPr="008745EE">
        <w:t>param4</w:t>
      </w:r>
      <w:r w:rsidR="00A71F76" w:rsidRPr="008745EE">
        <w:rPr>
          <w:rFonts w:eastAsia="NSimSun"/>
        </w:rPr>
        <w:t xml:space="preserve">, </w:t>
      </w:r>
      <w:r w:rsidR="00A71F76" w:rsidRPr="008745EE">
        <w:t>param5</w:t>
      </w:r>
      <w:r w:rsidR="00A71F76" w:rsidRPr="008745EE">
        <w:rPr>
          <w:rFonts w:eastAsia="NSimSun"/>
        </w:rPr>
        <w:t>);</w:t>
      </w:r>
    </w:p>
    <w:p w14:paraId="2B4E79AE" w14:textId="77777777" w:rsidR="00AC7DB7" w:rsidRDefault="003C2369" w:rsidP="00E15310">
      <w:pPr>
        <w:pStyle w:val="BodyText-RuleFirstParagraph"/>
        <w:rPr>
          <w:ins w:id="368" w:author="Cox Olaf" w:date="2015-01-21T11:11:00Z"/>
        </w:rPr>
      </w:pPr>
      <w:del w:id="369" w:author="Cox Olaf" w:date="2015-01-21T11:11:00Z">
        <w:r w:rsidDel="00AC7DB7">
          <w:rPr>
            <w:rStyle w:val="BodyText-GuidelineID"/>
          </w:rPr>
          <w:delText>G/FUN</w:delText>
        </w:r>
        <w:r w:rsidR="00E15310" w:rsidDel="00AC7DB7">
          <w:rPr>
            <w:rStyle w:val="BodyText-GuidelineID"/>
          </w:rPr>
          <w:delText>20</w:delText>
        </w:r>
        <w:r w:rsidR="00E15310" w:rsidRPr="0055287F" w:rsidDel="00AC7DB7">
          <w:rPr>
            <w:rStyle w:val="TextkrperZchn"/>
          </w:rPr>
          <w:tab/>
        </w:r>
        <w:r w:rsidR="00A71F76" w:rsidRPr="00E77E3E" w:rsidDel="00AC7DB7">
          <w:delText xml:space="preserve">When breaking up the parameter list into multiple lines, each type/parameter pair </w:delText>
        </w:r>
      </w:del>
      <w:del w:id="370" w:author="Cox Olaf" w:date="2015-01-16T10:36:00Z">
        <w:r w:rsidR="00A71F76" w:rsidRPr="00E77E3E" w:rsidDel="006D734F">
          <w:delText xml:space="preserve">should </w:delText>
        </w:r>
      </w:del>
      <w:del w:id="371" w:author="Cox Olaf" w:date="2015-01-21T11:11:00Z">
        <w:r w:rsidR="00A71F76" w:rsidRPr="00E77E3E" w:rsidDel="00AC7DB7">
          <w:delText xml:space="preserve">line up under the preceding one, the first one being on a new line, indented </w:delText>
        </w:r>
        <w:r w:rsidR="00A71F76" w:rsidDel="00AC7DB7">
          <w:delText>one tab</w:delText>
        </w:r>
        <w:r w:rsidR="00A71F76" w:rsidRPr="00E77E3E" w:rsidDel="00AC7DB7">
          <w:delText xml:space="preserve">. Parameter lists for function/method </w:delText>
        </w:r>
        <w:r w:rsidR="00A71F76" w:rsidRPr="009C4F24" w:rsidDel="00AC7DB7">
          <w:rPr>
            <w:rStyle w:val="BodyText-ItalicEmphasis"/>
          </w:rPr>
          <w:delText>calls</w:delText>
        </w:r>
        <w:r w:rsidR="00A71F76" w:rsidRPr="00E77E3E" w:rsidDel="00AC7DB7">
          <w:delText xml:space="preserve"> </w:delText>
        </w:r>
      </w:del>
      <w:del w:id="372" w:author="Cox Olaf" w:date="2015-01-16T10:23:00Z">
        <w:r w:rsidR="00A71F76" w:rsidRPr="00E77E3E" w:rsidDel="00651C9F">
          <w:delText xml:space="preserve">should </w:delText>
        </w:r>
      </w:del>
      <w:del w:id="373" w:author="Cox Olaf" w:date="2015-01-21T11:11:00Z">
        <w:r w:rsidR="00A71F76" w:rsidRPr="00E77E3E" w:rsidDel="00AC7DB7">
          <w:delText xml:space="preserve">be formatted in the same manner. </w:delText>
        </w:r>
      </w:del>
    </w:p>
    <w:p w14:paraId="2B4E79AF" w14:textId="77777777" w:rsidR="00AC7DB7" w:rsidRDefault="00AC7DB7" w:rsidP="00E15310">
      <w:pPr>
        <w:pStyle w:val="BodyText-RuleFirstParagraph"/>
      </w:pPr>
      <w:ins w:id="374" w:author="Cox Olaf" w:date="2015-01-21T11:10:00Z">
        <w:r>
          <w:tab/>
          <w:t>… or alternatively</w:t>
        </w:r>
      </w:ins>
      <w:ins w:id="375" w:author="Cox Olaf" w:date="2015-01-21T11:11:00Z">
        <w:r>
          <w:t xml:space="preserve"> (e.g. </w:t>
        </w:r>
      </w:ins>
      <w:ins w:id="376" w:author="Cox Olaf" w:date="2015-01-21T11:12:00Z">
        <w:r>
          <w:t xml:space="preserve">in C++ </w:t>
        </w:r>
      </w:ins>
      <w:ins w:id="377" w:author="Cox Olaf" w:date="2015-01-21T11:11:00Z">
        <w:r>
          <w:t>when parameters have comments)</w:t>
        </w:r>
      </w:ins>
      <w:ins w:id="378" w:author="Cox Olaf" w:date="2015-01-21T11:10:00Z">
        <w:r>
          <w:t>:</w:t>
        </w:r>
      </w:ins>
    </w:p>
    <w:p w14:paraId="2B4E79B0" w14:textId="77777777" w:rsidR="00A71F76" w:rsidRPr="00287A87" w:rsidRDefault="00A71F76" w:rsidP="00287A87">
      <w:pPr>
        <w:pStyle w:val="BodyText-Code"/>
        <w:rPr>
          <w:rStyle w:val="BodyText-Code-Comments"/>
        </w:rPr>
      </w:pPr>
      <w:r w:rsidRPr="00287A87">
        <w:rPr>
          <w:rStyle w:val="BodyText-Code-Comments"/>
          <w:rFonts w:eastAsia="NSimSun"/>
        </w:rPr>
        <w:t>// C++ function declaration sample:</w:t>
      </w:r>
    </w:p>
    <w:p w14:paraId="2B4E79B1" w14:textId="77777777" w:rsidR="00A71F76" w:rsidRPr="0009664A" w:rsidRDefault="00A71F76" w:rsidP="00287A87">
      <w:pPr>
        <w:pStyle w:val="BodyText-Code"/>
        <w:rPr>
          <w:rFonts w:eastAsia="NSimSun"/>
        </w:rPr>
      </w:pPr>
      <w:r w:rsidRPr="0009664A">
        <w:rPr>
          <w:rFonts w:eastAsia="NSimSun"/>
        </w:rPr>
        <w:t>HRESULT DoSomeFunctionCall(</w:t>
      </w:r>
    </w:p>
    <w:p w14:paraId="2B4E79B2" w14:textId="77777777" w:rsidR="00A71F76" w:rsidRPr="00287A87" w:rsidRDefault="00A71F76" w:rsidP="00287A87">
      <w:pPr>
        <w:pStyle w:val="BodyText-Code"/>
        <w:rPr>
          <w:rStyle w:val="BodyText-Code-Comments"/>
          <w:rFonts w:eastAsia="NSimSun"/>
        </w:rPr>
      </w:pPr>
      <w:r w:rsidRPr="0009664A">
        <w:rPr>
          <w:rFonts w:eastAsia="NSimSun"/>
        </w:rPr>
        <w:t xml:space="preserve">    HWND hwnd,    </w:t>
      </w:r>
      <w:r w:rsidRPr="00287A87">
        <w:rPr>
          <w:rStyle w:val="BodyText-Code-Comments"/>
          <w:rFonts w:eastAsia="NSimSun"/>
        </w:rPr>
        <w:t>// You can comment parameters, too</w:t>
      </w:r>
    </w:p>
    <w:p w14:paraId="2B4E79B3" w14:textId="77777777" w:rsidR="00A71F76" w:rsidRPr="00287A87" w:rsidRDefault="00A71F76" w:rsidP="00287A87">
      <w:pPr>
        <w:pStyle w:val="BodyText-Code"/>
        <w:rPr>
          <w:rStyle w:val="BodyText-Code-Comments"/>
          <w:rFonts w:eastAsia="NSimSun"/>
        </w:rPr>
      </w:pPr>
      <w:r w:rsidRPr="0009664A">
        <w:rPr>
          <w:rFonts w:eastAsia="NSimSun"/>
        </w:rPr>
        <w:t xml:space="preserve">    T1 param1,    </w:t>
      </w:r>
      <w:r w:rsidRPr="00287A87">
        <w:rPr>
          <w:rStyle w:val="BodyText-Code-Comments"/>
          <w:rFonts w:eastAsia="NSimSun"/>
        </w:rPr>
        <w:t>// Indicates something</w:t>
      </w:r>
    </w:p>
    <w:p w14:paraId="2B4E79B4" w14:textId="77777777" w:rsidR="00A71F76" w:rsidRPr="00287A87" w:rsidRDefault="00A71F76" w:rsidP="00287A87">
      <w:pPr>
        <w:pStyle w:val="BodyText-Code"/>
        <w:rPr>
          <w:rStyle w:val="BodyText-Code-Comments"/>
          <w:rFonts w:eastAsia="NSimSun"/>
        </w:rPr>
      </w:pPr>
      <w:r w:rsidRPr="0009664A">
        <w:rPr>
          <w:rFonts w:eastAsia="NSimSun"/>
        </w:rPr>
        <w:t xml:space="preserve">    T2 param2,    </w:t>
      </w:r>
      <w:r w:rsidRPr="00287A87">
        <w:rPr>
          <w:rStyle w:val="BodyText-Code-Comments"/>
          <w:rFonts w:eastAsia="NSimSun"/>
        </w:rPr>
        <w:t>// Indicates something else</w:t>
      </w:r>
    </w:p>
    <w:p w14:paraId="2B4E79B5" w14:textId="77777777" w:rsidR="00A71F76" w:rsidRPr="00287A87" w:rsidRDefault="00A71F76" w:rsidP="00287A87">
      <w:pPr>
        <w:pStyle w:val="BodyText-Code"/>
        <w:rPr>
          <w:rStyle w:val="BodyText-Code-Comments"/>
          <w:rFonts w:eastAsia="NSimSun"/>
        </w:rPr>
      </w:pPr>
      <w:r w:rsidRPr="0009664A">
        <w:rPr>
          <w:rFonts w:eastAsia="NSimSun"/>
        </w:rPr>
        <w:t xml:space="preserve">    T3 param3,    </w:t>
      </w:r>
      <w:r w:rsidRPr="00287A87">
        <w:rPr>
          <w:rStyle w:val="BodyText-Code-Comments"/>
          <w:rFonts w:eastAsia="NSimSun"/>
        </w:rPr>
        <w:t>// Indicates more</w:t>
      </w:r>
    </w:p>
    <w:p w14:paraId="2B4E79B6" w14:textId="77777777" w:rsidR="00A71F76" w:rsidRPr="00287A87" w:rsidRDefault="00A71F76" w:rsidP="00287A87">
      <w:pPr>
        <w:pStyle w:val="BodyText-Code"/>
        <w:rPr>
          <w:rStyle w:val="BodyText-Code-Comments"/>
          <w:rFonts w:eastAsia="NSimSun"/>
        </w:rPr>
      </w:pPr>
      <w:r w:rsidRPr="0009664A">
        <w:rPr>
          <w:rFonts w:eastAsia="NSimSun"/>
        </w:rPr>
        <w:t xml:space="preserve">    T4 param4,    </w:t>
      </w:r>
      <w:r w:rsidRPr="00287A87">
        <w:rPr>
          <w:rStyle w:val="BodyText-Code-Comments"/>
          <w:rFonts w:eastAsia="NSimSun"/>
        </w:rPr>
        <w:t>// Indicates even more</w:t>
      </w:r>
    </w:p>
    <w:p w14:paraId="2B4E79B7" w14:textId="77777777" w:rsidR="00A71F76" w:rsidRPr="00287A87" w:rsidRDefault="00A71F76" w:rsidP="00287A87">
      <w:pPr>
        <w:pStyle w:val="BodyText-Code"/>
        <w:rPr>
          <w:rStyle w:val="BodyText-Code-Comments"/>
          <w:rFonts w:eastAsia="NSimSun"/>
        </w:rPr>
      </w:pPr>
      <w:r w:rsidRPr="0009664A">
        <w:rPr>
          <w:rFonts w:eastAsia="NSimSun"/>
        </w:rPr>
        <w:t xml:space="preserve">    T5 param5);   </w:t>
      </w:r>
      <w:r w:rsidRPr="00287A87">
        <w:rPr>
          <w:rStyle w:val="BodyText-Code-Comments"/>
          <w:rFonts w:eastAsia="NSimSun"/>
        </w:rPr>
        <w:t>// You get the idea</w:t>
      </w:r>
    </w:p>
    <w:p w14:paraId="2B4E79B8" w14:textId="77777777" w:rsidR="00A71F76" w:rsidRPr="0009664A" w:rsidRDefault="00A71F76" w:rsidP="00287A87">
      <w:pPr>
        <w:pStyle w:val="BodyText-Code"/>
        <w:rPr>
          <w:rFonts w:eastAsia="NSimSun"/>
          <w:lang w:eastAsia="zh-CN"/>
        </w:rPr>
      </w:pPr>
    </w:p>
    <w:p w14:paraId="2B4E79B9" w14:textId="77777777" w:rsidR="00A71F76" w:rsidRPr="0009664A" w:rsidRDefault="00A71F76" w:rsidP="00287A87">
      <w:pPr>
        <w:pStyle w:val="BodyText-Code"/>
        <w:rPr>
          <w:lang w:eastAsia="zh-CN"/>
        </w:rPr>
      </w:pPr>
      <w:r w:rsidRPr="0009664A">
        <w:rPr>
          <w:rFonts w:eastAsia="NSimSun"/>
        </w:rPr>
        <w:t xml:space="preserve">// </w:t>
      </w:r>
      <w:r w:rsidRPr="0009664A">
        <w:rPr>
          <w:rFonts w:eastAsia="NSimSun"/>
          <w:lang w:eastAsia="zh-CN"/>
        </w:rPr>
        <w:t>C++ / C# function call sample:</w:t>
      </w:r>
    </w:p>
    <w:p w14:paraId="2B4E79BA" w14:textId="77777777" w:rsidR="00A71F76" w:rsidRPr="0009664A" w:rsidRDefault="00A71F76" w:rsidP="00287A87">
      <w:pPr>
        <w:pStyle w:val="BodyText-Code"/>
        <w:rPr>
          <w:rFonts w:eastAsia="NSimSun"/>
        </w:rPr>
      </w:pPr>
      <w:r w:rsidRPr="0009664A">
        <w:rPr>
          <w:rFonts w:eastAsia="NSimSun"/>
        </w:rPr>
        <w:t>hr = DoSomeFunctionCall(</w:t>
      </w:r>
    </w:p>
    <w:p w14:paraId="2B4E79BB" w14:textId="77777777" w:rsidR="00A71F76" w:rsidRPr="0009664A" w:rsidRDefault="00A71F76" w:rsidP="00287A87">
      <w:pPr>
        <w:pStyle w:val="BodyText-Code"/>
        <w:rPr>
          <w:rFonts w:eastAsia="NSimSun"/>
        </w:rPr>
      </w:pPr>
      <w:r w:rsidRPr="0009664A">
        <w:rPr>
          <w:rFonts w:eastAsia="NSimSun"/>
        </w:rPr>
        <w:t xml:space="preserve">    hwnd,</w:t>
      </w:r>
    </w:p>
    <w:p w14:paraId="2B4E79BC" w14:textId="77777777" w:rsidR="00A71F76" w:rsidRPr="0009664A" w:rsidRDefault="00A71F76" w:rsidP="00287A87">
      <w:pPr>
        <w:pStyle w:val="BodyText-Code"/>
        <w:rPr>
          <w:rFonts w:eastAsia="NSimSun"/>
        </w:rPr>
      </w:pPr>
      <w:r w:rsidRPr="0009664A">
        <w:rPr>
          <w:rFonts w:eastAsia="NSimSun"/>
        </w:rPr>
        <w:t xml:space="preserve">    param1,</w:t>
      </w:r>
    </w:p>
    <w:p w14:paraId="2B4E79BD" w14:textId="77777777" w:rsidR="00A71F76" w:rsidRPr="0009664A" w:rsidRDefault="00A71F76" w:rsidP="00287A87">
      <w:pPr>
        <w:pStyle w:val="BodyText-Code"/>
        <w:rPr>
          <w:rFonts w:eastAsia="NSimSun"/>
        </w:rPr>
      </w:pPr>
      <w:r w:rsidRPr="0009664A">
        <w:rPr>
          <w:rFonts w:eastAsia="NSimSun"/>
        </w:rPr>
        <w:t xml:space="preserve">    param2,</w:t>
      </w:r>
    </w:p>
    <w:p w14:paraId="2B4E79BE" w14:textId="77777777" w:rsidR="00A71F76" w:rsidRPr="0009664A" w:rsidRDefault="00A71F76" w:rsidP="00287A87">
      <w:pPr>
        <w:pStyle w:val="BodyText-Code"/>
        <w:rPr>
          <w:rFonts w:eastAsia="NSimSun"/>
        </w:rPr>
      </w:pPr>
      <w:r w:rsidRPr="0009664A">
        <w:rPr>
          <w:rFonts w:eastAsia="NSimSun"/>
        </w:rPr>
        <w:t xml:space="preserve">    param3,</w:t>
      </w:r>
    </w:p>
    <w:p w14:paraId="2B4E79BF" w14:textId="77777777" w:rsidR="00A71F76" w:rsidRPr="0009664A" w:rsidRDefault="00A71F76" w:rsidP="00287A87">
      <w:pPr>
        <w:pStyle w:val="BodyText-Code"/>
        <w:rPr>
          <w:rFonts w:eastAsia="NSimSun"/>
        </w:rPr>
      </w:pPr>
      <w:r w:rsidRPr="0009664A">
        <w:rPr>
          <w:rFonts w:eastAsia="NSimSun"/>
        </w:rPr>
        <w:t xml:space="preserve">    param4,</w:t>
      </w:r>
    </w:p>
    <w:p w14:paraId="2B4E79C0" w14:textId="77777777" w:rsidR="00651C9F" w:rsidDel="000919D5" w:rsidRDefault="00A71F76" w:rsidP="008A19F6">
      <w:pPr>
        <w:pStyle w:val="BodyText-RuleFirstParagraph"/>
        <w:rPr>
          <w:del w:id="379" w:author="Cox Olaf" w:date="2015-01-21T11:09:00Z"/>
          <w:rFonts w:eastAsia="NSimSun"/>
        </w:rPr>
      </w:pPr>
      <w:r w:rsidRPr="0009664A">
        <w:rPr>
          <w:rFonts w:eastAsia="NSimSun"/>
        </w:rPr>
        <w:t xml:space="preserve">    param5);</w:t>
      </w:r>
    </w:p>
    <w:p w14:paraId="2B4E79C1" w14:textId="77777777" w:rsidR="000919D5" w:rsidRPr="0009664A" w:rsidRDefault="000919D5" w:rsidP="00AC7DB7">
      <w:pPr>
        <w:pStyle w:val="BodyText-Code"/>
        <w:rPr>
          <w:ins w:id="380" w:author="Cox Olaf" w:date="2015-01-22T15:54:00Z"/>
          <w:rFonts w:eastAsia="NSimSun"/>
        </w:rPr>
      </w:pPr>
    </w:p>
    <w:p w14:paraId="2B4E79C2" w14:textId="77777777" w:rsidR="00A71F76" w:rsidRDefault="003C2369" w:rsidP="008A19F6">
      <w:pPr>
        <w:pStyle w:val="BodyText-RuleFirstParagraph"/>
      </w:pPr>
      <w:r>
        <w:rPr>
          <w:rStyle w:val="BodyText-GuidelineID"/>
        </w:rPr>
        <w:t>G/FUN</w:t>
      </w:r>
      <w:r w:rsidR="00E15310">
        <w:rPr>
          <w:rStyle w:val="BodyText-GuidelineID"/>
        </w:rPr>
        <w:t>3</w:t>
      </w:r>
      <w:r w:rsidR="008A19F6">
        <w:rPr>
          <w:rStyle w:val="BodyText-GuidelineID"/>
        </w:rPr>
        <w:t>0</w:t>
      </w:r>
      <w:r w:rsidR="008A19F6" w:rsidRPr="0055287F">
        <w:rPr>
          <w:rStyle w:val="TextkrperZchn"/>
        </w:rPr>
        <w:tab/>
      </w:r>
      <w:r w:rsidR="00AE66D1" w:rsidRPr="00644D97">
        <w:rPr>
          <w:rStyle w:val="BodyText-PositiveGreen"/>
        </w:rPr>
        <w:sym w:font="Wingdings" w:char="F0FE"/>
      </w:r>
      <w:r w:rsidR="00AE66D1" w:rsidRPr="00644D97">
        <w:rPr>
          <w:rFonts w:hint="eastAsia"/>
        </w:rPr>
        <w:t xml:space="preserve"> </w:t>
      </w:r>
      <w:bookmarkStart w:id="381" w:name="OLE_LINK154"/>
      <w:bookmarkStart w:id="382" w:name="OLE_LINK155"/>
      <w:r w:rsidR="00AE66D1" w:rsidRPr="00644D97">
        <w:rPr>
          <w:rStyle w:val="BodyText-BoldAction"/>
        </w:rPr>
        <w:t>Do</w:t>
      </w:r>
      <w:r w:rsidR="00AE66D1" w:rsidRPr="00644D97">
        <w:t xml:space="preserve"> </w:t>
      </w:r>
      <w:r w:rsidR="00A71F76" w:rsidRPr="00767567">
        <w:t xml:space="preserve">order parameters, grouping the </w:t>
      </w:r>
      <w:r w:rsidR="00AE6BC6" w:rsidRPr="00AE6BC6">
        <w:rPr>
          <w:i/>
          <w:rPrChange w:id="383" w:author="Cox Olaf" w:date="2015-01-16T10:36:00Z">
            <w:rPr/>
          </w:rPrChange>
        </w:rPr>
        <w:t>in</w:t>
      </w:r>
      <w:r w:rsidR="00A71F76" w:rsidRPr="00767567">
        <w:t xml:space="preserve"> parameters first, the </w:t>
      </w:r>
      <w:r w:rsidR="00AE6BC6" w:rsidRPr="00AE6BC6">
        <w:rPr>
          <w:i/>
          <w:rPrChange w:id="384" w:author="Cox Olaf" w:date="2015-01-16T10:36:00Z">
            <w:rPr/>
          </w:rPrChange>
        </w:rPr>
        <w:t>out</w:t>
      </w:r>
      <w:r w:rsidR="00A71F76" w:rsidRPr="00767567">
        <w:t xml:space="preserve"> parameters last.</w:t>
      </w:r>
      <w:bookmarkEnd w:id="381"/>
      <w:bookmarkEnd w:id="382"/>
      <w:del w:id="385" w:author="Cox Olaf" w:date="2015-01-16T10:32:00Z">
        <w:r w:rsidR="00A71F76" w:rsidRPr="00767567" w:rsidDel="006D734F">
          <w:delText xml:space="preserve"> Within the group, order the parameters based on</w:delText>
        </w:r>
        <w:r w:rsidR="00A71F76" w:rsidRPr="00FE6C14" w:rsidDel="006D734F">
          <w:delText xml:space="preserve"> </w:delText>
        </w:r>
        <w:r w:rsidR="00A71F76" w:rsidDel="006D734F">
          <w:delText>what will help programmers supply the right values.  For example, if a function takes arguments named “left” and “right”, put “left” before “right” so that their place match their names. When designing a series of functions which take the same arguments, use a consistent order across the functions.  For example, if one function takes an input handle as the first parameter, all of the related functions should also take the same input handle as the first parameter.</w:delText>
        </w:r>
      </w:del>
    </w:p>
    <w:p w14:paraId="2B4E79C3" w14:textId="77777777" w:rsidR="006D734F" w:rsidRDefault="006D734F" w:rsidP="006D734F">
      <w:pPr>
        <w:pStyle w:val="BodyText-RuleFirstParagraph"/>
        <w:rPr>
          <w:ins w:id="386" w:author="Cox Olaf" w:date="2015-01-16T10:34:00Z"/>
        </w:rPr>
      </w:pPr>
      <w:bookmarkStart w:id="387" w:name="_Toc401752044"/>
      <w:bookmarkStart w:id="388" w:name="_Ref401765505"/>
      <w:bookmarkStart w:id="389" w:name="_Ref401765507"/>
      <w:ins w:id="390" w:author="Cox Olaf" w:date="2015-01-16T10:31:00Z">
        <w:r>
          <w:rPr>
            <w:rStyle w:val="BodyText-GuidelineID"/>
          </w:rPr>
          <w:t>G/FUN40</w:t>
        </w:r>
        <w:r w:rsidRPr="0055287F">
          <w:rPr>
            <w:rStyle w:val="TextkrperZchn"/>
          </w:rPr>
          <w:tab/>
        </w: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Pr="00767567">
          <w:t>order parameters</w:t>
        </w:r>
        <w:r>
          <w:t xml:space="preserve"> w</w:t>
        </w:r>
        <w:r w:rsidRPr="00767567">
          <w:t xml:space="preserve">ithin the </w:t>
        </w:r>
      </w:ins>
      <w:ins w:id="391" w:author="Cox Olaf" w:date="2015-01-16T10:32:00Z">
        <w:r w:rsidR="00AE6BC6" w:rsidRPr="00AE6BC6">
          <w:rPr>
            <w:i/>
            <w:rPrChange w:id="392" w:author="Cox Olaf" w:date="2015-01-16T10:35:00Z">
              <w:rPr/>
            </w:rPrChange>
          </w:rPr>
          <w:t>in</w:t>
        </w:r>
        <w:r>
          <w:t xml:space="preserve"> or </w:t>
        </w:r>
        <w:r w:rsidR="00AE6BC6" w:rsidRPr="00AE6BC6">
          <w:rPr>
            <w:i/>
            <w:rPrChange w:id="393" w:author="Cox Olaf" w:date="2015-01-16T10:35:00Z">
              <w:rPr/>
            </w:rPrChange>
          </w:rPr>
          <w:t>out</w:t>
        </w:r>
        <w:r>
          <w:t xml:space="preserve"> </w:t>
        </w:r>
      </w:ins>
      <w:ins w:id="394" w:author="Cox Olaf" w:date="2015-01-16T10:31:00Z">
        <w:r w:rsidRPr="00767567">
          <w:t>group</w:t>
        </w:r>
      </w:ins>
      <w:ins w:id="395" w:author="Cox Olaf" w:date="2015-01-16T10:33:00Z">
        <w:r>
          <w:t>,</w:t>
        </w:r>
      </w:ins>
      <w:ins w:id="396" w:author="Cox Olaf" w:date="2015-01-16T10:31:00Z">
        <w:r w:rsidRPr="00767567">
          <w:t xml:space="preserve"> based on</w:t>
        </w:r>
        <w:r w:rsidRPr="00FE6C14">
          <w:t xml:space="preserve"> </w:t>
        </w:r>
        <w:r>
          <w:t>what will help programmers supply the right values.</w:t>
        </w:r>
      </w:ins>
      <w:ins w:id="397" w:author="Cox Olaf" w:date="2015-01-16T10:39:00Z">
        <w:r>
          <w:br/>
        </w:r>
      </w:ins>
      <w:ins w:id="398" w:author="Cox Olaf" w:date="2015-01-16T10:33:00Z">
        <w:r>
          <w:t>E</w:t>
        </w:r>
      </w:ins>
      <w:ins w:id="399" w:author="Cox Olaf" w:date="2015-01-16T10:31:00Z">
        <w:r>
          <w:t>xample</w:t>
        </w:r>
      </w:ins>
      <w:ins w:id="400" w:author="Cox Olaf" w:date="2015-01-16T10:33:00Z">
        <w:r>
          <w:t>: I</w:t>
        </w:r>
      </w:ins>
      <w:ins w:id="401" w:author="Cox Olaf" w:date="2015-01-16T10:31:00Z">
        <w:r>
          <w:t>f a function takes arguments named “left” and “right”, put “left” before “right” so that their place match their names.</w:t>
        </w:r>
      </w:ins>
    </w:p>
    <w:p w14:paraId="2B4E79C4" w14:textId="77777777" w:rsidR="006D734F" w:rsidRDefault="006D734F" w:rsidP="006D734F">
      <w:pPr>
        <w:pStyle w:val="BodyText-RuleFirstParagraph"/>
        <w:rPr>
          <w:ins w:id="402" w:author="Cox Olaf" w:date="2015-01-16T10:31:00Z"/>
        </w:rPr>
      </w:pPr>
      <w:ins w:id="403" w:author="Cox Olaf" w:date="2015-01-16T10:35:00Z">
        <w:r>
          <w:rPr>
            <w:rStyle w:val="BodyText-GuidelineID"/>
          </w:rPr>
          <w:t>G/FUN50</w:t>
        </w:r>
        <w:r w:rsidRPr="0055287F">
          <w:rPr>
            <w:rStyle w:val="TextkrperZchn"/>
          </w:rPr>
          <w:tab/>
        </w:r>
        <w:r w:rsidRPr="00644D97">
          <w:rPr>
            <w:rStyle w:val="BodyText-PositiveGreen"/>
          </w:rPr>
          <w:sym w:font="Wingdings" w:char="F0FE"/>
        </w:r>
        <w:r w:rsidRPr="00644D97">
          <w:rPr>
            <w:rFonts w:hint="eastAsia"/>
          </w:rPr>
          <w:t xml:space="preserve"> </w:t>
        </w:r>
      </w:ins>
      <w:ins w:id="404" w:author="Cox Olaf" w:date="2015-01-16T10:31:00Z">
        <w:r>
          <w:t xml:space="preserve">When designing a series of functions which take the same arguments, </w:t>
        </w:r>
      </w:ins>
      <w:ins w:id="405" w:author="Cox Olaf" w:date="2015-01-16T10:39:00Z">
        <w:r>
          <w:t xml:space="preserve">you </w:t>
        </w:r>
        <w:r w:rsidR="00AE6BC6" w:rsidRPr="00AE6BC6">
          <w:rPr>
            <w:b/>
            <w:rPrChange w:id="406" w:author="Cox Olaf" w:date="2015-01-16T10:39:00Z">
              <w:rPr/>
            </w:rPrChange>
          </w:rPr>
          <w:t>must</w:t>
        </w:r>
        <w:r>
          <w:t xml:space="preserve"> </w:t>
        </w:r>
      </w:ins>
      <w:ins w:id="407" w:author="Cox Olaf" w:date="2015-01-16T10:31:00Z">
        <w:r>
          <w:t>use a consistent order across the functions.</w:t>
        </w:r>
      </w:ins>
      <w:ins w:id="408" w:author="Cox Olaf" w:date="2015-01-16T10:39:00Z">
        <w:r>
          <w:br/>
          <w:t>E</w:t>
        </w:r>
      </w:ins>
      <w:ins w:id="409" w:author="Cox Olaf" w:date="2015-01-16T10:31:00Z">
        <w:r>
          <w:t>xample</w:t>
        </w:r>
      </w:ins>
      <w:ins w:id="410" w:author="Cox Olaf" w:date="2015-01-16T10:39:00Z">
        <w:r>
          <w:t>: I</w:t>
        </w:r>
      </w:ins>
      <w:ins w:id="411" w:author="Cox Olaf" w:date="2015-01-16T10:31:00Z">
        <w:r>
          <w:t>f one function takes an input handle as the first parameter, all of the related functions should also take the same input handle as the first parameter.</w:t>
        </w:r>
      </w:ins>
    </w:p>
    <w:p w14:paraId="2B4E79C5" w14:textId="77777777" w:rsidR="00A71F76" w:rsidRDefault="00A71F76" w:rsidP="009060ED">
      <w:pPr>
        <w:pStyle w:val="berschrift2"/>
        <w:rPr>
          <w:lang w:eastAsia="zh-CN"/>
        </w:rPr>
      </w:pPr>
      <w:r w:rsidRPr="009060ED">
        <w:lastRenderedPageBreak/>
        <w:t>Statements</w:t>
      </w:r>
      <w:bookmarkEnd w:id="387"/>
      <w:bookmarkEnd w:id="388"/>
      <w:bookmarkEnd w:id="389"/>
    </w:p>
    <w:p w14:paraId="2B4E79C6" w14:textId="77777777" w:rsidR="00A71F76" w:rsidRDefault="003C2369" w:rsidP="00E15310">
      <w:pPr>
        <w:pStyle w:val="BodyText-RuleFirstParagraph"/>
      </w:pPr>
      <w:r>
        <w:rPr>
          <w:rStyle w:val="BodyText-GuidelineID"/>
        </w:rPr>
        <w:t>G/ST</w:t>
      </w:r>
      <w:r w:rsidR="00E15310">
        <w:rPr>
          <w:rStyle w:val="BodyText-GuidelineID"/>
        </w:rPr>
        <w:t>10</w:t>
      </w:r>
      <w:r w:rsidR="00E15310"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A71F76">
        <w:t xml:space="preserve">put more than one statement on a single line </w:t>
      </w:r>
      <w:r w:rsidR="00A71F76" w:rsidRPr="00485F58">
        <w:t>because it makes stepping through the code in</w:t>
      </w:r>
      <w:r w:rsidR="00A71F76">
        <w:t xml:space="preserve"> a debugger much more difficult.</w:t>
      </w:r>
    </w:p>
    <w:p w14:paraId="2B4E79C7" w14:textId="77777777" w:rsidR="00A71F76" w:rsidRDefault="00A71F76" w:rsidP="00287A87">
      <w:pPr>
        <w:pStyle w:val="BodyText-LocalHeader-GoodCode"/>
        <w:rPr>
          <w:lang w:eastAsia="zh-CN"/>
        </w:rPr>
      </w:pPr>
      <w:r>
        <w:rPr>
          <w:rFonts w:hint="eastAsia"/>
        </w:rPr>
        <w:t>Good</w:t>
      </w:r>
      <w:r w:rsidRPr="00EE66C7">
        <w:rPr>
          <w:rFonts w:hint="eastAsia"/>
        </w:rPr>
        <w:t>:</w:t>
      </w:r>
      <w:r>
        <w:rPr>
          <w:rFonts w:hint="eastAsia"/>
          <w:lang w:eastAsia="zh-CN"/>
        </w:rPr>
        <w:t xml:space="preserve"> </w:t>
      </w:r>
    </w:p>
    <w:p w14:paraId="2B4E79C8" w14:textId="77777777" w:rsidR="00A71F76" w:rsidRPr="00287A87" w:rsidRDefault="00A71F76" w:rsidP="00287A87">
      <w:pPr>
        <w:pStyle w:val="BodyText-Code"/>
        <w:rPr>
          <w:rStyle w:val="BodyText-Code-Comments"/>
          <w:rFonts w:eastAsia="NSimSun"/>
        </w:rPr>
      </w:pPr>
      <w:r w:rsidRPr="00287A87">
        <w:rPr>
          <w:rStyle w:val="BodyText-Code-Comments"/>
          <w:rFonts w:eastAsia="NSimSun"/>
        </w:rPr>
        <w:t>// C++ / C# sample:</w:t>
      </w:r>
    </w:p>
    <w:p w14:paraId="2B4E79C9" w14:textId="77777777" w:rsidR="00A71F76" w:rsidRPr="005C45C9" w:rsidRDefault="00A71F76" w:rsidP="00287A87">
      <w:pPr>
        <w:pStyle w:val="BodyText-Code"/>
      </w:pPr>
      <w:r w:rsidRPr="005C45C9">
        <w:t>a = 1;</w:t>
      </w:r>
    </w:p>
    <w:p w14:paraId="2B4E79CA" w14:textId="77777777" w:rsidR="00A71F76" w:rsidRPr="005C45C9" w:rsidRDefault="00A71F76" w:rsidP="00287A87">
      <w:pPr>
        <w:pStyle w:val="BodyText-Code"/>
      </w:pPr>
      <w:r w:rsidRPr="005C45C9">
        <w:t>b = 2;</w:t>
      </w:r>
    </w:p>
    <w:p w14:paraId="2B4E79CB" w14:textId="77777777" w:rsidR="00A71F76" w:rsidRDefault="00A71F76" w:rsidP="00287A87">
      <w:pPr>
        <w:pStyle w:val="BodyText-LocalHeader-BadCode"/>
      </w:pPr>
      <w:r>
        <w:rPr>
          <w:rFonts w:hint="eastAsia"/>
        </w:rPr>
        <w:t>Bad</w:t>
      </w:r>
      <w:r w:rsidRPr="00915CAC">
        <w:rPr>
          <w:rFonts w:hint="eastAsia"/>
        </w:rPr>
        <w:t>:</w:t>
      </w:r>
    </w:p>
    <w:p w14:paraId="2B4E79CC" w14:textId="77777777" w:rsidR="00A71F76" w:rsidRPr="00287A87" w:rsidRDefault="00A71F76" w:rsidP="00287A87">
      <w:pPr>
        <w:pStyle w:val="BodyText-Code"/>
        <w:rPr>
          <w:rStyle w:val="BodyText-Code-Comments"/>
          <w:rFonts w:eastAsia="NSimSun"/>
        </w:rPr>
      </w:pPr>
      <w:r w:rsidRPr="00287A87">
        <w:rPr>
          <w:rStyle w:val="BodyText-Code-Comments"/>
          <w:rFonts w:eastAsia="NSimSun"/>
        </w:rPr>
        <w:t>// C++ / C# sample:</w:t>
      </w:r>
    </w:p>
    <w:p w14:paraId="2B4E79CD" w14:textId="77777777" w:rsidR="00A71F76" w:rsidRPr="005C45C9" w:rsidRDefault="00A71F76" w:rsidP="00287A87">
      <w:pPr>
        <w:pStyle w:val="BodyText-Code"/>
      </w:pPr>
      <w:r w:rsidRPr="005C45C9">
        <w:t>a = 1; b = 2;</w:t>
      </w:r>
    </w:p>
    <w:p w14:paraId="2B4E79CE" w14:textId="77777777" w:rsidR="00CF3BB8" w:rsidRPr="00CF3BB8" w:rsidRDefault="00CF3BB8" w:rsidP="00CF3BB8">
      <w:pPr>
        <w:pStyle w:val="berschrift2"/>
      </w:pPr>
      <w:bookmarkStart w:id="412" w:name="_Toc401752045"/>
      <w:bookmarkStart w:id="413" w:name="_Ref401765517"/>
      <w:bookmarkStart w:id="414" w:name="_Ref401765519"/>
      <w:r>
        <w:t>Control Flow</w:t>
      </w:r>
      <w:bookmarkEnd w:id="412"/>
      <w:bookmarkEnd w:id="413"/>
      <w:bookmarkEnd w:id="414"/>
    </w:p>
    <w:p w14:paraId="2B4E79CF" w14:textId="77777777" w:rsidR="00137317" w:rsidRDefault="003C2369" w:rsidP="00E15310">
      <w:pPr>
        <w:pStyle w:val="BodyText-RuleFirstParagraph"/>
      </w:pPr>
      <w:r>
        <w:rPr>
          <w:rStyle w:val="BodyText-GuidelineID"/>
        </w:rPr>
        <w:t>G/CF</w:t>
      </w:r>
      <w:r w:rsidR="00E15310">
        <w:rPr>
          <w:rStyle w:val="BodyText-GuidelineID"/>
        </w:rPr>
        <w:t>10</w:t>
      </w:r>
      <w:r w:rsidR="00E15310" w:rsidRPr="0055287F">
        <w:rPr>
          <w:rStyle w:val="TextkrperZchn"/>
        </w:rPr>
        <w:tab/>
      </w:r>
      <w:r w:rsidR="001B1D13" w:rsidRPr="001B1D13">
        <w:rPr>
          <w:rStyle w:val="BodyText-NegativeRed"/>
        </w:rPr>
        <w:sym w:font="Wingdings" w:char="F0FD"/>
      </w:r>
      <w:r w:rsidR="001B1D13" w:rsidRPr="001B1D13">
        <w:t xml:space="preserve"> </w:t>
      </w:r>
      <w:r w:rsidR="001B1D13" w:rsidRPr="001B1D13">
        <w:rPr>
          <w:rStyle w:val="BodyText-BoldAction"/>
        </w:rPr>
        <w:t>You</w:t>
      </w:r>
      <w:r w:rsidR="001B1D13" w:rsidRPr="001B1D13">
        <w:t xml:space="preserve"> </w:t>
      </w:r>
      <w:r w:rsidR="001B1D13" w:rsidRPr="001B1D13">
        <w:rPr>
          <w:rStyle w:val="BodyText-BoldAction"/>
        </w:rPr>
        <w:t>should</w:t>
      </w:r>
      <w:r w:rsidR="001B1D13" w:rsidRPr="001B1D13">
        <w:t xml:space="preserve"> </w:t>
      </w:r>
      <w:r w:rsidR="001B1D13" w:rsidRPr="001B1D13">
        <w:rPr>
          <w:rStyle w:val="BodyText-BoldAction"/>
        </w:rPr>
        <w:t>not</w:t>
      </w:r>
      <w:r w:rsidR="00137317" w:rsidRPr="001B1D13">
        <w:t xml:space="preserve"> </w:t>
      </w:r>
      <w:r w:rsidR="00137317">
        <w:t xml:space="preserve">early return in most functions. </w:t>
      </w:r>
      <w:r w:rsidR="00137317" w:rsidRPr="00F92602">
        <w:t xml:space="preserve">Early returns are acceptable in some situations, </w:t>
      </w:r>
      <w:r w:rsidR="00137317">
        <w:t>but</w:t>
      </w:r>
      <w:r w:rsidR="00137317" w:rsidRPr="00F92602">
        <w:t xml:space="preserve"> they should be avoided.  Ideally functions will have a single return point at the bottom that all execution leads to.</w:t>
      </w:r>
    </w:p>
    <w:p w14:paraId="2B4E79D0" w14:textId="77777777" w:rsidR="00137317" w:rsidRPr="00B22C0D" w:rsidRDefault="00137317" w:rsidP="00B22C0D">
      <w:pPr>
        <w:pStyle w:val="BodyText-Compact"/>
      </w:pPr>
      <w:r w:rsidRPr="00B22C0D">
        <w:t>Acceptable situations for early returns are:</w:t>
      </w:r>
    </w:p>
    <w:p w14:paraId="2B4E79D1" w14:textId="77777777" w:rsidR="00137317" w:rsidRDefault="00137317" w:rsidP="00B22C0D">
      <w:pPr>
        <w:pStyle w:val="ListParagraph-Bullet"/>
      </w:pPr>
      <w:r>
        <w:t xml:space="preserve">Parameter validation done at the very beginning of a function </w:t>
      </w:r>
    </w:p>
    <w:p w14:paraId="2B4E79D2" w14:textId="77777777" w:rsidR="00137317" w:rsidRDefault="00137317" w:rsidP="00B22C0D">
      <w:pPr>
        <w:pStyle w:val="ListParagraph-Bullet"/>
      </w:pPr>
      <w:r>
        <w:t>Extremely small functions (like assessors to member variable state)</w:t>
      </w:r>
    </w:p>
    <w:p w14:paraId="2B4E79D3" w14:textId="77777777" w:rsidR="00CF3BB8" w:rsidDel="00094812" w:rsidRDefault="003C2369" w:rsidP="00E15310">
      <w:pPr>
        <w:pStyle w:val="BodyText-RuleFirstParagraph"/>
        <w:rPr>
          <w:del w:id="415" w:author="Cox Olaf" w:date="2015-01-16T10:46:00Z"/>
        </w:rPr>
      </w:pPr>
      <w:del w:id="416" w:author="Cox Olaf" w:date="2015-01-16T10:46:00Z">
        <w:r w:rsidDel="00094812">
          <w:rPr>
            <w:rStyle w:val="BodyText-GuidelineID"/>
          </w:rPr>
          <w:delText>G/CF</w:delText>
        </w:r>
        <w:r w:rsidR="00E15310" w:rsidDel="00094812">
          <w:rPr>
            <w:rStyle w:val="BodyText-GuidelineID"/>
          </w:rPr>
          <w:delText>20</w:delText>
        </w:r>
        <w:r w:rsidR="00E15310" w:rsidRPr="0055287F" w:rsidDel="00094812">
          <w:rPr>
            <w:rStyle w:val="TextkrperZchn"/>
          </w:rPr>
          <w:tab/>
        </w:r>
        <w:r w:rsidR="003B773F" w:rsidRPr="005B7E5C" w:rsidDel="00094812">
          <w:rPr>
            <w:rStyle w:val="BodyText-NegativeRed"/>
          </w:rPr>
          <w:sym w:font="Wingdings" w:char="F0FD"/>
        </w:r>
        <w:r w:rsidR="003B773F" w:rsidRPr="003B773F" w:rsidDel="00094812">
          <w:rPr>
            <w:rFonts w:hint="eastAsia"/>
          </w:rPr>
          <w:delText xml:space="preserve"> </w:delText>
        </w:r>
        <w:bookmarkStart w:id="417" w:name="OLE_LINK13"/>
        <w:bookmarkStart w:id="418" w:name="OLE_LINK14"/>
        <w:bookmarkStart w:id="419" w:name="OLE_LINK15"/>
        <w:bookmarkStart w:id="420" w:name="OLE_LINK16"/>
        <w:r w:rsidR="003B773F" w:rsidRPr="005B7E5C" w:rsidDel="00094812">
          <w:rPr>
            <w:rStyle w:val="BodyText-BoldAction"/>
          </w:rPr>
          <w:delText>Do</w:delText>
        </w:r>
        <w:r w:rsidR="003B773F" w:rsidRPr="003B773F" w:rsidDel="00094812">
          <w:delText xml:space="preserve"> </w:delText>
        </w:r>
        <w:r w:rsidR="003B773F" w:rsidRPr="005B7E5C" w:rsidDel="00094812">
          <w:rPr>
            <w:rStyle w:val="BodyText-BoldAction"/>
          </w:rPr>
          <w:delText>not</w:delText>
        </w:r>
        <w:r w:rsidR="003B773F" w:rsidRPr="006C0449" w:rsidDel="00094812">
          <w:delText xml:space="preserve"> </w:delText>
        </w:r>
        <w:r w:rsidR="00CF3BB8" w:rsidRPr="00CF3BB8" w:rsidDel="00094812">
          <w:delText xml:space="preserve">change the </w:delText>
        </w:r>
        <w:r w:rsidR="00CF3BB8" w:rsidDel="00094812">
          <w:delText>loop variable inside of a for-loop block</w:delText>
        </w:r>
        <w:bookmarkEnd w:id="417"/>
        <w:bookmarkEnd w:id="418"/>
        <w:bookmarkEnd w:id="419"/>
        <w:bookmarkEnd w:id="420"/>
        <w:r w:rsidR="00CF3BB8" w:rsidDel="00094812">
          <w:delText>.</w:delText>
        </w:r>
      </w:del>
    </w:p>
    <w:p w14:paraId="2B4E79D4" w14:textId="77777777" w:rsidR="005B5E81" w:rsidRDefault="003C2369" w:rsidP="00E15310">
      <w:pPr>
        <w:pStyle w:val="BodyText-RuleFirstParagraph"/>
      </w:pPr>
      <w:r>
        <w:rPr>
          <w:rStyle w:val="BodyText-GuidelineID"/>
        </w:rPr>
        <w:t>G/CF</w:t>
      </w:r>
      <w:r w:rsidR="00E15310">
        <w:rPr>
          <w:rStyle w:val="BodyText-GuidelineID"/>
        </w:rPr>
        <w:t>30</w:t>
      </w:r>
      <w:r w:rsidR="00E15310"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5B5E81">
        <w:t>prefer range-for/foreach statement over the "conventional" for statement.</w:t>
      </w:r>
    </w:p>
    <w:p w14:paraId="2B4E79D5" w14:textId="77777777" w:rsidR="00D51601" w:rsidRDefault="00D51601" w:rsidP="00D51601">
      <w:pPr>
        <w:pStyle w:val="BodyText-LocalHeader-GoodCode"/>
        <w:rPr>
          <w:ins w:id="421" w:author="Cox Olaf" w:date="2015-02-19T16:08:00Z"/>
          <w:lang w:eastAsia="zh-CN"/>
        </w:rPr>
      </w:pPr>
      <w:ins w:id="422" w:author="Cox Olaf" w:date="2015-02-19T16:08:00Z">
        <w:r>
          <w:rPr>
            <w:rFonts w:hint="eastAsia"/>
          </w:rPr>
          <w:t>Good</w:t>
        </w:r>
        <w:r w:rsidRPr="00EE66C7">
          <w:rPr>
            <w:rFonts w:hint="eastAsia"/>
          </w:rPr>
          <w:t>:</w:t>
        </w:r>
        <w:r>
          <w:rPr>
            <w:rFonts w:hint="eastAsia"/>
            <w:lang w:eastAsia="zh-CN"/>
          </w:rPr>
          <w:t xml:space="preserve"> </w:t>
        </w:r>
      </w:ins>
    </w:p>
    <w:p w14:paraId="2B4E79D6" w14:textId="77777777" w:rsidR="005B5E81" w:rsidRPr="00287A87" w:rsidRDefault="005B5E81" w:rsidP="00287A87">
      <w:pPr>
        <w:pStyle w:val="BodyText-Code"/>
        <w:rPr>
          <w:rStyle w:val="BodyText-Code-Comments"/>
        </w:rPr>
      </w:pPr>
      <w:r w:rsidRPr="00287A87">
        <w:rPr>
          <w:rStyle w:val="BodyText-Code-Comments"/>
        </w:rPr>
        <w:t>// C#</w:t>
      </w:r>
    </w:p>
    <w:p w14:paraId="2B4E79D7" w14:textId="77777777" w:rsidR="005B5E81" w:rsidRPr="00141893" w:rsidRDefault="005B5E81" w:rsidP="00287A87">
      <w:pPr>
        <w:pStyle w:val="BodyText-Code"/>
      </w:pPr>
      <w:r w:rsidRPr="00141893">
        <w:rPr>
          <w:rStyle w:val="BodyText-Code-Keywords"/>
        </w:rPr>
        <w:t>foreach</w:t>
      </w:r>
      <w:r w:rsidRPr="00141893">
        <w:t>(</w:t>
      </w:r>
      <w:del w:id="423" w:author="Cox Olaf" w:date="2015-02-19T15:57:00Z">
        <w:r w:rsidRPr="00141893" w:rsidDel="0049394E">
          <w:rPr>
            <w:rStyle w:val="BodyText-Code-Keywords"/>
          </w:rPr>
          <w:delText>int</w:delText>
        </w:r>
        <w:r w:rsidRPr="00141893" w:rsidDel="0049394E">
          <w:delText> </w:delText>
        </w:r>
      </w:del>
      <w:ins w:id="424" w:author="Cox Olaf" w:date="2015-02-19T15:57:00Z">
        <w:r w:rsidR="0049394E">
          <w:rPr>
            <w:rStyle w:val="BodyText-Code-Keywords"/>
          </w:rPr>
          <w:t>var</w:t>
        </w:r>
        <w:r w:rsidR="0049394E" w:rsidRPr="00141893">
          <w:t> </w:t>
        </w:r>
      </w:ins>
      <w:r w:rsidRPr="00141893">
        <w:t>i</w:t>
      </w:r>
      <w:ins w:id="425" w:author="Cox Olaf" w:date="2015-02-19T15:57:00Z">
        <w:r w:rsidR="0049394E">
          <w:t>tem</w:t>
        </w:r>
      </w:ins>
      <w:r w:rsidRPr="00141893">
        <w:t> </w:t>
      </w:r>
      <w:r w:rsidRPr="00141893">
        <w:rPr>
          <w:rStyle w:val="BodyText-Code-Keywords"/>
        </w:rPr>
        <w:t>in</w:t>
      </w:r>
      <w:r w:rsidRPr="00141893">
        <w:t> </w:t>
      </w:r>
      <w:del w:id="426" w:author="Cox Olaf" w:date="2015-02-19T15:58:00Z">
        <w:r w:rsidR="00AE6BC6" w:rsidRPr="00AE6BC6">
          <w:rPr>
            <w:rStyle w:val="BodyText-Code-Types"/>
            <w:color w:val="000000" w:themeColor="text1"/>
            <w:rPrChange w:id="427" w:author="Cox Olaf" w:date="2015-02-19T16:05:00Z">
              <w:rPr>
                <w:rStyle w:val="BodyText-Code-Types"/>
              </w:rPr>
            </w:rPrChange>
          </w:rPr>
          <w:delText>Enumerable</w:delText>
        </w:r>
      </w:del>
      <w:ins w:id="428" w:author="Cox Olaf" w:date="2015-02-19T15:58:00Z">
        <w:r w:rsidR="00AE6BC6" w:rsidRPr="00AE6BC6">
          <w:rPr>
            <w:rStyle w:val="BodyText-Code-Types"/>
            <w:color w:val="000000" w:themeColor="text1"/>
            <w:rPrChange w:id="429" w:author="Cox Olaf" w:date="2015-02-19T16:05:00Z">
              <w:rPr>
                <w:rStyle w:val="BodyText-Code-Types"/>
              </w:rPr>
            </w:rPrChange>
          </w:rPr>
          <w:t>list</w:t>
        </w:r>
      </w:ins>
      <w:del w:id="430" w:author="Cox Olaf" w:date="2015-02-19T16:03:00Z">
        <w:r w:rsidRPr="00141893" w:rsidDel="0049394E">
          <w:delText>.Range(0,10)</w:delText>
        </w:r>
      </w:del>
      <w:r w:rsidRPr="00141893">
        <w:t>)</w:t>
      </w:r>
    </w:p>
    <w:p w14:paraId="2B4E79D8" w14:textId="77777777" w:rsidR="005B5E81" w:rsidRPr="00141893" w:rsidRDefault="005B5E81" w:rsidP="00287A87">
      <w:pPr>
        <w:pStyle w:val="BodyText-Code"/>
      </w:pPr>
      <w:r w:rsidRPr="00141893">
        <w:t>{</w:t>
      </w:r>
    </w:p>
    <w:p w14:paraId="2B4E79D9" w14:textId="77777777" w:rsidR="005B5E81" w:rsidRPr="00287A87" w:rsidRDefault="005B5E81" w:rsidP="00287A87">
      <w:pPr>
        <w:pStyle w:val="BodyText-Code"/>
        <w:rPr>
          <w:rStyle w:val="BodyText-Code-Comments"/>
        </w:rPr>
      </w:pPr>
      <w:r w:rsidRPr="00141893">
        <w:t>    </w:t>
      </w:r>
      <w:r w:rsidRPr="00287A87">
        <w:rPr>
          <w:rStyle w:val="BodyText-Code-Comments"/>
        </w:rPr>
        <w:t>// ...</w:t>
      </w:r>
    </w:p>
    <w:p w14:paraId="2B4E79DA" w14:textId="77777777" w:rsidR="005B5E81" w:rsidRDefault="005B5E81" w:rsidP="00287A87">
      <w:pPr>
        <w:pStyle w:val="BodyText-Code"/>
        <w:rPr>
          <w:ins w:id="431" w:author="Cox Olaf" w:date="2015-02-19T16:06:00Z"/>
        </w:rPr>
      </w:pPr>
      <w:r w:rsidRPr="00141893">
        <w:t>}</w:t>
      </w:r>
    </w:p>
    <w:p w14:paraId="2B4E79DB" w14:textId="77777777" w:rsidR="00D51601" w:rsidRDefault="00D51601" w:rsidP="00D51601">
      <w:pPr>
        <w:pStyle w:val="BodyText-LocalHeader-BadCode"/>
        <w:rPr>
          <w:ins w:id="432" w:author="Cox Olaf" w:date="2015-02-19T16:08:00Z"/>
        </w:rPr>
      </w:pPr>
      <w:ins w:id="433" w:author="Cox Olaf" w:date="2015-02-19T16:08:00Z">
        <w:r>
          <w:t>Instead of</w:t>
        </w:r>
        <w:r w:rsidRPr="00915CAC">
          <w:rPr>
            <w:rFonts w:hint="eastAsia"/>
          </w:rPr>
          <w:t>:</w:t>
        </w:r>
      </w:ins>
    </w:p>
    <w:p w14:paraId="2B4E79DC" w14:textId="77777777" w:rsidR="0049394E" w:rsidRPr="00141893" w:rsidRDefault="0049394E" w:rsidP="0049394E">
      <w:pPr>
        <w:pStyle w:val="BodyText-Code"/>
        <w:rPr>
          <w:ins w:id="434" w:author="Cox Olaf" w:date="2015-02-19T16:06:00Z"/>
        </w:rPr>
      </w:pPr>
      <w:bookmarkStart w:id="435" w:name="OLE_LINK3"/>
      <w:bookmarkStart w:id="436" w:name="OLE_LINK4"/>
      <w:ins w:id="437" w:author="Cox Olaf" w:date="2015-02-19T16:06:00Z">
        <w:r w:rsidRPr="00141893">
          <w:rPr>
            <w:rStyle w:val="BodyText-Code-Keywords"/>
          </w:rPr>
          <w:t>for</w:t>
        </w:r>
        <w:r w:rsidRPr="00141893">
          <w:t xml:space="preserve"> (</w:t>
        </w:r>
        <w:r>
          <w:rPr>
            <w:rStyle w:val="BodyText-Code-Keywords"/>
          </w:rPr>
          <w:t>int</w:t>
        </w:r>
        <w:r w:rsidRPr="00141893">
          <w:t> </w:t>
        </w:r>
        <w:r>
          <w:t xml:space="preserve">i = 0; </w:t>
        </w:r>
      </w:ins>
      <w:ins w:id="438" w:author="Cox Olaf" w:date="2015-02-19T16:07:00Z">
        <w:r w:rsidR="00D51601">
          <w:t>i</w:t>
        </w:r>
      </w:ins>
      <w:ins w:id="439" w:author="Cox Olaf" w:date="2015-02-19T16:06:00Z">
        <w:r>
          <w:t xml:space="preserve"> &lt; l</w:t>
        </w:r>
      </w:ins>
      <w:ins w:id="440" w:author="Cox Olaf" w:date="2015-02-19T16:07:00Z">
        <w:r w:rsidR="00D51601">
          <w:t>ist.Count</w:t>
        </w:r>
        <w:r w:rsidR="00AE6BC6" w:rsidRPr="00AE6BC6">
          <w:rPr>
            <w:rStyle w:val="BodyText-Code-Keywords"/>
            <w:color w:val="000000" w:themeColor="text1"/>
            <w:rPrChange w:id="441" w:author="Cox Olaf" w:date="2015-02-19T18:07:00Z">
              <w:rPr>
                <w:rStyle w:val="BodyText-Code-Keywords"/>
              </w:rPr>
            </w:rPrChange>
          </w:rPr>
          <w:t>; ++i</w:t>
        </w:r>
      </w:ins>
      <w:ins w:id="442" w:author="Cox Olaf" w:date="2015-02-19T16:06:00Z">
        <w:r w:rsidR="00AE6BC6" w:rsidRPr="00AE6BC6">
          <w:rPr>
            <w:color w:val="000000" w:themeColor="text1"/>
            <w:rPrChange w:id="443" w:author="Cox Olaf" w:date="2015-02-19T18:07:00Z">
              <w:rPr>
                <w:color w:val="0000FF"/>
              </w:rPr>
            </w:rPrChange>
          </w:rPr>
          <w:t>)</w:t>
        </w:r>
      </w:ins>
    </w:p>
    <w:p w14:paraId="2B4E79DD" w14:textId="77777777" w:rsidR="0049394E" w:rsidRPr="00141893" w:rsidRDefault="0049394E" w:rsidP="0049394E">
      <w:pPr>
        <w:pStyle w:val="BodyText-Code"/>
        <w:rPr>
          <w:ins w:id="444" w:author="Cox Olaf" w:date="2015-02-19T16:06:00Z"/>
        </w:rPr>
      </w:pPr>
      <w:ins w:id="445" w:author="Cox Olaf" w:date="2015-02-19T16:06:00Z">
        <w:r w:rsidRPr="00141893">
          <w:t>{</w:t>
        </w:r>
      </w:ins>
    </w:p>
    <w:p w14:paraId="2B4E79DE" w14:textId="77777777" w:rsidR="0049394E" w:rsidRPr="00287A87" w:rsidRDefault="0049394E" w:rsidP="0049394E">
      <w:pPr>
        <w:pStyle w:val="BodyText-Code"/>
        <w:rPr>
          <w:ins w:id="446" w:author="Cox Olaf" w:date="2015-02-19T16:06:00Z"/>
          <w:rStyle w:val="BodyText-Code-Comments"/>
        </w:rPr>
      </w:pPr>
      <w:ins w:id="447" w:author="Cox Olaf" w:date="2015-02-19T16:06:00Z">
        <w:r w:rsidRPr="00141893">
          <w:t>    </w:t>
        </w:r>
        <w:r w:rsidRPr="00287A87">
          <w:rPr>
            <w:rStyle w:val="BodyText-Code-Comments"/>
          </w:rPr>
          <w:t>// ...</w:t>
        </w:r>
      </w:ins>
    </w:p>
    <w:p w14:paraId="2B4E79DF" w14:textId="77777777" w:rsidR="0049394E" w:rsidRPr="00141893" w:rsidRDefault="0049394E" w:rsidP="0049394E">
      <w:pPr>
        <w:pStyle w:val="BodyText-Code"/>
        <w:rPr>
          <w:ins w:id="448" w:author="Cox Olaf" w:date="2015-02-19T16:06:00Z"/>
        </w:rPr>
      </w:pPr>
      <w:ins w:id="449" w:author="Cox Olaf" w:date="2015-02-19T16:06:00Z">
        <w:r w:rsidRPr="00141893">
          <w:t>}</w:t>
        </w:r>
      </w:ins>
    </w:p>
    <w:bookmarkEnd w:id="435"/>
    <w:bookmarkEnd w:id="436"/>
    <w:p w14:paraId="2B4E79E0" w14:textId="77777777" w:rsidR="0049394E" w:rsidRPr="00141893" w:rsidRDefault="0049394E" w:rsidP="00287A87">
      <w:pPr>
        <w:pStyle w:val="BodyText-Code"/>
      </w:pPr>
    </w:p>
    <w:p w14:paraId="2B4E79E1" w14:textId="77777777" w:rsidR="005B5E81" w:rsidRPr="00141893" w:rsidRDefault="005B5E81" w:rsidP="00287A87">
      <w:pPr>
        <w:pStyle w:val="BodyText-Code"/>
      </w:pPr>
    </w:p>
    <w:p w14:paraId="2B4E79E2" w14:textId="77777777" w:rsidR="005B5E81" w:rsidRPr="00141893" w:rsidRDefault="005B5E81" w:rsidP="00287A87">
      <w:pPr>
        <w:pStyle w:val="BodyText-Code"/>
      </w:pPr>
      <w:r w:rsidRPr="00B96C59">
        <w:t>// C++11</w:t>
      </w:r>
    </w:p>
    <w:p w14:paraId="2B4E79E3" w14:textId="77777777" w:rsidR="005B5E81" w:rsidRPr="00141893" w:rsidRDefault="005B5E81" w:rsidP="00287A87">
      <w:pPr>
        <w:pStyle w:val="BodyText-Code"/>
      </w:pPr>
      <w:r w:rsidRPr="00141893">
        <w:rPr>
          <w:rStyle w:val="BodyText-Code-Keywords"/>
        </w:rPr>
        <w:t>for</w:t>
      </w:r>
      <w:r w:rsidRPr="00141893">
        <w:t> (</w:t>
      </w:r>
      <w:r w:rsidRPr="00141893">
        <w:rPr>
          <w:rStyle w:val="BodyText-Code-Keywords"/>
        </w:rPr>
        <w:t>auto</w:t>
      </w:r>
      <w:r w:rsidRPr="00141893">
        <w:t> x : v)</w:t>
      </w:r>
    </w:p>
    <w:p w14:paraId="2B4E79E4" w14:textId="77777777" w:rsidR="005B5E81" w:rsidRPr="00141893" w:rsidRDefault="005B5E81" w:rsidP="00287A87">
      <w:pPr>
        <w:pStyle w:val="BodyText-Code"/>
      </w:pPr>
      <w:r w:rsidRPr="00141893">
        <w:t>{</w:t>
      </w:r>
    </w:p>
    <w:p w14:paraId="2B4E79E5" w14:textId="77777777" w:rsidR="005B5E81" w:rsidRPr="00141893" w:rsidRDefault="005B5E81" w:rsidP="00287A87">
      <w:pPr>
        <w:pStyle w:val="BodyText-Code"/>
      </w:pPr>
      <w:r w:rsidRPr="00141893">
        <w:t>    cout &lt;&lt; x &lt;&lt; </w:t>
      </w:r>
      <w:r w:rsidRPr="00141893">
        <w:rPr>
          <w:rStyle w:val="BodyText-Code-Strings"/>
        </w:rPr>
        <w:t>'\n'</w:t>
      </w:r>
      <w:r w:rsidRPr="00141893">
        <w:t>;</w:t>
      </w:r>
    </w:p>
    <w:p w14:paraId="2B4E79E6" w14:textId="77777777" w:rsidR="005B5E81" w:rsidRPr="00141893" w:rsidRDefault="005B5E81" w:rsidP="00287A87">
      <w:pPr>
        <w:pStyle w:val="BodyText-Code"/>
      </w:pPr>
      <w:r w:rsidRPr="00141893">
        <w:t>}</w:t>
      </w:r>
    </w:p>
    <w:p w14:paraId="2B4E79E7" w14:textId="77777777" w:rsidR="005B5E81" w:rsidRPr="00141893" w:rsidRDefault="005B5E81" w:rsidP="00287A87">
      <w:pPr>
        <w:pStyle w:val="BodyText-Code"/>
      </w:pPr>
    </w:p>
    <w:p w14:paraId="2B4E79E8" w14:textId="77777777" w:rsidR="005B5E81" w:rsidRPr="00141893" w:rsidRDefault="005B5E81" w:rsidP="00287A87">
      <w:pPr>
        <w:pStyle w:val="BodyText-Code"/>
      </w:pPr>
      <w:r w:rsidRPr="00141893">
        <w:rPr>
          <w:rStyle w:val="BodyText-Code-Keywords"/>
        </w:rPr>
        <w:t>for</w:t>
      </w:r>
      <w:r w:rsidRPr="00141893">
        <w:t> (</w:t>
      </w:r>
      <w:r w:rsidRPr="00141893">
        <w:rPr>
          <w:rStyle w:val="BodyText-Code-Keywords"/>
        </w:rPr>
        <w:t>auto</w:t>
      </w:r>
      <w:r w:rsidRPr="00141893">
        <w:t>&amp; x : v)</w:t>
      </w:r>
    </w:p>
    <w:p w14:paraId="2B4E79E9" w14:textId="77777777" w:rsidR="005B5E81" w:rsidRPr="00141893" w:rsidRDefault="005B5E81" w:rsidP="00287A87">
      <w:pPr>
        <w:pStyle w:val="BodyText-Code"/>
      </w:pPr>
      <w:r w:rsidRPr="00141893">
        <w:t>{</w:t>
      </w:r>
    </w:p>
    <w:p w14:paraId="2B4E79EA" w14:textId="77777777" w:rsidR="005B5E81" w:rsidRPr="00287A87" w:rsidRDefault="005B5E81" w:rsidP="00287A87">
      <w:pPr>
        <w:pStyle w:val="BodyText-Code"/>
        <w:rPr>
          <w:rStyle w:val="BodyText-Code-Comments"/>
        </w:rPr>
      </w:pPr>
      <w:r w:rsidRPr="00141893">
        <w:t>    ++x;</w:t>
      </w:r>
      <w:r w:rsidRPr="00141893">
        <w:tab/>
      </w:r>
      <w:r w:rsidRPr="00287A87">
        <w:rPr>
          <w:rStyle w:val="BodyText-Code-Comments"/>
        </w:rPr>
        <w:t>// using a reference to allow us to change the value</w:t>
      </w:r>
    </w:p>
    <w:p w14:paraId="2B4E79EB" w14:textId="77777777" w:rsidR="000931DE" w:rsidRPr="00141893" w:rsidRDefault="005B5E81" w:rsidP="00287A87">
      <w:pPr>
        <w:pStyle w:val="BodyText-Code"/>
      </w:pPr>
      <w:r w:rsidRPr="00141893">
        <w:t>}</w:t>
      </w:r>
    </w:p>
    <w:p w14:paraId="2B4E79EC" w14:textId="77777777" w:rsidR="00D54D79" w:rsidRDefault="003C2369" w:rsidP="00E15310">
      <w:pPr>
        <w:pStyle w:val="BodyText-RuleFirstParagraph"/>
      </w:pPr>
      <w:r>
        <w:rPr>
          <w:rStyle w:val="BodyText-GuidelineID"/>
        </w:rPr>
        <w:t>G/CF</w:t>
      </w:r>
      <w:r w:rsidR="00E15310">
        <w:rPr>
          <w:rStyle w:val="BodyText-GuidelineID"/>
        </w:rPr>
        <w:t>40</w:t>
      </w:r>
      <w:r w:rsidR="00E15310" w:rsidRPr="0055287F">
        <w:rPr>
          <w:rStyle w:val="TextkrperZchn"/>
        </w:rPr>
        <w:tab/>
      </w:r>
      <w:r w:rsidR="000931DE">
        <w:t xml:space="preserve">In C++ the range-for statement allows to iterate through everything that can be iterated similar like an STL-sequence defined by </w:t>
      </w:r>
      <w:r w:rsidR="000931DE" w:rsidRPr="00D36E18">
        <w:rPr>
          <w:rStyle w:val="BodyText-InlineCode"/>
        </w:rPr>
        <w:t>begin()</w:t>
      </w:r>
      <w:r w:rsidR="000931DE">
        <w:t xml:space="preserve"> and </w:t>
      </w:r>
      <w:r w:rsidR="000931DE" w:rsidRPr="00D36E18">
        <w:rPr>
          <w:rStyle w:val="BodyText-InlineCode"/>
        </w:rPr>
        <w:t>end()</w:t>
      </w:r>
      <w:r w:rsidR="000931DE">
        <w:t xml:space="preserve">.The </w:t>
      </w:r>
      <w:r w:rsidR="000931DE" w:rsidRPr="00D36E18">
        <w:rPr>
          <w:rStyle w:val="BodyText-InlineCode"/>
        </w:rPr>
        <w:t>begin()</w:t>
      </w:r>
      <w:r w:rsidR="000931DE">
        <w:t xml:space="preserve"> (and </w:t>
      </w:r>
      <w:r w:rsidR="000931DE" w:rsidRPr="00D36E18">
        <w:rPr>
          <w:rStyle w:val="BodyText-InlineCode"/>
        </w:rPr>
        <w:t>end()</w:t>
      </w:r>
      <w:r w:rsidR="000931DE">
        <w:t xml:space="preserve">) can be a member to be called </w:t>
      </w:r>
      <w:r w:rsidR="000931DE" w:rsidRPr="00D36E18">
        <w:rPr>
          <w:rStyle w:val="BodyText-InlineCode"/>
        </w:rPr>
        <w:t>x.begin()</w:t>
      </w:r>
      <w:r w:rsidR="000931DE">
        <w:t xml:space="preserve"> or a free-standing function to be called </w:t>
      </w:r>
      <w:r w:rsidR="000931DE" w:rsidRPr="00D36E18">
        <w:rPr>
          <w:rStyle w:val="BodyText-InlineCode"/>
        </w:rPr>
        <w:t>begin(x)</w:t>
      </w:r>
      <w:r w:rsidR="000931DE">
        <w:t xml:space="preserve">. </w:t>
      </w:r>
      <w:r w:rsidR="00D54D79">
        <w:br/>
        <w:t>Example:</w:t>
      </w:r>
    </w:p>
    <w:p w14:paraId="2B4E79ED" w14:textId="77777777" w:rsidR="000931DE" w:rsidRPr="00141893" w:rsidRDefault="000931DE" w:rsidP="00671734">
      <w:pPr>
        <w:pStyle w:val="BodyText-Code"/>
      </w:pPr>
      <w:r w:rsidRPr="00671734">
        <w:rPr>
          <w:rStyle w:val="BodyText-Code-Keywords"/>
        </w:rPr>
        <w:lastRenderedPageBreak/>
        <w:t>class</w:t>
      </w:r>
      <w:r w:rsidRPr="00141893">
        <w:t> </w:t>
      </w:r>
      <w:r w:rsidRPr="00141893">
        <w:rPr>
          <w:rStyle w:val="BodyText-Code-Types"/>
        </w:rPr>
        <w:t>Range</w:t>
      </w:r>
      <w:r w:rsidRPr="00141893">
        <w:t> </w:t>
      </w:r>
    </w:p>
    <w:p w14:paraId="2B4E79EE" w14:textId="77777777" w:rsidR="000931DE" w:rsidRPr="00141893" w:rsidRDefault="000931DE" w:rsidP="00671734">
      <w:pPr>
        <w:pStyle w:val="BodyText-Code"/>
      </w:pPr>
      <w:r w:rsidRPr="00141893">
        <w:t>{</w:t>
      </w:r>
    </w:p>
    <w:p w14:paraId="2B4E79EF" w14:textId="77777777" w:rsidR="000931DE" w:rsidRPr="00141893" w:rsidRDefault="000931DE" w:rsidP="00671734">
      <w:pPr>
        <w:pStyle w:val="BodyText-Code"/>
      </w:pPr>
      <w:r w:rsidRPr="00671734">
        <w:rPr>
          <w:rStyle w:val="BodyText-Code-Keywords"/>
        </w:rPr>
        <w:t>public</w:t>
      </w:r>
      <w:r w:rsidRPr="00141893">
        <w:t>:</w:t>
      </w:r>
    </w:p>
    <w:p w14:paraId="2B4E79F0" w14:textId="77777777" w:rsidR="000931DE" w:rsidRPr="00141893" w:rsidRDefault="000931DE" w:rsidP="00671734">
      <w:pPr>
        <w:pStyle w:val="BodyText-Code"/>
      </w:pPr>
      <w:r w:rsidRPr="00141893">
        <w:t>    </w:t>
      </w:r>
      <w:r w:rsidRPr="00671734">
        <w:rPr>
          <w:rStyle w:val="BodyText-Code-Keywords"/>
        </w:rPr>
        <w:t>class</w:t>
      </w:r>
      <w:r w:rsidRPr="00141893">
        <w:t> </w:t>
      </w:r>
      <w:r w:rsidRPr="00141893">
        <w:rPr>
          <w:rStyle w:val="BodyText-Code-Types"/>
        </w:rPr>
        <w:t>Iterator</w:t>
      </w:r>
      <w:r w:rsidRPr="00141893">
        <w:t> {</w:t>
      </w:r>
    </w:p>
    <w:p w14:paraId="2B4E79F1" w14:textId="77777777" w:rsidR="000931DE" w:rsidRPr="00141893" w:rsidRDefault="000931DE" w:rsidP="00671734">
      <w:pPr>
        <w:pStyle w:val="BodyText-Code"/>
      </w:pPr>
      <w:r w:rsidRPr="00141893">
        <w:t>        </w:t>
      </w:r>
      <w:r w:rsidRPr="00671734">
        <w:rPr>
          <w:rStyle w:val="BodyText-Code-Keywords"/>
        </w:rPr>
        <w:t>friend</w:t>
      </w:r>
      <w:r w:rsidRPr="00141893">
        <w:t> </w:t>
      </w:r>
      <w:r w:rsidRPr="00671734">
        <w:rPr>
          <w:rStyle w:val="BodyText-Code-Keywords"/>
        </w:rPr>
        <w:t>class</w:t>
      </w:r>
      <w:r w:rsidRPr="00141893">
        <w:t> </w:t>
      </w:r>
      <w:r w:rsidRPr="00141893">
        <w:rPr>
          <w:rStyle w:val="BodyText-Code-Types"/>
        </w:rPr>
        <w:t>Range</w:t>
      </w:r>
      <w:r w:rsidRPr="00141893">
        <w:t>;</w:t>
      </w:r>
    </w:p>
    <w:p w14:paraId="2B4E79F2" w14:textId="77777777" w:rsidR="000931DE" w:rsidRPr="00141893" w:rsidRDefault="000931DE" w:rsidP="00671734">
      <w:pPr>
        <w:pStyle w:val="BodyText-Code"/>
      </w:pPr>
      <w:r w:rsidRPr="00141893">
        <w:t>    </w:t>
      </w:r>
      <w:r w:rsidRPr="00671734">
        <w:rPr>
          <w:rStyle w:val="BodyText-Code-Keywords"/>
        </w:rPr>
        <w:t>public</w:t>
      </w:r>
      <w:r w:rsidRPr="00141893">
        <w:t>:</w:t>
      </w:r>
    </w:p>
    <w:p w14:paraId="2B4E79F3" w14:textId="77777777" w:rsidR="000931DE" w:rsidRPr="00141893" w:rsidRDefault="000931DE" w:rsidP="00671734">
      <w:pPr>
        <w:pStyle w:val="BodyText-Code"/>
      </w:pPr>
      <w:r w:rsidRPr="00141893">
        <w:t>        </w:t>
      </w:r>
      <w:r w:rsidRPr="00671734">
        <w:rPr>
          <w:rStyle w:val="BodyText-Code-Keywords"/>
        </w:rPr>
        <w:t>long</w:t>
      </w:r>
      <w:r w:rsidRPr="00141893">
        <w:t> </w:t>
      </w:r>
      <w:r w:rsidRPr="00671734">
        <w:rPr>
          <w:rStyle w:val="BodyText-Code-Keywords"/>
        </w:rPr>
        <w:t>int</w:t>
      </w:r>
      <w:r w:rsidRPr="00141893">
        <w:t> operator *() </w:t>
      </w:r>
      <w:r w:rsidRPr="00671734">
        <w:rPr>
          <w:rStyle w:val="BodyText-Code-Keywords"/>
        </w:rPr>
        <w:t>const</w:t>
      </w:r>
      <w:r w:rsidRPr="00141893">
        <w:t> </w:t>
      </w:r>
    </w:p>
    <w:p w14:paraId="2B4E79F4" w14:textId="77777777" w:rsidR="000931DE" w:rsidRPr="00141893" w:rsidRDefault="000931DE" w:rsidP="00671734">
      <w:pPr>
        <w:pStyle w:val="BodyText-Code"/>
      </w:pPr>
      <w:r w:rsidRPr="00141893">
        <w:t>        { </w:t>
      </w:r>
      <w:r w:rsidRPr="00671734">
        <w:rPr>
          <w:rStyle w:val="BodyText-Code-Keywords"/>
        </w:rPr>
        <w:t>return</w:t>
      </w:r>
      <w:r w:rsidRPr="00141893">
        <w:t> i_; }</w:t>
      </w:r>
    </w:p>
    <w:p w14:paraId="2B4E79F5" w14:textId="77777777" w:rsidR="000931DE" w:rsidRPr="00141893" w:rsidRDefault="000931DE" w:rsidP="00671734">
      <w:pPr>
        <w:pStyle w:val="BodyText-Code"/>
      </w:pPr>
      <w:r w:rsidRPr="00141893">
        <w:t>        </w:t>
      </w:r>
      <w:r w:rsidRPr="00671734">
        <w:rPr>
          <w:rStyle w:val="BodyText-Code-Keywords"/>
        </w:rPr>
        <w:t>const</w:t>
      </w:r>
      <w:r w:rsidRPr="00141893">
        <w:t> </w:t>
      </w:r>
      <w:r w:rsidRPr="00141893">
        <w:rPr>
          <w:rStyle w:val="BodyText-Code-Types"/>
        </w:rPr>
        <w:t>Iterator</w:t>
      </w:r>
      <w:r w:rsidRPr="00141893">
        <w:t> &amp;operator ++() </w:t>
      </w:r>
    </w:p>
    <w:p w14:paraId="2B4E79F6" w14:textId="77777777" w:rsidR="000931DE" w:rsidRPr="00141893" w:rsidRDefault="000931DE" w:rsidP="00671734">
      <w:pPr>
        <w:pStyle w:val="BodyText-Code"/>
      </w:pPr>
      <w:r w:rsidRPr="00141893">
        <w:t>        { ++i_; </w:t>
      </w:r>
      <w:r w:rsidRPr="00671734">
        <w:rPr>
          <w:rStyle w:val="BodyText-Code-Keywords"/>
        </w:rPr>
        <w:t>return</w:t>
      </w:r>
      <w:r w:rsidRPr="00141893">
        <w:t> *</w:t>
      </w:r>
      <w:r w:rsidRPr="008A3978">
        <w:rPr>
          <w:rStyle w:val="BodyText-Code-Keywords"/>
        </w:rPr>
        <w:t>this</w:t>
      </w:r>
      <w:r w:rsidRPr="00141893">
        <w:t>; }</w:t>
      </w:r>
    </w:p>
    <w:p w14:paraId="2B4E79F7" w14:textId="77777777" w:rsidR="000931DE" w:rsidRPr="00141893" w:rsidRDefault="000931DE" w:rsidP="00671734">
      <w:pPr>
        <w:pStyle w:val="BodyText-Code"/>
      </w:pPr>
      <w:r w:rsidRPr="00141893">
        <w:t>        </w:t>
      </w:r>
      <w:r w:rsidRPr="00141893">
        <w:rPr>
          <w:rStyle w:val="BodyText-Code-Types"/>
        </w:rPr>
        <w:t>Iterator</w:t>
      </w:r>
      <w:r w:rsidRPr="00141893">
        <w:t> operator ++(</w:t>
      </w:r>
      <w:r w:rsidRPr="000931DE">
        <w:t>int</w:t>
      </w:r>
      <w:r w:rsidRPr="00141893">
        <w:t>) </w:t>
      </w:r>
    </w:p>
    <w:p w14:paraId="2B4E79F8" w14:textId="77777777" w:rsidR="000931DE" w:rsidRPr="00141893" w:rsidRDefault="000931DE" w:rsidP="00671734">
      <w:pPr>
        <w:pStyle w:val="BodyText-Code"/>
      </w:pPr>
      <w:r w:rsidRPr="00141893">
        <w:t>        { </w:t>
      </w:r>
      <w:r w:rsidRPr="00141893">
        <w:rPr>
          <w:rStyle w:val="BodyText-Code-Types"/>
        </w:rPr>
        <w:t>Iterator</w:t>
      </w:r>
      <w:r w:rsidRPr="00141893">
        <w:t> copy(*</w:t>
      </w:r>
      <w:r w:rsidRPr="008A3978">
        <w:rPr>
          <w:rStyle w:val="BodyText-Code-Keywords"/>
        </w:rPr>
        <w:t>this</w:t>
      </w:r>
      <w:r w:rsidRPr="00141893">
        <w:t>); ++i_; </w:t>
      </w:r>
      <w:r w:rsidRPr="008A3978">
        <w:rPr>
          <w:rStyle w:val="BodyText-Code-Keywords"/>
        </w:rPr>
        <w:t>return</w:t>
      </w:r>
      <w:r w:rsidRPr="00141893">
        <w:t> copy; }</w:t>
      </w:r>
    </w:p>
    <w:p w14:paraId="2B4E79F9" w14:textId="77777777" w:rsidR="000931DE" w:rsidRPr="00141893" w:rsidRDefault="000931DE" w:rsidP="00671734">
      <w:pPr>
        <w:pStyle w:val="BodyText-Code"/>
      </w:pPr>
      <w:r w:rsidRPr="00141893">
        <w:t xml:space="preserve"> </w:t>
      </w:r>
    </w:p>
    <w:p w14:paraId="2B4E79FA" w14:textId="77777777" w:rsidR="000931DE" w:rsidRPr="00141893" w:rsidRDefault="000931DE" w:rsidP="00671734">
      <w:pPr>
        <w:pStyle w:val="BodyText-Code"/>
      </w:pPr>
      <w:r w:rsidRPr="00141893">
        <w:t>        </w:t>
      </w:r>
      <w:r w:rsidRPr="00671734">
        <w:rPr>
          <w:rStyle w:val="BodyText-Code-Keywords"/>
        </w:rPr>
        <w:t>bool</w:t>
      </w:r>
      <w:r w:rsidRPr="00141893">
        <w:t> operator ==(</w:t>
      </w:r>
      <w:r w:rsidRPr="00671734">
        <w:rPr>
          <w:rStyle w:val="BodyText-Code-Keywords"/>
        </w:rPr>
        <w:t>const</w:t>
      </w:r>
      <w:r w:rsidRPr="00141893">
        <w:t> </w:t>
      </w:r>
      <w:r w:rsidRPr="00141893">
        <w:rPr>
          <w:rStyle w:val="BodyText-Code-Types"/>
        </w:rPr>
        <w:t>Iterator</w:t>
      </w:r>
      <w:r w:rsidRPr="00141893">
        <w:t> &amp;other) </w:t>
      </w:r>
      <w:r w:rsidRPr="00671734">
        <w:rPr>
          <w:rStyle w:val="BodyText-Code-Keywords"/>
        </w:rPr>
        <w:t>const</w:t>
      </w:r>
      <w:r w:rsidRPr="00141893">
        <w:t> </w:t>
      </w:r>
    </w:p>
    <w:p w14:paraId="2B4E79FB" w14:textId="77777777" w:rsidR="000931DE" w:rsidRPr="00141893" w:rsidRDefault="000931DE" w:rsidP="00671734">
      <w:pPr>
        <w:pStyle w:val="BodyText-Code"/>
      </w:pPr>
      <w:r w:rsidRPr="00141893">
        <w:t>        { </w:t>
      </w:r>
      <w:r w:rsidRPr="00671734">
        <w:rPr>
          <w:rStyle w:val="BodyText-Code-Keywords"/>
        </w:rPr>
        <w:t>return</w:t>
      </w:r>
      <w:r w:rsidRPr="00141893">
        <w:t> i_ == other.i_; }</w:t>
      </w:r>
    </w:p>
    <w:p w14:paraId="2B4E79FC" w14:textId="77777777" w:rsidR="000931DE" w:rsidRPr="00141893" w:rsidRDefault="000931DE" w:rsidP="00671734">
      <w:pPr>
        <w:pStyle w:val="BodyText-Code"/>
      </w:pPr>
      <w:r w:rsidRPr="00141893">
        <w:t>        </w:t>
      </w:r>
      <w:r w:rsidRPr="00671734">
        <w:rPr>
          <w:rStyle w:val="BodyText-Code-Keywords"/>
        </w:rPr>
        <w:t>bool</w:t>
      </w:r>
      <w:r w:rsidRPr="00141893">
        <w:t> operator !=(</w:t>
      </w:r>
      <w:r w:rsidRPr="000931DE">
        <w:t>const</w:t>
      </w:r>
      <w:r w:rsidRPr="00141893">
        <w:t> </w:t>
      </w:r>
      <w:r w:rsidRPr="00141893">
        <w:rPr>
          <w:rStyle w:val="BodyText-Code-Types"/>
        </w:rPr>
        <w:t>Iterator</w:t>
      </w:r>
      <w:r w:rsidRPr="00141893">
        <w:t> &amp;other) </w:t>
      </w:r>
      <w:r w:rsidRPr="00671734">
        <w:rPr>
          <w:rStyle w:val="BodyText-Code-Keywords"/>
        </w:rPr>
        <w:t>const</w:t>
      </w:r>
      <w:r w:rsidRPr="00141893">
        <w:t> </w:t>
      </w:r>
    </w:p>
    <w:p w14:paraId="2B4E79FD" w14:textId="77777777" w:rsidR="000931DE" w:rsidRPr="00141893" w:rsidRDefault="000931DE" w:rsidP="00671734">
      <w:pPr>
        <w:pStyle w:val="BodyText-Code"/>
      </w:pPr>
      <w:r w:rsidRPr="00141893">
        <w:t>        { </w:t>
      </w:r>
      <w:r w:rsidRPr="00671734">
        <w:rPr>
          <w:rStyle w:val="BodyText-Code-Keywords"/>
        </w:rPr>
        <w:t>return</w:t>
      </w:r>
      <w:r w:rsidRPr="00141893">
        <w:t> i_ != other.i_; }</w:t>
      </w:r>
    </w:p>
    <w:p w14:paraId="2B4E79FE" w14:textId="77777777" w:rsidR="000931DE" w:rsidRPr="00141893" w:rsidRDefault="000931DE" w:rsidP="00671734">
      <w:pPr>
        <w:pStyle w:val="BodyText-Code"/>
      </w:pPr>
      <w:r w:rsidRPr="00141893">
        <w:t xml:space="preserve"> </w:t>
      </w:r>
    </w:p>
    <w:p w14:paraId="2B4E79FF" w14:textId="77777777" w:rsidR="000931DE" w:rsidRPr="00141893" w:rsidRDefault="000931DE" w:rsidP="00671734">
      <w:pPr>
        <w:pStyle w:val="BodyText-Code"/>
      </w:pPr>
      <w:r w:rsidRPr="00141893">
        <w:t>    </w:t>
      </w:r>
      <w:r w:rsidRPr="00671734">
        <w:rPr>
          <w:rStyle w:val="BodyText-Code-Keywords"/>
        </w:rPr>
        <w:t>protected</w:t>
      </w:r>
      <w:r w:rsidRPr="00141893">
        <w:t>:</w:t>
      </w:r>
    </w:p>
    <w:p w14:paraId="2B4E7A00" w14:textId="77777777" w:rsidR="000931DE" w:rsidRPr="00141893" w:rsidRDefault="000931DE" w:rsidP="00671734">
      <w:pPr>
        <w:pStyle w:val="BodyText-Code"/>
      </w:pPr>
      <w:r w:rsidRPr="00141893">
        <w:t>        Iterator(</w:t>
      </w:r>
      <w:r w:rsidRPr="00671734">
        <w:rPr>
          <w:rStyle w:val="BodyText-Code-Keywords"/>
        </w:rPr>
        <w:t>long</w:t>
      </w:r>
      <w:r w:rsidRPr="00141893">
        <w:t> </w:t>
      </w:r>
      <w:r w:rsidRPr="00671734">
        <w:rPr>
          <w:rStyle w:val="BodyText-Code-Keywords"/>
        </w:rPr>
        <w:t>int</w:t>
      </w:r>
      <w:r w:rsidRPr="00141893">
        <w:t> start) : i_(start) </w:t>
      </w:r>
    </w:p>
    <w:p w14:paraId="2B4E7A01" w14:textId="77777777" w:rsidR="000931DE" w:rsidRPr="00141893" w:rsidRDefault="000931DE" w:rsidP="00671734">
      <w:pPr>
        <w:pStyle w:val="BodyText-Code"/>
      </w:pPr>
      <w:r w:rsidRPr="00141893">
        <w:t>        { }</w:t>
      </w:r>
    </w:p>
    <w:p w14:paraId="2B4E7A02" w14:textId="77777777" w:rsidR="000931DE" w:rsidRPr="00141893" w:rsidRDefault="000931DE" w:rsidP="00671734">
      <w:pPr>
        <w:pStyle w:val="BodyText-Code"/>
      </w:pPr>
      <w:r w:rsidRPr="00141893">
        <w:t xml:space="preserve"> </w:t>
      </w:r>
    </w:p>
    <w:p w14:paraId="2B4E7A03" w14:textId="77777777" w:rsidR="000931DE" w:rsidRPr="00671734" w:rsidRDefault="000931DE" w:rsidP="00671734">
      <w:pPr>
        <w:pStyle w:val="BodyText-Code"/>
        <w:rPr>
          <w:rStyle w:val="BodyText-Code-Keywords"/>
        </w:rPr>
      </w:pPr>
      <w:r w:rsidRPr="00671734">
        <w:rPr>
          <w:rStyle w:val="BodyText-Code-Keywords"/>
        </w:rPr>
        <w:t>    private:</w:t>
      </w:r>
    </w:p>
    <w:p w14:paraId="2B4E7A04" w14:textId="77777777" w:rsidR="000931DE" w:rsidRPr="00141893" w:rsidRDefault="000931DE" w:rsidP="00671734">
      <w:pPr>
        <w:pStyle w:val="BodyText-Code"/>
      </w:pPr>
      <w:r w:rsidRPr="00141893">
        <w:t>        </w:t>
      </w:r>
      <w:r w:rsidRPr="00671734">
        <w:rPr>
          <w:rStyle w:val="BodyText-Code-Keywords"/>
        </w:rPr>
        <w:t>unsigned</w:t>
      </w:r>
      <w:r w:rsidRPr="00141893">
        <w:t> </w:t>
      </w:r>
      <w:r w:rsidRPr="00671734">
        <w:rPr>
          <w:rStyle w:val="BodyText-Code-Keywords"/>
        </w:rPr>
        <w:t>long</w:t>
      </w:r>
      <w:r w:rsidRPr="00141893">
        <w:t> i_;</w:t>
      </w:r>
    </w:p>
    <w:p w14:paraId="2B4E7A05" w14:textId="77777777" w:rsidR="000931DE" w:rsidRPr="00141893" w:rsidRDefault="000931DE" w:rsidP="00671734">
      <w:pPr>
        <w:pStyle w:val="BodyText-Code"/>
      </w:pPr>
      <w:r w:rsidRPr="00141893">
        <w:t>    };</w:t>
      </w:r>
    </w:p>
    <w:p w14:paraId="2B4E7A06" w14:textId="77777777" w:rsidR="000931DE" w:rsidRPr="00141893" w:rsidRDefault="000931DE" w:rsidP="00671734">
      <w:pPr>
        <w:pStyle w:val="BodyText-Code"/>
      </w:pPr>
      <w:r w:rsidRPr="00141893">
        <w:t xml:space="preserve"> </w:t>
      </w:r>
    </w:p>
    <w:p w14:paraId="2B4E7A07" w14:textId="77777777" w:rsidR="000931DE" w:rsidRPr="00141893" w:rsidRDefault="000931DE" w:rsidP="00671734">
      <w:pPr>
        <w:pStyle w:val="BodyText-Code"/>
      </w:pPr>
      <w:r w:rsidRPr="00141893">
        <w:t>    </w:t>
      </w:r>
      <w:r w:rsidRPr="00141893">
        <w:rPr>
          <w:rStyle w:val="BodyText-Code-Types"/>
        </w:rPr>
        <w:t>Iterator</w:t>
      </w:r>
      <w:r w:rsidRPr="00141893">
        <w:t> begin() </w:t>
      </w:r>
      <w:r w:rsidRPr="00671734">
        <w:rPr>
          <w:rStyle w:val="BodyText-Code-Keywords"/>
        </w:rPr>
        <w:t>const</w:t>
      </w:r>
      <w:r w:rsidRPr="00141893">
        <w:t> </w:t>
      </w:r>
    </w:p>
    <w:p w14:paraId="2B4E7A08" w14:textId="77777777" w:rsidR="000931DE" w:rsidRPr="00141893" w:rsidRDefault="000931DE" w:rsidP="00671734">
      <w:pPr>
        <w:pStyle w:val="BodyText-Code"/>
      </w:pPr>
      <w:r w:rsidRPr="00141893">
        <w:t>    { </w:t>
      </w:r>
      <w:r w:rsidRPr="008A3978">
        <w:rPr>
          <w:rStyle w:val="BodyText-Code-Keywords"/>
        </w:rPr>
        <w:t>return</w:t>
      </w:r>
      <w:r w:rsidRPr="00141893">
        <w:t> begin_; }</w:t>
      </w:r>
    </w:p>
    <w:p w14:paraId="2B4E7A09" w14:textId="77777777" w:rsidR="000931DE" w:rsidRPr="00141893" w:rsidRDefault="000931DE" w:rsidP="00671734">
      <w:pPr>
        <w:pStyle w:val="BodyText-Code"/>
      </w:pPr>
      <w:r w:rsidRPr="00141893">
        <w:t>    </w:t>
      </w:r>
      <w:r w:rsidRPr="00141893">
        <w:rPr>
          <w:rStyle w:val="BodyText-Code-Types"/>
        </w:rPr>
        <w:t>Iterator</w:t>
      </w:r>
      <w:r w:rsidRPr="00141893">
        <w:t> end() </w:t>
      </w:r>
      <w:r w:rsidRPr="00671734">
        <w:rPr>
          <w:rStyle w:val="BodyText-Code-Keywords"/>
        </w:rPr>
        <w:t>const</w:t>
      </w:r>
      <w:r w:rsidRPr="00141893">
        <w:t> </w:t>
      </w:r>
    </w:p>
    <w:p w14:paraId="2B4E7A0A" w14:textId="77777777" w:rsidR="000931DE" w:rsidRPr="00141893" w:rsidRDefault="000931DE" w:rsidP="00671734">
      <w:pPr>
        <w:pStyle w:val="BodyText-Code"/>
      </w:pPr>
      <w:r w:rsidRPr="00141893">
        <w:t>    { </w:t>
      </w:r>
      <w:r w:rsidRPr="008A3978">
        <w:rPr>
          <w:rStyle w:val="BodyText-Code-Keywords"/>
        </w:rPr>
        <w:t>return</w:t>
      </w:r>
      <w:r w:rsidRPr="00141893">
        <w:t> end_; }</w:t>
      </w:r>
    </w:p>
    <w:p w14:paraId="2B4E7A0B" w14:textId="77777777" w:rsidR="000931DE" w:rsidRPr="00141893" w:rsidRDefault="000931DE" w:rsidP="00671734">
      <w:pPr>
        <w:pStyle w:val="BodyText-Code"/>
      </w:pPr>
      <w:r w:rsidRPr="00141893">
        <w:t>    Range(</w:t>
      </w:r>
      <w:r w:rsidRPr="008A3978">
        <w:rPr>
          <w:rStyle w:val="BodyText-Code-Keywords"/>
        </w:rPr>
        <w:t>long</w:t>
      </w:r>
      <w:r w:rsidRPr="00141893">
        <w:t> </w:t>
      </w:r>
      <w:r w:rsidRPr="008A3978">
        <w:rPr>
          <w:rStyle w:val="BodyText-Code-Keywords"/>
        </w:rPr>
        <w:t>int</w:t>
      </w:r>
      <w:r w:rsidRPr="00141893">
        <w:t>  begin, </w:t>
      </w:r>
      <w:r w:rsidRPr="008A3978">
        <w:rPr>
          <w:rStyle w:val="BodyText-Code-Keywords"/>
        </w:rPr>
        <w:t>long</w:t>
      </w:r>
      <w:r w:rsidRPr="00141893">
        <w:t> </w:t>
      </w:r>
      <w:r w:rsidRPr="008A3978">
        <w:rPr>
          <w:rStyle w:val="BodyText-Code-Keywords"/>
        </w:rPr>
        <w:t>int</w:t>
      </w:r>
      <w:r w:rsidRPr="00141893">
        <w:t> end) </w:t>
      </w:r>
    </w:p>
    <w:p w14:paraId="2B4E7A0C" w14:textId="77777777" w:rsidR="000931DE" w:rsidRPr="00141893" w:rsidRDefault="000931DE" w:rsidP="00671734">
      <w:pPr>
        <w:pStyle w:val="BodyText-Code"/>
      </w:pPr>
      <w:r w:rsidRPr="00141893">
        <w:t>        : begin_(begin), end_(end) {}</w:t>
      </w:r>
    </w:p>
    <w:p w14:paraId="2B4E7A0D" w14:textId="77777777" w:rsidR="000931DE" w:rsidRPr="00141893" w:rsidRDefault="000931DE" w:rsidP="00671734">
      <w:pPr>
        <w:pStyle w:val="BodyText-Code"/>
      </w:pPr>
      <w:r w:rsidRPr="00671734">
        <w:rPr>
          <w:rStyle w:val="BodyText-Code-Keywords"/>
        </w:rPr>
        <w:t>private</w:t>
      </w:r>
      <w:r w:rsidRPr="00141893">
        <w:t>:</w:t>
      </w:r>
    </w:p>
    <w:p w14:paraId="2B4E7A0E" w14:textId="77777777" w:rsidR="000931DE" w:rsidRPr="00141893" w:rsidRDefault="000931DE" w:rsidP="00671734">
      <w:pPr>
        <w:pStyle w:val="BodyText-Code"/>
      </w:pPr>
      <w:r w:rsidRPr="00141893">
        <w:t>    </w:t>
      </w:r>
      <w:r w:rsidRPr="00141893">
        <w:rPr>
          <w:rStyle w:val="BodyText-Code-Types"/>
        </w:rPr>
        <w:t>Iterator</w:t>
      </w:r>
      <w:r w:rsidRPr="00141893">
        <w:t> begin_;</w:t>
      </w:r>
    </w:p>
    <w:p w14:paraId="2B4E7A0F" w14:textId="77777777" w:rsidR="000931DE" w:rsidRPr="00141893" w:rsidRDefault="000931DE" w:rsidP="00671734">
      <w:pPr>
        <w:pStyle w:val="BodyText-Code"/>
      </w:pPr>
      <w:r w:rsidRPr="00141893">
        <w:t>    </w:t>
      </w:r>
      <w:r w:rsidRPr="00141893">
        <w:rPr>
          <w:rStyle w:val="BodyText-Code-Types"/>
        </w:rPr>
        <w:t>Iterator</w:t>
      </w:r>
      <w:r w:rsidRPr="00141893">
        <w:t> end_;</w:t>
      </w:r>
    </w:p>
    <w:p w14:paraId="2B4E7A10" w14:textId="77777777" w:rsidR="000931DE" w:rsidRPr="00141893" w:rsidRDefault="000931DE" w:rsidP="00671734">
      <w:pPr>
        <w:pStyle w:val="BodyText-Code"/>
      </w:pPr>
      <w:r w:rsidRPr="00141893">
        <w:t>};</w:t>
      </w:r>
    </w:p>
    <w:p w14:paraId="2B4E7A11" w14:textId="77777777" w:rsidR="00CF3BB8" w:rsidRDefault="003C2369" w:rsidP="00E15310">
      <w:pPr>
        <w:pStyle w:val="BodyText-RuleFirstParagraph"/>
        <w:rPr>
          <w:lang w:eastAsia="zh-CN"/>
        </w:rPr>
      </w:pPr>
      <w:r>
        <w:rPr>
          <w:rStyle w:val="BodyText-GuidelineID"/>
        </w:rPr>
        <w:t>G/CF</w:t>
      </w:r>
      <w:r w:rsidR="00E15310">
        <w:rPr>
          <w:rStyle w:val="BodyText-GuidelineID"/>
        </w:rPr>
        <w:t>50</w:t>
      </w:r>
      <w:r w:rsidR="00E15310" w:rsidRPr="0055287F">
        <w:rPr>
          <w:rStyle w:val="TextkrperZchn"/>
        </w:rPr>
        <w:tab/>
      </w:r>
      <w:r w:rsidR="0030733D" w:rsidRPr="005B7E5C">
        <w:rPr>
          <w:rStyle w:val="BodyText-PositiveGreen"/>
        </w:rPr>
        <w:sym w:font="Wingdings" w:char="F0FE"/>
      </w:r>
      <w:r w:rsidR="0030733D" w:rsidRPr="0030733D">
        <w:rPr>
          <w:rFonts w:hint="eastAsia"/>
        </w:rPr>
        <w:t xml:space="preserve"> </w:t>
      </w:r>
      <w:bookmarkStart w:id="450" w:name="OLE_LINK17"/>
      <w:bookmarkStart w:id="451" w:name="OLE_LINK18"/>
      <w:bookmarkStart w:id="452" w:name="OLE_LINK19"/>
      <w:bookmarkStart w:id="453" w:name="OLE_LINK20"/>
      <w:r w:rsidR="0030733D" w:rsidRPr="005B7E5C">
        <w:rPr>
          <w:rStyle w:val="BodyText-BoldAction"/>
          <w:rFonts w:hint="eastAsia"/>
        </w:rPr>
        <w:t>You</w:t>
      </w:r>
      <w:r w:rsidR="0030733D" w:rsidRPr="0030733D">
        <w:rPr>
          <w:rFonts w:hint="eastAsia"/>
        </w:rPr>
        <w:t xml:space="preserve"> </w:t>
      </w:r>
      <w:r w:rsidR="0030733D" w:rsidRPr="005B7E5C">
        <w:rPr>
          <w:rStyle w:val="BodyText-BoldAction"/>
          <w:rFonts w:hint="eastAsia"/>
        </w:rPr>
        <w:t>should</w:t>
      </w:r>
      <w:r w:rsidR="0030733D" w:rsidRPr="007F5D6B">
        <w:t xml:space="preserve"> </w:t>
      </w:r>
      <w:r w:rsidR="00CF3BB8" w:rsidRPr="00CF3BB8">
        <w:rPr>
          <w:lang w:eastAsia="zh-CN"/>
        </w:rPr>
        <w:t>provide a</w:t>
      </w:r>
      <w:r w:rsidR="00CF3BB8">
        <w:rPr>
          <w:lang w:eastAsia="zh-CN"/>
        </w:rPr>
        <w:t xml:space="preserve"> default clause for all switch statements</w:t>
      </w:r>
      <w:bookmarkEnd w:id="450"/>
      <w:bookmarkEnd w:id="451"/>
      <w:bookmarkEnd w:id="452"/>
      <w:bookmarkEnd w:id="453"/>
      <w:r w:rsidR="00CF3BB8">
        <w:rPr>
          <w:lang w:eastAsia="zh-CN"/>
        </w:rPr>
        <w:t>.</w:t>
      </w:r>
    </w:p>
    <w:p w14:paraId="2B4E7A12" w14:textId="77777777" w:rsidR="00CF3BB8" w:rsidRPr="00CF3BB8" w:rsidRDefault="003C2369" w:rsidP="00E15310">
      <w:pPr>
        <w:pStyle w:val="BodyText-RuleFirstParagraph"/>
      </w:pPr>
      <w:r>
        <w:rPr>
          <w:rStyle w:val="BodyText-GuidelineID"/>
        </w:rPr>
        <w:t>G/CF</w:t>
      </w:r>
      <w:r w:rsidR="00E15310">
        <w:rPr>
          <w:rStyle w:val="BodyText-GuidelineID"/>
        </w:rPr>
        <w:t>60</w:t>
      </w:r>
      <w:r w:rsidR="00E15310" w:rsidRPr="0055287F">
        <w:rPr>
          <w:rStyle w:val="TextkrperZchn"/>
        </w:rPr>
        <w:tab/>
      </w:r>
      <w:r w:rsidR="001B1D13" w:rsidRPr="001B1D13">
        <w:rPr>
          <w:rStyle w:val="BodyText-NegativeRed"/>
        </w:rPr>
        <w:sym w:font="Wingdings" w:char="F0FD"/>
      </w:r>
      <w:r w:rsidR="001B1D13" w:rsidRPr="001B1D13">
        <w:t xml:space="preserve"> </w:t>
      </w:r>
      <w:bookmarkStart w:id="454" w:name="OLE_LINK24"/>
      <w:bookmarkStart w:id="455" w:name="OLE_LINK25"/>
      <w:bookmarkStart w:id="456" w:name="OLE_LINK26"/>
      <w:del w:id="457" w:author="Cox Olaf" w:date="2015-01-16T10:48:00Z">
        <w:r w:rsidR="001B1D13" w:rsidRPr="001B1D13" w:rsidDel="00094812">
          <w:rPr>
            <w:rStyle w:val="BodyText-BoldAction"/>
          </w:rPr>
          <w:delText>You</w:delText>
        </w:r>
        <w:r w:rsidR="001B1D13" w:rsidRPr="001B1D13" w:rsidDel="00094812">
          <w:delText xml:space="preserve"> </w:delText>
        </w:r>
        <w:r w:rsidR="001B1D13" w:rsidRPr="001B1D13" w:rsidDel="00094812">
          <w:rPr>
            <w:rStyle w:val="BodyText-BoldAction"/>
          </w:rPr>
          <w:delText>should</w:delText>
        </w:r>
      </w:del>
      <w:ins w:id="458" w:author="Cox Olaf" w:date="2015-01-16T10:48:00Z">
        <w:r w:rsidR="00094812">
          <w:rPr>
            <w:rStyle w:val="BodyText-BoldAction"/>
          </w:rPr>
          <w:t>Do</w:t>
        </w:r>
      </w:ins>
      <w:r w:rsidR="001B1D13" w:rsidRPr="001B1D13">
        <w:t xml:space="preserve"> </w:t>
      </w:r>
      <w:r w:rsidR="001B1D13" w:rsidRPr="001B1D13">
        <w:rPr>
          <w:rStyle w:val="BodyText-BoldAction"/>
        </w:rPr>
        <w:t>not</w:t>
      </w:r>
      <w:r w:rsidR="001B1D13" w:rsidRPr="001B1D13">
        <w:t xml:space="preserve"> </w:t>
      </w:r>
      <w:r w:rsidR="00CF3BB8" w:rsidRPr="00CF3BB8">
        <w:t xml:space="preserve">use </w:t>
      </w:r>
      <w:r w:rsidR="00CF3BB8">
        <w:t xml:space="preserve">the </w:t>
      </w:r>
      <w:r w:rsidR="00AE6BC6" w:rsidRPr="00AE6BC6">
        <w:rPr>
          <w:i/>
          <w:rPrChange w:id="459" w:author="Cox Olaf" w:date="2015-01-21T12:59:00Z">
            <w:rPr>
              <w:color w:val="0000FF"/>
            </w:rPr>
          </w:rPrChange>
        </w:rPr>
        <w:t>goto</w:t>
      </w:r>
      <w:r w:rsidR="00CF3BB8" w:rsidRPr="00CF3BB8">
        <w:t xml:space="preserve"> statement</w:t>
      </w:r>
      <w:bookmarkEnd w:id="454"/>
      <w:bookmarkEnd w:id="455"/>
      <w:bookmarkEnd w:id="456"/>
      <w:r w:rsidR="00CF3BB8">
        <w:t>.</w:t>
      </w:r>
    </w:p>
    <w:p w14:paraId="2B4E7A13" w14:textId="77777777" w:rsidR="00CF3BB8" w:rsidRDefault="00E21D14" w:rsidP="00E15310">
      <w:pPr>
        <w:pStyle w:val="BodyText-RuleFirstParagraph"/>
      </w:pPr>
      <w:r w:rsidRPr="006A0354">
        <w:rPr>
          <w:rStyle w:val="BodyText-GuidelineID"/>
          <w:highlight w:val="yellow"/>
          <w:rPrChange w:id="460" w:author="Cox Olaf" w:date="2015-06-09T13:43:00Z">
            <w:rPr>
              <w:rStyle w:val="BodyText-GuidelineID"/>
            </w:rPr>
          </w:rPrChange>
        </w:rPr>
        <w:t>G/CF</w:t>
      </w:r>
      <w:r w:rsidR="00E15310" w:rsidRPr="006A0354">
        <w:rPr>
          <w:rStyle w:val="BodyText-GuidelineID"/>
          <w:highlight w:val="yellow"/>
          <w:rPrChange w:id="461" w:author="Cox Olaf" w:date="2015-06-09T13:43:00Z">
            <w:rPr>
              <w:rStyle w:val="BodyText-GuidelineID"/>
            </w:rPr>
          </w:rPrChange>
        </w:rPr>
        <w:t>70</w:t>
      </w:r>
      <w:r w:rsidR="00E15310" w:rsidRPr="006A0354">
        <w:rPr>
          <w:rStyle w:val="TextkrperZchn"/>
          <w:highlight w:val="yellow"/>
          <w:rPrChange w:id="462" w:author="Cox Olaf" w:date="2015-06-09T13:43:00Z">
            <w:rPr>
              <w:rStyle w:val="TextkrperZchn"/>
            </w:rPr>
          </w:rPrChange>
        </w:rPr>
        <w:tab/>
      </w:r>
      <w:r w:rsidR="003B773F" w:rsidRPr="006A0354">
        <w:rPr>
          <w:rStyle w:val="BodyText-NegativeRed"/>
          <w:highlight w:val="yellow"/>
          <w:rPrChange w:id="463" w:author="Cox Olaf" w:date="2015-06-09T13:43:00Z">
            <w:rPr>
              <w:rStyle w:val="BodyText-NegativeRed"/>
            </w:rPr>
          </w:rPrChange>
        </w:rPr>
        <w:sym w:font="Wingdings" w:char="F0FD"/>
      </w:r>
      <w:r w:rsidR="003B773F" w:rsidRPr="006A0354">
        <w:rPr>
          <w:highlight w:val="yellow"/>
          <w:rPrChange w:id="464" w:author="Cox Olaf" w:date="2015-06-09T13:43:00Z">
            <w:rPr/>
          </w:rPrChange>
        </w:rPr>
        <w:t xml:space="preserve"> </w:t>
      </w:r>
      <w:bookmarkStart w:id="465" w:name="OLE_LINK152"/>
      <w:bookmarkStart w:id="466" w:name="OLE_LINK153"/>
      <w:r w:rsidR="003B773F" w:rsidRPr="006A0354">
        <w:rPr>
          <w:rStyle w:val="BodyText-BoldAction"/>
          <w:highlight w:val="yellow"/>
          <w:rPrChange w:id="467" w:author="Cox Olaf" w:date="2015-06-09T13:43:00Z">
            <w:rPr>
              <w:rStyle w:val="BodyText-BoldAction"/>
            </w:rPr>
          </w:rPrChange>
        </w:rPr>
        <w:t>Do</w:t>
      </w:r>
      <w:r w:rsidR="003B773F" w:rsidRPr="006A0354">
        <w:rPr>
          <w:highlight w:val="yellow"/>
          <w:rPrChange w:id="468" w:author="Cox Olaf" w:date="2015-06-09T13:43:00Z">
            <w:rPr/>
          </w:rPrChange>
        </w:rPr>
        <w:t xml:space="preserve"> </w:t>
      </w:r>
      <w:r w:rsidR="003B773F" w:rsidRPr="006A0354">
        <w:rPr>
          <w:rStyle w:val="BodyText-BoldAction"/>
          <w:highlight w:val="yellow"/>
          <w:rPrChange w:id="469" w:author="Cox Olaf" w:date="2015-06-09T13:43:00Z">
            <w:rPr>
              <w:rStyle w:val="BodyText-BoldAction"/>
            </w:rPr>
          </w:rPrChange>
        </w:rPr>
        <w:t>not</w:t>
      </w:r>
      <w:r w:rsidR="003B773F" w:rsidRPr="006A0354">
        <w:rPr>
          <w:highlight w:val="yellow"/>
          <w:rPrChange w:id="470" w:author="Cox Olaf" w:date="2015-06-09T13:43:00Z">
            <w:rPr/>
          </w:rPrChange>
        </w:rPr>
        <w:t xml:space="preserve"> </w:t>
      </w:r>
      <w:r w:rsidR="003C2558" w:rsidRPr="006A0354">
        <w:rPr>
          <w:highlight w:val="yellow"/>
          <w:rPrChange w:id="471" w:author="Cox Olaf" w:date="2015-06-09T13:43:00Z">
            <w:rPr/>
          </w:rPrChange>
        </w:rPr>
        <w:t>use more than 4 indentation levels for blocks</w:t>
      </w:r>
      <w:ins w:id="472" w:author="Cox Olaf" w:date="2015-01-16T10:49:00Z">
        <w:r w:rsidR="00094812" w:rsidRPr="006A0354">
          <w:rPr>
            <w:highlight w:val="yellow"/>
            <w:rPrChange w:id="473" w:author="Cox Olaf" w:date="2015-06-09T13:43:00Z">
              <w:rPr/>
            </w:rPrChange>
          </w:rPr>
          <w:t xml:space="preserve"> (beginning on method level)</w:t>
        </w:r>
      </w:ins>
      <w:r w:rsidR="003C2558" w:rsidRPr="006A0354">
        <w:rPr>
          <w:highlight w:val="yellow"/>
          <w:rPrChange w:id="474" w:author="Cox Olaf" w:date="2015-06-09T13:43:00Z">
            <w:rPr/>
          </w:rPrChange>
        </w:rPr>
        <w:t>.</w:t>
      </w:r>
      <w:bookmarkEnd w:id="465"/>
      <w:bookmarkEnd w:id="466"/>
      <w:r w:rsidR="003C2558" w:rsidRPr="006A0354">
        <w:rPr>
          <w:highlight w:val="yellow"/>
          <w:rPrChange w:id="475" w:author="Cox Olaf" w:date="2015-06-09T13:43:00Z">
            <w:rPr/>
          </w:rPrChange>
        </w:rPr>
        <w:t xml:space="preserve"> If it's reasonable extract a method instead.</w:t>
      </w:r>
    </w:p>
    <w:p w14:paraId="2B4E7A14" w14:textId="77777777" w:rsidR="00D82DC6" w:rsidRDefault="003C2369" w:rsidP="00E15310">
      <w:pPr>
        <w:pStyle w:val="BodyText-RuleFirstParagraphCompact-ish"/>
      </w:pPr>
      <w:r>
        <w:rPr>
          <w:rStyle w:val="BodyText-GuidelineID"/>
        </w:rPr>
        <w:t>G/CF</w:t>
      </w:r>
      <w:r w:rsidR="00E15310">
        <w:rPr>
          <w:rStyle w:val="BodyText-GuidelineID"/>
        </w:rPr>
        <w:t>80</w:t>
      </w:r>
      <w:r w:rsidR="00E15310" w:rsidRPr="0055287F">
        <w:rPr>
          <w:rStyle w:val="TextkrperZchn"/>
        </w:rPr>
        <w:tab/>
      </w:r>
      <w:r w:rsidR="0030733D" w:rsidRPr="005B7E5C">
        <w:rPr>
          <w:rStyle w:val="BodyText-PositiveGreen"/>
        </w:rPr>
        <w:sym w:font="Wingdings" w:char="F0FE"/>
      </w:r>
      <w:r w:rsidR="0030733D" w:rsidRPr="0030733D">
        <w:rPr>
          <w:rFonts w:hint="eastAsia"/>
        </w:rPr>
        <w:t xml:space="preserve"> </w:t>
      </w:r>
      <w:r w:rsidR="0030733D" w:rsidRPr="005B7E5C">
        <w:rPr>
          <w:rStyle w:val="BodyText-BoldAction"/>
          <w:rFonts w:hint="eastAsia"/>
        </w:rPr>
        <w:t>You</w:t>
      </w:r>
      <w:r w:rsidR="0030733D" w:rsidRPr="0030733D">
        <w:rPr>
          <w:rFonts w:hint="eastAsia"/>
        </w:rPr>
        <w:t xml:space="preserve"> </w:t>
      </w:r>
      <w:r w:rsidR="0030733D" w:rsidRPr="005B7E5C">
        <w:rPr>
          <w:rStyle w:val="BodyText-BoldAction"/>
          <w:rFonts w:hint="eastAsia"/>
        </w:rPr>
        <w:t>should</w:t>
      </w:r>
      <w:r w:rsidR="0030733D" w:rsidRPr="007F5D6B">
        <w:t xml:space="preserve"> </w:t>
      </w:r>
      <w:r w:rsidR="002F054A" w:rsidRPr="002F054A">
        <w:t>apply the following rules f</w:t>
      </w:r>
      <w:r w:rsidR="00D82DC6" w:rsidRPr="002F054A">
        <w:t>or complex conditions, which ar</w:t>
      </w:r>
      <w:r w:rsidR="002F054A">
        <w:t>e linked with logical operators:</w:t>
      </w:r>
    </w:p>
    <w:p w14:paraId="2B4E7A15" w14:textId="77777777" w:rsidR="00D82DC6" w:rsidRDefault="00D82DC6" w:rsidP="00B22C0D">
      <w:pPr>
        <w:pStyle w:val="ListParagraph-Bullet"/>
        <w:rPr>
          <w:lang w:eastAsia="en-US"/>
        </w:rPr>
      </w:pPr>
      <w:r>
        <w:rPr>
          <w:lang w:eastAsia="en-US"/>
        </w:rPr>
        <w:t>Additional sub conditions are listed in a separate line, which starts by the connecting operation</w:t>
      </w:r>
    </w:p>
    <w:p w14:paraId="2B4E7A16" w14:textId="77777777" w:rsidR="00D82DC6" w:rsidRDefault="00D82DC6" w:rsidP="00B22C0D">
      <w:pPr>
        <w:pStyle w:val="ListParagraph-Bullet"/>
        <w:rPr>
          <w:lang w:eastAsia="en-US"/>
        </w:rPr>
      </w:pPr>
      <w:r>
        <w:rPr>
          <w:lang w:eastAsia="en-US"/>
        </w:rPr>
        <w:t>All conditions have to be listed on the same indentation level</w:t>
      </w:r>
    </w:p>
    <w:p w14:paraId="2B4E7A17" w14:textId="77777777" w:rsidR="00D82DC6" w:rsidRPr="00870082" w:rsidRDefault="00631BFF" w:rsidP="00671734">
      <w:pPr>
        <w:pStyle w:val="BodyText-Code"/>
      </w:pPr>
      <w:bookmarkStart w:id="476" w:name="OLE_LINK149"/>
      <w:bookmarkStart w:id="477" w:name="OLE_LINK27"/>
      <w:bookmarkStart w:id="478" w:name="OLE_LINK28"/>
      <w:r w:rsidRPr="00141893">
        <w:rPr>
          <w:rStyle w:val="BodyText-Code-Keywords"/>
        </w:rPr>
        <w:t>I</w:t>
      </w:r>
      <w:r w:rsidR="00D82DC6" w:rsidRPr="00141893">
        <w:rPr>
          <w:rStyle w:val="BodyText-Code-Keywords"/>
        </w:rPr>
        <w:t>f</w:t>
      </w:r>
      <w:ins w:id="479" w:author="Cox Olaf" w:date="2015-02-19T18:03:00Z">
        <w:r>
          <w:rPr>
            <w:rStyle w:val="BodyText-Code-Keywords"/>
          </w:rPr>
          <w:t xml:space="preserve"> </w:t>
        </w:r>
      </w:ins>
      <w:r w:rsidR="00D82DC6" w:rsidRPr="00870082">
        <w:t>(</w:t>
      </w:r>
      <w:del w:id="480" w:author="Cox Olaf" w:date="2015-02-19T18:03:00Z">
        <w:r w:rsidR="00D82DC6" w:rsidRPr="00870082" w:rsidDel="00631BFF">
          <w:delText>    </w:delText>
        </w:r>
      </w:del>
      <w:r w:rsidR="00D82DC6" w:rsidRPr="00870082">
        <w:t>complexCondition1 </w:t>
      </w:r>
      <w:del w:id="481" w:author="Cox Olaf" w:date="2015-02-19T18:03:00Z">
        <w:r w:rsidR="00D82DC6" w:rsidRPr="00870082" w:rsidDel="00631BFF">
          <w:delText>...</w:delText>
        </w:r>
      </w:del>
      <w:ins w:id="482" w:author="Cox Olaf" w:date="2015-02-19T18:03:00Z">
        <w:r>
          <w:t>&amp;&amp;</w:t>
        </w:r>
      </w:ins>
    </w:p>
    <w:p w14:paraId="2B4E7A18" w14:textId="77777777" w:rsidR="00D82DC6" w:rsidRPr="00870082" w:rsidRDefault="00D82DC6" w:rsidP="00671734">
      <w:pPr>
        <w:pStyle w:val="BodyText-Code"/>
      </w:pPr>
      <w:r w:rsidRPr="00870082">
        <w:t>    </w:t>
      </w:r>
      <w:del w:id="483" w:author="Cox Olaf" w:date="2015-02-19T18:03:00Z">
        <w:r w:rsidRPr="00870082" w:rsidDel="00631BFF">
          <w:delText xml:space="preserve">&amp;&amp; </w:delText>
        </w:r>
      </w:del>
      <w:r w:rsidRPr="00870082">
        <w:t>complexCondition2 </w:t>
      </w:r>
      <w:del w:id="484" w:author="Cox Olaf" w:date="2015-02-19T18:03:00Z">
        <w:r w:rsidRPr="00870082" w:rsidDel="00631BFF">
          <w:delText>...</w:delText>
        </w:r>
      </w:del>
      <w:ins w:id="485" w:author="Cox Olaf" w:date="2015-02-19T18:03:00Z">
        <w:r w:rsidR="00631BFF">
          <w:t>&amp;&amp;</w:t>
        </w:r>
      </w:ins>
    </w:p>
    <w:p w14:paraId="2B4E7A19" w14:textId="77777777" w:rsidR="00D82DC6" w:rsidRPr="00870082" w:rsidRDefault="00D82DC6" w:rsidP="00671734">
      <w:pPr>
        <w:pStyle w:val="BodyText-Code"/>
      </w:pPr>
      <w:r w:rsidRPr="00870082">
        <w:t>    </w:t>
      </w:r>
      <w:del w:id="486" w:author="Cox Olaf" w:date="2015-02-19T18:03:00Z">
        <w:r w:rsidRPr="00870082" w:rsidDel="00631BFF">
          <w:delText xml:space="preserve">&amp;&amp; </w:delText>
        </w:r>
      </w:del>
      <w:r w:rsidRPr="00870082">
        <w:t>(</w:t>
      </w:r>
      <w:del w:id="487" w:author="Cox Olaf" w:date="2015-02-19T18:03:00Z">
        <w:r w:rsidRPr="00870082" w:rsidDel="00631BFF">
          <w:delText> </w:delText>
        </w:r>
      </w:del>
      <w:r w:rsidRPr="00870082">
        <w:t>complexCondition3 </w:t>
      </w:r>
      <w:del w:id="488" w:author="Cox Olaf" w:date="2015-02-19T18:03:00Z">
        <w:r w:rsidRPr="00870082" w:rsidDel="00631BFF">
          <w:delText>...</w:delText>
        </w:r>
      </w:del>
      <w:ins w:id="489" w:author="Cox Olaf" w:date="2015-02-19T18:03:00Z">
        <w:r w:rsidR="00631BFF">
          <w:t>||</w:t>
        </w:r>
      </w:ins>
    </w:p>
    <w:p w14:paraId="2B4E7A1A" w14:textId="77777777" w:rsidR="00D82DC6" w:rsidRPr="00870082" w:rsidRDefault="00D82DC6" w:rsidP="00671734">
      <w:pPr>
        <w:pStyle w:val="BodyText-Code"/>
      </w:pPr>
      <w:r w:rsidRPr="00870082">
        <w:t>     </w:t>
      </w:r>
      <w:del w:id="490" w:author="Cox Olaf" w:date="2015-02-19T18:03:00Z">
        <w:r w:rsidRPr="00870082" w:rsidDel="00631BFF">
          <w:delText>    || </w:delText>
        </w:r>
      </w:del>
      <w:r w:rsidRPr="00870082">
        <w:t>complexCondition4</w:t>
      </w:r>
      <w:del w:id="491" w:author="Cox Olaf" w:date="2015-02-19T18:03:00Z">
        <w:r w:rsidRPr="00870082" w:rsidDel="00631BFF">
          <w:delText> ...</w:delText>
        </w:r>
      </w:del>
      <w:r w:rsidRPr="00870082">
        <w:t>)</w:t>
      </w:r>
      <w:ins w:id="492" w:author="Cox Olaf" w:date="2015-02-19T18:03:00Z">
        <w:r w:rsidR="00631BFF">
          <w:t xml:space="preserve"> &amp;&amp;</w:t>
        </w:r>
      </w:ins>
    </w:p>
    <w:p w14:paraId="2B4E7A1B" w14:textId="77777777" w:rsidR="00D82DC6" w:rsidRPr="00870082" w:rsidRDefault="00D82DC6" w:rsidP="00671734">
      <w:pPr>
        <w:pStyle w:val="BodyText-Code"/>
      </w:pPr>
      <w:r w:rsidRPr="00870082">
        <w:t>    </w:t>
      </w:r>
      <w:ins w:id="493" w:author="Cox Olaf" w:date="2015-02-19T18:04:00Z">
        <w:r w:rsidR="00631BFF" w:rsidRPr="00870082">
          <w:t>complexCondition</w:t>
        </w:r>
        <w:r w:rsidR="00631BFF">
          <w:t>5</w:t>
        </w:r>
      </w:ins>
      <w:del w:id="494" w:author="Cox Olaf" w:date="2015-02-19T18:04:00Z">
        <w:r w:rsidRPr="00870082" w:rsidDel="00631BFF">
          <w:delText>&amp;&amp;  ...</w:delText>
        </w:r>
      </w:del>
      <w:r w:rsidRPr="00870082">
        <w:t>)</w:t>
      </w:r>
    </w:p>
    <w:p w14:paraId="2B4E7A1C" w14:textId="77777777" w:rsidR="00D82DC6" w:rsidRPr="00870082" w:rsidRDefault="00D82DC6" w:rsidP="00671734">
      <w:pPr>
        <w:pStyle w:val="BodyText-Code"/>
      </w:pPr>
      <w:r w:rsidRPr="00870082">
        <w:t>{</w:t>
      </w:r>
    </w:p>
    <w:p w14:paraId="2B4E7A1D" w14:textId="77777777" w:rsidR="00D82DC6" w:rsidRDefault="00D82DC6" w:rsidP="00671734">
      <w:pPr>
        <w:pStyle w:val="BodyText-Code"/>
        <w:rPr>
          <w:ins w:id="495" w:author="Cox Olaf" w:date="2015-01-16T11:05:00Z"/>
        </w:rPr>
      </w:pPr>
      <w:r w:rsidRPr="00870082">
        <w:t>}</w:t>
      </w:r>
      <w:bookmarkEnd w:id="476"/>
    </w:p>
    <w:p w14:paraId="2B4E7A1E" w14:textId="77777777" w:rsidR="008B6A82" w:rsidRDefault="008B6A82">
      <w:pPr>
        <w:autoSpaceDE w:val="0"/>
        <w:autoSpaceDN w:val="0"/>
        <w:adjustRightInd w:val="0"/>
        <w:rPr>
          <w:del w:id="496" w:author="Cox Olaf" w:date="2015-02-19T18:04:00Z"/>
          <w:szCs w:val="17"/>
        </w:rPr>
        <w:pPrChange w:id="497" w:author="Cox Olaf" w:date="2015-01-16T11:07:00Z">
          <w:pPr>
            <w:pStyle w:val="BodyText-Code"/>
          </w:pPr>
        </w:pPrChange>
      </w:pPr>
    </w:p>
    <w:bookmarkEnd w:id="477"/>
    <w:bookmarkEnd w:id="478"/>
    <w:p w14:paraId="2B4E7A1F" w14:textId="77777777" w:rsidR="002F054A" w:rsidRDefault="003C2369" w:rsidP="00E15310">
      <w:pPr>
        <w:pStyle w:val="BodyText-RuleFirstParagraph"/>
      </w:pPr>
      <w:r>
        <w:rPr>
          <w:rStyle w:val="BodyText-GuidelineID"/>
        </w:rPr>
        <w:t>G/CF</w:t>
      </w:r>
      <w:r w:rsidR="00E15310">
        <w:rPr>
          <w:rStyle w:val="BodyText-GuidelineID"/>
        </w:rPr>
        <w:t>90</w:t>
      </w:r>
      <w:r w:rsidR="00E15310" w:rsidRPr="0055287F">
        <w:rPr>
          <w:rStyle w:val="TextkrperZchn"/>
        </w:rPr>
        <w:tab/>
      </w:r>
      <w:r w:rsidR="0030733D" w:rsidRPr="005B7E5C">
        <w:rPr>
          <w:rStyle w:val="BodyText-PositiveGreen"/>
        </w:rPr>
        <w:sym w:font="Wingdings" w:char="F0FE"/>
      </w:r>
      <w:r w:rsidR="0030733D" w:rsidRPr="0030733D">
        <w:rPr>
          <w:rFonts w:hint="eastAsia"/>
        </w:rPr>
        <w:t xml:space="preserve"> </w:t>
      </w:r>
      <w:r w:rsidR="0030733D" w:rsidRPr="005B7E5C">
        <w:rPr>
          <w:rStyle w:val="BodyText-BoldAction"/>
          <w:rFonts w:hint="eastAsia"/>
        </w:rPr>
        <w:t>You</w:t>
      </w:r>
      <w:r w:rsidR="0030733D" w:rsidRPr="0030733D">
        <w:rPr>
          <w:rFonts w:hint="eastAsia"/>
        </w:rPr>
        <w:t xml:space="preserve"> </w:t>
      </w:r>
      <w:r w:rsidR="0030733D" w:rsidRPr="005B7E5C">
        <w:rPr>
          <w:rStyle w:val="BodyText-BoldAction"/>
          <w:rFonts w:hint="eastAsia"/>
        </w:rPr>
        <w:t>should</w:t>
      </w:r>
      <w:r w:rsidR="0030733D" w:rsidRPr="007F5D6B">
        <w:t xml:space="preserve"> </w:t>
      </w:r>
      <w:r w:rsidR="002F054A">
        <w:t xml:space="preserve">extract complex conditions to </w:t>
      </w:r>
      <w:r w:rsidR="005B5E81">
        <w:t xml:space="preserve">an own </w:t>
      </w:r>
      <w:r w:rsidR="002F054A">
        <w:t>methods.</w:t>
      </w:r>
    </w:p>
    <w:p w14:paraId="2B4E7A20" w14:textId="77777777" w:rsidR="00A71F76" w:rsidRDefault="00A71F76" w:rsidP="009060ED">
      <w:pPr>
        <w:pStyle w:val="berschrift2"/>
        <w:rPr>
          <w:lang w:eastAsia="zh-CN"/>
        </w:rPr>
      </w:pPr>
      <w:bookmarkStart w:id="498" w:name="_Toc401752046"/>
      <w:bookmarkStart w:id="499" w:name="_Ref401765575"/>
      <w:bookmarkStart w:id="500" w:name="_Ref401765577"/>
      <w:r w:rsidRPr="009060ED">
        <w:lastRenderedPageBreak/>
        <w:t>Enums</w:t>
      </w:r>
      <w:bookmarkEnd w:id="498"/>
      <w:bookmarkEnd w:id="499"/>
      <w:bookmarkEnd w:id="500"/>
    </w:p>
    <w:p w14:paraId="2B4E7A21" w14:textId="77777777" w:rsidR="00A71F76" w:rsidRDefault="003C2369" w:rsidP="00E15310">
      <w:pPr>
        <w:pStyle w:val="BodyText-RuleFirstParagraph"/>
        <w:rPr>
          <w:lang w:eastAsia="zh-CN"/>
        </w:rPr>
      </w:pPr>
      <w:r>
        <w:rPr>
          <w:rStyle w:val="BodyText-GuidelineID"/>
        </w:rPr>
        <w:t>G/EN</w:t>
      </w:r>
      <w:r w:rsidR="00E15310">
        <w:rPr>
          <w:rStyle w:val="BodyText-GuidelineID"/>
        </w:rPr>
        <w:t>10</w:t>
      </w:r>
      <w:r w:rsidR="00E15310" w:rsidRPr="0055287F">
        <w:rPr>
          <w:rStyle w:val="TextkrperZchn"/>
        </w:rPr>
        <w:tab/>
      </w:r>
      <w:r w:rsidR="00AE66D1" w:rsidRPr="00644D97">
        <w:rPr>
          <w:rStyle w:val="BodyText-PositiveGreen"/>
        </w:rPr>
        <w:sym w:font="Wingdings" w:char="F0FE"/>
      </w:r>
      <w:r w:rsidR="00AE66D1" w:rsidRPr="00644D97">
        <w:rPr>
          <w:rFonts w:hint="eastAsia"/>
        </w:rPr>
        <w:t xml:space="preserve"> </w:t>
      </w:r>
      <w:del w:id="501" w:author="Cox Olaf" w:date="2015-01-16T11:09:00Z">
        <w:r w:rsidR="00AE66D1" w:rsidRPr="00644D97" w:rsidDel="00831CD3">
          <w:rPr>
            <w:rStyle w:val="BodyText-BoldAction"/>
          </w:rPr>
          <w:delText>Do</w:delText>
        </w:r>
        <w:r w:rsidR="00AE66D1" w:rsidRPr="00644D97" w:rsidDel="00831CD3">
          <w:delText xml:space="preserve"> </w:delText>
        </w:r>
      </w:del>
      <w:ins w:id="502" w:author="Cox Olaf" w:date="2015-01-16T11:09:00Z">
        <w:r w:rsidR="00831CD3">
          <w:rPr>
            <w:rStyle w:val="BodyText-BoldAction"/>
          </w:rPr>
          <w:t>You should</w:t>
        </w:r>
        <w:r w:rsidR="00831CD3" w:rsidRPr="00644D97">
          <w:t xml:space="preserve"> </w:t>
        </w:r>
      </w:ins>
      <w:r w:rsidR="00A71F76" w:rsidRPr="00644D97">
        <w:t>us</w:t>
      </w:r>
      <w:r w:rsidR="00A71F76" w:rsidRPr="00AF4147">
        <w:rPr>
          <w:lang w:eastAsia="zh-CN"/>
        </w:rPr>
        <w:t>e an enum to strongly type parameters, properties, and return values that represent sets of values.</w:t>
      </w:r>
    </w:p>
    <w:p w14:paraId="2B4E7A22" w14:textId="77777777" w:rsidR="00D95275" w:rsidRDefault="003C2369" w:rsidP="00E15310">
      <w:pPr>
        <w:pStyle w:val="BodyText-RuleFirstParagraph"/>
        <w:rPr>
          <w:lang w:eastAsia="zh-CN"/>
        </w:rPr>
      </w:pPr>
      <w:r>
        <w:rPr>
          <w:rStyle w:val="BodyText-GuidelineID"/>
        </w:rPr>
        <w:t>G/EN20</w:t>
      </w:r>
      <w:r w:rsidR="00E15310"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A71F76" w:rsidRPr="00644D97">
        <w:t>fa</w:t>
      </w:r>
      <w:r w:rsidR="00A71F76" w:rsidRPr="00B73FF2">
        <w:rPr>
          <w:lang w:eastAsia="zh-CN"/>
        </w:rPr>
        <w:t>vor using an enum over static constants</w:t>
      </w:r>
      <w:r w:rsidR="00A71F76">
        <w:rPr>
          <w:lang w:eastAsia="zh-CN"/>
        </w:rPr>
        <w:t xml:space="preserve"> or “#define” values </w:t>
      </w:r>
      <w:r w:rsidR="00A71F76" w:rsidRPr="00B73FF2">
        <w:rPr>
          <w:lang w:eastAsia="zh-CN"/>
        </w:rPr>
        <w:t>.</w:t>
      </w:r>
      <w:r w:rsidR="00A71F76" w:rsidRPr="001F4AF6">
        <w:t xml:space="preserve"> </w:t>
      </w:r>
      <w:r w:rsidR="00A71F76" w:rsidRPr="001F4AF6">
        <w:rPr>
          <w:lang w:eastAsia="zh-CN"/>
        </w:rPr>
        <w:t>An enum is a structure with a set of static constants. The reason to follow this guideline is because you will get some additional compiler and reflection support if you define an enum versus manually defining a structure with static constants.</w:t>
      </w:r>
      <w:r w:rsidR="00D95275">
        <w:rPr>
          <w:lang w:eastAsia="zh-CN"/>
        </w:rPr>
        <w:t xml:space="preserve"> </w:t>
      </w:r>
    </w:p>
    <w:p w14:paraId="2B4E7A23" w14:textId="77777777" w:rsidR="00D95275" w:rsidRDefault="00E21D14" w:rsidP="00E15310">
      <w:pPr>
        <w:pStyle w:val="BodyText-RuleFirstParagraphCompact-ish"/>
      </w:pPr>
      <w:r>
        <w:rPr>
          <w:rStyle w:val="BodyText-GuidelineID"/>
        </w:rPr>
        <w:t>G/EN</w:t>
      </w:r>
      <w:r w:rsidR="003C2369">
        <w:rPr>
          <w:rStyle w:val="BodyText-GuidelineID"/>
        </w:rPr>
        <w:t>3</w:t>
      </w:r>
      <w:r w:rsidR="00E15310">
        <w:rPr>
          <w:rStyle w:val="BodyText-GuidelineID"/>
        </w:rPr>
        <w:t>0</w:t>
      </w:r>
      <w:r w:rsidR="00E15310"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8614C8" w:rsidRPr="00B73FF2">
        <w:t xml:space="preserve">favor using </w:t>
      </w:r>
      <w:r w:rsidR="00D95275">
        <w:t xml:space="preserve">the new enum classes </w:t>
      </w:r>
      <w:r w:rsidR="008614C8">
        <w:t>of</w:t>
      </w:r>
      <w:r w:rsidR="00D95275">
        <w:t xml:space="preserve"> C++11</w:t>
      </w:r>
      <w:r w:rsidR="008614C8">
        <w:t xml:space="preserve"> over conventional enums</w:t>
      </w:r>
      <w:r w:rsidR="00B22C0D">
        <w:t xml:space="preserve">. </w:t>
      </w:r>
      <w:r w:rsidR="00D95275">
        <w:t xml:space="preserve">This has the following advantages over </w:t>
      </w:r>
      <w:r w:rsidR="00D95275" w:rsidRPr="00E15310">
        <w:t>conventional</w:t>
      </w:r>
      <w:r w:rsidR="00D95275">
        <w:t xml:space="preserve"> enums:</w:t>
      </w:r>
    </w:p>
    <w:p w14:paraId="2B4E7A24" w14:textId="77777777" w:rsidR="00D95275" w:rsidRPr="00D95275" w:rsidRDefault="00D95275" w:rsidP="00B22C0D">
      <w:pPr>
        <w:pStyle w:val="ListParagraph-Bullet"/>
        <w:rPr>
          <w:lang w:eastAsia="de-DE"/>
        </w:rPr>
      </w:pPr>
      <w:r w:rsidRPr="00D95275">
        <w:rPr>
          <w:lang w:eastAsia="de-DE"/>
        </w:rPr>
        <w:t xml:space="preserve">Conventional </w:t>
      </w:r>
      <w:r w:rsidRPr="00D95275">
        <w:rPr>
          <w:bCs/>
          <w:lang w:eastAsia="de-DE"/>
        </w:rPr>
        <w:t>enum</w:t>
      </w:r>
      <w:r w:rsidRPr="00D95275">
        <w:rPr>
          <w:lang w:eastAsia="de-DE"/>
        </w:rPr>
        <w:t xml:space="preserve">s implicitly convert to </w:t>
      </w:r>
      <w:r w:rsidRPr="00D95275">
        <w:rPr>
          <w:bCs/>
          <w:lang w:eastAsia="de-DE"/>
        </w:rPr>
        <w:t>int</w:t>
      </w:r>
      <w:r>
        <w:rPr>
          <w:bCs/>
          <w:lang w:eastAsia="de-DE"/>
        </w:rPr>
        <w:t>. This</w:t>
      </w:r>
      <w:r w:rsidRPr="00D95275">
        <w:rPr>
          <w:lang w:eastAsia="de-DE"/>
        </w:rPr>
        <w:t xml:space="preserve"> caus</w:t>
      </w:r>
      <w:r>
        <w:rPr>
          <w:lang w:eastAsia="de-DE"/>
        </w:rPr>
        <w:t>es</w:t>
      </w:r>
      <w:r w:rsidRPr="00D95275">
        <w:rPr>
          <w:lang w:eastAsia="de-DE"/>
        </w:rPr>
        <w:t xml:space="preserve"> errors when someone does not want an enumeration to act as an integer. </w:t>
      </w:r>
    </w:p>
    <w:p w14:paraId="2B4E7A25" w14:textId="77777777" w:rsidR="00D95275" w:rsidRPr="00D95275" w:rsidRDefault="00D95275" w:rsidP="00B22C0D">
      <w:pPr>
        <w:pStyle w:val="ListParagraph-Bullet"/>
        <w:rPr>
          <w:lang w:eastAsia="de-DE"/>
        </w:rPr>
      </w:pPr>
      <w:r w:rsidRPr="00D95275">
        <w:rPr>
          <w:lang w:eastAsia="de-DE"/>
        </w:rPr>
        <w:t xml:space="preserve">Conventional </w:t>
      </w:r>
      <w:r w:rsidRPr="00D95275">
        <w:rPr>
          <w:bCs/>
          <w:lang w:eastAsia="de-DE"/>
        </w:rPr>
        <w:t>enum</w:t>
      </w:r>
      <w:r w:rsidRPr="00D95275">
        <w:rPr>
          <w:lang w:eastAsia="de-DE"/>
        </w:rPr>
        <w:t>s export their enume</w:t>
      </w:r>
      <w:r>
        <w:rPr>
          <w:lang w:eastAsia="de-DE"/>
        </w:rPr>
        <w:t>rators to the surrounding scope. This may</w:t>
      </w:r>
      <w:r w:rsidRPr="00D95275">
        <w:rPr>
          <w:lang w:eastAsia="de-DE"/>
        </w:rPr>
        <w:t xml:space="preserve"> caus</w:t>
      </w:r>
      <w:r>
        <w:rPr>
          <w:lang w:eastAsia="de-DE"/>
        </w:rPr>
        <w:t>e</w:t>
      </w:r>
      <w:r w:rsidRPr="00D95275">
        <w:rPr>
          <w:lang w:eastAsia="de-DE"/>
        </w:rPr>
        <w:t xml:space="preserve"> name clashes. </w:t>
      </w:r>
    </w:p>
    <w:p w14:paraId="2B4E7A26" w14:textId="77777777" w:rsidR="00A71F76" w:rsidRPr="005C45C9" w:rsidRDefault="00D95275" w:rsidP="00B22C0D">
      <w:pPr>
        <w:pStyle w:val="ListParagraph-Bullet"/>
        <w:rPr>
          <w:lang w:eastAsia="de-DE"/>
        </w:rPr>
      </w:pPr>
      <w:r w:rsidRPr="00D95275">
        <w:rPr>
          <w:lang w:eastAsia="de-DE"/>
        </w:rPr>
        <w:t xml:space="preserve">The underlying type of an </w:t>
      </w:r>
      <w:r w:rsidRPr="00D95275">
        <w:rPr>
          <w:bCs/>
          <w:lang w:eastAsia="de-DE"/>
        </w:rPr>
        <w:t>enum</w:t>
      </w:r>
      <w:r w:rsidRPr="00D95275">
        <w:rPr>
          <w:lang w:eastAsia="de-DE"/>
        </w:rPr>
        <w:t xml:space="preserve"> cannot be specified. This can cause confusion, compatibility problems, and makes forward declaration impossible. </w:t>
      </w:r>
    </w:p>
    <w:p w14:paraId="2B4E7A27" w14:textId="77777777" w:rsidR="00A71F76" w:rsidRDefault="00A71F76" w:rsidP="00671734">
      <w:pPr>
        <w:pStyle w:val="BodyText-LocalHeader-GoodCode"/>
        <w:rPr>
          <w:lang w:eastAsia="zh-CN"/>
        </w:rPr>
      </w:pPr>
      <w:r>
        <w:rPr>
          <w:rFonts w:hint="eastAsia"/>
        </w:rPr>
        <w:t>Good</w:t>
      </w:r>
      <w:r w:rsidRPr="00EE66C7">
        <w:rPr>
          <w:rFonts w:hint="eastAsia"/>
        </w:rPr>
        <w:t>:</w:t>
      </w:r>
      <w:r>
        <w:rPr>
          <w:rFonts w:hint="eastAsia"/>
          <w:lang w:eastAsia="zh-CN"/>
        </w:rPr>
        <w:t xml:space="preserve"> </w:t>
      </w:r>
    </w:p>
    <w:p w14:paraId="2B4E7A28" w14:textId="77777777" w:rsidR="00A71F76" w:rsidRPr="00141893" w:rsidRDefault="00A71F76" w:rsidP="00671734">
      <w:pPr>
        <w:pStyle w:val="BodyText-Code"/>
        <w:rPr>
          <w:rStyle w:val="BodyText-Code-Comments"/>
        </w:rPr>
      </w:pPr>
      <w:r w:rsidRPr="00141893">
        <w:rPr>
          <w:rStyle w:val="BodyText-Code-Comments"/>
        </w:rPr>
        <w:t xml:space="preserve">// C++ sample: </w:t>
      </w:r>
    </w:p>
    <w:p w14:paraId="2B4E7A29" w14:textId="77777777" w:rsidR="00994B39" w:rsidRPr="005C45C9" w:rsidRDefault="00994B39" w:rsidP="00671734">
      <w:pPr>
        <w:pStyle w:val="BodyText-Code"/>
      </w:pPr>
      <w:r w:rsidRPr="00141893">
        <w:rPr>
          <w:rStyle w:val="BodyText-Code-Keywords"/>
        </w:rPr>
        <w:t>enum</w:t>
      </w:r>
      <w:r w:rsidRPr="005C45C9">
        <w:t xml:space="preserve"> Color</w:t>
      </w:r>
    </w:p>
    <w:p w14:paraId="2B4E7A2A" w14:textId="77777777" w:rsidR="00994B39" w:rsidRPr="005C45C9" w:rsidRDefault="00994B39" w:rsidP="00671734">
      <w:pPr>
        <w:pStyle w:val="BodyText-Code"/>
      </w:pPr>
      <w:r w:rsidRPr="005C45C9">
        <w:t>{</w:t>
      </w:r>
    </w:p>
    <w:p w14:paraId="2B4E7A2B" w14:textId="77777777" w:rsidR="00994B39" w:rsidRPr="005C45C9" w:rsidRDefault="00994B39" w:rsidP="00671734">
      <w:pPr>
        <w:pStyle w:val="BodyText-Code"/>
      </w:pPr>
      <w:r w:rsidRPr="005C45C9">
        <w:t xml:space="preserve">    Red</w:t>
      </w:r>
      <w:ins w:id="503" w:author="Cox Olaf" w:date="2015-01-16T13:16:00Z">
        <w:r w:rsidR="00CE0C5C">
          <w:t xml:space="preserve">   = 1</w:t>
        </w:r>
      </w:ins>
      <w:r w:rsidRPr="005C45C9">
        <w:t>,</w:t>
      </w:r>
    </w:p>
    <w:p w14:paraId="2B4E7A2C" w14:textId="77777777" w:rsidR="00994B39" w:rsidRPr="005C45C9" w:rsidRDefault="00994B39" w:rsidP="00671734">
      <w:pPr>
        <w:pStyle w:val="BodyText-Code"/>
      </w:pPr>
      <w:r w:rsidRPr="005C45C9">
        <w:t xml:space="preserve">    Green</w:t>
      </w:r>
      <w:ins w:id="504" w:author="Cox Olaf" w:date="2015-01-16T13:16:00Z">
        <w:r w:rsidR="00CE0C5C">
          <w:t xml:space="preserve"> = 2</w:t>
        </w:r>
      </w:ins>
      <w:r w:rsidRPr="005C45C9">
        <w:t>,</w:t>
      </w:r>
    </w:p>
    <w:p w14:paraId="2B4E7A2D" w14:textId="77777777" w:rsidR="00994B39" w:rsidRPr="005C45C9" w:rsidRDefault="00994B39" w:rsidP="00671734">
      <w:pPr>
        <w:pStyle w:val="BodyText-Code"/>
      </w:pPr>
      <w:r w:rsidRPr="005C45C9">
        <w:t xml:space="preserve">    Blue</w:t>
      </w:r>
      <w:ins w:id="505" w:author="Cox Olaf" w:date="2015-01-16T13:16:00Z">
        <w:r w:rsidR="00CE0C5C">
          <w:t xml:space="preserve">  = 3</w:t>
        </w:r>
      </w:ins>
    </w:p>
    <w:p w14:paraId="2B4E7A2E" w14:textId="77777777" w:rsidR="00994B39" w:rsidRPr="005C45C9" w:rsidRDefault="00994B39" w:rsidP="00671734">
      <w:pPr>
        <w:pStyle w:val="BodyText-Code"/>
      </w:pPr>
      <w:r w:rsidRPr="005C45C9">
        <w:t>};</w:t>
      </w:r>
    </w:p>
    <w:p w14:paraId="2B4E7A2F" w14:textId="77777777" w:rsidR="00994B39" w:rsidRPr="00141893" w:rsidRDefault="00994B39" w:rsidP="00671734">
      <w:pPr>
        <w:pStyle w:val="BodyText-Code"/>
        <w:rPr>
          <w:rStyle w:val="BodyText-Code-Keywords"/>
        </w:rPr>
      </w:pPr>
    </w:p>
    <w:p w14:paraId="2B4E7A30" w14:textId="77777777" w:rsidR="00994B39" w:rsidRPr="00141893" w:rsidRDefault="00994B39" w:rsidP="00671734">
      <w:pPr>
        <w:pStyle w:val="BodyText-Code"/>
        <w:rPr>
          <w:rStyle w:val="BodyText-Code-Comments"/>
        </w:rPr>
      </w:pPr>
      <w:r w:rsidRPr="00141893">
        <w:rPr>
          <w:rStyle w:val="BodyText-Code-Comments"/>
        </w:rPr>
        <w:t xml:space="preserve">// ... </w:t>
      </w:r>
      <w:r w:rsidR="005C45C9" w:rsidRPr="00141893">
        <w:rPr>
          <w:rStyle w:val="BodyText-Code-Comments"/>
        </w:rPr>
        <w:t xml:space="preserve">or </w:t>
      </w:r>
      <w:r w:rsidRPr="00141893">
        <w:rPr>
          <w:rStyle w:val="BodyText-Code-Comments"/>
        </w:rPr>
        <w:t>even bette</w:t>
      </w:r>
      <w:r w:rsidR="005C45C9" w:rsidRPr="00141893">
        <w:rPr>
          <w:rStyle w:val="BodyText-Code-Comments"/>
        </w:rPr>
        <w:t>r</w:t>
      </w:r>
    </w:p>
    <w:p w14:paraId="2B4E7A31" w14:textId="77777777" w:rsidR="00994B39" w:rsidRPr="00141893" w:rsidRDefault="00994B39" w:rsidP="00671734">
      <w:pPr>
        <w:pStyle w:val="BodyText-Code"/>
      </w:pPr>
      <w:r w:rsidRPr="00141893">
        <w:rPr>
          <w:rStyle w:val="BodyText-Code-Keywords"/>
        </w:rPr>
        <w:t>enum</w:t>
      </w:r>
      <w:r w:rsidRPr="00141893">
        <w:t> </w:t>
      </w:r>
      <w:r w:rsidRPr="00141893">
        <w:rPr>
          <w:rStyle w:val="BodyText-Code-Keywords"/>
        </w:rPr>
        <w:t>class</w:t>
      </w:r>
      <w:r w:rsidRPr="00141893">
        <w:t> </w:t>
      </w:r>
      <w:r w:rsidRPr="00141893">
        <w:rPr>
          <w:rStyle w:val="BodyText-Code-Types"/>
        </w:rPr>
        <w:t>Color</w:t>
      </w:r>
    </w:p>
    <w:p w14:paraId="2B4E7A32" w14:textId="77777777" w:rsidR="00994B39" w:rsidRPr="00141893" w:rsidRDefault="00994B39" w:rsidP="00671734">
      <w:pPr>
        <w:pStyle w:val="BodyText-Code"/>
      </w:pPr>
      <w:r w:rsidRPr="00141893">
        <w:t>{</w:t>
      </w:r>
    </w:p>
    <w:p w14:paraId="2B4E7A33" w14:textId="77777777" w:rsidR="00CE0C5C" w:rsidRPr="005C45C9" w:rsidRDefault="00CE0C5C" w:rsidP="00CE0C5C">
      <w:pPr>
        <w:pStyle w:val="BodyText-Code"/>
        <w:rPr>
          <w:ins w:id="506" w:author="Cox Olaf" w:date="2015-01-16T13:16:00Z"/>
        </w:rPr>
      </w:pPr>
      <w:ins w:id="507" w:author="Cox Olaf" w:date="2015-01-16T13:16:00Z">
        <w:r w:rsidRPr="005C45C9">
          <w:t xml:space="preserve">    Red</w:t>
        </w:r>
        <w:r>
          <w:t xml:space="preserve">   = 1</w:t>
        </w:r>
        <w:r w:rsidRPr="005C45C9">
          <w:t>,</w:t>
        </w:r>
      </w:ins>
    </w:p>
    <w:p w14:paraId="2B4E7A34" w14:textId="77777777" w:rsidR="00CE0C5C" w:rsidRPr="005C45C9" w:rsidRDefault="00CE0C5C" w:rsidP="00CE0C5C">
      <w:pPr>
        <w:pStyle w:val="BodyText-Code"/>
        <w:rPr>
          <w:ins w:id="508" w:author="Cox Olaf" w:date="2015-01-16T13:16:00Z"/>
        </w:rPr>
      </w:pPr>
      <w:ins w:id="509" w:author="Cox Olaf" w:date="2015-01-16T13:16:00Z">
        <w:r w:rsidRPr="005C45C9">
          <w:t xml:space="preserve">    Green</w:t>
        </w:r>
        <w:r>
          <w:t xml:space="preserve"> = 2</w:t>
        </w:r>
        <w:r w:rsidRPr="005C45C9">
          <w:t>,</w:t>
        </w:r>
      </w:ins>
    </w:p>
    <w:p w14:paraId="2B4E7A35" w14:textId="77777777" w:rsidR="00CE0C5C" w:rsidRPr="005C45C9" w:rsidRDefault="00CE0C5C" w:rsidP="00CE0C5C">
      <w:pPr>
        <w:pStyle w:val="BodyText-Code"/>
        <w:rPr>
          <w:ins w:id="510" w:author="Cox Olaf" w:date="2015-01-16T13:16:00Z"/>
        </w:rPr>
      </w:pPr>
      <w:ins w:id="511" w:author="Cox Olaf" w:date="2015-01-16T13:16:00Z">
        <w:r w:rsidRPr="005C45C9">
          <w:t xml:space="preserve">    Blue</w:t>
        </w:r>
        <w:r>
          <w:t xml:space="preserve">  = 3</w:t>
        </w:r>
      </w:ins>
    </w:p>
    <w:p w14:paraId="2B4E7A36" w14:textId="77777777" w:rsidR="00994B39" w:rsidRPr="00141893" w:rsidDel="00CE0C5C" w:rsidRDefault="00994B39" w:rsidP="00671734">
      <w:pPr>
        <w:pStyle w:val="BodyText-Code"/>
        <w:rPr>
          <w:del w:id="512" w:author="Cox Olaf" w:date="2015-01-16T13:16:00Z"/>
        </w:rPr>
      </w:pPr>
      <w:del w:id="513" w:author="Cox Olaf" w:date="2015-01-16T13:16:00Z">
        <w:r w:rsidRPr="00141893" w:rsidDel="00CE0C5C">
          <w:delText>    Red,</w:delText>
        </w:r>
      </w:del>
    </w:p>
    <w:p w14:paraId="2B4E7A37" w14:textId="77777777" w:rsidR="00994B39" w:rsidRPr="00141893" w:rsidDel="00CE0C5C" w:rsidRDefault="00994B39" w:rsidP="00671734">
      <w:pPr>
        <w:pStyle w:val="BodyText-Code"/>
        <w:rPr>
          <w:del w:id="514" w:author="Cox Olaf" w:date="2015-01-16T13:16:00Z"/>
        </w:rPr>
      </w:pPr>
      <w:del w:id="515" w:author="Cox Olaf" w:date="2015-01-16T13:16:00Z">
        <w:r w:rsidRPr="00141893" w:rsidDel="00CE0C5C">
          <w:delText>    Green,</w:delText>
        </w:r>
      </w:del>
    </w:p>
    <w:p w14:paraId="2B4E7A38" w14:textId="77777777" w:rsidR="00994B39" w:rsidRPr="00141893" w:rsidDel="00CE0C5C" w:rsidRDefault="00994B39" w:rsidP="00671734">
      <w:pPr>
        <w:pStyle w:val="BodyText-Code"/>
        <w:rPr>
          <w:del w:id="516" w:author="Cox Olaf" w:date="2015-01-16T13:16:00Z"/>
        </w:rPr>
      </w:pPr>
      <w:del w:id="517" w:author="Cox Olaf" w:date="2015-01-16T13:16:00Z">
        <w:r w:rsidRPr="00141893" w:rsidDel="00CE0C5C">
          <w:delText>    Blue</w:delText>
        </w:r>
      </w:del>
    </w:p>
    <w:p w14:paraId="2B4E7A39" w14:textId="77777777" w:rsidR="00994B39" w:rsidRPr="00141893" w:rsidRDefault="00994B39" w:rsidP="00671734">
      <w:pPr>
        <w:pStyle w:val="BodyText-Code"/>
      </w:pPr>
      <w:r w:rsidRPr="00141893">
        <w:t>};</w:t>
      </w:r>
    </w:p>
    <w:p w14:paraId="2B4E7A3A" w14:textId="77777777" w:rsidR="00994B39" w:rsidRPr="00141893" w:rsidRDefault="00994B39" w:rsidP="00671734">
      <w:pPr>
        <w:pStyle w:val="BodyText-Code"/>
      </w:pPr>
    </w:p>
    <w:p w14:paraId="2B4E7A3B" w14:textId="77777777" w:rsidR="00994B39" w:rsidRPr="00141893" w:rsidRDefault="00994B39" w:rsidP="00671734">
      <w:pPr>
        <w:pStyle w:val="BodyText-Code"/>
        <w:rPr>
          <w:rStyle w:val="BodyText-Code-Comments"/>
        </w:rPr>
      </w:pPr>
      <w:r w:rsidRPr="00141893">
        <w:rPr>
          <w:rStyle w:val="BodyText-Code-Comments"/>
        </w:rPr>
        <w:t>//usage of the enum class</w:t>
      </w:r>
    </w:p>
    <w:p w14:paraId="2B4E7A3C" w14:textId="77777777" w:rsidR="00994B39" w:rsidRPr="00141893" w:rsidRDefault="00994B39" w:rsidP="00671734">
      <w:pPr>
        <w:pStyle w:val="BodyText-Code"/>
      </w:pPr>
      <w:r w:rsidRPr="00141893">
        <w:rPr>
          <w:rStyle w:val="BodyText-Code-Keywords"/>
        </w:rPr>
        <w:t>auto</w:t>
      </w:r>
      <w:r w:rsidRPr="00141893">
        <w:t> color = </w:t>
      </w:r>
      <w:r w:rsidRPr="00141893">
        <w:rPr>
          <w:rStyle w:val="BodyText-Code-Types"/>
        </w:rPr>
        <w:t>Color</w:t>
      </w:r>
      <w:r w:rsidRPr="00141893">
        <w:t>::Blue;</w:t>
      </w:r>
    </w:p>
    <w:p w14:paraId="2B4E7A3D" w14:textId="77777777" w:rsidR="005C45C9" w:rsidRPr="00141893" w:rsidRDefault="005C45C9" w:rsidP="00671734">
      <w:pPr>
        <w:pStyle w:val="BodyText-Code"/>
      </w:pPr>
    </w:p>
    <w:p w14:paraId="2B4E7A3E" w14:textId="77777777" w:rsidR="005C45C9" w:rsidRPr="00141893" w:rsidRDefault="005C45C9" w:rsidP="00671734">
      <w:pPr>
        <w:pStyle w:val="BodyText-Code"/>
        <w:rPr>
          <w:rStyle w:val="BodyText-Code-Comments"/>
        </w:rPr>
      </w:pPr>
      <w:r w:rsidRPr="00141893">
        <w:rPr>
          <w:rStyle w:val="BodyText-Code-Comments"/>
        </w:rPr>
        <w:t>// error: no implicit conversion</w:t>
      </w:r>
    </w:p>
    <w:p w14:paraId="2B4E7A3F" w14:textId="77777777" w:rsidR="00994B39" w:rsidRPr="00141893" w:rsidRDefault="00994B39" w:rsidP="00671734">
      <w:pPr>
        <w:pStyle w:val="BodyText-Code"/>
      </w:pPr>
      <w:r w:rsidRPr="00141893">
        <w:rPr>
          <w:rStyle w:val="BodyText-Code-Keywords"/>
        </w:rPr>
        <w:t>int</w:t>
      </w:r>
      <w:r w:rsidRPr="00141893">
        <w:t> color2 = </w:t>
      </w:r>
      <w:r w:rsidRPr="00141893">
        <w:rPr>
          <w:rStyle w:val="BodyText-Code-Types"/>
        </w:rPr>
        <w:t>Color</w:t>
      </w:r>
      <w:r w:rsidRPr="00141893">
        <w:t>::Red; </w:t>
      </w:r>
      <w:r w:rsidR="005C45C9" w:rsidRPr="00141893">
        <w:t xml:space="preserve"> </w:t>
      </w:r>
    </w:p>
    <w:p w14:paraId="2B4E7A40" w14:textId="77777777" w:rsidR="00A71F76" w:rsidRPr="00141893" w:rsidRDefault="00A71F76" w:rsidP="00671734">
      <w:pPr>
        <w:pStyle w:val="BodyText-Code"/>
        <w:rPr>
          <w:rStyle w:val="BodyText-Code-Keywords"/>
        </w:rPr>
      </w:pPr>
    </w:p>
    <w:p w14:paraId="2B4E7A41" w14:textId="77777777" w:rsidR="00A71F76" w:rsidRPr="00141893" w:rsidRDefault="00A71F76" w:rsidP="00671734">
      <w:pPr>
        <w:pStyle w:val="BodyText-Code"/>
        <w:rPr>
          <w:rStyle w:val="BodyText-Code-Comments"/>
        </w:rPr>
      </w:pPr>
      <w:r w:rsidRPr="00141893">
        <w:rPr>
          <w:rStyle w:val="BodyText-Code-Comments"/>
        </w:rPr>
        <w:t>// C# sample:</w:t>
      </w:r>
    </w:p>
    <w:p w14:paraId="2B4E7A42" w14:textId="77777777" w:rsidR="00A71F76" w:rsidRPr="00141893" w:rsidRDefault="00A71F76" w:rsidP="00671734">
      <w:pPr>
        <w:pStyle w:val="BodyText-Code"/>
        <w:rPr>
          <w:rStyle w:val="BodyText-Code-Types"/>
        </w:rPr>
      </w:pPr>
      <w:r w:rsidRPr="00141893">
        <w:rPr>
          <w:rStyle w:val="BodyText-Code-Keywords"/>
        </w:rPr>
        <w:t>public</w:t>
      </w:r>
      <w:r w:rsidRPr="005C45C9">
        <w:t xml:space="preserve"> </w:t>
      </w:r>
      <w:r w:rsidRPr="00141893">
        <w:rPr>
          <w:rStyle w:val="BodyText-Code-Keywords"/>
        </w:rPr>
        <w:t>enum</w:t>
      </w:r>
      <w:r w:rsidRPr="005C45C9">
        <w:t xml:space="preserve"> </w:t>
      </w:r>
      <w:r w:rsidRPr="00141893">
        <w:rPr>
          <w:rStyle w:val="BodyText-Code-Types"/>
        </w:rPr>
        <w:t>Color</w:t>
      </w:r>
    </w:p>
    <w:p w14:paraId="2B4E7A43" w14:textId="77777777" w:rsidR="00A71F76" w:rsidRPr="005C45C9" w:rsidRDefault="00A71F76" w:rsidP="00671734">
      <w:pPr>
        <w:pStyle w:val="BodyText-Code"/>
      </w:pPr>
      <w:r w:rsidRPr="005C45C9">
        <w:t>{</w:t>
      </w:r>
    </w:p>
    <w:p w14:paraId="2B4E7A44" w14:textId="77777777" w:rsidR="00CE0C5C" w:rsidRPr="005C45C9" w:rsidRDefault="00CE0C5C" w:rsidP="00CE0C5C">
      <w:pPr>
        <w:pStyle w:val="BodyText-Code"/>
        <w:rPr>
          <w:ins w:id="518" w:author="Cox Olaf" w:date="2015-01-16T13:16:00Z"/>
        </w:rPr>
      </w:pPr>
      <w:ins w:id="519" w:author="Cox Olaf" w:date="2015-01-16T13:16:00Z">
        <w:r w:rsidRPr="005C45C9">
          <w:t xml:space="preserve">    Red</w:t>
        </w:r>
        <w:r>
          <w:t xml:space="preserve">   = 1</w:t>
        </w:r>
        <w:r w:rsidRPr="005C45C9">
          <w:t>,</w:t>
        </w:r>
      </w:ins>
    </w:p>
    <w:p w14:paraId="2B4E7A45" w14:textId="77777777" w:rsidR="00CE0C5C" w:rsidRPr="005C45C9" w:rsidRDefault="00CE0C5C" w:rsidP="00CE0C5C">
      <w:pPr>
        <w:pStyle w:val="BodyText-Code"/>
        <w:rPr>
          <w:ins w:id="520" w:author="Cox Olaf" w:date="2015-01-16T13:16:00Z"/>
        </w:rPr>
      </w:pPr>
      <w:ins w:id="521" w:author="Cox Olaf" w:date="2015-01-16T13:16:00Z">
        <w:r w:rsidRPr="005C45C9">
          <w:t xml:space="preserve">    Green</w:t>
        </w:r>
        <w:r>
          <w:t xml:space="preserve"> = 2</w:t>
        </w:r>
        <w:r w:rsidRPr="005C45C9">
          <w:t>,</w:t>
        </w:r>
      </w:ins>
    </w:p>
    <w:p w14:paraId="2B4E7A46" w14:textId="77777777" w:rsidR="00CE0C5C" w:rsidRPr="005C45C9" w:rsidRDefault="00CE0C5C" w:rsidP="00CE0C5C">
      <w:pPr>
        <w:pStyle w:val="BodyText-Code"/>
        <w:rPr>
          <w:ins w:id="522" w:author="Cox Olaf" w:date="2015-01-16T13:16:00Z"/>
        </w:rPr>
      </w:pPr>
      <w:ins w:id="523" w:author="Cox Olaf" w:date="2015-01-16T13:16:00Z">
        <w:r w:rsidRPr="005C45C9">
          <w:t xml:space="preserve">    Blue</w:t>
        </w:r>
        <w:r>
          <w:t xml:space="preserve">  = 3</w:t>
        </w:r>
      </w:ins>
    </w:p>
    <w:p w14:paraId="2B4E7A47" w14:textId="77777777" w:rsidR="00A71F76" w:rsidRPr="005C45C9" w:rsidDel="00CE0C5C" w:rsidRDefault="00A71F76" w:rsidP="00671734">
      <w:pPr>
        <w:pStyle w:val="BodyText-Code"/>
        <w:rPr>
          <w:del w:id="524" w:author="Cox Olaf" w:date="2015-01-16T13:16:00Z"/>
        </w:rPr>
      </w:pPr>
      <w:del w:id="525" w:author="Cox Olaf" w:date="2015-01-16T13:16:00Z">
        <w:r w:rsidRPr="005C45C9" w:rsidDel="00CE0C5C">
          <w:delText xml:space="preserve">    Red,</w:delText>
        </w:r>
      </w:del>
    </w:p>
    <w:p w14:paraId="2B4E7A48" w14:textId="77777777" w:rsidR="00A71F76" w:rsidRPr="005C45C9" w:rsidDel="00CE0C5C" w:rsidRDefault="00A71F76" w:rsidP="00671734">
      <w:pPr>
        <w:pStyle w:val="BodyText-Code"/>
        <w:rPr>
          <w:del w:id="526" w:author="Cox Olaf" w:date="2015-01-16T13:16:00Z"/>
        </w:rPr>
      </w:pPr>
      <w:del w:id="527" w:author="Cox Olaf" w:date="2015-01-16T13:16:00Z">
        <w:r w:rsidRPr="005C45C9" w:rsidDel="00CE0C5C">
          <w:delText xml:space="preserve">    Green,</w:delText>
        </w:r>
      </w:del>
    </w:p>
    <w:p w14:paraId="2B4E7A49" w14:textId="77777777" w:rsidR="00A71F76" w:rsidRPr="005C45C9" w:rsidDel="00CE0C5C" w:rsidRDefault="00A71F76" w:rsidP="00671734">
      <w:pPr>
        <w:pStyle w:val="BodyText-Code"/>
        <w:rPr>
          <w:del w:id="528" w:author="Cox Olaf" w:date="2015-01-16T13:16:00Z"/>
        </w:rPr>
      </w:pPr>
      <w:del w:id="529" w:author="Cox Olaf" w:date="2015-01-16T13:16:00Z">
        <w:r w:rsidRPr="005C45C9" w:rsidDel="00CE0C5C">
          <w:delText xml:space="preserve">    Blue</w:delText>
        </w:r>
      </w:del>
    </w:p>
    <w:p w14:paraId="2B4E7A4A" w14:textId="77777777" w:rsidR="00A71F76" w:rsidRPr="005C45C9" w:rsidRDefault="00A71F76" w:rsidP="00671734">
      <w:pPr>
        <w:pStyle w:val="BodyText-Code"/>
      </w:pPr>
      <w:r w:rsidRPr="005C45C9">
        <w:t>}</w:t>
      </w:r>
    </w:p>
    <w:p w14:paraId="2B4E7A4B" w14:textId="77777777" w:rsidR="00A71F76" w:rsidRDefault="00A71F76" w:rsidP="00671734">
      <w:pPr>
        <w:pStyle w:val="BodyText-LocalHeader-BadCode"/>
        <w:rPr>
          <w:lang w:eastAsia="zh-CN"/>
        </w:rPr>
      </w:pPr>
      <w:r>
        <w:rPr>
          <w:rFonts w:hint="eastAsia"/>
          <w:lang w:eastAsia="zh-CN"/>
        </w:rPr>
        <w:t>Bad</w:t>
      </w:r>
      <w:r w:rsidRPr="00380576">
        <w:rPr>
          <w:rFonts w:hint="eastAsia"/>
        </w:rPr>
        <w:t>:</w:t>
      </w:r>
      <w:r w:rsidRPr="00380576">
        <w:rPr>
          <w:rFonts w:hint="eastAsia"/>
          <w:lang w:eastAsia="zh-CN"/>
        </w:rPr>
        <w:t xml:space="preserve"> </w:t>
      </w:r>
    </w:p>
    <w:p w14:paraId="2B4E7A4C" w14:textId="77777777" w:rsidR="00A71F76" w:rsidRPr="00141893" w:rsidRDefault="00A71F76" w:rsidP="00671734">
      <w:pPr>
        <w:pStyle w:val="BodyText-Code"/>
        <w:rPr>
          <w:rStyle w:val="BodyText-Code-Comments"/>
        </w:rPr>
      </w:pPr>
      <w:r w:rsidRPr="00141893">
        <w:rPr>
          <w:rStyle w:val="BodyText-Code-Comments"/>
        </w:rPr>
        <w:t>// C++ sample:</w:t>
      </w:r>
    </w:p>
    <w:p w14:paraId="2B4E7A4D" w14:textId="77777777" w:rsidR="00A71F76" w:rsidRPr="005C45C9" w:rsidRDefault="00A71F76" w:rsidP="00671734">
      <w:pPr>
        <w:pStyle w:val="BodyText-Code"/>
      </w:pPr>
      <w:r w:rsidRPr="00141893">
        <w:rPr>
          <w:rStyle w:val="BodyText-Code-Keywords"/>
        </w:rPr>
        <w:t>const</w:t>
      </w:r>
      <w:r w:rsidRPr="005C45C9">
        <w:t xml:space="preserve"> </w:t>
      </w:r>
      <w:r w:rsidRPr="00141893">
        <w:rPr>
          <w:rStyle w:val="BodyText-Code-Keywords"/>
        </w:rPr>
        <w:t>int</w:t>
      </w:r>
      <w:r w:rsidRPr="005C45C9">
        <w:t xml:space="preserve"> RED   = 0;</w:t>
      </w:r>
    </w:p>
    <w:p w14:paraId="2B4E7A4E" w14:textId="77777777" w:rsidR="00A71F76" w:rsidRPr="005C45C9" w:rsidRDefault="00A71F76" w:rsidP="00671734">
      <w:pPr>
        <w:pStyle w:val="BodyText-Code"/>
      </w:pPr>
      <w:r w:rsidRPr="00141893">
        <w:rPr>
          <w:rStyle w:val="BodyText-Code-Keywords"/>
        </w:rPr>
        <w:t>const</w:t>
      </w:r>
      <w:r w:rsidRPr="005C45C9">
        <w:t xml:space="preserve"> </w:t>
      </w:r>
      <w:r w:rsidRPr="00141893">
        <w:rPr>
          <w:rStyle w:val="BodyText-Code-Keywords"/>
        </w:rPr>
        <w:t>int</w:t>
      </w:r>
      <w:r w:rsidRPr="005C45C9">
        <w:t xml:space="preserve"> GREEN = 1;</w:t>
      </w:r>
    </w:p>
    <w:p w14:paraId="2B4E7A4F" w14:textId="77777777" w:rsidR="00A71F76" w:rsidRPr="005C45C9" w:rsidRDefault="00A71F76" w:rsidP="00671734">
      <w:pPr>
        <w:pStyle w:val="BodyText-Code"/>
      </w:pPr>
      <w:r w:rsidRPr="00141893">
        <w:rPr>
          <w:rStyle w:val="BodyText-Code-Keywords"/>
        </w:rPr>
        <w:t>const</w:t>
      </w:r>
      <w:r w:rsidRPr="005C45C9">
        <w:t xml:space="preserve"> </w:t>
      </w:r>
      <w:r w:rsidRPr="00141893">
        <w:rPr>
          <w:rStyle w:val="BodyText-Code-Keywords"/>
        </w:rPr>
        <w:t>int</w:t>
      </w:r>
      <w:r w:rsidRPr="005C45C9">
        <w:t xml:space="preserve"> BLUE  = 2;</w:t>
      </w:r>
    </w:p>
    <w:p w14:paraId="2B4E7A50" w14:textId="77777777" w:rsidR="00A71F76" w:rsidRPr="005C45C9" w:rsidRDefault="00A71F76" w:rsidP="00671734">
      <w:pPr>
        <w:pStyle w:val="BodyText-Code"/>
      </w:pPr>
    </w:p>
    <w:p w14:paraId="2B4E7A51" w14:textId="77777777" w:rsidR="00A71F76" w:rsidRPr="00141893" w:rsidRDefault="00A71F76" w:rsidP="00671734">
      <w:pPr>
        <w:pStyle w:val="BodyText-Code"/>
        <w:rPr>
          <w:rStyle w:val="BodyText-Code-Keywords"/>
        </w:rPr>
      </w:pPr>
      <w:r w:rsidRPr="00141893">
        <w:rPr>
          <w:rStyle w:val="BodyText-Code-Keywords"/>
        </w:rPr>
        <w:t>#define</w:t>
      </w:r>
      <w:r w:rsidRPr="005C45C9">
        <w:t xml:space="preserve"> RED       0</w:t>
      </w:r>
    </w:p>
    <w:p w14:paraId="2B4E7A52" w14:textId="77777777" w:rsidR="00A71F76" w:rsidRPr="00141893" w:rsidRDefault="00A71F76" w:rsidP="00671734">
      <w:pPr>
        <w:pStyle w:val="BodyText-Code"/>
        <w:rPr>
          <w:rStyle w:val="BodyText-Code-Keywords"/>
        </w:rPr>
      </w:pPr>
      <w:r w:rsidRPr="00141893">
        <w:rPr>
          <w:rStyle w:val="BodyText-Code-Keywords"/>
        </w:rPr>
        <w:t>#define</w:t>
      </w:r>
      <w:r w:rsidRPr="005C45C9">
        <w:t xml:space="preserve"> GREEN     1</w:t>
      </w:r>
    </w:p>
    <w:p w14:paraId="2B4E7A53" w14:textId="77777777" w:rsidR="00A71F76" w:rsidRPr="00141893" w:rsidRDefault="00A71F76" w:rsidP="00671734">
      <w:pPr>
        <w:pStyle w:val="BodyText-Code"/>
        <w:rPr>
          <w:rStyle w:val="BodyText-Code-Keywords"/>
        </w:rPr>
      </w:pPr>
      <w:r w:rsidRPr="00141893">
        <w:rPr>
          <w:rStyle w:val="BodyText-Code-Keywords"/>
        </w:rPr>
        <w:t>#define</w:t>
      </w:r>
      <w:r w:rsidRPr="005C45C9">
        <w:t xml:space="preserve"> BLUE      2</w:t>
      </w:r>
    </w:p>
    <w:p w14:paraId="2B4E7A54" w14:textId="77777777" w:rsidR="00A71F76" w:rsidRPr="00141893" w:rsidRDefault="00A71F76" w:rsidP="00671734">
      <w:pPr>
        <w:pStyle w:val="BodyText-Code"/>
        <w:rPr>
          <w:rStyle w:val="BodyText-Code-Keywords"/>
        </w:rPr>
      </w:pPr>
    </w:p>
    <w:p w14:paraId="2B4E7A55" w14:textId="77777777" w:rsidR="00A71F76" w:rsidRPr="00141893" w:rsidRDefault="00A71F76" w:rsidP="00671734">
      <w:pPr>
        <w:pStyle w:val="BodyText-Code"/>
        <w:rPr>
          <w:rStyle w:val="BodyText-Code-Comments"/>
        </w:rPr>
      </w:pPr>
      <w:r w:rsidRPr="00141893">
        <w:rPr>
          <w:rStyle w:val="BodyText-Code-Comments"/>
        </w:rPr>
        <w:t>// C# sample:</w:t>
      </w:r>
    </w:p>
    <w:p w14:paraId="2B4E7A56" w14:textId="77777777" w:rsidR="00A71F76" w:rsidRPr="00141893" w:rsidRDefault="00A71F76" w:rsidP="00671734">
      <w:pPr>
        <w:pStyle w:val="BodyText-Code"/>
        <w:rPr>
          <w:rStyle w:val="BodyText-Code-Types"/>
        </w:rPr>
      </w:pPr>
      <w:r w:rsidRPr="00141893">
        <w:rPr>
          <w:rStyle w:val="BodyText-Code-Keywords"/>
        </w:rPr>
        <w:t>public</w:t>
      </w:r>
      <w:r w:rsidRPr="005C45C9">
        <w:t xml:space="preserve"> </w:t>
      </w:r>
      <w:r w:rsidRPr="00141893">
        <w:rPr>
          <w:rStyle w:val="BodyText-Code-Keywords"/>
        </w:rPr>
        <w:t>static</w:t>
      </w:r>
      <w:r w:rsidRPr="005C45C9">
        <w:t xml:space="preserve"> </w:t>
      </w:r>
      <w:r w:rsidRPr="00141893">
        <w:rPr>
          <w:rStyle w:val="BodyText-Code-Keywords"/>
        </w:rPr>
        <w:t>class</w:t>
      </w:r>
      <w:r w:rsidRPr="005C45C9">
        <w:t xml:space="preserve"> </w:t>
      </w:r>
      <w:r w:rsidRPr="00141893">
        <w:rPr>
          <w:rStyle w:val="BodyText-Code-Types"/>
        </w:rPr>
        <w:t>Color</w:t>
      </w:r>
    </w:p>
    <w:p w14:paraId="2B4E7A57" w14:textId="77777777" w:rsidR="00A71F76" w:rsidRPr="005C45C9" w:rsidRDefault="00A71F76" w:rsidP="00671734">
      <w:pPr>
        <w:pStyle w:val="BodyText-Code"/>
      </w:pPr>
      <w:r w:rsidRPr="005C45C9">
        <w:t>{</w:t>
      </w:r>
    </w:p>
    <w:p w14:paraId="2B4E7A58" w14:textId="77777777" w:rsidR="00A71F76" w:rsidRPr="005C45C9" w:rsidRDefault="00A71F76" w:rsidP="00671734">
      <w:pPr>
        <w:pStyle w:val="BodyText-Code"/>
      </w:pPr>
      <w:r w:rsidRPr="005C45C9">
        <w:t xml:space="preserve">    </w:t>
      </w:r>
      <w:r w:rsidRPr="00141893">
        <w:rPr>
          <w:rStyle w:val="BodyText-Code-Keywords"/>
        </w:rPr>
        <w:t>public</w:t>
      </w:r>
      <w:r w:rsidRPr="005C45C9">
        <w:t xml:space="preserve"> </w:t>
      </w:r>
      <w:r w:rsidRPr="00141893">
        <w:rPr>
          <w:rStyle w:val="BodyText-Code-Keywords"/>
        </w:rPr>
        <w:t>const int</w:t>
      </w:r>
      <w:r w:rsidRPr="005C45C9">
        <w:t xml:space="preserve"> Red = 0;</w:t>
      </w:r>
    </w:p>
    <w:p w14:paraId="2B4E7A59" w14:textId="77777777" w:rsidR="00A71F76" w:rsidRPr="005C45C9" w:rsidRDefault="00A71F76" w:rsidP="00671734">
      <w:pPr>
        <w:pStyle w:val="BodyText-Code"/>
      </w:pPr>
      <w:r w:rsidRPr="005C45C9">
        <w:t xml:space="preserve">    </w:t>
      </w:r>
      <w:r w:rsidRPr="00141893">
        <w:rPr>
          <w:rStyle w:val="BodyText-Code-Keywords"/>
        </w:rPr>
        <w:t>public</w:t>
      </w:r>
      <w:r w:rsidRPr="005C45C9">
        <w:t xml:space="preserve"> </w:t>
      </w:r>
      <w:r w:rsidRPr="00141893">
        <w:rPr>
          <w:rStyle w:val="BodyText-Code-Keywords"/>
        </w:rPr>
        <w:t>const int</w:t>
      </w:r>
      <w:r w:rsidRPr="005C45C9">
        <w:t xml:space="preserve"> Green = 1;</w:t>
      </w:r>
    </w:p>
    <w:p w14:paraId="2B4E7A5A" w14:textId="77777777" w:rsidR="00A71F76" w:rsidRPr="005C45C9" w:rsidRDefault="00A71F76" w:rsidP="00671734">
      <w:pPr>
        <w:pStyle w:val="BodyText-Code"/>
      </w:pPr>
      <w:r w:rsidRPr="005C45C9">
        <w:t xml:space="preserve">    </w:t>
      </w:r>
      <w:r w:rsidRPr="00141893">
        <w:rPr>
          <w:rStyle w:val="BodyText-Code-Keywords"/>
        </w:rPr>
        <w:t>public</w:t>
      </w:r>
      <w:r w:rsidRPr="005C45C9">
        <w:t xml:space="preserve"> </w:t>
      </w:r>
      <w:r w:rsidRPr="00141893">
        <w:rPr>
          <w:rStyle w:val="BodyText-Code-Keywords"/>
        </w:rPr>
        <w:t>const int</w:t>
      </w:r>
      <w:r w:rsidRPr="005C45C9">
        <w:t xml:space="preserve"> Blue = 2;</w:t>
      </w:r>
    </w:p>
    <w:p w14:paraId="2B4E7A5B" w14:textId="77777777" w:rsidR="00A71F76" w:rsidRPr="005C45C9" w:rsidRDefault="00A71F76" w:rsidP="00671734">
      <w:pPr>
        <w:pStyle w:val="BodyText-Code"/>
      </w:pPr>
      <w:r w:rsidRPr="005C45C9">
        <w:t>}</w:t>
      </w:r>
    </w:p>
    <w:p w14:paraId="2B4E7A5C" w14:textId="77777777" w:rsidR="00A71F76" w:rsidRDefault="003C2369" w:rsidP="00E15310">
      <w:pPr>
        <w:pStyle w:val="BodyText-RuleFirstParagraph"/>
        <w:rPr>
          <w:lang w:eastAsia="zh-CN"/>
        </w:rPr>
      </w:pPr>
      <w:r>
        <w:rPr>
          <w:rStyle w:val="BodyText-GuidelineID"/>
        </w:rPr>
        <w:t>G/EN40</w:t>
      </w:r>
      <w:r w:rsidR="00E15310"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A71F76" w:rsidRPr="00084DAE">
        <w:rPr>
          <w:lang w:eastAsia="zh-CN"/>
        </w:rPr>
        <w:t>use an enum for open sets (such as the operating system version, names of your friends, etc.).</w:t>
      </w:r>
    </w:p>
    <w:p w14:paraId="2B4E7A5D" w14:textId="77777777" w:rsidR="00A71F76" w:rsidRDefault="003C2369" w:rsidP="00E15310">
      <w:pPr>
        <w:pStyle w:val="BodyText-RuleFirstParagraph"/>
        <w:rPr>
          <w:lang w:eastAsia="zh-CN"/>
        </w:rPr>
      </w:pPr>
      <w:r>
        <w:rPr>
          <w:rStyle w:val="BodyText-GuidelineID"/>
        </w:rPr>
        <w:t>G/EN50</w:t>
      </w:r>
      <w:r w:rsidR="00E15310"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A71F76" w:rsidRPr="0061719A">
        <w:rPr>
          <w:lang w:eastAsia="zh-CN"/>
        </w:rPr>
        <w:t>provide a value of zero on simple enums.</w:t>
      </w:r>
      <w:r w:rsidR="00A71F76" w:rsidRPr="001D782B">
        <w:t xml:space="preserve"> </w:t>
      </w:r>
      <w:r w:rsidR="00A71F76" w:rsidRPr="001D782B">
        <w:rPr>
          <w:lang w:eastAsia="zh-CN"/>
        </w:rPr>
        <w:t>Consider calling the value something like “None.” If such value is not appropriate for this particular enum, the most common default value for the enum should be assigned the underlying value of zero.</w:t>
      </w:r>
    </w:p>
    <w:p w14:paraId="2B4E7A5E" w14:textId="77777777" w:rsidR="00A71F76" w:rsidRPr="008A3978" w:rsidRDefault="00A71F76" w:rsidP="00671734">
      <w:pPr>
        <w:pStyle w:val="BodyText-Code"/>
        <w:rPr>
          <w:rStyle w:val="BodyText-Code-Comments"/>
        </w:rPr>
      </w:pPr>
      <w:r w:rsidRPr="008A3978">
        <w:rPr>
          <w:rStyle w:val="BodyText-Code-Comments"/>
        </w:rPr>
        <w:t xml:space="preserve">// C++ sample: </w:t>
      </w:r>
    </w:p>
    <w:p w14:paraId="2B4E7A5F" w14:textId="77777777" w:rsidR="00A71F76" w:rsidRPr="005C45C9" w:rsidRDefault="00A71F76" w:rsidP="00671734">
      <w:pPr>
        <w:pStyle w:val="BodyText-Code"/>
      </w:pPr>
      <w:r w:rsidRPr="00141893">
        <w:rPr>
          <w:rStyle w:val="BodyText-Code-Keywords"/>
        </w:rPr>
        <w:t>enum</w:t>
      </w:r>
      <w:r w:rsidRPr="005C45C9">
        <w:t xml:space="preserve"> Compression</w:t>
      </w:r>
    </w:p>
    <w:p w14:paraId="2B4E7A60" w14:textId="77777777" w:rsidR="00A71F76" w:rsidRPr="005C45C9" w:rsidRDefault="00A71F76" w:rsidP="00671734">
      <w:pPr>
        <w:pStyle w:val="BodyText-Code"/>
      </w:pPr>
      <w:r w:rsidRPr="005C45C9">
        <w:t>{</w:t>
      </w:r>
    </w:p>
    <w:p w14:paraId="2B4E7A61" w14:textId="77777777" w:rsidR="00A71F76" w:rsidRPr="005C45C9" w:rsidRDefault="00A71F76" w:rsidP="00671734">
      <w:pPr>
        <w:pStyle w:val="BodyText-Code"/>
      </w:pPr>
      <w:r w:rsidRPr="005C45C9">
        <w:t xml:space="preserve">    None </w:t>
      </w:r>
      <w:ins w:id="530" w:author="Cox Olaf" w:date="2015-01-16T13:17:00Z">
        <w:r w:rsidR="00CE0C5C">
          <w:t xml:space="preserve">   </w:t>
        </w:r>
      </w:ins>
      <w:r w:rsidRPr="005C45C9">
        <w:t>= 0,</w:t>
      </w:r>
    </w:p>
    <w:p w14:paraId="2B4E7A62" w14:textId="77777777" w:rsidR="00A71F76" w:rsidRPr="005C45C9" w:rsidRDefault="00A71F76" w:rsidP="00671734">
      <w:pPr>
        <w:pStyle w:val="BodyText-Code"/>
      </w:pPr>
      <w:r w:rsidRPr="005C45C9">
        <w:t xml:space="preserve">    GZip</w:t>
      </w:r>
      <w:ins w:id="531" w:author="Cox Olaf" w:date="2015-01-16T13:17:00Z">
        <w:r w:rsidR="00CE0C5C">
          <w:t xml:space="preserve">    = 1</w:t>
        </w:r>
      </w:ins>
      <w:r w:rsidRPr="005C45C9">
        <w:t>,</w:t>
      </w:r>
    </w:p>
    <w:p w14:paraId="2B4E7A63" w14:textId="77777777" w:rsidR="00A71F76" w:rsidRPr="005C45C9" w:rsidRDefault="00A71F76" w:rsidP="00671734">
      <w:pPr>
        <w:pStyle w:val="BodyText-Code"/>
      </w:pPr>
      <w:r w:rsidRPr="005C45C9">
        <w:t xml:space="preserve">    Deflate</w:t>
      </w:r>
      <w:ins w:id="532" w:author="Cox Olaf" w:date="2015-01-16T13:17:00Z">
        <w:r w:rsidR="00CE0C5C">
          <w:t xml:space="preserve"> = 2</w:t>
        </w:r>
      </w:ins>
    </w:p>
    <w:p w14:paraId="2B4E7A64" w14:textId="77777777" w:rsidR="00A71F76" w:rsidRPr="005C45C9" w:rsidRDefault="00A71F76" w:rsidP="00671734">
      <w:pPr>
        <w:pStyle w:val="BodyText-Code"/>
      </w:pPr>
      <w:r w:rsidRPr="005C45C9">
        <w:t>};</w:t>
      </w:r>
    </w:p>
    <w:p w14:paraId="2B4E7A65" w14:textId="77777777" w:rsidR="00A71F76" w:rsidRPr="005C45C9" w:rsidRDefault="00A71F76" w:rsidP="00671734">
      <w:pPr>
        <w:pStyle w:val="BodyText-Code"/>
      </w:pPr>
    </w:p>
    <w:p w14:paraId="2B4E7A66" w14:textId="77777777" w:rsidR="00A71F76" w:rsidRPr="008A3978" w:rsidRDefault="00A71F76" w:rsidP="00671734">
      <w:pPr>
        <w:pStyle w:val="BodyText-Code"/>
        <w:rPr>
          <w:rStyle w:val="BodyText-Code-Comments"/>
        </w:rPr>
      </w:pPr>
      <w:r w:rsidRPr="008A3978">
        <w:rPr>
          <w:rStyle w:val="BodyText-Code-Comments"/>
        </w:rPr>
        <w:t>// C# sample:</w:t>
      </w:r>
    </w:p>
    <w:p w14:paraId="2B4E7A67" w14:textId="77777777" w:rsidR="00A71F76" w:rsidRPr="00141893" w:rsidRDefault="00A71F76" w:rsidP="00671734">
      <w:pPr>
        <w:pStyle w:val="BodyText-Code"/>
        <w:rPr>
          <w:rStyle w:val="BodyText-Code-Types"/>
        </w:rPr>
      </w:pPr>
      <w:r w:rsidRPr="00141893">
        <w:rPr>
          <w:rStyle w:val="BodyText-Code-Keywords"/>
        </w:rPr>
        <w:t>public</w:t>
      </w:r>
      <w:r w:rsidRPr="005C45C9">
        <w:t xml:space="preserve"> </w:t>
      </w:r>
      <w:r w:rsidRPr="00141893">
        <w:rPr>
          <w:rStyle w:val="BodyText-Code-Keywords"/>
        </w:rPr>
        <w:t>enum</w:t>
      </w:r>
      <w:r w:rsidRPr="005C45C9">
        <w:t xml:space="preserve"> </w:t>
      </w:r>
      <w:r w:rsidRPr="00141893">
        <w:rPr>
          <w:rStyle w:val="BodyText-Code-Types"/>
        </w:rPr>
        <w:t>Compression</w:t>
      </w:r>
    </w:p>
    <w:p w14:paraId="2B4E7A68" w14:textId="77777777" w:rsidR="00A71F76" w:rsidRPr="005C45C9" w:rsidRDefault="00A71F76" w:rsidP="00671734">
      <w:pPr>
        <w:pStyle w:val="BodyText-Code"/>
      </w:pPr>
      <w:r w:rsidRPr="005C45C9">
        <w:t>{</w:t>
      </w:r>
    </w:p>
    <w:p w14:paraId="2B4E7A69" w14:textId="77777777" w:rsidR="00A71F76" w:rsidRPr="005C45C9" w:rsidRDefault="00A71F76" w:rsidP="00671734">
      <w:pPr>
        <w:pStyle w:val="BodyText-Code"/>
      </w:pPr>
      <w:r w:rsidRPr="005C45C9">
        <w:t xml:space="preserve">    None</w:t>
      </w:r>
      <w:ins w:id="533" w:author="Cox Olaf" w:date="2015-01-16T13:17:00Z">
        <w:r w:rsidR="00CE0C5C">
          <w:t xml:space="preserve">   </w:t>
        </w:r>
      </w:ins>
      <w:r w:rsidRPr="005C45C9">
        <w:t xml:space="preserve"> = 0,</w:t>
      </w:r>
    </w:p>
    <w:p w14:paraId="2B4E7A6A" w14:textId="77777777" w:rsidR="00A71F76" w:rsidRPr="005C45C9" w:rsidRDefault="00A71F76" w:rsidP="00671734">
      <w:pPr>
        <w:pStyle w:val="BodyText-Code"/>
      </w:pPr>
      <w:r w:rsidRPr="005C45C9">
        <w:t xml:space="preserve">    GZip</w:t>
      </w:r>
      <w:ins w:id="534" w:author="Cox Olaf" w:date="2015-01-16T13:17:00Z">
        <w:r w:rsidR="00CE0C5C">
          <w:t xml:space="preserve">    = 1</w:t>
        </w:r>
      </w:ins>
      <w:r w:rsidRPr="005C45C9">
        <w:t>,</w:t>
      </w:r>
    </w:p>
    <w:p w14:paraId="2B4E7A6B" w14:textId="77777777" w:rsidR="00A71F76" w:rsidRPr="005C45C9" w:rsidRDefault="00A71F76" w:rsidP="00671734">
      <w:pPr>
        <w:pStyle w:val="BodyText-Code"/>
      </w:pPr>
      <w:r w:rsidRPr="005C45C9">
        <w:t xml:space="preserve">    Deflate</w:t>
      </w:r>
      <w:ins w:id="535" w:author="Cox Olaf" w:date="2015-01-16T13:17:00Z">
        <w:r w:rsidR="00CE0C5C">
          <w:t xml:space="preserve"> = 2</w:t>
        </w:r>
      </w:ins>
    </w:p>
    <w:p w14:paraId="2B4E7A6C" w14:textId="77777777" w:rsidR="00A71F76" w:rsidRPr="005C45C9" w:rsidRDefault="00A71F76" w:rsidP="00671734">
      <w:pPr>
        <w:pStyle w:val="BodyText-Code"/>
      </w:pPr>
      <w:r w:rsidRPr="005C45C9">
        <w:t>}</w:t>
      </w:r>
    </w:p>
    <w:p w14:paraId="2B4E7A6D" w14:textId="77777777" w:rsidR="00F56518" w:rsidRDefault="00F56518" w:rsidP="00F56518">
      <w:pPr>
        <w:pStyle w:val="BodyText-RuleFirstParagraph"/>
        <w:rPr>
          <w:ins w:id="536" w:author="Cox Olaf" w:date="2015-01-16T13:20:00Z"/>
          <w:lang w:eastAsia="zh-CN"/>
        </w:rPr>
      </w:pPr>
      <w:ins w:id="537" w:author="Cox Olaf" w:date="2015-01-16T13:20:00Z">
        <w:r>
          <w:rPr>
            <w:rStyle w:val="BodyText-GuidelineID"/>
          </w:rPr>
          <w:t>G/EN55</w:t>
        </w:r>
        <w:r w:rsidRPr="0055287F">
          <w:rPr>
            <w:rStyle w:val="TextkrperZchn"/>
          </w:rPr>
          <w:tab/>
        </w:r>
        <w:r w:rsidRPr="00644D97">
          <w:rPr>
            <w:rStyle w:val="BodyText-PositiveGreen"/>
          </w:rPr>
          <w:sym w:font="Wingdings" w:char="F0FE"/>
        </w:r>
        <w:r w:rsidRPr="00644D97">
          <w:rPr>
            <w:rFonts w:hint="eastAsia"/>
          </w:rPr>
          <w:t xml:space="preserve"> </w:t>
        </w:r>
        <w:bookmarkStart w:id="538" w:name="OLE_LINK150"/>
        <w:bookmarkStart w:id="539" w:name="OLE_LINK151"/>
        <w:r w:rsidRPr="00644D97">
          <w:rPr>
            <w:rStyle w:val="BodyText-BoldAction"/>
          </w:rPr>
          <w:t>Do</w:t>
        </w:r>
        <w:r w:rsidRPr="00644D97">
          <w:t xml:space="preserve"> </w:t>
        </w:r>
      </w:ins>
      <w:ins w:id="540" w:author="Cox Olaf" w:date="2015-01-16T13:23:00Z">
        <w:r>
          <w:t>explicitly</w:t>
        </w:r>
      </w:ins>
      <w:ins w:id="541" w:author="Cox Olaf" w:date="2015-01-16T13:20:00Z">
        <w:r>
          <w:t xml:space="preserve"> </w:t>
        </w:r>
      </w:ins>
      <w:ins w:id="542" w:author="Cox Olaf" w:date="2015-01-16T13:21:00Z">
        <w:r>
          <w:t>set the value of every enum</w:t>
        </w:r>
      </w:ins>
      <w:bookmarkEnd w:id="538"/>
      <w:bookmarkEnd w:id="539"/>
      <w:ins w:id="543" w:author="Cox Olaf" w:date="2015-01-21T15:42:00Z">
        <w:r w:rsidR="00C4609D">
          <w:t xml:space="preserve"> item</w:t>
        </w:r>
      </w:ins>
      <w:ins w:id="544" w:author="Cox Olaf" w:date="2015-01-16T13:23:00Z">
        <w:r>
          <w:t>.</w:t>
        </w:r>
      </w:ins>
      <w:ins w:id="545" w:author="Cox Olaf" w:date="2015-01-16T13:24:00Z">
        <w:r>
          <w:br/>
          <w:t>This enforces you to think about migration in case of extending the enumeration later.</w:t>
        </w:r>
      </w:ins>
    </w:p>
    <w:p w14:paraId="2B4E7A6E" w14:textId="77777777" w:rsidR="00F56518" w:rsidRDefault="00F56518" w:rsidP="00F56518">
      <w:pPr>
        <w:pStyle w:val="BodyText-LocalHeader-GoodCode"/>
        <w:rPr>
          <w:ins w:id="546" w:author="Cox Olaf" w:date="2015-01-16T13:25:00Z"/>
          <w:lang w:eastAsia="zh-CN"/>
        </w:rPr>
      </w:pPr>
      <w:ins w:id="547" w:author="Cox Olaf" w:date="2015-01-16T13:25:00Z">
        <w:r>
          <w:rPr>
            <w:rFonts w:hint="eastAsia"/>
          </w:rPr>
          <w:t>Good</w:t>
        </w:r>
        <w:r w:rsidRPr="00EE66C7">
          <w:rPr>
            <w:rFonts w:hint="eastAsia"/>
          </w:rPr>
          <w:t>:</w:t>
        </w:r>
        <w:r>
          <w:rPr>
            <w:rFonts w:hint="eastAsia"/>
            <w:lang w:eastAsia="zh-CN"/>
          </w:rPr>
          <w:t xml:space="preserve"> </w:t>
        </w:r>
      </w:ins>
    </w:p>
    <w:p w14:paraId="2B4E7A6F" w14:textId="77777777" w:rsidR="00F56518" w:rsidRPr="008A3978" w:rsidRDefault="00F56518" w:rsidP="00F56518">
      <w:pPr>
        <w:pStyle w:val="BodyText-Code"/>
        <w:rPr>
          <w:ins w:id="548" w:author="Cox Olaf" w:date="2015-01-16T13:20:00Z"/>
          <w:rStyle w:val="BodyText-Code-Comments"/>
        </w:rPr>
      </w:pPr>
      <w:ins w:id="549" w:author="Cox Olaf" w:date="2015-01-16T13:20:00Z">
        <w:r w:rsidRPr="008A3978">
          <w:rPr>
            <w:rStyle w:val="BodyText-Code-Comments"/>
          </w:rPr>
          <w:t xml:space="preserve">// C++ sample: </w:t>
        </w:r>
      </w:ins>
    </w:p>
    <w:p w14:paraId="2B4E7A70" w14:textId="77777777" w:rsidR="00F56518" w:rsidRPr="005C45C9" w:rsidRDefault="00F56518" w:rsidP="00F56518">
      <w:pPr>
        <w:pStyle w:val="BodyText-Code"/>
        <w:rPr>
          <w:ins w:id="550" w:author="Cox Olaf" w:date="2015-01-16T13:20:00Z"/>
        </w:rPr>
      </w:pPr>
      <w:ins w:id="551" w:author="Cox Olaf" w:date="2015-01-16T13:20:00Z">
        <w:r w:rsidRPr="00141893">
          <w:rPr>
            <w:rStyle w:val="BodyText-Code-Keywords"/>
          </w:rPr>
          <w:t>enum</w:t>
        </w:r>
        <w:r w:rsidRPr="005C45C9">
          <w:t xml:space="preserve"> Compression</w:t>
        </w:r>
      </w:ins>
    </w:p>
    <w:p w14:paraId="2B4E7A71" w14:textId="77777777" w:rsidR="00F56518" w:rsidRPr="005C45C9" w:rsidRDefault="00F56518" w:rsidP="00F56518">
      <w:pPr>
        <w:pStyle w:val="BodyText-Code"/>
        <w:rPr>
          <w:ins w:id="552" w:author="Cox Olaf" w:date="2015-01-16T13:20:00Z"/>
        </w:rPr>
      </w:pPr>
      <w:ins w:id="553" w:author="Cox Olaf" w:date="2015-01-16T13:20:00Z">
        <w:r w:rsidRPr="005C45C9">
          <w:t>{</w:t>
        </w:r>
      </w:ins>
    </w:p>
    <w:p w14:paraId="2B4E7A72" w14:textId="77777777" w:rsidR="00F56518" w:rsidRPr="005C45C9" w:rsidRDefault="00F56518" w:rsidP="00F56518">
      <w:pPr>
        <w:pStyle w:val="BodyText-Code"/>
        <w:rPr>
          <w:ins w:id="554" w:author="Cox Olaf" w:date="2015-01-16T13:20:00Z"/>
        </w:rPr>
      </w:pPr>
      <w:ins w:id="555" w:author="Cox Olaf" w:date="2015-01-16T13:20:00Z">
        <w:r w:rsidRPr="005C45C9">
          <w:t xml:space="preserve">    None </w:t>
        </w:r>
        <w:r>
          <w:t xml:space="preserve">   </w:t>
        </w:r>
        <w:r w:rsidRPr="005C45C9">
          <w:t>= 0,</w:t>
        </w:r>
      </w:ins>
    </w:p>
    <w:p w14:paraId="2B4E7A73" w14:textId="77777777" w:rsidR="00F56518" w:rsidRPr="005C45C9" w:rsidRDefault="00F56518" w:rsidP="00F56518">
      <w:pPr>
        <w:pStyle w:val="BodyText-Code"/>
        <w:rPr>
          <w:ins w:id="556" w:author="Cox Olaf" w:date="2015-01-16T13:20:00Z"/>
        </w:rPr>
      </w:pPr>
      <w:ins w:id="557" w:author="Cox Olaf" w:date="2015-01-16T13:20:00Z">
        <w:r w:rsidRPr="005C45C9">
          <w:t xml:space="preserve">    GZip</w:t>
        </w:r>
        <w:r>
          <w:t xml:space="preserve">    = 1</w:t>
        </w:r>
        <w:r w:rsidRPr="005C45C9">
          <w:t>,</w:t>
        </w:r>
      </w:ins>
    </w:p>
    <w:p w14:paraId="2B4E7A74" w14:textId="77777777" w:rsidR="00F56518" w:rsidRPr="005C45C9" w:rsidRDefault="00F56518" w:rsidP="00F56518">
      <w:pPr>
        <w:pStyle w:val="BodyText-Code"/>
        <w:rPr>
          <w:ins w:id="558" w:author="Cox Olaf" w:date="2015-01-16T13:20:00Z"/>
        </w:rPr>
      </w:pPr>
      <w:ins w:id="559" w:author="Cox Olaf" w:date="2015-01-16T13:20:00Z">
        <w:r w:rsidRPr="005C45C9">
          <w:t xml:space="preserve">    Deflate</w:t>
        </w:r>
        <w:r>
          <w:t xml:space="preserve"> = 2</w:t>
        </w:r>
      </w:ins>
    </w:p>
    <w:p w14:paraId="2B4E7A75" w14:textId="77777777" w:rsidR="00F56518" w:rsidRPr="005C45C9" w:rsidRDefault="00F56518" w:rsidP="00F56518">
      <w:pPr>
        <w:pStyle w:val="BodyText-Code"/>
        <w:rPr>
          <w:ins w:id="560" w:author="Cox Olaf" w:date="2015-01-16T13:20:00Z"/>
        </w:rPr>
      </w:pPr>
      <w:ins w:id="561" w:author="Cox Olaf" w:date="2015-01-16T13:20:00Z">
        <w:r w:rsidRPr="005C45C9">
          <w:t>};</w:t>
        </w:r>
      </w:ins>
    </w:p>
    <w:p w14:paraId="2B4E7A76" w14:textId="77777777" w:rsidR="00F56518" w:rsidRPr="005C45C9" w:rsidRDefault="00F56518" w:rsidP="00F56518">
      <w:pPr>
        <w:pStyle w:val="BodyText-Code"/>
        <w:rPr>
          <w:ins w:id="562" w:author="Cox Olaf" w:date="2015-01-16T13:20:00Z"/>
        </w:rPr>
      </w:pPr>
    </w:p>
    <w:p w14:paraId="2B4E7A77" w14:textId="77777777" w:rsidR="00F56518" w:rsidRPr="008A3978" w:rsidRDefault="00F56518" w:rsidP="00F56518">
      <w:pPr>
        <w:pStyle w:val="BodyText-Code"/>
        <w:rPr>
          <w:ins w:id="563" w:author="Cox Olaf" w:date="2015-01-16T13:20:00Z"/>
          <w:rStyle w:val="BodyText-Code-Comments"/>
        </w:rPr>
      </w:pPr>
      <w:ins w:id="564" w:author="Cox Olaf" w:date="2015-01-16T13:20:00Z">
        <w:r w:rsidRPr="008A3978">
          <w:rPr>
            <w:rStyle w:val="BodyText-Code-Comments"/>
          </w:rPr>
          <w:t>// C# sample:</w:t>
        </w:r>
      </w:ins>
    </w:p>
    <w:p w14:paraId="2B4E7A78" w14:textId="77777777" w:rsidR="00F56518" w:rsidRPr="00141893" w:rsidRDefault="00F56518" w:rsidP="00F56518">
      <w:pPr>
        <w:pStyle w:val="BodyText-Code"/>
        <w:rPr>
          <w:ins w:id="565" w:author="Cox Olaf" w:date="2015-01-16T13:20:00Z"/>
          <w:rStyle w:val="BodyText-Code-Types"/>
        </w:rPr>
      </w:pPr>
      <w:bookmarkStart w:id="566" w:name="OLE_LINK158"/>
      <w:bookmarkStart w:id="567" w:name="OLE_LINK159"/>
      <w:ins w:id="568" w:author="Cox Olaf" w:date="2015-01-16T13:20:00Z">
        <w:r w:rsidRPr="00141893">
          <w:rPr>
            <w:rStyle w:val="BodyText-Code-Keywords"/>
          </w:rPr>
          <w:t>public</w:t>
        </w:r>
        <w:r w:rsidRPr="005C45C9">
          <w:t xml:space="preserve"> </w:t>
        </w:r>
        <w:r w:rsidRPr="00141893">
          <w:rPr>
            <w:rStyle w:val="BodyText-Code-Keywords"/>
          </w:rPr>
          <w:t>enum</w:t>
        </w:r>
        <w:r w:rsidRPr="005C45C9">
          <w:t xml:space="preserve"> </w:t>
        </w:r>
        <w:r w:rsidRPr="00141893">
          <w:rPr>
            <w:rStyle w:val="BodyText-Code-Types"/>
          </w:rPr>
          <w:t>Compression</w:t>
        </w:r>
      </w:ins>
    </w:p>
    <w:p w14:paraId="2B4E7A79" w14:textId="77777777" w:rsidR="00F56518" w:rsidRPr="005C45C9" w:rsidRDefault="00F56518" w:rsidP="00F56518">
      <w:pPr>
        <w:pStyle w:val="BodyText-Code"/>
        <w:rPr>
          <w:ins w:id="569" w:author="Cox Olaf" w:date="2015-01-16T13:20:00Z"/>
        </w:rPr>
      </w:pPr>
      <w:ins w:id="570" w:author="Cox Olaf" w:date="2015-01-16T13:20:00Z">
        <w:r w:rsidRPr="005C45C9">
          <w:t>{</w:t>
        </w:r>
      </w:ins>
    </w:p>
    <w:p w14:paraId="2B4E7A7A" w14:textId="77777777" w:rsidR="00F56518" w:rsidRPr="005C45C9" w:rsidRDefault="00F56518" w:rsidP="00F56518">
      <w:pPr>
        <w:pStyle w:val="BodyText-Code"/>
        <w:rPr>
          <w:ins w:id="571" w:author="Cox Olaf" w:date="2015-01-16T13:20:00Z"/>
        </w:rPr>
      </w:pPr>
      <w:ins w:id="572" w:author="Cox Olaf" w:date="2015-01-16T13:20:00Z">
        <w:r w:rsidRPr="005C45C9">
          <w:t xml:space="preserve">    None</w:t>
        </w:r>
        <w:r>
          <w:t xml:space="preserve">   </w:t>
        </w:r>
        <w:r w:rsidRPr="005C45C9">
          <w:t xml:space="preserve"> = 0,</w:t>
        </w:r>
      </w:ins>
    </w:p>
    <w:p w14:paraId="2B4E7A7B" w14:textId="77777777" w:rsidR="00F56518" w:rsidRPr="005C45C9" w:rsidRDefault="00F56518" w:rsidP="00F56518">
      <w:pPr>
        <w:pStyle w:val="BodyText-Code"/>
        <w:rPr>
          <w:ins w:id="573" w:author="Cox Olaf" w:date="2015-01-16T13:20:00Z"/>
        </w:rPr>
      </w:pPr>
      <w:ins w:id="574" w:author="Cox Olaf" w:date="2015-01-16T13:20:00Z">
        <w:r w:rsidRPr="005C45C9">
          <w:t xml:space="preserve">    GZip</w:t>
        </w:r>
        <w:r>
          <w:t xml:space="preserve">    = 1</w:t>
        </w:r>
        <w:r w:rsidRPr="005C45C9">
          <w:t>,</w:t>
        </w:r>
      </w:ins>
    </w:p>
    <w:p w14:paraId="2B4E7A7C" w14:textId="77777777" w:rsidR="00F56518" w:rsidRPr="005C45C9" w:rsidRDefault="00F56518" w:rsidP="00F56518">
      <w:pPr>
        <w:pStyle w:val="BodyText-Code"/>
        <w:rPr>
          <w:ins w:id="575" w:author="Cox Olaf" w:date="2015-01-16T13:20:00Z"/>
        </w:rPr>
      </w:pPr>
      <w:ins w:id="576" w:author="Cox Olaf" w:date="2015-01-16T13:20:00Z">
        <w:r w:rsidRPr="005C45C9">
          <w:t xml:space="preserve">    Deflate</w:t>
        </w:r>
        <w:r>
          <w:t xml:space="preserve"> = 2</w:t>
        </w:r>
      </w:ins>
    </w:p>
    <w:p w14:paraId="2B4E7A7D" w14:textId="77777777" w:rsidR="00F56518" w:rsidRDefault="00F56518" w:rsidP="00F56518">
      <w:pPr>
        <w:pStyle w:val="BodyText-Code"/>
        <w:rPr>
          <w:ins w:id="577" w:author="Cox Olaf" w:date="2015-01-16T13:25:00Z"/>
        </w:rPr>
      </w:pPr>
      <w:ins w:id="578" w:author="Cox Olaf" w:date="2015-01-16T13:20:00Z">
        <w:r w:rsidRPr="005C45C9">
          <w:t>}</w:t>
        </w:r>
      </w:ins>
    </w:p>
    <w:bookmarkEnd w:id="566"/>
    <w:bookmarkEnd w:id="567"/>
    <w:p w14:paraId="2B4E7A7E" w14:textId="77777777" w:rsidR="00F56518" w:rsidRDefault="00F56518" w:rsidP="00F56518">
      <w:pPr>
        <w:pStyle w:val="BodyText-LocalHeader-BadCode"/>
        <w:rPr>
          <w:ins w:id="579" w:author="Cox Olaf" w:date="2015-01-16T13:25:00Z"/>
          <w:lang w:eastAsia="zh-CN"/>
        </w:rPr>
      </w:pPr>
      <w:ins w:id="580" w:author="Cox Olaf" w:date="2015-01-16T13:25:00Z">
        <w:r>
          <w:rPr>
            <w:rFonts w:hint="eastAsia"/>
            <w:lang w:eastAsia="zh-CN"/>
          </w:rPr>
          <w:t>Bad</w:t>
        </w:r>
        <w:r w:rsidRPr="00380576">
          <w:rPr>
            <w:rFonts w:hint="eastAsia"/>
          </w:rPr>
          <w:t>:</w:t>
        </w:r>
        <w:r w:rsidRPr="00380576">
          <w:rPr>
            <w:rFonts w:hint="eastAsia"/>
            <w:lang w:eastAsia="zh-CN"/>
          </w:rPr>
          <w:t xml:space="preserve"> </w:t>
        </w:r>
      </w:ins>
    </w:p>
    <w:p w14:paraId="2B4E7A7F" w14:textId="77777777" w:rsidR="00F56518" w:rsidRPr="008A3978" w:rsidRDefault="00F56518" w:rsidP="00F56518">
      <w:pPr>
        <w:pStyle w:val="BodyText-Code"/>
        <w:rPr>
          <w:ins w:id="581" w:author="Cox Olaf" w:date="2015-01-16T13:25:00Z"/>
          <w:rStyle w:val="BodyText-Code-Comments"/>
        </w:rPr>
      </w:pPr>
      <w:ins w:id="582" w:author="Cox Olaf" w:date="2015-01-16T13:25:00Z">
        <w:r w:rsidRPr="008A3978">
          <w:rPr>
            <w:rStyle w:val="BodyText-Code-Comments"/>
          </w:rPr>
          <w:t>// C# sample:</w:t>
        </w:r>
      </w:ins>
    </w:p>
    <w:p w14:paraId="2B4E7A80" w14:textId="77777777" w:rsidR="00F56518" w:rsidRPr="00141893" w:rsidRDefault="00F56518" w:rsidP="00F56518">
      <w:pPr>
        <w:pStyle w:val="BodyText-Code"/>
        <w:rPr>
          <w:ins w:id="583" w:author="Cox Olaf" w:date="2015-01-16T13:25:00Z"/>
          <w:rStyle w:val="BodyText-Code-Types"/>
        </w:rPr>
      </w:pPr>
      <w:bookmarkStart w:id="584" w:name="OLE_LINK156"/>
      <w:bookmarkStart w:id="585" w:name="OLE_LINK157"/>
      <w:ins w:id="586" w:author="Cox Olaf" w:date="2015-01-16T13:25:00Z">
        <w:r w:rsidRPr="00141893">
          <w:rPr>
            <w:rStyle w:val="BodyText-Code-Keywords"/>
          </w:rPr>
          <w:t>public</w:t>
        </w:r>
        <w:r w:rsidRPr="005C45C9">
          <w:t xml:space="preserve"> </w:t>
        </w:r>
        <w:r w:rsidRPr="00141893">
          <w:rPr>
            <w:rStyle w:val="BodyText-Code-Keywords"/>
          </w:rPr>
          <w:t>enum</w:t>
        </w:r>
        <w:r w:rsidRPr="005C45C9">
          <w:t xml:space="preserve"> </w:t>
        </w:r>
        <w:r w:rsidRPr="00141893">
          <w:rPr>
            <w:rStyle w:val="BodyText-Code-Types"/>
          </w:rPr>
          <w:t>Compression</w:t>
        </w:r>
      </w:ins>
    </w:p>
    <w:p w14:paraId="2B4E7A81" w14:textId="77777777" w:rsidR="00F56518" w:rsidRPr="005C45C9" w:rsidRDefault="00F56518" w:rsidP="00F56518">
      <w:pPr>
        <w:pStyle w:val="BodyText-Code"/>
        <w:rPr>
          <w:ins w:id="587" w:author="Cox Olaf" w:date="2015-01-16T13:25:00Z"/>
        </w:rPr>
      </w:pPr>
      <w:ins w:id="588" w:author="Cox Olaf" w:date="2015-01-16T13:25:00Z">
        <w:r w:rsidRPr="005C45C9">
          <w:t>{</w:t>
        </w:r>
      </w:ins>
    </w:p>
    <w:p w14:paraId="2B4E7A82" w14:textId="77777777" w:rsidR="00F56518" w:rsidRPr="005C45C9" w:rsidRDefault="00F56518" w:rsidP="00F56518">
      <w:pPr>
        <w:pStyle w:val="BodyText-Code"/>
        <w:rPr>
          <w:ins w:id="589" w:author="Cox Olaf" w:date="2015-01-16T13:25:00Z"/>
        </w:rPr>
      </w:pPr>
      <w:ins w:id="590" w:author="Cox Olaf" w:date="2015-01-16T13:25:00Z">
        <w:r w:rsidRPr="005C45C9">
          <w:t xml:space="preserve">    None = 0,</w:t>
        </w:r>
      </w:ins>
    </w:p>
    <w:p w14:paraId="2B4E7A83" w14:textId="77777777" w:rsidR="00F56518" w:rsidRPr="005C45C9" w:rsidRDefault="00F56518" w:rsidP="00F56518">
      <w:pPr>
        <w:pStyle w:val="BodyText-Code"/>
        <w:rPr>
          <w:ins w:id="591" w:author="Cox Olaf" w:date="2015-01-16T13:25:00Z"/>
        </w:rPr>
      </w:pPr>
      <w:ins w:id="592" w:author="Cox Olaf" w:date="2015-01-16T13:25:00Z">
        <w:r w:rsidRPr="005C45C9">
          <w:t xml:space="preserve">    GZip,</w:t>
        </w:r>
      </w:ins>
    </w:p>
    <w:p w14:paraId="2B4E7A84" w14:textId="77777777" w:rsidR="00F56518" w:rsidRPr="005C45C9" w:rsidRDefault="00F56518" w:rsidP="00F56518">
      <w:pPr>
        <w:pStyle w:val="BodyText-Code"/>
        <w:rPr>
          <w:ins w:id="593" w:author="Cox Olaf" w:date="2015-01-16T13:25:00Z"/>
        </w:rPr>
      </w:pPr>
      <w:ins w:id="594" w:author="Cox Olaf" w:date="2015-01-16T13:25:00Z">
        <w:r w:rsidRPr="005C45C9">
          <w:lastRenderedPageBreak/>
          <w:t xml:space="preserve">    Deflate</w:t>
        </w:r>
      </w:ins>
    </w:p>
    <w:p w14:paraId="2B4E7A85" w14:textId="77777777" w:rsidR="00F56518" w:rsidRDefault="00F56518" w:rsidP="00F56518">
      <w:pPr>
        <w:pStyle w:val="BodyText-Code"/>
        <w:rPr>
          <w:ins w:id="595" w:author="Cox Olaf" w:date="2015-01-16T13:25:00Z"/>
        </w:rPr>
      </w:pPr>
      <w:ins w:id="596" w:author="Cox Olaf" w:date="2015-01-16T13:25:00Z">
        <w:r w:rsidRPr="005C45C9">
          <w:t>}</w:t>
        </w:r>
      </w:ins>
    </w:p>
    <w:bookmarkEnd w:id="584"/>
    <w:bookmarkEnd w:id="585"/>
    <w:p w14:paraId="2B4E7A86" w14:textId="77777777" w:rsidR="00A71F76" w:rsidRDefault="003C2369" w:rsidP="00E15310">
      <w:pPr>
        <w:pStyle w:val="BodyText-RuleFirstParagraph"/>
        <w:rPr>
          <w:lang w:eastAsia="zh-CN"/>
        </w:rPr>
      </w:pPr>
      <w:r>
        <w:rPr>
          <w:rStyle w:val="BodyText-GuidelineID"/>
        </w:rPr>
        <w:t>G/EN60</w:t>
      </w:r>
      <w:r w:rsidR="00E15310" w:rsidRPr="0055287F">
        <w:rPr>
          <w:rStyle w:val="TextkrperZchn"/>
        </w:rPr>
        <w:tab/>
      </w:r>
      <w:r w:rsidR="003B773F" w:rsidRPr="005B7E5C">
        <w:rPr>
          <w:rStyle w:val="BodyText-NegativeRed"/>
        </w:rPr>
        <w:sym w:font="Wingdings" w:char="F0FD"/>
      </w:r>
      <w:r w:rsidR="003B773F" w:rsidRPr="003B773F">
        <w:rPr>
          <w:rFonts w:hint="eastAsia"/>
        </w:rPr>
        <w:t xml:space="preserve"> </w:t>
      </w:r>
      <w:bookmarkStart w:id="597" w:name="OLE_LINK29"/>
      <w:bookmarkStart w:id="598" w:name="OLE_LINK30"/>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A71F76" w:rsidRPr="00DF4D40">
        <w:rPr>
          <w:lang w:eastAsia="zh-CN"/>
        </w:rPr>
        <w:t>use Enum.IsDefined for enum range checks</w:t>
      </w:r>
      <w:r w:rsidR="00A71F76">
        <w:rPr>
          <w:lang w:eastAsia="zh-CN"/>
        </w:rPr>
        <w:t xml:space="preserve"> in .NET.</w:t>
      </w:r>
      <w:r w:rsidR="00A71F76" w:rsidRPr="002511F1">
        <w:t xml:space="preserve"> </w:t>
      </w:r>
      <w:r w:rsidR="00A71F76">
        <w:rPr>
          <w:lang w:eastAsia="zh-CN"/>
        </w:rPr>
        <w:t>There are really two problems with Enum.IsDefined. First it loads reflection and a bunch of cold type metadata, making it a surprisingly expensive call. Second, there is a versioning issue here.</w:t>
      </w:r>
      <w:bookmarkEnd w:id="597"/>
      <w:bookmarkEnd w:id="598"/>
      <w:r w:rsidR="00A71F76">
        <w:rPr>
          <w:lang w:eastAsia="zh-CN"/>
        </w:rPr>
        <w:t xml:space="preserve"> </w:t>
      </w:r>
    </w:p>
    <w:p w14:paraId="2B4E7A87" w14:textId="77777777" w:rsidR="00A71F76" w:rsidRDefault="00A71F76" w:rsidP="00671734">
      <w:pPr>
        <w:pStyle w:val="BodyText-LocalHeader-GoodCode"/>
        <w:rPr>
          <w:lang w:eastAsia="zh-CN"/>
        </w:rPr>
      </w:pPr>
      <w:r>
        <w:rPr>
          <w:rFonts w:hint="eastAsia"/>
        </w:rPr>
        <w:t>Good</w:t>
      </w:r>
      <w:r w:rsidRPr="00EE66C7">
        <w:rPr>
          <w:rFonts w:hint="eastAsia"/>
        </w:rPr>
        <w:t>:</w:t>
      </w:r>
      <w:r>
        <w:rPr>
          <w:rFonts w:hint="eastAsia"/>
          <w:lang w:eastAsia="zh-CN"/>
        </w:rPr>
        <w:t xml:space="preserve"> </w:t>
      </w:r>
    </w:p>
    <w:p w14:paraId="2B4E7A88" w14:textId="77777777" w:rsidR="00A71F76" w:rsidRPr="00671734" w:rsidRDefault="00A71F76" w:rsidP="00671734">
      <w:pPr>
        <w:pStyle w:val="BodyText-Code"/>
        <w:rPr>
          <w:rStyle w:val="BodyText-Code-Comments"/>
        </w:rPr>
      </w:pPr>
      <w:r w:rsidRPr="00671734">
        <w:rPr>
          <w:rStyle w:val="BodyText-Code-Comments"/>
        </w:rPr>
        <w:t>// C# sample:</w:t>
      </w:r>
    </w:p>
    <w:p w14:paraId="2B4E7A89" w14:textId="77777777" w:rsidR="00A71F76" w:rsidRDefault="00A71F76" w:rsidP="00671734">
      <w:pPr>
        <w:pStyle w:val="BodyText-Code"/>
      </w:pPr>
      <w:r w:rsidRPr="00141893">
        <w:rPr>
          <w:rStyle w:val="BodyText-Code-Keywords"/>
        </w:rPr>
        <w:t>if</w:t>
      </w:r>
      <w:r>
        <w:t xml:space="preserve"> (c &gt; </w:t>
      </w:r>
      <w:r w:rsidRPr="00141893">
        <w:rPr>
          <w:rStyle w:val="BodyText-Code-Types"/>
        </w:rPr>
        <w:t>Color</w:t>
      </w:r>
      <w:r>
        <w:t xml:space="preserve">.Black || c &lt; </w:t>
      </w:r>
      <w:r w:rsidRPr="00141893">
        <w:rPr>
          <w:rStyle w:val="BodyText-Code-Types"/>
        </w:rPr>
        <w:t>Color</w:t>
      </w:r>
      <w:r>
        <w:t>.White)</w:t>
      </w:r>
    </w:p>
    <w:p w14:paraId="2B4E7A8A" w14:textId="77777777" w:rsidR="00A71F76" w:rsidRDefault="00A71F76" w:rsidP="00671734">
      <w:pPr>
        <w:pStyle w:val="BodyText-Code"/>
      </w:pPr>
      <w:r>
        <w:t>{</w:t>
      </w:r>
    </w:p>
    <w:p w14:paraId="2B4E7A8B" w14:textId="77777777" w:rsidR="00A71F76" w:rsidRDefault="00A71F76" w:rsidP="00671734">
      <w:pPr>
        <w:pStyle w:val="BodyText-Code"/>
      </w:pPr>
      <w:r>
        <w:t xml:space="preserve">    </w:t>
      </w:r>
      <w:r w:rsidRPr="00141893">
        <w:rPr>
          <w:rStyle w:val="BodyText-Code-Keywords"/>
        </w:rPr>
        <w:t>throw</w:t>
      </w:r>
      <w:r>
        <w:t xml:space="preserve"> </w:t>
      </w:r>
      <w:r w:rsidRPr="00141893">
        <w:rPr>
          <w:rStyle w:val="BodyText-Code-Keywords"/>
        </w:rPr>
        <w:t>new</w:t>
      </w:r>
      <w:r>
        <w:t xml:space="preserve"> </w:t>
      </w:r>
      <w:r w:rsidRPr="00141893">
        <w:rPr>
          <w:rStyle w:val="BodyText-Code-Types"/>
        </w:rPr>
        <w:t>ArgumentOutOfRangeException</w:t>
      </w:r>
      <w:r>
        <w:t>(...);</w:t>
      </w:r>
    </w:p>
    <w:p w14:paraId="2B4E7A8C" w14:textId="77777777" w:rsidR="00A71F76" w:rsidRDefault="00A71F76" w:rsidP="00671734">
      <w:pPr>
        <w:pStyle w:val="BodyText-Code"/>
      </w:pPr>
      <w:r>
        <w:t>}</w:t>
      </w:r>
    </w:p>
    <w:p w14:paraId="2B4E7A8D" w14:textId="77777777" w:rsidR="00A71F76" w:rsidRDefault="00A71F76" w:rsidP="00671734">
      <w:pPr>
        <w:pStyle w:val="BodyText-LocalHeader-BadCode"/>
        <w:rPr>
          <w:lang w:eastAsia="zh-CN"/>
        </w:rPr>
      </w:pPr>
      <w:r>
        <w:rPr>
          <w:rFonts w:hint="eastAsia"/>
          <w:lang w:eastAsia="zh-CN"/>
        </w:rPr>
        <w:t>Bad</w:t>
      </w:r>
      <w:r w:rsidRPr="00380576">
        <w:rPr>
          <w:rFonts w:hint="eastAsia"/>
        </w:rPr>
        <w:t>:</w:t>
      </w:r>
      <w:r w:rsidRPr="00380576">
        <w:rPr>
          <w:rFonts w:hint="eastAsia"/>
          <w:lang w:eastAsia="zh-CN"/>
        </w:rPr>
        <w:t xml:space="preserve"> </w:t>
      </w:r>
    </w:p>
    <w:p w14:paraId="2B4E7A8E" w14:textId="77777777" w:rsidR="00A71F76" w:rsidRPr="00B221E2" w:rsidRDefault="00A71F76" w:rsidP="00141893">
      <w:pPr>
        <w:pStyle w:val="BodyText-Code"/>
        <w:rPr>
          <w:rStyle w:val="BodyText-Code-Comments"/>
        </w:rPr>
      </w:pPr>
      <w:r w:rsidRPr="00B221E2">
        <w:rPr>
          <w:rStyle w:val="BodyText-Code-Comments"/>
        </w:rPr>
        <w:t>// C# sample:</w:t>
      </w:r>
    </w:p>
    <w:p w14:paraId="2B4E7A8F" w14:textId="77777777" w:rsidR="00A71F76" w:rsidRPr="00141893" w:rsidRDefault="00A71F76" w:rsidP="00141893">
      <w:pPr>
        <w:pStyle w:val="BodyText-Code"/>
      </w:pPr>
      <w:bookmarkStart w:id="599" w:name="OLE_LINK147"/>
      <w:bookmarkStart w:id="600" w:name="OLE_LINK148"/>
      <w:r w:rsidRPr="00141893">
        <w:rPr>
          <w:rStyle w:val="BodyText-Code-Keywords"/>
        </w:rPr>
        <w:t>if</w:t>
      </w:r>
      <w:r w:rsidRPr="00141893">
        <w:t xml:space="preserve"> (!</w:t>
      </w:r>
      <w:r w:rsidRPr="00141893">
        <w:rPr>
          <w:rStyle w:val="BodyText-Code-Types"/>
        </w:rPr>
        <w:t>Enum</w:t>
      </w:r>
      <w:r w:rsidRPr="00141893">
        <w:t>.IsDefined(</w:t>
      </w:r>
      <w:r w:rsidRPr="00141893">
        <w:rPr>
          <w:rStyle w:val="BodyText-Code-Keywords"/>
        </w:rPr>
        <w:t>typeof</w:t>
      </w:r>
      <w:r w:rsidRPr="00141893">
        <w:t>(</w:t>
      </w:r>
      <w:r w:rsidRPr="00141893">
        <w:rPr>
          <w:rStyle w:val="BodyText-Code-Types"/>
        </w:rPr>
        <w:t>Color</w:t>
      </w:r>
      <w:r w:rsidRPr="00141893">
        <w:t>), c))</w:t>
      </w:r>
    </w:p>
    <w:p w14:paraId="2B4E7A90" w14:textId="77777777" w:rsidR="00A71F76" w:rsidRPr="00141893" w:rsidRDefault="00A71F76" w:rsidP="00141893">
      <w:pPr>
        <w:pStyle w:val="BodyText-Code"/>
      </w:pPr>
      <w:r w:rsidRPr="00141893">
        <w:t>{</w:t>
      </w:r>
    </w:p>
    <w:p w14:paraId="2B4E7A91" w14:textId="77777777" w:rsidR="00A71F76" w:rsidRPr="00141893" w:rsidRDefault="00A71F76" w:rsidP="00141893">
      <w:pPr>
        <w:pStyle w:val="BodyText-Code"/>
      </w:pPr>
      <w:r w:rsidRPr="00141893">
        <w:t xml:space="preserve">    </w:t>
      </w:r>
      <w:r w:rsidRPr="00141893">
        <w:rPr>
          <w:rStyle w:val="BodyText-Code-Keywords"/>
        </w:rPr>
        <w:t>throw</w:t>
      </w:r>
      <w:r w:rsidRPr="00141893">
        <w:t xml:space="preserve"> </w:t>
      </w:r>
      <w:r w:rsidRPr="00141893">
        <w:rPr>
          <w:rStyle w:val="BodyText-Code-Keywords"/>
        </w:rPr>
        <w:t>new</w:t>
      </w:r>
      <w:r w:rsidRPr="00141893">
        <w:t xml:space="preserve"> InvalidEnumArgumentException(...);</w:t>
      </w:r>
    </w:p>
    <w:p w14:paraId="2B4E7A92" w14:textId="77777777" w:rsidR="00A71F76" w:rsidRPr="00141893" w:rsidRDefault="00A71F76" w:rsidP="00141893">
      <w:pPr>
        <w:pStyle w:val="BodyText-Code"/>
      </w:pPr>
      <w:r w:rsidRPr="00141893">
        <w:t>}</w:t>
      </w:r>
    </w:p>
    <w:p w14:paraId="2B4E7A93" w14:textId="77777777" w:rsidR="00A71F76" w:rsidRDefault="00A71F76" w:rsidP="009060ED">
      <w:pPr>
        <w:pStyle w:val="berschrift3"/>
        <w:rPr>
          <w:lang w:eastAsia="zh-CN"/>
        </w:rPr>
      </w:pPr>
      <w:bookmarkStart w:id="601" w:name="_Ref401765593"/>
      <w:bookmarkEnd w:id="599"/>
      <w:bookmarkEnd w:id="600"/>
      <w:r>
        <w:rPr>
          <w:lang w:eastAsia="zh-CN"/>
        </w:rPr>
        <w:t xml:space="preserve">Flag </w:t>
      </w:r>
      <w:r w:rsidRPr="009060ED">
        <w:t>Enums</w:t>
      </w:r>
      <w:bookmarkEnd w:id="601"/>
    </w:p>
    <w:p w14:paraId="2B4E7A94" w14:textId="77777777" w:rsidR="00A71F76" w:rsidRDefault="00A71F76" w:rsidP="00B22C0D">
      <w:pPr>
        <w:pStyle w:val="Textkrper"/>
        <w:rPr>
          <w:lang w:eastAsia="zh-CN"/>
        </w:rPr>
      </w:pPr>
      <w:r w:rsidRPr="00C67026">
        <w:rPr>
          <w:lang w:eastAsia="zh-CN"/>
        </w:rPr>
        <w:t>Flag enums are designed to support bitwise operations on the enum values. A common example of the flags enum is a list of options.</w:t>
      </w:r>
    </w:p>
    <w:p w14:paraId="2B4E7A95" w14:textId="77777777" w:rsidR="00A71F76" w:rsidRDefault="003C2369" w:rsidP="00E15310">
      <w:pPr>
        <w:pStyle w:val="BodyText-RuleFirstParagraph"/>
        <w:rPr>
          <w:lang w:eastAsia="zh-CN"/>
        </w:rPr>
      </w:pPr>
      <w:r>
        <w:rPr>
          <w:rStyle w:val="BodyText-GuidelineID"/>
        </w:rPr>
        <w:t>G/FEN1</w:t>
      </w:r>
      <w:r w:rsidR="00E15310">
        <w:rPr>
          <w:rStyle w:val="BodyText-GuidelineID"/>
        </w:rPr>
        <w:t>0</w:t>
      </w:r>
      <w:r w:rsidR="00E15310"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A71F76" w:rsidRPr="00B54A9D">
        <w:rPr>
          <w:lang w:eastAsia="zh-CN"/>
        </w:rPr>
        <w:t>apply the System.FlagsAttribute to flag enums</w:t>
      </w:r>
      <w:r w:rsidR="00A71F76">
        <w:rPr>
          <w:lang w:eastAsia="zh-CN"/>
        </w:rPr>
        <w:t xml:space="preserve"> in .NET</w:t>
      </w:r>
      <w:r w:rsidR="00A71F76" w:rsidRPr="00B54A9D">
        <w:rPr>
          <w:lang w:eastAsia="zh-CN"/>
        </w:rPr>
        <w:t xml:space="preserve">. </w:t>
      </w:r>
      <w:r w:rsidR="00A71F76" w:rsidRPr="00D36E18">
        <w:rPr>
          <w:rStyle w:val="BodyText-BoldAction"/>
        </w:rPr>
        <w:t>Do not</w:t>
      </w:r>
      <w:r w:rsidR="00A71F76" w:rsidRPr="00B54A9D">
        <w:rPr>
          <w:lang w:eastAsia="zh-CN"/>
        </w:rPr>
        <w:t xml:space="preserve"> apply this attribute to simple enums.</w:t>
      </w:r>
    </w:p>
    <w:p w14:paraId="2B4E7A96" w14:textId="77777777" w:rsidR="00A71F76" w:rsidRDefault="003C2369" w:rsidP="00E15310">
      <w:pPr>
        <w:pStyle w:val="BodyText-RuleFirstParagraph"/>
        <w:rPr>
          <w:lang w:eastAsia="zh-CN"/>
        </w:rPr>
      </w:pPr>
      <w:r>
        <w:rPr>
          <w:rStyle w:val="BodyText-GuidelineID"/>
        </w:rPr>
        <w:t>G/FE</w:t>
      </w:r>
      <w:r w:rsidR="00E21D14">
        <w:rPr>
          <w:rStyle w:val="BodyText-GuidelineID"/>
        </w:rPr>
        <w:t>N</w:t>
      </w:r>
      <w:r>
        <w:rPr>
          <w:rStyle w:val="BodyText-GuidelineID"/>
        </w:rPr>
        <w:t>20</w:t>
      </w:r>
      <w:r w:rsidR="00E15310"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A71F76" w:rsidRPr="001C2407">
        <w:rPr>
          <w:lang w:eastAsia="zh-CN"/>
        </w:rPr>
        <w:t>use powers of two for the flags enum values so they can be freely combined using the bitwise OR operation.</w:t>
      </w:r>
      <w:r w:rsidR="00A71F76">
        <w:rPr>
          <w:lang w:eastAsia="zh-CN"/>
        </w:rPr>
        <w:t xml:space="preserve"> For example,</w:t>
      </w:r>
    </w:p>
    <w:p w14:paraId="2B4E7A97" w14:textId="77777777" w:rsidR="00A71F76" w:rsidRPr="00141893" w:rsidRDefault="00A71F76" w:rsidP="00671734">
      <w:pPr>
        <w:pStyle w:val="BodyText-Code"/>
        <w:rPr>
          <w:rStyle w:val="BodyText-Code-Comments"/>
        </w:rPr>
      </w:pPr>
      <w:r w:rsidRPr="00141893">
        <w:rPr>
          <w:rStyle w:val="BodyText-Code-Comments"/>
        </w:rPr>
        <w:t>// C++ sample:</w:t>
      </w:r>
    </w:p>
    <w:p w14:paraId="2B4E7A98" w14:textId="77777777" w:rsidR="00A71F76" w:rsidRPr="00622844" w:rsidRDefault="00A71F76" w:rsidP="00671734">
      <w:pPr>
        <w:pStyle w:val="BodyText-Code"/>
      </w:pPr>
      <w:r w:rsidRPr="00141893">
        <w:rPr>
          <w:rStyle w:val="BodyText-Code-Keywords"/>
        </w:rPr>
        <w:t>enum</w:t>
      </w:r>
      <w:r w:rsidRPr="00622844">
        <w:t xml:space="preserve"> </w:t>
      </w:r>
      <w:r w:rsidR="00622844" w:rsidRPr="00141893">
        <w:rPr>
          <w:rStyle w:val="BodyText-Code-Keywords"/>
        </w:rPr>
        <w:t>class</w:t>
      </w:r>
      <w:r w:rsidR="00622844" w:rsidRPr="00622844">
        <w:t xml:space="preserve"> </w:t>
      </w:r>
      <w:r w:rsidRPr="00622844">
        <w:t xml:space="preserve">AttributeTargets </w:t>
      </w:r>
    </w:p>
    <w:p w14:paraId="2B4E7A99" w14:textId="77777777" w:rsidR="00A71F76" w:rsidRPr="00622844" w:rsidRDefault="00A71F76" w:rsidP="00671734">
      <w:pPr>
        <w:pStyle w:val="BodyText-Code"/>
      </w:pPr>
      <w:r w:rsidRPr="00622844">
        <w:t>{</w:t>
      </w:r>
    </w:p>
    <w:p w14:paraId="2B4E7A9A" w14:textId="77777777" w:rsidR="00CE0C5C" w:rsidRDefault="00CE0C5C" w:rsidP="00CE0C5C">
      <w:pPr>
        <w:pStyle w:val="BodyText-Code"/>
        <w:rPr>
          <w:ins w:id="602" w:author="Cox Olaf" w:date="2015-01-16T13:15:00Z"/>
        </w:rPr>
      </w:pPr>
      <w:ins w:id="603" w:author="Cox Olaf" w:date="2015-01-16T13:15:00Z">
        <w:r w:rsidRPr="00020BE0">
          <w:t xml:space="preserve">    </w:t>
        </w:r>
        <w:r>
          <w:t>None     = 0x0000,</w:t>
        </w:r>
      </w:ins>
    </w:p>
    <w:p w14:paraId="2B4E7A9B" w14:textId="77777777" w:rsidR="00A71F76" w:rsidRPr="00622844" w:rsidRDefault="00A71F76" w:rsidP="00671734">
      <w:pPr>
        <w:pStyle w:val="BodyText-Code"/>
      </w:pPr>
      <w:r w:rsidRPr="00622844">
        <w:t xml:space="preserve">    Assembly = 0x0001,</w:t>
      </w:r>
    </w:p>
    <w:p w14:paraId="2B4E7A9C" w14:textId="77777777" w:rsidR="00A71F76" w:rsidRPr="00622844" w:rsidRDefault="00A71F76" w:rsidP="00671734">
      <w:pPr>
        <w:pStyle w:val="BodyText-Code"/>
      </w:pPr>
      <w:r w:rsidRPr="00622844">
        <w:t xml:space="preserve">    Class    = 0x0002,</w:t>
      </w:r>
    </w:p>
    <w:p w14:paraId="2B4E7A9D" w14:textId="77777777" w:rsidR="00A71F76" w:rsidRPr="00622844" w:rsidRDefault="00A71F76" w:rsidP="00671734">
      <w:pPr>
        <w:pStyle w:val="BodyText-Code"/>
      </w:pPr>
      <w:r w:rsidRPr="00622844">
        <w:t xml:space="preserve">    Struct   = 0x0004</w:t>
      </w:r>
    </w:p>
    <w:p w14:paraId="2B4E7A9E" w14:textId="77777777" w:rsidR="00A71F76" w:rsidRPr="00622844" w:rsidRDefault="00A71F76" w:rsidP="00671734">
      <w:pPr>
        <w:pStyle w:val="BodyText-Code"/>
      </w:pPr>
      <w:r w:rsidRPr="00622844">
        <w:t xml:space="preserve">    ...</w:t>
      </w:r>
    </w:p>
    <w:p w14:paraId="2B4E7A9F" w14:textId="77777777" w:rsidR="00A71F76" w:rsidRPr="00622844" w:rsidRDefault="00A71F76" w:rsidP="00671734">
      <w:pPr>
        <w:pStyle w:val="BodyText-Code"/>
      </w:pPr>
      <w:r w:rsidRPr="00622844">
        <w:t>};</w:t>
      </w:r>
    </w:p>
    <w:p w14:paraId="2B4E7AA0" w14:textId="77777777" w:rsidR="00A71F76" w:rsidRPr="00141893" w:rsidRDefault="00A71F76" w:rsidP="00671734">
      <w:pPr>
        <w:pStyle w:val="BodyText-Code"/>
        <w:rPr>
          <w:rStyle w:val="BodyText-Code-Comments"/>
        </w:rPr>
      </w:pPr>
    </w:p>
    <w:p w14:paraId="2B4E7AA1" w14:textId="77777777" w:rsidR="00A71F76" w:rsidRPr="00141893" w:rsidRDefault="00A71F76" w:rsidP="00671734">
      <w:pPr>
        <w:pStyle w:val="BodyText-Code"/>
        <w:rPr>
          <w:rStyle w:val="BodyText-Code-Comments"/>
        </w:rPr>
      </w:pPr>
      <w:r w:rsidRPr="00141893">
        <w:rPr>
          <w:rStyle w:val="BodyText-Code-Comments"/>
        </w:rPr>
        <w:t>// C# sample:</w:t>
      </w:r>
    </w:p>
    <w:p w14:paraId="2B4E7AA2" w14:textId="77777777" w:rsidR="00A71F76" w:rsidRPr="00622844" w:rsidRDefault="00A71F76" w:rsidP="00671734">
      <w:pPr>
        <w:pStyle w:val="BodyText-Code"/>
      </w:pPr>
      <w:r w:rsidRPr="00622844">
        <w:t>[</w:t>
      </w:r>
      <w:r w:rsidRPr="00141893">
        <w:rPr>
          <w:rStyle w:val="BodyText-Code-Types"/>
        </w:rPr>
        <w:t>Flags</w:t>
      </w:r>
      <w:r w:rsidRPr="00622844">
        <w:t>]</w:t>
      </w:r>
    </w:p>
    <w:p w14:paraId="2B4E7AA3" w14:textId="77777777" w:rsidR="00A71F76" w:rsidRPr="00622844" w:rsidRDefault="00A71F76" w:rsidP="00671734">
      <w:pPr>
        <w:pStyle w:val="BodyText-Code"/>
      </w:pPr>
      <w:r w:rsidRPr="00141893">
        <w:rPr>
          <w:rStyle w:val="BodyText-Code-Keywords"/>
        </w:rPr>
        <w:t>public</w:t>
      </w:r>
      <w:r w:rsidRPr="00622844">
        <w:t xml:space="preserve"> </w:t>
      </w:r>
      <w:r w:rsidRPr="00141893">
        <w:rPr>
          <w:rStyle w:val="BodyText-Code-Keywords"/>
        </w:rPr>
        <w:t>enum</w:t>
      </w:r>
      <w:r w:rsidRPr="00622844">
        <w:t xml:space="preserve"> </w:t>
      </w:r>
      <w:r w:rsidRPr="00141893">
        <w:rPr>
          <w:rStyle w:val="BodyText-Code-Types"/>
        </w:rPr>
        <w:t>AttributeTargets</w:t>
      </w:r>
      <w:r w:rsidRPr="00622844">
        <w:t xml:space="preserve"> </w:t>
      </w:r>
    </w:p>
    <w:p w14:paraId="2B4E7AA4" w14:textId="77777777" w:rsidR="00A71F76" w:rsidRPr="00622844" w:rsidRDefault="00A71F76" w:rsidP="00671734">
      <w:pPr>
        <w:pStyle w:val="BodyText-Code"/>
      </w:pPr>
      <w:r w:rsidRPr="00622844">
        <w:t>{</w:t>
      </w:r>
    </w:p>
    <w:p w14:paraId="2B4E7AA5" w14:textId="77777777" w:rsidR="00CE0C5C" w:rsidRDefault="00CE0C5C" w:rsidP="00CE0C5C">
      <w:pPr>
        <w:pStyle w:val="BodyText-Code"/>
        <w:rPr>
          <w:ins w:id="604" w:author="Cox Olaf" w:date="2015-01-16T13:15:00Z"/>
        </w:rPr>
      </w:pPr>
      <w:ins w:id="605" w:author="Cox Olaf" w:date="2015-01-16T13:15:00Z">
        <w:r w:rsidRPr="00020BE0">
          <w:t xml:space="preserve">    </w:t>
        </w:r>
        <w:r>
          <w:t>None     = 0x0000,</w:t>
        </w:r>
      </w:ins>
    </w:p>
    <w:p w14:paraId="2B4E7AA6" w14:textId="77777777" w:rsidR="00A71F76" w:rsidRPr="00622844" w:rsidRDefault="00A71F76" w:rsidP="00671734">
      <w:pPr>
        <w:pStyle w:val="BodyText-Code"/>
        <w:rPr>
          <w:lang w:eastAsia="zh-CN"/>
        </w:rPr>
      </w:pPr>
      <w:r w:rsidRPr="00622844">
        <w:t xml:space="preserve">    Assembly = 0x0001,</w:t>
      </w:r>
    </w:p>
    <w:p w14:paraId="2B4E7AA7" w14:textId="77777777" w:rsidR="00A71F76" w:rsidRPr="00622844" w:rsidRDefault="00A71F76" w:rsidP="00671734">
      <w:pPr>
        <w:pStyle w:val="BodyText-Code"/>
      </w:pPr>
      <w:r w:rsidRPr="00622844">
        <w:t xml:space="preserve">    C</w:t>
      </w:r>
      <w:r w:rsidRPr="00622844">
        <w:rPr>
          <w:lang w:eastAsia="zh-CN"/>
        </w:rPr>
        <w:t>l</w:t>
      </w:r>
      <w:r w:rsidRPr="00622844">
        <w:t>ass    = 0x000</w:t>
      </w:r>
      <w:r w:rsidRPr="00622844">
        <w:rPr>
          <w:lang w:eastAsia="zh-CN"/>
        </w:rPr>
        <w:t>2</w:t>
      </w:r>
      <w:r w:rsidRPr="00622844">
        <w:t>,</w:t>
      </w:r>
    </w:p>
    <w:p w14:paraId="2B4E7AA8" w14:textId="77777777" w:rsidR="00A71F76" w:rsidRPr="00622844" w:rsidRDefault="00A71F76" w:rsidP="00671734">
      <w:pPr>
        <w:pStyle w:val="BodyText-Code"/>
      </w:pPr>
      <w:r w:rsidRPr="00622844">
        <w:t xml:space="preserve">    Struct   = 0x000</w:t>
      </w:r>
      <w:r w:rsidRPr="00622844">
        <w:rPr>
          <w:lang w:eastAsia="zh-CN"/>
        </w:rPr>
        <w:t>4</w:t>
      </w:r>
      <w:r w:rsidRPr="00622844">
        <w:t>,</w:t>
      </w:r>
    </w:p>
    <w:p w14:paraId="2B4E7AA9" w14:textId="77777777" w:rsidR="00A71F76" w:rsidRPr="00622844" w:rsidRDefault="00A71F76" w:rsidP="00671734">
      <w:pPr>
        <w:pStyle w:val="BodyText-Code"/>
      </w:pPr>
      <w:r w:rsidRPr="00622844">
        <w:t xml:space="preserve">    ...</w:t>
      </w:r>
    </w:p>
    <w:p w14:paraId="2B4E7AAA" w14:textId="77777777" w:rsidR="00A71F76" w:rsidRPr="00622844" w:rsidRDefault="00A71F76" w:rsidP="00671734">
      <w:pPr>
        <w:pStyle w:val="BodyText-Code"/>
        <w:rPr>
          <w:lang w:eastAsia="zh-CN"/>
        </w:rPr>
      </w:pPr>
      <w:r w:rsidRPr="00622844">
        <w:t>}</w:t>
      </w:r>
    </w:p>
    <w:p w14:paraId="2B4E7AAB" w14:textId="77777777" w:rsidR="00A71F76" w:rsidRDefault="00E21D14" w:rsidP="00E15310">
      <w:pPr>
        <w:pStyle w:val="BodyText-RuleFirstParagraph"/>
        <w:rPr>
          <w:lang w:eastAsia="zh-CN"/>
        </w:rPr>
      </w:pPr>
      <w:r>
        <w:rPr>
          <w:rStyle w:val="BodyText-GuidelineID"/>
        </w:rPr>
        <w:t>G/FEN</w:t>
      </w:r>
      <w:r w:rsidR="003C2369">
        <w:rPr>
          <w:rStyle w:val="BodyText-GuidelineID"/>
        </w:rPr>
        <w:t>3</w:t>
      </w:r>
      <w:r w:rsidR="00E15310">
        <w:rPr>
          <w:rStyle w:val="BodyText-GuidelineID"/>
        </w:rPr>
        <w:t>0</w:t>
      </w:r>
      <w:r w:rsidR="00E15310" w:rsidRPr="0055287F">
        <w:rPr>
          <w:rStyle w:val="TextkrperZchn"/>
        </w:rPr>
        <w:tab/>
      </w:r>
      <w:r w:rsidR="0030733D" w:rsidRPr="005B7E5C">
        <w:rPr>
          <w:rStyle w:val="BodyText-PositiveGreen"/>
        </w:rPr>
        <w:sym w:font="Wingdings" w:char="F0FE"/>
      </w:r>
      <w:r w:rsidR="0030733D" w:rsidRPr="0030733D">
        <w:rPr>
          <w:rFonts w:hint="eastAsia"/>
        </w:rPr>
        <w:t xml:space="preserve"> </w:t>
      </w:r>
      <w:del w:id="606" w:author="Cox Olaf" w:date="2015-01-16T13:34:00Z">
        <w:r w:rsidR="0030733D" w:rsidRPr="005B7E5C" w:rsidDel="007F506A">
          <w:rPr>
            <w:rStyle w:val="BodyText-BoldAction"/>
            <w:rFonts w:hint="eastAsia"/>
          </w:rPr>
          <w:delText>You</w:delText>
        </w:r>
        <w:r w:rsidR="0030733D" w:rsidRPr="0030733D" w:rsidDel="007F506A">
          <w:rPr>
            <w:rFonts w:hint="eastAsia"/>
          </w:rPr>
          <w:delText xml:space="preserve"> </w:delText>
        </w:r>
        <w:r w:rsidR="0030733D" w:rsidRPr="005B7E5C" w:rsidDel="007F506A">
          <w:rPr>
            <w:rStyle w:val="BodyText-BoldAction"/>
            <w:rFonts w:hint="eastAsia"/>
          </w:rPr>
          <w:delText>should</w:delText>
        </w:r>
      </w:del>
      <w:ins w:id="607" w:author="Cox Olaf" w:date="2015-01-16T13:34:00Z">
        <w:r w:rsidR="007F506A">
          <w:rPr>
            <w:rStyle w:val="BodyText-BoldAction"/>
          </w:rPr>
          <w:t>Do</w:t>
        </w:r>
      </w:ins>
      <w:r w:rsidR="0030733D" w:rsidRPr="007F5D6B">
        <w:t xml:space="preserve"> </w:t>
      </w:r>
      <w:r w:rsidR="00A71F76">
        <w:rPr>
          <w:lang w:eastAsia="zh-CN"/>
        </w:rPr>
        <w:t>provide</w:t>
      </w:r>
      <w:r w:rsidR="00A71F76" w:rsidRPr="00745E20">
        <w:rPr>
          <w:lang w:eastAsia="zh-CN"/>
        </w:rPr>
        <w:t xml:space="preserve"> special enum values for commonly used combinations of flags.</w:t>
      </w:r>
      <w:r w:rsidR="00A71F76" w:rsidRPr="00784E99">
        <w:t xml:space="preserve"> </w:t>
      </w:r>
      <w:r w:rsidR="00A71F76" w:rsidRPr="00784E99">
        <w:rPr>
          <w:lang w:eastAsia="zh-CN"/>
        </w:rPr>
        <w:t>Bitwise operations are an advanced concept and should not be required for simple tasks. FileAccess.ReadWrite is an example of such a special value.</w:t>
      </w:r>
      <w:r w:rsidR="00A71F76">
        <w:rPr>
          <w:lang w:eastAsia="zh-CN"/>
        </w:rPr>
        <w:t xml:space="preserve"> However, </w:t>
      </w:r>
      <w:r w:rsidR="00A71F76" w:rsidRPr="00D36E18">
        <w:rPr>
          <w:rStyle w:val="BodyText-BoldAction"/>
        </w:rPr>
        <w:t>you should not</w:t>
      </w:r>
      <w:r w:rsidR="00A71F76" w:rsidRPr="00186F88">
        <w:rPr>
          <w:lang w:eastAsia="zh-CN"/>
        </w:rPr>
        <w:t xml:space="preserve"> creat</w:t>
      </w:r>
      <w:r w:rsidR="00A71F76">
        <w:rPr>
          <w:lang w:eastAsia="zh-CN"/>
        </w:rPr>
        <w:t>e</w:t>
      </w:r>
      <w:r w:rsidR="00A71F76" w:rsidRPr="00186F88">
        <w:rPr>
          <w:lang w:eastAsia="zh-CN"/>
        </w:rPr>
        <w:t xml:space="preserve"> flag enums where certain combinations of values are invalid.</w:t>
      </w:r>
    </w:p>
    <w:p w14:paraId="2B4E7AAC" w14:textId="77777777" w:rsidR="00A71F76" w:rsidRPr="00141893" w:rsidRDefault="00A71F76" w:rsidP="00671734">
      <w:pPr>
        <w:pStyle w:val="BodyText-Code"/>
        <w:rPr>
          <w:rStyle w:val="BodyText-Code-Comments"/>
        </w:rPr>
      </w:pPr>
      <w:r w:rsidRPr="00141893">
        <w:rPr>
          <w:rStyle w:val="BodyText-Code-Comments"/>
        </w:rPr>
        <w:lastRenderedPageBreak/>
        <w:t>// C++ sample:</w:t>
      </w:r>
    </w:p>
    <w:p w14:paraId="2B4E7AAD" w14:textId="77777777" w:rsidR="00A71F76" w:rsidRPr="00622844" w:rsidRDefault="00A71F76" w:rsidP="00671734">
      <w:pPr>
        <w:pStyle w:val="BodyText-Code"/>
      </w:pPr>
      <w:r w:rsidRPr="00141893">
        <w:rPr>
          <w:rStyle w:val="BodyText-Code-Keywords"/>
        </w:rPr>
        <w:t>enum</w:t>
      </w:r>
      <w:r w:rsidRPr="00622844">
        <w:t xml:space="preserve"> </w:t>
      </w:r>
      <w:r w:rsidR="00622844" w:rsidRPr="00141893">
        <w:rPr>
          <w:rStyle w:val="BodyText-Code-Keywords"/>
        </w:rPr>
        <w:t>class</w:t>
      </w:r>
      <w:r w:rsidR="00622844" w:rsidRPr="00622844">
        <w:t xml:space="preserve"> </w:t>
      </w:r>
      <w:r w:rsidRPr="00622844">
        <w:t>FileAccess</w:t>
      </w:r>
    </w:p>
    <w:p w14:paraId="2B4E7AAE" w14:textId="77777777" w:rsidR="00A71F76" w:rsidRPr="00622844" w:rsidRDefault="00A71F76" w:rsidP="00671734">
      <w:pPr>
        <w:pStyle w:val="BodyText-Code"/>
      </w:pPr>
      <w:r w:rsidRPr="00622844">
        <w:t>{</w:t>
      </w:r>
    </w:p>
    <w:p w14:paraId="2B4E7AAF" w14:textId="77777777" w:rsidR="00CE0C5C" w:rsidRDefault="00CE0C5C" w:rsidP="00CE0C5C">
      <w:pPr>
        <w:pStyle w:val="BodyText-Code"/>
        <w:rPr>
          <w:ins w:id="608" w:author="Cox Olaf" w:date="2015-01-16T13:14:00Z"/>
        </w:rPr>
      </w:pPr>
      <w:ins w:id="609" w:author="Cox Olaf" w:date="2015-01-16T13:14:00Z">
        <w:r w:rsidRPr="00020BE0">
          <w:t xml:space="preserve">    </w:t>
        </w:r>
        <w:r>
          <w:t>None      = 0x0,</w:t>
        </w:r>
      </w:ins>
    </w:p>
    <w:p w14:paraId="2B4E7AB0" w14:textId="77777777" w:rsidR="00A71F76" w:rsidRPr="00622844" w:rsidRDefault="00A71F76" w:rsidP="00671734">
      <w:pPr>
        <w:pStyle w:val="BodyText-Code"/>
      </w:pPr>
      <w:r w:rsidRPr="00622844">
        <w:t xml:space="preserve">    Read </w:t>
      </w:r>
      <w:ins w:id="610" w:author="Cox Olaf" w:date="2015-01-16T13:14:00Z">
        <w:r w:rsidR="00CE0C5C">
          <w:t xml:space="preserve">     </w:t>
        </w:r>
      </w:ins>
      <w:r w:rsidRPr="00622844">
        <w:t>= 0x1,</w:t>
      </w:r>
    </w:p>
    <w:p w14:paraId="2B4E7AB1" w14:textId="77777777" w:rsidR="00A71F76" w:rsidRPr="00622844" w:rsidRDefault="00A71F76" w:rsidP="00671734">
      <w:pPr>
        <w:pStyle w:val="BodyText-Code"/>
      </w:pPr>
      <w:r w:rsidRPr="00622844">
        <w:t xml:space="preserve">    Write </w:t>
      </w:r>
      <w:ins w:id="611" w:author="Cox Olaf" w:date="2015-01-16T13:14:00Z">
        <w:r w:rsidR="00CE0C5C">
          <w:t xml:space="preserve">    </w:t>
        </w:r>
      </w:ins>
      <w:r w:rsidRPr="00622844">
        <w:t>= 0x2,</w:t>
      </w:r>
    </w:p>
    <w:p w14:paraId="2B4E7AB2" w14:textId="77777777" w:rsidR="00A71F76" w:rsidRPr="00622844" w:rsidRDefault="00A71F76" w:rsidP="00671734">
      <w:pPr>
        <w:pStyle w:val="BodyText-Code"/>
      </w:pPr>
      <w:r w:rsidRPr="00622844">
        <w:t xml:space="preserve">    ReadWrite = Read | Write</w:t>
      </w:r>
    </w:p>
    <w:p w14:paraId="2B4E7AB3" w14:textId="77777777" w:rsidR="00A71F76" w:rsidRPr="00141893" w:rsidRDefault="00A71F76" w:rsidP="00671734">
      <w:pPr>
        <w:pStyle w:val="BodyText-Code"/>
        <w:rPr>
          <w:rStyle w:val="BodyText-Code-Comments"/>
        </w:rPr>
      </w:pPr>
      <w:r w:rsidRPr="00622844">
        <w:t>};</w:t>
      </w:r>
    </w:p>
    <w:p w14:paraId="2B4E7AB4" w14:textId="77777777" w:rsidR="00A71F76" w:rsidRPr="00141893" w:rsidRDefault="00A71F76" w:rsidP="00671734">
      <w:pPr>
        <w:pStyle w:val="BodyText-Code"/>
        <w:rPr>
          <w:rStyle w:val="BodyText-Code-Comments"/>
        </w:rPr>
      </w:pPr>
    </w:p>
    <w:p w14:paraId="2B4E7AB5" w14:textId="77777777" w:rsidR="00A71F76" w:rsidRPr="00141893" w:rsidRDefault="00A71F76" w:rsidP="00671734">
      <w:pPr>
        <w:pStyle w:val="BodyText-Code"/>
        <w:rPr>
          <w:rStyle w:val="BodyText-Code-Comments"/>
        </w:rPr>
      </w:pPr>
      <w:r w:rsidRPr="00141893">
        <w:rPr>
          <w:rStyle w:val="BodyText-Code-Comments"/>
        </w:rPr>
        <w:t>// C# sample:</w:t>
      </w:r>
    </w:p>
    <w:p w14:paraId="2B4E7AB6" w14:textId="77777777" w:rsidR="00A71F76" w:rsidRPr="00622844" w:rsidRDefault="00A71F76" w:rsidP="00671734">
      <w:pPr>
        <w:pStyle w:val="BodyText-Code"/>
      </w:pPr>
      <w:r w:rsidRPr="00622844">
        <w:t>[</w:t>
      </w:r>
      <w:r w:rsidRPr="00141893">
        <w:rPr>
          <w:rStyle w:val="BodyText-Code-Types"/>
        </w:rPr>
        <w:t>Flags</w:t>
      </w:r>
      <w:r w:rsidRPr="00622844">
        <w:t>]</w:t>
      </w:r>
    </w:p>
    <w:p w14:paraId="2B4E7AB7" w14:textId="77777777" w:rsidR="00A71F76" w:rsidRPr="00141893" w:rsidRDefault="00A71F76" w:rsidP="00671734">
      <w:pPr>
        <w:pStyle w:val="BodyText-Code"/>
        <w:rPr>
          <w:rStyle w:val="BodyText-Code-Types"/>
        </w:rPr>
      </w:pPr>
      <w:r w:rsidRPr="00141893">
        <w:rPr>
          <w:rStyle w:val="BodyText-Code-Keywords"/>
        </w:rPr>
        <w:t>public</w:t>
      </w:r>
      <w:r w:rsidRPr="00622844">
        <w:t xml:space="preserve"> </w:t>
      </w:r>
      <w:r w:rsidRPr="00141893">
        <w:rPr>
          <w:rStyle w:val="BodyText-Code-Keywords"/>
        </w:rPr>
        <w:t>enum</w:t>
      </w:r>
      <w:r w:rsidRPr="00622844">
        <w:t xml:space="preserve"> </w:t>
      </w:r>
      <w:r w:rsidRPr="00141893">
        <w:rPr>
          <w:rStyle w:val="BodyText-Code-Types"/>
        </w:rPr>
        <w:t>FileAccess</w:t>
      </w:r>
    </w:p>
    <w:p w14:paraId="2B4E7AB8" w14:textId="77777777" w:rsidR="00A71F76" w:rsidRPr="00622844" w:rsidRDefault="00A71F76" w:rsidP="00671734">
      <w:pPr>
        <w:pStyle w:val="BodyText-Code"/>
      </w:pPr>
      <w:r w:rsidRPr="00622844">
        <w:t>{</w:t>
      </w:r>
    </w:p>
    <w:p w14:paraId="2B4E7AB9" w14:textId="77777777" w:rsidR="00CE0C5C" w:rsidRDefault="00CE0C5C" w:rsidP="00CE0C5C">
      <w:pPr>
        <w:pStyle w:val="BodyText-Code"/>
        <w:rPr>
          <w:ins w:id="612" w:author="Cox Olaf" w:date="2015-01-16T13:14:00Z"/>
        </w:rPr>
      </w:pPr>
      <w:ins w:id="613" w:author="Cox Olaf" w:date="2015-01-16T13:14:00Z">
        <w:r w:rsidRPr="00020BE0">
          <w:t xml:space="preserve">    </w:t>
        </w:r>
        <w:r>
          <w:t>None      = 0x0,</w:t>
        </w:r>
      </w:ins>
    </w:p>
    <w:p w14:paraId="2B4E7ABA" w14:textId="77777777" w:rsidR="00A71F76" w:rsidRPr="00622844" w:rsidRDefault="00A71F76" w:rsidP="00671734">
      <w:pPr>
        <w:pStyle w:val="BodyText-Code"/>
      </w:pPr>
      <w:r w:rsidRPr="00622844">
        <w:t xml:space="preserve">    Read </w:t>
      </w:r>
      <w:ins w:id="614" w:author="Cox Olaf" w:date="2015-01-16T13:14:00Z">
        <w:r w:rsidR="00CE0C5C">
          <w:t xml:space="preserve">     </w:t>
        </w:r>
      </w:ins>
      <w:r w:rsidRPr="00622844">
        <w:t>= 0x1,</w:t>
      </w:r>
    </w:p>
    <w:p w14:paraId="2B4E7ABB" w14:textId="77777777" w:rsidR="00A71F76" w:rsidRPr="00622844" w:rsidRDefault="00A71F76" w:rsidP="00671734">
      <w:pPr>
        <w:pStyle w:val="BodyText-Code"/>
      </w:pPr>
      <w:r w:rsidRPr="00622844">
        <w:t xml:space="preserve">    Write </w:t>
      </w:r>
      <w:ins w:id="615" w:author="Cox Olaf" w:date="2015-01-16T13:14:00Z">
        <w:r w:rsidR="00CE0C5C">
          <w:t xml:space="preserve">    </w:t>
        </w:r>
      </w:ins>
      <w:r w:rsidRPr="00622844">
        <w:t>= 0x2,</w:t>
      </w:r>
    </w:p>
    <w:p w14:paraId="2B4E7ABC" w14:textId="77777777" w:rsidR="00A71F76" w:rsidRPr="00622844" w:rsidRDefault="00A71F76" w:rsidP="00671734">
      <w:pPr>
        <w:pStyle w:val="BodyText-Code"/>
      </w:pPr>
      <w:r w:rsidRPr="00622844">
        <w:t xml:space="preserve">    ReadWrite = Read | Write</w:t>
      </w:r>
    </w:p>
    <w:p w14:paraId="2B4E7ABD" w14:textId="77777777" w:rsidR="00A71F76" w:rsidRPr="00622844" w:rsidRDefault="00A71F76" w:rsidP="00671734">
      <w:pPr>
        <w:pStyle w:val="BodyText-Code"/>
      </w:pPr>
      <w:r w:rsidRPr="00622844">
        <w:t>}</w:t>
      </w:r>
    </w:p>
    <w:p w14:paraId="2B4E7ABE" w14:textId="77777777" w:rsidR="00A71F76" w:rsidRDefault="003C2369" w:rsidP="00E15310">
      <w:pPr>
        <w:pStyle w:val="BodyText-RuleFirstParagraph"/>
        <w:rPr>
          <w:lang w:eastAsia="zh-CN"/>
        </w:rPr>
      </w:pPr>
      <w:r>
        <w:rPr>
          <w:rStyle w:val="BodyText-GuidelineID"/>
        </w:rPr>
        <w:t>G/FEN40</w:t>
      </w:r>
      <w:r w:rsidR="00E15310" w:rsidRPr="0055287F">
        <w:rPr>
          <w:rStyle w:val="TextkrperZchn"/>
        </w:rPr>
        <w:tab/>
      </w:r>
      <w:r w:rsidR="00A71F76" w:rsidRPr="00D36E18">
        <w:rPr>
          <w:rStyle w:val="BodyText-NegativeRed"/>
        </w:rPr>
        <w:sym w:font="Wingdings" w:char="F0FD"/>
      </w:r>
      <w:r w:rsidR="00A71F76" w:rsidRPr="00D36E18">
        <w:t xml:space="preserve"> </w:t>
      </w:r>
      <w:del w:id="616" w:author="Cox Olaf" w:date="2015-01-16T13:35:00Z">
        <w:r w:rsidR="00A71F76" w:rsidRPr="00D36E18" w:rsidDel="007F506A">
          <w:rPr>
            <w:rStyle w:val="BodyText-BoldAction"/>
          </w:rPr>
          <w:delText>You</w:delText>
        </w:r>
        <w:r w:rsidR="00A71F76" w:rsidRPr="00D36E18" w:rsidDel="007F506A">
          <w:delText xml:space="preserve"> </w:delText>
        </w:r>
        <w:r w:rsidR="00A71F76" w:rsidRPr="00D36E18" w:rsidDel="007F506A">
          <w:rPr>
            <w:rStyle w:val="BodyText-BoldAction"/>
          </w:rPr>
          <w:delText>should</w:delText>
        </w:r>
      </w:del>
      <w:ins w:id="617" w:author="Cox Olaf" w:date="2015-01-16T13:35:00Z">
        <w:r w:rsidR="007F506A">
          <w:rPr>
            <w:rStyle w:val="BodyText-BoldAction"/>
          </w:rPr>
          <w:t>Do</w:t>
        </w:r>
      </w:ins>
      <w:r w:rsidR="00A71F76" w:rsidRPr="00D36E18">
        <w:t xml:space="preserve"> </w:t>
      </w:r>
      <w:r w:rsidR="00A71F76" w:rsidRPr="00D36E18">
        <w:rPr>
          <w:rStyle w:val="BodyText-BoldAction"/>
        </w:rPr>
        <w:t>not</w:t>
      </w:r>
      <w:r w:rsidR="00A71F76" w:rsidRPr="00D36E18">
        <w:t xml:space="preserve"> </w:t>
      </w:r>
      <w:r w:rsidR="00A71F76">
        <w:rPr>
          <w:lang w:eastAsia="zh-CN"/>
        </w:rPr>
        <w:t xml:space="preserve">use </w:t>
      </w:r>
      <w:r w:rsidR="00A71F76" w:rsidRPr="00EE048C">
        <w:rPr>
          <w:lang w:eastAsia="zh-CN"/>
        </w:rPr>
        <w:t xml:space="preserve">flag enum values of zero, unless the value represents “all flags are cleared” and is named appropriately as </w:t>
      </w:r>
      <w:r w:rsidR="00A71F76">
        <w:rPr>
          <w:lang w:eastAsia="zh-CN"/>
        </w:rPr>
        <w:t>“None”</w:t>
      </w:r>
      <w:r w:rsidR="00A71F76" w:rsidRPr="00EE048C">
        <w:rPr>
          <w:lang w:eastAsia="zh-CN"/>
        </w:rPr>
        <w:t>.</w:t>
      </w:r>
      <w:r w:rsidR="00A71F76" w:rsidRPr="004849DD">
        <w:t xml:space="preserve"> </w:t>
      </w:r>
      <w:r w:rsidR="00A71F76" w:rsidRPr="004849DD">
        <w:rPr>
          <w:lang w:eastAsia="zh-CN"/>
        </w:rPr>
        <w:t>The following</w:t>
      </w:r>
      <w:r w:rsidR="00A71F76">
        <w:rPr>
          <w:lang w:eastAsia="zh-CN"/>
        </w:rPr>
        <w:t xml:space="preserve"> C#</w:t>
      </w:r>
      <w:r w:rsidR="00A71F76" w:rsidRPr="004849DD">
        <w:rPr>
          <w:lang w:eastAsia="zh-CN"/>
        </w:rPr>
        <w:t xml:space="preserve"> example shows a common implementation of a check that programmers use to determine if a flag is set (see the if-statement below). The check works as expected for all flag enum values except the value of zero, where the Boolean expression always evaluates to true.</w:t>
      </w:r>
    </w:p>
    <w:p w14:paraId="2B4E7ABF" w14:textId="77777777" w:rsidR="00A71F76" w:rsidRDefault="00A71F76" w:rsidP="00671734">
      <w:pPr>
        <w:pStyle w:val="BodyText-LocalHeader-BadCode"/>
        <w:rPr>
          <w:lang w:eastAsia="zh-CN"/>
        </w:rPr>
      </w:pPr>
      <w:r>
        <w:rPr>
          <w:rFonts w:hint="eastAsia"/>
          <w:lang w:eastAsia="zh-CN"/>
        </w:rPr>
        <w:t>Bad</w:t>
      </w:r>
      <w:r w:rsidRPr="00380576">
        <w:rPr>
          <w:rFonts w:hint="eastAsia"/>
        </w:rPr>
        <w:t>:</w:t>
      </w:r>
      <w:r w:rsidRPr="00380576">
        <w:rPr>
          <w:rFonts w:hint="eastAsia"/>
          <w:lang w:eastAsia="zh-CN"/>
        </w:rPr>
        <w:t xml:space="preserve"> </w:t>
      </w:r>
    </w:p>
    <w:p w14:paraId="2B4E7AC0" w14:textId="77777777" w:rsidR="00A71F76" w:rsidRPr="00020BE0" w:rsidRDefault="00A71F76" w:rsidP="00671734">
      <w:pPr>
        <w:pStyle w:val="BodyText-Code"/>
      </w:pPr>
      <w:r w:rsidRPr="00020BE0">
        <w:t>[</w:t>
      </w:r>
      <w:r w:rsidRPr="00141893">
        <w:rPr>
          <w:rStyle w:val="BodyText-Code-Types"/>
        </w:rPr>
        <w:t>Flags</w:t>
      </w:r>
      <w:r w:rsidRPr="00020BE0">
        <w:t>]</w:t>
      </w:r>
    </w:p>
    <w:p w14:paraId="2B4E7AC1" w14:textId="77777777" w:rsidR="00A71F76" w:rsidRPr="00020BE0" w:rsidRDefault="00A71F76" w:rsidP="00671734">
      <w:pPr>
        <w:pStyle w:val="BodyText-Code"/>
      </w:pPr>
      <w:r w:rsidRPr="00141893">
        <w:rPr>
          <w:rStyle w:val="BodyText-Code-Keywords"/>
        </w:rPr>
        <w:t>public</w:t>
      </w:r>
      <w:r w:rsidRPr="00020BE0">
        <w:t xml:space="preserve"> </w:t>
      </w:r>
      <w:r w:rsidRPr="00141893">
        <w:rPr>
          <w:rStyle w:val="BodyText-Code-Keywords"/>
        </w:rPr>
        <w:t>enum</w:t>
      </w:r>
      <w:r w:rsidRPr="00020BE0">
        <w:t xml:space="preserve"> </w:t>
      </w:r>
      <w:r w:rsidRPr="00141893">
        <w:rPr>
          <w:rStyle w:val="BodyText-Code-Types"/>
        </w:rPr>
        <w:t>SomeFlag</w:t>
      </w:r>
      <w:r w:rsidRPr="00020BE0">
        <w:t xml:space="preserve"> </w:t>
      </w:r>
    </w:p>
    <w:p w14:paraId="2B4E7AC2" w14:textId="77777777" w:rsidR="00A71F76" w:rsidRPr="00020BE0" w:rsidRDefault="00A71F76" w:rsidP="00671734">
      <w:pPr>
        <w:pStyle w:val="BodyText-Code"/>
      </w:pPr>
      <w:r w:rsidRPr="00020BE0">
        <w:t>{</w:t>
      </w:r>
    </w:p>
    <w:p w14:paraId="2B4E7AC3" w14:textId="77777777" w:rsidR="00A71F76" w:rsidRPr="00141893" w:rsidRDefault="00A71F76" w:rsidP="00671734">
      <w:pPr>
        <w:pStyle w:val="BodyText-Code"/>
        <w:rPr>
          <w:rStyle w:val="BodyText-Code-Comments"/>
        </w:rPr>
      </w:pPr>
      <w:r w:rsidRPr="00020BE0">
        <w:t xml:space="preserve">    ValueA = 0,  </w:t>
      </w:r>
      <w:r w:rsidRPr="00141893">
        <w:rPr>
          <w:rStyle w:val="BodyText-Code-Comments"/>
        </w:rPr>
        <w:t>// This might be confusing to users</w:t>
      </w:r>
    </w:p>
    <w:p w14:paraId="2B4E7AC4" w14:textId="77777777" w:rsidR="00A71F76" w:rsidRPr="00020BE0" w:rsidRDefault="00A71F76" w:rsidP="00671734">
      <w:pPr>
        <w:pStyle w:val="BodyText-Code"/>
      </w:pPr>
      <w:r w:rsidRPr="00020BE0">
        <w:t xml:space="preserve">    ValueB = 1,</w:t>
      </w:r>
    </w:p>
    <w:p w14:paraId="2B4E7AC5" w14:textId="77777777" w:rsidR="00A71F76" w:rsidRPr="00020BE0" w:rsidRDefault="00A71F76" w:rsidP="00671734">
      <w:pPr>
        <w:pStyle w:val="BodyText-Code"/>
      </w:pPr>
      <w:r w:rsidRPr="00020BE0">
        <w:t xml:space="preserve">    ValueC = 2,</w:t>
      </w:r>
    </w:p>
    <w:p w14:paraId="2B4E7AC6" w14:textId="77777777" w:rsidR="00A71F76" w:rsidRPr="00020BE0" w:rsidRDefault="00A71F76" w:rsidP="00671734">
      <w:pPr>
        <w:pStyle w:val="BodyText-Code"/>
      </w:pPr>
      <w:r w:rsidRPr="00020BE0">
        <w:t xml:space="preserve">    ValueBAndC = ValueB | ValueC,</w:t>
      </w:r>
    </w:p>
    <w:p w14:paraId="2B4E7AC7" w14:textId="77777777" w:rsidR="00A71F76" w:rsidRPr="00020BE0" w:rsidRDefault="00A71F76" w:rsidP="00671734">
      <w:pPr>
        <w:pStyle w:val="BodyText-Code"/>
      </w:pPr>
      <w:r w:rsidRPr="00020BE0">
        <w:t>}</w:t>
      </w:r>
    </w:p>
    <w:p w14:paraId="2B4E7AC8" w14:textId="77777777" w:rsidR="00A71F76" w:rsidRPr="00020BE0" w:rsidRDefault="00A71F76" w:rsidP="00671734">
      <w:pPr>
        <w:pStyle w:val="BodyText-Code"/>
      </w:pPr>
      <w:r w:rsidRPr="00141893">
        <w:rPr>
          <w:rStyle w:val="BodyText-Code-Types"/>
        </w:rPr>
        <w:t>SomeFlag</w:t>
      </w:r>
      <w:r w:rsidRPr="00020BE0">
        <w:t xml:space="preserve"> flags = GetValue();</w:t>
      </w:r>
    </w:p>
    <w:p w14:paraId="2B4E7AC9" w14:textId="77777777" w:rsidR="00A71F76" w:rsidRPr="00020BE0" w:rsidRDefault="00A71F76" w:rsidP="00671734">
      <w:pPr>
        <w:pStyle w:val="BodyText-Code"/>
      </w:pPr>
      <w:r w:rsidRPr="00141893">
        <w:rPr>
          <w:rStyle w:val="BodyText-Code-Keywords"/>
        </w:rPr>
        <w:t>if</w:t>
      </w:r>
      <w:r w:rsidRPr="00020BE0">
        <w:t xml:space="preserve"> ((flags &amp; </w:t>
      </w:r>
      <w:r w:rsidRPr="00141893">
        <w:rPr>
          <w:rStyle w:val="BodyText-Code-Types"/>
        </w:rPr>
        <w:t>SomeFlag</w:t>
      </w:r>
      <w:r w:rsidRPr="00020BE0">
        <w:t xml:space="preserve">.ValueA) == </w:t>
      </w:r>
      <w:r w:rsidRPr="00141893">
        <w:rPr>
          <w:rStyle w:val="BodyText-Code-Types"/>
        </w:rPr>
        <w:t>SomeFlag</w:t>
      </w:r>
      <w:r w:rsidRPr="00020BE0">
        <w:t xml:space="preserve">.ValueA) </w:t>
      </w:r>
    </w:p>
    <w:p w14:paraId="2B4E7ACA" w14:textId="77777777" w:rsidR="00A71F76" w:rsidRPr="00020BE0" w:rsidRDefault="00A71F76" w:rsidP="00671734">
      <w:pPr>
        <w:pStyle w:val="BodyText-Code"/>
      </w:pPr>
      <w:r w:rsidRPr="00020BE0">
        <w:t xml:space="preserve">{ </w:t>
      </w:r>
    </w:p>
    <w:p w14:paraId="2B4E7ACB" w14:textId="77777777" w:rsidR="00A71F76" w:rsidRPr="00020BE0" w:rsidRDefault="00A71F76" w:rsidP="00671734">
      <w:pPr>
        <w:pStyle w:val="BodyText-Code"/>
      </w:pPr>
      <w:r w:rsidRPr="00020BE0">
        <w:t xml:space="preserve">    ...</w:t>
      </w:r>
    </w:p>
    <w:p w14:paraId="2B4E7ACC" w14:textId="77777777" w:rsidR="00A71F76" w:rsidRPr="00020BE0" w:rsidRDefault="00A71F76" w:rsidP="00671734">
      <w:pPr>
        <w:pStyle w:val="BodyText-Code"/>
      </w:pPr>
      <w:r w:rsidRPr="00020BE0">
        <w:t>}</w:t>
      </w:r>
    </w:p>
    <w:p w14:paraId="2B4E7ACD" w14:textId="77777777" w:rsidR="00A71F76" w:rsidRDefault="00A71F76" w:rsidP="00671734">
      <w:pPr>
        <w:pStyle w:val="BodyText-LocalHeader-GoodCode"/>
        <w:rPr>
          <w:lang w:eastAsia="zh-CN"/>
        </w:rPr>
      </w:pPr>
      <w:r>
        <w:rPr>
          <w:rFonts w:hint="eastAsia"/>
        </w:rPr>
        <w:t>Good</w:t>
      </w:r>
      <w:r w:rsidRPr="00EE66C7">
        <w:rPr>
          <w:rFonts w:hint="eastAsia"/>
        </w:rPr>
        <w:t>:</w:t>
      </w:r>
      <w:r>
        <w:rPr>
          <w:rFonts w:hint="eastAsia"/>
          <w:lang w:eastAsia="zh-CN"/>
        </w:rPr>
        <w:t xml:space="preserve"> </w:t>
      </w:r>
    </w:p>
    <w:p w14:paraId="2B4E7ACE" w14:textId="77777777" w:rsidR="00A71F76" w:rsidRPr="00020BE0" w:rsidRDefault="00A71F76" w:rsidP="00671734">
      <w:pPr>
        <w:pStyle w:val="BodyText-Code"/>
      </w:pPr>
      <w:r w:rsidRPr="00020BE0">
        <w:t>[</w:t>
      </w:r>
      <w:r w:rsidRPr="00141893">
        <w:rPr>
          <w:rStyle w:val="BodyText-Code-Types"/>
        </w:rPr>
        <w:t>Flags</w:t>
      </w:r>
      <w:r w:rsidRPr="00020BE0">
        <w:t>]</w:t>
      </w:r>
    </w:p>
    <w:p w14:paraId="2B4E7ACF" w14:textId="77777777" w:rsidR="00A71F76" w:rsidRPr="00020BE0" w:rsidRDefault="00A71F76" w:rsidP="00671734">
      <w:pPr>
        <w:pStyle w:val="BodyText-Code"/>
      </w:pPr>
      <w:r w:rsidRPr="00141893">
        <w:rPr>
          <w:rStyle w:val="BodyText-Code-Keywords"/>
        </w:rPr>
        <w:t>public</w:t>
      </w:r>
      <w:r w:rsidRPr="00020BE0">
        <w:t xml:space="preserve"> </w:t>
      </w:r>
      <w:r w:rsidRPr="00141893">
        <w:rPr>
          <w:rStyle w:val="BodyText-Code-Keywords"/>
        </w:rPr>
        <w:t>enum</w:t>
      </w:r>
      <w:r w:rsidRPr="00020BE0">
        <w:t xml:space="preserve"> </w:t>
      </w:r>
      <w:r w:rsidRPr="00141893">
        <w:rPr>
          <w:rStyle w:val="BodyText-Code-Types"/>
        </w:rPr>
        <w:t>BorderStyle</w:t>
      </w:r>
      <w:r w:rsidRPr="00020BE0">
        <w:t xml:space="preserve"> </w:t>
      </w:r>
    </w:p>
    <w:p w14:paraId="2B4E7AD0" w14:textId="77777777" w:rsidR="00A71F76" w:rsidRPr="00020BE0" w:rsidRDefault="00A71F76" w:rsidP="00671734">
      <w:pPr>
        <w:pStyle w:val="BodyText-Code"/>
      </w:pPr>
      <w:r w:rsidRPr="00020BE0">
        <w:t>{</w:t>
      </w:r>
    </w:p>
    <w:p w14:paraId="2B4E7AD1" w14:textId="77777777" w:rsidR="00CE0C5C" w:rsidRDefault="00A71F76" w:rsidP="00671734">
      <w:pPr>
        <w:pStyle w:val="BodyText-Code"/>
        <w:rPr>
          <w:ins w:id="618" w:author="Cox Olaf" w:date="2015-01-16T13:13:00Z"/>
        </w:rPr>
      </w:pPr>
      <w:r w:rsidRPr="00020BE0">
        <w:t xml:space="preserve">    </w:t>
      </w:r>
      <w:ins w:id="619" w:author="Cox Olaf" w:date="2015-01-16T13:13:00Z">
        <w:r w:rsidR="00CE0C5C">
          <w:t>None              = 0x0,</w:t>
        </w:r>
      </w:ins>
    </w:p>
    <w:p w14:paraId="2B4E7AD2" w14:textId="77777777" w:rsidR="00A71F76" w:rsidRPr="00020BE0" w:rsidRDefault="00CE0C5C" w:rsidP="00671734">
      <w:pPr>
        <w:pStyle w:val="BodyText-Code"/>
      </w:pPr>
      <w:ins w:id="620" w:author="Cox Olaf" w:date="2015-01-16T13:13:00Z">
        <w:r>
          <w:t xml:space="preserve">    </w:t>
        </w:r>
      </w:ins>
      <w:r w:rsidR="00A71F76" w:rsidRPr="00020BE0">
        <w:t xml:space="preserve">Fixed3D           = 0x1,  </w:t>
      </w:r>
    </w:p>
    <w:p w14:paraId="2B4E7AD3" w14:textId="77777777" w:rsidR="00A71F76" w:rsidRPr="00020BE0" w:rsidDel="00CE0C5C" w:rsidRDefault="00A71F76" w:rsidP="00404202">
      <w:pPr>
        <w:pStyle w:val="BodyText-Code"/>
        <w:rPr>
          <w:del w:id="621" w:author="Cox Olaf" w:date="2015-01-16T13:13:00Z"/>
        </w:rPr>
      </w:pPr>
      <w:r w:rsidRPr="00020BE0">
        <w:t xml:space="preserve">    FixedSingle       = 0x2</w:t>
      </w:r>
      <w:del w:id="622" w:author="Cox Olaf" w:date="2015-01-16T13:13:00Z">
        <w:r w:rsidRPr="00020BE0" w:rsidDel="00CE0C5C">
          <w:delText>,</w:delText>
        </w:r>
      </w:del>
    </w:p>
    <w:p w14:paraId="2B4E7AD4" w14:textId="77777777" w:rsidR="00A71F76" w:rsidRPr="00020BE0" w:rsidRDefault="00A71F76" w:rsidP="00E00B2D">
      <w:pPr>
        <w:pStyle w:val="BodyText-Code"/>
      </w:pPr>
      <w:del w:id="623" w:author="Cox Olaf" w:date="2015-01-16T13:13:00Z">
        <w:r w:rsidRPr="00020BE0" w:rsidDel="00CE0C5C">
          <w:delText xml:space="preserve">    None              = 0x0</w:delText>
        </w:r>
      </w:del>
    </w:p>
    <w:p w14:paraId="2B4E7AD5" w14:textId="77777777" w:rsidR="00A71F76" w:rsidRPr="00020BE0" w:rsidRDefault="00A71F76" w:rsidP="00671734">
      <w:pPr>
        <w:pStyle w:val="BodyText-Code"/>
      </w:pPr>
      <w:r w:rsidRPr="00020BE0">
        <w:t>}</w:t>
      </w:r>
    </w:p>
    <w:p w14:paraId="2B4E7AD6" w14:textId="77777777" w:rsidR="00A71F76" w:rsidRPr="00020BE0" w:rsidRDefault="00A71F76" w:rsidP="00671734">
      <w:pPr>
        <w:pStyle w:val="BodyText-Code"/>
      </w:pPr>
      <w:r w:rsidRPr="00141893">
        <w:rPr>
          <w:rStyle w:val="BodyText-Code-Keywords"/>
        </w:rPr>
        <w:t>if</w:t>
      </w:r>
      <w:r w:rsidRPr="00020BE0">
        <w:t xml:space="preserve"> (foo.BorderStyle == </w:t>
      </w:r>
      <w:r w:rsidRPr="00141893">
        <w:rPr>
          <w:rStyle w:val="BodyText-Code-Types"/>
        </w:rPr>
        <w:t>BorderStyle</w:t>
      </w:r>
      <w:r w:rsidRPr="00020BE0">
        <w:t>.None)</w:t>
      </w:r>
    </w:p>
    <w:p w14:paraId="2B4E7AD7" w14:textId="77777777" w:rsidR="00A71F76" w:rsidRPr="00020BE0" w:rsidRDefault="00A71F76" w:rsidP="00671734">
      <w:pPr>
        <w:pStyle w:val="BodyText-Code"/>
      </w:pPr>
      <w:r w:rsidRPr="00020BE0">
        <w:t xml:space="preserve">{ </w:t>
      </w:r>
    </w:p>
    <w:p w14:paraId="2B4E7AD8" w14:textId="77777777" w:rsidR="00A71F76" w:rsidRPr="00020BE0" w:rsidRDefault="00A71F76" w:rsidP="00671734">
      <w:pPr>
        <w:pStyle w:val="BodyText-Code"/>
      </w:pPr>
      <w:r w:rsidRPr="00020BE0">
        <w:t xml:space="preserve">    ...</w:t>
      </w:r>
    </w:p>
    <w:p w14:paraId="2B4E7AD9" w14:textId="77777777" w:rsidR="00A71F76" w:rsidRPr="00020BE0" w:rsidRDefault="00A71F76" w:rsidP="00671734">
      <w:pPr>
        <w:pStyle w:val="BodyText-Code"/>
      </w:pPr>
      <w:r w:rsidRPr="00020BE0">
        <w:t>}</w:t>
      </w:r>
    </w:p>
    <w:p w14:paraId="2B4E7ADA" w14:textId="77777777" w:rsidR="00A71F76" w:rsidRDefault="00A71F76" w:rsidP="009060ED">
      <w:pPr>
        <w:pStyle w:val="berschrift2"/>
        <w:rPr>
          <w:lang w:eastAsia="zh-CN"/>
        </w:rPr>
      </w:pPr>
      <w:bookmarkStart w:id="624" w:name="_Toc401752047"/>
      <w:bookmarkStart w:id="625" w:name="_Ref401765606"/>
      <w:bookmarkStart w:id="626" w:name="_Ref401765609"/>
      <w:r w:rsidRPr="009060ED">
        <w:lastRenderedPageBreak/>
        <w:t>Whitespace</w:t>
      </w:r>
      <w:bookmarkEnd w:id="624"/>
      <w:bookmarkEnd w:id="625"/>
      <w:bookmarkEnd w:id="626"/>
    </w:p>
    <w:p w14:paraId="2B4E7ADB" w14:textId="77777777" w:rsidR="00A71F76" w:rsidRDefault="00A71F76" w:rsidP="009060ED">
      <w:pPr>
        <w:pStyle w:val="berschrift3"/>
        <w:rPr>
          <w:lang w:eastAsia="zh-CN"/>
        </w:rPr>
      </w:pPr>
      <w:bookmarkStart w:id="627" w:name="_Ref401765621"/>
      <w:r>
        <w:rPr>
          <w:rFonts w:hint="eastAsia"/>
          <w:lang w:eastAsia="zh-CN"/>
        </w:rPr>
        <w:t xml:space="preserve">Blank </w:t>
      </w:r>
      <w:r w:rsidRPr="009060ED">
        <w:rPr>
          <w:rFonts w:hint="eastAsia"/>
        </w:rPr>
        <w:t>Lines</w:t>
      </w:r>
      <w:bookmarkEnd w:id="627"/>
    </w:p>
    <w:p w14:paraId="2B4E7ADC" w14:textId="77777777" w:rsidR="00A71F76" w:rsidRDefault="003C2369" w:rsidP="00E15310">
      <w:pPr>
        <w:pStyle w:val="BodyText-RuleFirstParagraph"/>
        <w:rPr>
          <w:lang w:eastAsia="zh-CN"/>
        </w:rPr>
      </w:pPr>
      <w:r>
        <w:rPr>
          <w:rStyle w:val="BodyText-GuidelineID"/>
        </w:rPr>
        <w:t>G/</w:t>
      </w:r>
      <w:r w:rsidR="002045B5">
        <w:rPr>
          <w:rStyle w:val="BodyText-GuidelineID"/>
        </w:rPr>
        <w:t>BL</w:t>
      </w:r>
      <w:r w:rsidR="00E15310">
        <w:rPr>
          <w:rStyle w:val="BodyText-GuidelineID"/>
        </w:rPr>
        <w:t>10</w:t>
      </w:r>
      <w:r w:rsidR="00E15310" w:rsidRPr="0055287F">
        <w:rPr>
          <w:rStyle w:val="TextkrperZchn"/>
        </w:rPr>
        <w:tab/>
      </w:r>
      <w:r w:rsidR="0030733D" w:rsidRPr="005B7E5C">
        <w:rPr>
          <w:rStyle w:val="BodyText-PositiveGreen"/>
        </w:rPr>
        <w:sym w:font="Wingdings" w:char="F0FE"/>
      </w:r>
      <w:r w:rsidR="0030733D" w:rsidRPr="0030733D">
        <w:rPr>
          <w:rFonts w:hint="eastAsia"/>
        </w:rPr>
        <w:t xml:space="preserve"> </w:t>
      </w:r>
      <w:r w:rsidR="0030733D" w:rsidRPr="005B7E5C">
        <w:rPr>
          <w:rStyle w:val="BodyText-BoldAction"/>
          <w:rFonts w:hint="eastAsia"/>
        </w:rPr>
        <w:t>You</w:t>
      </w:r>
      <w:r w:rsidR="0030733D" w:rsidRPr="0030733D">
        <w:rPr>
          <w:rFonts w:hint="eastAsia"/>
        </w:rPr>
        <w:t xml:space="preserve"> </w:t>
      </w:r>
      <w:r w:rsidR="0030733D" w:rsidRPr="005B7E5C">
        <w:rPr>
          <w:rStyle w:val="BodyText-BoldAction"/>
          <w:rFonts w:hint="eastAsia"/>
        </w:rPr>
        <w:t>should</w:t>
      </w:r>
      <w:r w:rsidR="0030733D" w:rsidRPr="007F5D6B">
        <w:t xml:space="preserve"> </w:t>
      </w:r>
      <w:r w:rsidR="00A71F76">
        <w:t xml:space="preserve">use blank lines to separate </w:t>
      </w:r>
      <w:r w:rsidR="00A71F76" w:rsidRPr="000F65AD">
        <w:t>groups of related statements</w:t>
      </w:r>
      <w:r w:rsidR="00A71F76">
        <w:t xml:space="preserve">.  </w:t>
      </w:r>
      <w:r w:rsidR="00A71F76" w:rsidRPr="000F65AD">
        <w:t>Omit extra blank lines that do not make the code easier to read.</w:t>
      </w:r>
      <w:r w:rsidR="00A71F76">
        <w:t xml:space="preserve">  For example, you can </w:t>
      </w:r>
      <w:r w:rsidR="00A71F76">
        <w:rPr>
          <w:rFonts w:hint="eastAsia"/>
          <w:lang w:eastAsia="zh-CN"/>
        </w:rPr>
        <w:t>have</w:t>
      </w:r>
      <w:r w:rsidR="00A71F76" w:rsidRPr="00842F70">
        <w:t xml:space="preserve"> a blank line between variable declarations and code</w:t>
      </w:r>
      <w:r w:rsidR="00A71F76">
        <w:rPr>
          <w:rFonts w:hint="eastAsia"/>
          <w:lang w:eastAsia="zh-CN"/>
        </w:rPr>
        <w:t>.</w:t>
      </w:r>
    </w:p>
    <w:p w14:paraId="2B4E7ADD" w14:textId="77777777" w:rsidR="00A71F76" w:rsidRPr="004A6EF7" w:rsidRDefault="00A71F76" w:rsidP="004A6EF7">
      <w:pPr>
        <w:pStyle w:val="BodyText-LocalHeader-GoodCode"/>
      </w:pPr>
      <w:r w:rsidRPr="004A6EF7">
        <w:rPr>
          <w:rFonts w:hint="eastAsia"/>
        </w:rPr>
        <w:t xml:space="preserve">Good: </w:t>
      </w:r>
    </w:p>
    <w:p w14:paraId="2B4E7ADE" w14:textId="77777777" w:rsidR="00A71F76" w:rsidRPr="00141893" w:rsidRDefault="00A71F76" w:rsidP="00141893">
      <w:pPr>
        <w:pStyle w:val="BodyText-Code"/>
        <w:rPr>
          <w:rStyle w:val="BodyText-Code-Comments"/>
          <w:rFonts w:eastAsia="NSimSun"/>
        </w:rPr>
      </w:pPr>
      <w:r w:rsidRPr="00141893">
        <w:rPr>
          <w:rStyle w:val="BodyText-Code-Comments"/>
          <w:rFonts w:eastAsia="NSimSun"/>
        </w:rPr>
        <w:t>// C++ sample:</w:t>
      </w:r>
    </w:p>
    <w:p w14:paraId="2B4E7ADF" w14:textId="77777777" w:rsidR="00A71F76" w:rsidRPr="00020BE0" w:rsidRDefault="00A71F76" w:rsidP="00141893">
      <w:pPr>
        <w:pStyle w:val="BodyText-Code"/>
      </w:pPr>
      <w:r w:rsidRPr="00141893">
        <w:rPr>
          <w:rStyle w:val="BodyText-Code-Keywords"/>
        </w:rPr>
        <w:t>void</w:t>
      </w:r>
      <w:r w:rsidRPr="00020BE0">
        <w:t xml:space="preserve"> ProcessItem(</w:t>
      </w:r>
      <w:r w:rsidRPr="00141893">
        <w:rPr>
          <w:rStyle w:val="BodyText-Code-Keywords"/>
        </w:rPr>
        <w:t>const</w:t>
      </w:r>
      <w:r w:rsidRPr="00020BE0">
        <w:t xml:space="preserve"> Item&amp; item)</w:t>
      </w:r>
    </w:p>
    <w:p w14:paraId="2B4E7AE0" w14:textId="77777777" w:rsidR="00A71F76" w:rsidRPr="00020BE0" w:rsidRDefault="00A71F76" w:rsidP="00141893">
      <w:pPr>
        <w:pStyle w:val="BodyText-Code"/>
      </w:pPr>
      <w:r w:rsidRPr="00020BE0">
        <w:t>{</w:t>
      </w:r>
    </w:p>
    <w:p w14:paraId="2B4E7AE1" w14:textId="77777777" w:rsidR="00A71F76" w:rsidRPr="00020BE0" w:rsidRDefault="00A71F76" w:rsidP="00141893">
      <w:pPr>
        <w:pStyle w:val="BodyText-Code"/>
      </w:pPr>
      <w:r w:rsidRPr="00020BE0">
        <w:t xml:space="preserve">    </w:t>
      </w:r>
      <w:r w:rsidRPr="00141893">
        <w:rPr>
          <w:rStyle w:val="BodyText-Code-Keywords"/>
        </w:rPr>
        <w:t>int</w:t>
      </w:r>
      <w:r w:rsidRPr="00020BE0">
        <w:t xml:space="preserve"> counter = 0;</w:t>
      </w:r>
    </w:p>
    <w:p w14:paraId="2B4E7AE2" w14:textId="77777777" w:rsidR="00A71F76" w:rsidRPr="00020BE0" w:rsidRDefault="00A71F76" w:rsidP="00141893">
      <w:pPr>
        <w:pStyle w:val="BodyText-Code"/>
      </w:pPr>
    </w:p>
    <w:p w14:paraId="2B4E7AE3" w14:textId="77777777" w:rsidR="00A71F76" w:rsidRPr="00020BE0" w:rsidRDefault="00A71F76" w:rsidP="00141893">
      <w:pPr>
        <w:pStyle w:val="BodyText-Code"/>
      </w:pPr>
      <w:r w:rsidRPr="00020BE0">
        <w:t xml:space="preserve">    </w:t>
      </w:r>
      <w:r w:rsidRPr="00141893">
        <w:rPr>
          <w:rStyle w:val="BodyText-Code-Keywords"/>
        </w:rPr>
        <w:t>if</w:t>
      </w:r>
      <w:r w:rsidRPr="00020BE0">
        <w:t>(...)</w:t>
      </w:r>
    </w:p>
    <w:p w14:paraId="2B4E7AE4" w14:textId="77777777" w:rsidR="00A71F76" w:rsidRPr="00020BE0" w:rsidRDefault="00A71F76" w:rsidP="00141893">
      <w:pPr>
        <w:pStyle w:val="BodyText-Code"/>
      </w:pPr>
      <w:r w:rsidRPr="00020BE0">
        <w:t xml:space="preserve">    {</w:t>
      </w:r>
    </w:p>
    <w:p w14:paraId="2B4E7AE5" w14:textId="77777777" w:rsidR="00A71F76" w:rsidRPr="00020BE0" w:rsidRDefault="00A71F76" w:rsidP="00141893">
      <w:pPr>
        <w:pStyle w:val="BodyText-Code"/>
      </w:pPr>
      <w:r w:rsidRPr="00020BE0">
        <w:t xml:space="preserve">    }</w:t>
      </w:r>
    </w:p>
    <w:p w14:paraId="2B4E7AE6" w14:textId="77777777" w:rsidR="00A71F76" w:rsidRPr="00020BE0" w:rsidRDefault="00A71F76" w:rsidP="00141893">
      <w:pPr>
        <w:pStyle w:val="BodyText-Code"/>
        <w:rPr>
          <w:lang w:eastAsia="zh-CN"/>
        </w:rPr>
      </w:pPr>
      <w:r w:rsidRPr="00020BE0">
        <w:t>}</w:t>
      </w:r>
    </w:p>
    <w:p w14:paraId="2B4E7AE7" w14:textId="77777777" w:rsidR="00A71F76" w:rsidRDefault="00A71F76" w:rsidP="00141893">
      <w:pPr>
        <w:pStyle w:val="BodyText-LocalHeader-BadCode"/>
      </w:pPr>
      <w:r>
        <w:rPr>
          <w:rFonts w:hint="eastAsia"/>
        </w:rPr>
        <w:t>Bad</w:t>
      </w:r>
      <w:r w:rsidRPr="007A3373">
        <w:rPr>
          <w:rFonts w:hint="eastAsia"/>
        </w:rPr>
        <w:t>:</w:t>
      </w:r>
      <w:r w:rsidRPr="007A3373">
        <w:t xml:space="preserve"> </w:t>
      </w:r>
    </w:p>
    <w:p w14:paraId="2B4E7AE8" w14:textId="77777777" w:rsidR="00A71F76" w:rsidRPr="00141893" w:rsidRDefault="00A71F76" w:rsidP="00141893">
      <w:pPr>
        <w:pStyle w:val="BodyText-Code"/>
        <w:rPr>
          <w:rStyle w:val="BodyText-Code-Comments"/>
          <w:rFonts w:eastAsia="NSimSun"/>
        </w:rPr>
      </w:pPr>
      <w:r w:rsidRPr="00141893">
        <w:rPr>
          <w:rStyle w:val="BodyText-Code-Comments"/>
          <w:rFonts w:eastAsia="NSimSun"/>
        </w:rPr>
        <w:t>// C++ sample:</w:t>
      </w:r>
    </w:p>
    <w:p w14:paraId="2B4E7AE9" w14:textId="77777777" w:rsidR="00A71F76" w:rsidRPr="00020BE0" w:rsidRDefault="00A71F76" w:rsidP="00141893">
      <w:pPr>
        <w:pStyle w:val="BodyText-Code"/>
      </w:pPr>
      <w:r w:rsidRPr="00141893">
        <w:rPr>
          <w:rStyle w:val="BodyText-Code-Keywords"/>
        </w:rPr>
        <w:t>void</w:t>
      </w:r>
      <w:r w:rsidRPr="00020BE0">
        <w:t xml:space="preserve"> ProcessItem(</w:t>
      </w:r>
      <w:r w:rsidRPr="00141893">
        <w:rPr>
          <w:rStyle w:val="BodyText-Code-Keywords"/>
        </w:rPr>
        <w:t>const</w:t>
      </w:r>
      <w:r w:rsidRPr="00020BE0">
        <w:t xml:space="preserve"> Item&amp; item)</w:t>
      </w:r>
    </w:p>
    <w:p w14:paraId="2B4E7AEA" w14:textId="77777777" w:rsidR="00A71F76" w:rsidRPr="00020BE0" w:rsidRDefault="00A71F76" w:rsidP="00141893">
      <w:pPr>
        <w:pStyle w:val="BodyText-Code"/>
      </w:pPr>
      <w:r w:rsidRPr="00020BE0">
        <w:t>{</w:t>
      </w:r>
    </w:p>
    <w:p w14:paraId="2B4E7AEB" w14:textId="77777777" w:rsidR="00A71F76" w:rsidRPr="00141893" w:rsidRDefault="00A71F76" w:rsidP="00141893">
      <w:pPr>
        <w:pStyle w:val="BodyText-Code"/>
        <w:rPr>
          <w:rStyle w:val="BodyText-Code-Comments"/>
        </w:rPr>
      </w:pPr>
      <w:r w:rsidRPr="00020BE0">
        <w:t xml:space="preserve">    </w:t>
      </w:r>
      <w:r w:rsidRPr="00141893">
        <w:rPr>
          <w:rStyle w:val="BodyText-Code-Keywords"/>
        </w:rPr>
        <w:t>int</w:t>
      </w:r>
      <w:r w:rsidRPr="00020BE0">
        <w:t xml:space="preserve"> counter = 0;</w:t>
      </w:r>
    </w:p>
    <w:p w14:paraId="2B4E7AEC" w14:textId="77777777" w:rsidR="00A71F76" w:rsidRPr="00141893" w:rsidRDefault="00A71F76" w:rsidP="00141893">
      <w:pPr>
        <w:pStyle w:val="BodyText-Code"/>
        <w:rPr>
          <w:rStyle w:val="BodyText-Code-Comments"/>
        </w:rPr>
      </w:pPr>
    </w:p>
    <w:p w14:paraId="2B4E7AED" w14:textId="77777777" w:rsidR="00A71F76" w:rsidRPr="00141893" w:rsidRDefault="00A71F76" w:rsidP="00141893">
      <w:pPr>
        <w:pStyle w:val="BodyText-Code"/>
        <w:rPr>
          <w:rStyle w:val="BodyText-Code-Comments"/>
        </w:rPr>
      </w:pPr>
    </w:p>
    <w:p w14:paraId="2B4E7AEE" w14:textId="77777777" w:rsidR="00A71F76" w:rsidRPr="00141893" w:rsidRDefault="00A71F76" w:rsidP="00141893">
      <w:pPr>
        <w:pStyle w:val="BodyText-Code"/>
        <w:rPr>
          <w:rStyle w:val="BodyText-Code-Comments"/>
        </w:rPr>
      </w:pPr>
      <w:r w:rsidRPr="00020BE0">
        <w:t xml:space="preserve">    </w:t>
      </w:r>
      <w:r w:rsidRPr="00141893">
        <w:rPr>
          <w:rStyle w:val="BodyText-Code-Comments"/>
        </w:rPr>
        <w:t>// Implementation starts here</w:t>
      </w:r>
    </w:p>
    <w:p w14:paraId="2B4E7AEF" w14:textId="77777777" w:rsidR="00A71F76" w:rsidRPr="00141893" w:rsidRDefault="00A71F76" w:rsidP="00141893">
      <w:pPr>
        <w:pStyle w:val="BodyText-Code"/>
        <w:rPr>
          <w:rStyle w:val="BodyText-Code-Comments"/>
        </w:rPr>
      </w:pPr>
      <w:r w:rsidRPr="00020BE0">
        <w:t xml:space="preserve">    </w:t>
      </w:r>
      <w:r w:rsidRPr="00141893">
        <w:rPr>
          <w:rStyle w:val="BodyText-Code-Comments"/>
        </w:rPr>
        <w:t>//</w:t>
      </w:r>
    </w:p>
    <w:p w14:paraId="2B4E7AF0" w14:textId="77777777" w:rsidR="00A71F76" w:rsidRPr="00020BE0" w:rsidRDefault="00A71F76" w:rsidP="00141893">
      <w:pPr>
        <w:pStyle w:val="BodyText-Code"/>
      </w:pPr>
      <w:r w:rsidRPr="00020BE0">
        <w:t xml:space="preserve">    </w:t>
      </w:r>
      <w:r w:rsidRPr="00141893">
        <w:rPr>
          <w:rStyle w:val="BodyText-Code-Keywords"/>
        </w:rPr>
        <w:t>if</w:t>
      </w:r>
      <w:r w:rsidRPr="00020BE0">
        <w:t>(...)</w:t>
      </w:r>
    </w:p>
    <w:p w14:paraId="2B4E7AF1" w14:textId="77777777" w:rsidR="00A71F76" w:rsidRPr="00020BE0" w:rsidRDefault="00A71F76" w:rsidP="00141893">
      <w:pPr>
        <w:pStyle w:val="BodyText-Code"/>
      </w:pPr>
      <w:r w:rsidRPr="00020BE0">
        <w:t xml:space="preserve">    {</w:t>
      </w:r>
    </w:p>
    <w:p w14:paraId="2B4E7AF2" w14:textId="77777777" w:rsidR="00A71F76" w:rsidRPr="00020BE0" w:rsidRDefault="00A71F76" w:rsidP="00141893">
      <w:pPr>
        <w:pStyle w:val="BodyText-Code"/>
      </w:pPr>
      <w:r w:rsidRPr="00020BE0">
        <w:t xml:space="preserve">    }</w:t>
      </w:r>
    </w:p>
    <w:p w14:paraId="2B4E7AF3" w14:textId="77777777" w:rsidR="00A71F76" w:rsidRPr="00020BE0" w:rsidRDefault="00A71F76" w:rsidP="00141893">
      <w:pPr>
        <w:pStyle w:val="BodyText-Code"/>
      </w:pPr>
    </w:p>
    <w:p w14:paraId="2B4E7AF4" w14:textId="77777777" w:rsidR="00A71F76" w:rsidRPr="00020BE0" w:rsidRDefault="00A71F76" w:rsidP="00141893">
      <w:pPr>
        <w:pStyle w:val="BodyText-Code"/>
      </w:pPr>
    </w:p>
    <w:p w14:paraId="2B4E7AF5" w14:textId="77777777" w:rsidR="00A71F76" w:rsidRDefault="00A71F76" w:rsidP="00141893">
      <w:pPr>
        <w:pStyle w:val="BodyText-Code"/>
        <w:rPr>
          <w:lang w:eastAsia="zh-CN"/>
        </w:rPr>
      </w:pPr>
      <w:r w:rsidRPr="00020BE0">
        <w:t>}</w:t>
      </w:r>
    </w:p>
    <w:p w14:paraId="2B4E7AF6" w14:textId="77777777" w:rsidR="00A71F76" w:rsidRDefault="00A71F76" w:rsidP="00B22C0D">
      <w:pPr>
        <w:pStyle w:val="Textkrper"/>
        <w:rPr>
          <w:lang w:eastAsia="zh-CN"/>
        </w:rPr>
      </w:pPr>
      <w:r w:rsidRPr="00E41D28">
        <w:rPr>
          <w:lang w:eastAsia="zh-CN"/>
        </w:rPr>
        <w:t>In this example of bad usage of blank lines, there are multiple blank lines between the local variable declarations, and multiple blank likes after the ‘if’ block.</w:t>
      </w:r>
    </w:p>
    <w:p w14:paraId="2B4E7AF7" w14:textId="77777777" w:rsidR="00A71F76" w:rsidDel="00074DCE" w:rsidRDefault="002045B5" w:rsidP="00E15310">
      <w:pPr>
        <w:pStyle w:val="BodyText-RuleFirstParagraph"/>
        <w:rPr>
          <w:del w:id="628" w:author="Cox Olaf" w:date="2015-01-21T13:02:00Z"/>
          <w:lang w:eastAsia="zh-CN"/>
        </w:rPr>
      </w:pPr>
      <w:del w:id="629" w:author="Cox Olaf" w:date="2015-01-21T13:02:00Z">
        <w:r w:rsidDel="00074DCE">
          <w:rPr>
            <w:rStyle w:val="BodyText-GuidelineID"/>
          </w:rPr>
          <w:delText>G/BL</w:delText>
        </w:r>
        <w:r w:rsidR="00E15310" w:rsidDel="00074DCE">
          <w:rPr>
            <w:rStyle w:val="BodyText-GuidelineID"/>
          </w:rPr>
          <w:delText>20</w:delText>
        </w:r>
        <w:r w:rsidR="00E15310" w:rsidRPr="0055287F" w:rsidDel="00074DCE">
          <w:rPr>
            <w:rStyle w:val="TextkrperZchn"/>
          </w:rPr>
          <w:tab/>
        </w:r>
        <w:r w:rsidR="0030733D" w:rsidRPr="005B7E5C" w:rsidDel="00074DCE">
          <w:rPr>
            <w:rStyle w:val="BodyText-PositiveGreen"/>
          </w:rPr>
          <w:sym w:font="Wingdings" w:char="F0FE"/>
        </w:r>
        <w:r w:rsidR="0030733D" w:rsidRPr="0030733D" w:rsidDel="00074DCE">
          <w:rPr>
            <w:rFonts w:hint="eastAsia"/>
          </w:rPr>
          <w:delText xml:space="preserve"> </w:delText>
        </w:r>
        <w:r w:rsidR="0030733D" w:rsidRPr="005B7E5C" w:rsidDel="00074DCE">
          <w:rPr>
            <w:rStyle w:val="BodyText-BoldAction"/>
            <w:rFonts w:hint="eastAsia"/>
          </w:rPr>
          <w:delText>You</w:delText>
        </w:r>
        <w:r w:rsidR="0030733D" w:rsidRPr="0030733D" w:rsidDel="00074DCE">
          <w:rPr>
            <w:rFonts w:hint="eastAsia"/>
          </w:rPr>
          <w:delText xml:space="preserve"> </w:delText>
        </w:r>
        <w:r w:rsidR="0030733D" w:rsidRPr="005B7E5C" w:rsidDel="00074DCE">
          <w:rPr>
            <w:rStyle w:val="BodyText-BoldAction"/>
            <w:rFonts w:hint="eastAsia"/>
          </w:rPr>
          <w:delText>should</w:delText>
        </w:r>
        <w:r w:rsidR="0030733D" w:rsidRPr="007F5D6B" w:rsidDel="00074DCE">
          <w:delText xml:space="preserve"> </w:delText>
        </w:r>
        <w:r w:rsidR="00A71F76" w:rsidDel="00074DCE">
          <w:rPr>
            <w:rFonts w:hint="eastAsia"/>
            <w:lang w:eastAsia="zh-CN"/>
          </w:rPr>
          <w:delText xml:space="preserve">use two blank lines to </w:delText>
        </w:r>
        <w:r w:rsidR="00A71F76" w:rsidDel="00074DCE">
          <w:delText>separate method implementations</w:delText>
        </w:r>
        <w:r w:rsidR="00A71F76" w:rsidDel="00074DCE">
          <w:rPr>
            <w:rFonts w:hint="eastAsia"/>
            <w:lang w:eastAsia="zh-CN"/>
          </w:rPr>
          <w:delText xml:space="preserve"> and class </w:delText>
        </w:r>
        <w:r w:rsidR="00A71F76" w:rsidDel="00074DCE">
          <w:rPr>
            <w:lang w:eastAsia="zh-CN"/>
          </w:rPr>
          <w:delText>declarations</w:delText>
        </w:r>
        <w:r w:rsidR="00A71F76" w:rsidDel="00074DCE">
          <w:delText>.</w:delText>
        </w:r>
      </w:del>
    </w:p>
    <w:p w14:paraId="2B4E7AF8" w14:textId="77777777" w:rsidR="00A71F76" w:rsidRDefault="00A71F76" w:rsidP="009060ED">
      <w:pPr>
        <w:pStyle w:val="berschrift3"/>
        <w:rPr>
          <w:lang w:eastAsia="zh-CN"/>
        </w:rPr>
      </w:pPr>
      <w:bookmarkStart w:id="630" w:name="_Ref401765651"/>
      <w:r w:rsidRPr="009060ED">
        <w:rPr>
          <w:rFonts w:hint="eastAsia"/>
        </w:rPr>
        <w:t>Spaces</w:t>
      </w:r>
      <w:bookmarkEnd w:id="630"/>
    </w:p>
    <w:p w14:paraId="2B4E7AF9" w14:textId="77777777" w:rsidR="00A71F76" w:rsidRDefault="00A71F76" w:rsidP="00B22C0D">
      <w:pPr>
        <w:pStyle w:val="Textkrper"/>
        <w:rPr>
          <w:lang w:eastAsia="zh-CN"/>
        </w:rPr>
      </w:pPr>
      <w:r w:rsidRPr="004F16F0">
        <w:rPr>
          <w:lang w:eastAsia="zh-CN"/>
        </w:rPr>
        <w:t>Spaces improve readability by decreasing code density. Here are some guidelines for the use of space characters within code:</w:t>
      </w:r>
    </w:p>
    <w:p w14:paraId="2B4E7AFA" w14:textId="77777777" w:rsidR="00A71F76" w:rsidRDefault="003C2369" w:rsidP="00E15310">
      <w:pPr>
        <w:pStyle w:val="BodyText-RuleFirstParagraph"/>
      </w:pPr>
      <w:r>
        <w:rPr>
          <w:rStyle w:val="BodyText-GuidelineID"/>
        </w:rPr>
        <w:t>G/SP1</w:t>
      </w:r>
      <w:r w:rsidR="00E15310">
        <w:rPr>
          <w:rStyle w:val="BodyText-GuidelineID"/>
        </w:rPr>
        <w:t>0</w:t>
      </w:r>
      <w:r w:rsidR="00E15310" w:rsidRPr="0055287F">
        <w:rPr>
          <w:rStyle w:val="TextkrperZchn"/>
        </w:rPr>
        <w:tab/>
      </w:r>
      <w:r w:rsidR="0030733D" w:rsidRPr="005B7E5C">
        <w:rPr>
          <w:rStyle w:val="BodyText-PositiveGreen"/>
        </w:rPr>
        <w:sym w:font="Wingdings" w:char="F0FE"/>
      </w:r>
      <w:r w:rsidR="0030733D" w:rsidRPr="0030733D">
        <w:rPr>
          <w:rFonts w:hint="eastAsia"/>
        </w:rPr>
        <w:t xml:space="preserve"> </w:t>
      </w:r>
      <w:del w:id="631" w:author="Cox Olaf" w:date="2015-01-21T13:04:00Z">
        <w:r w:rsidR="0030733D" w:rsidRPr="005B7E5C" w:rsidDel="00074DCE">
          <w:rPr>
            <w:rStyle w:val="BodyText-BoldAction"/>
            <w:rFonts w:hint="eastAsia"/>
          </w:rPr>
          <w:delText>You</w:delText>
        </w:r>
        <w:r w:rsidR="0030733D" w:rsidRPr="0030733D" w:rsidDel="00074DCE">
          <w:rPr>
            <w:rFonts w:hint="eastAsia"/>
          </w:rPr>
          <w:delText xml:space="preserve"> </w:delText>
        </w:r>
      </w:del>
      <w:del w:id="632" w:author="Cox Olaf" w:date="2015-01-21T13:03:00Z">
        <w:r w:rsidR="0030733D" w:rsidRPr="005B7E5C" w:rsidDel="00074DCE">
          <w:rPr>
            <w:rStyle w:val="BodyText-BoldAction"/>
            <w:rFonts w:hint="eastAsia"/>
          </w:rPr>
          <w:delText>should</w:delText>
        </w:r>
        <w:r w:rsidR="0030733D" w:rsidRPr="007F5D6B" w:rsidDel="00074DCE">
          <w:delText xml:space="preserve"> </w:delText>
        </w:r>
      </w:del>
      <w:ins w:id="633" w:author="Cox Olaf" w:date="2015-01-21T13:05:00Z">
        <w:r w:rsidR="00074DCE">
          <w:rPr>
            <w:rStyle w:val="BodyText-BoldAction"/>
          </w:rPr>
          <w:t>You must</w:t>
        </w:r>
      </w:ins>
      <w:ins w:id="634" w:author="Cox Olaf" w:date="2015-01-21T13:03:00Z">
        <w:r w:rsidR="00074DCE" w:rsidRPr="007F5D6B">
          <w:t xml:space="preserve"> </w:t>
        </w:r>
      </w:ins>
      <w:r w:rsidR="00A71F76">
        <w:t>use spaces within a line as follows.</w:t>
      </w:r>
    </w:p>
    <w:p w14:paraId="2B4E7AFB" w14:textId="77777777" w:rsidR="00A71F76" w:rsidRDefault="00A71F76" w:rsidP="004A6EF7">
      <w:pPr>
        <w:pStyle w:val="BodyText-LocalHeader-GoodCode"/>
        <w:rPr>
          <w:lang w:eastAsia="zh-CN"/>
        </w:rPr>
      </w:pPr>
      <w:r>
        <w:rPr>
          <w:rFonts w:hint="eastAsia"/>
        </w:rPr>
        <w:t>Good</w:t>
      </w:r>
      <w:r w:rsidRPr="00EE66C7">
        <w:rPr>
          <w:rFonts w:hint="eastAsia"/>
        </w:rPr>
        <w:t>:</w:t>
      </w:r>
      <w:r>
        <w:rPr>
          <w:rFonts w:hint="eastAsia"/>
          <w:lang w:eastAsia="zh-CN"/>
        </w:rPr>
        <w:t xml:space="preserve"> </w:t>
      </w:r>
    </w:p>
    <w:p w14:paraId="2B4E7AFC" w14:textId="77777777" w:rsidR="00A71F76" w:rsidRPr="00B054EB" w:rsidRDefault="00A71F76" w:rsidP="00146077">
      <w:pPr>
        <w:pStyle w:val="BodyText-Code"/>
        <w:rPr>
          <w:rStyle w:val="BodyText-Code-Comments"/>
          <w:rFonts w:eastAsia="NSimSun"/>
        </w:rPr>
      </w:pPr>
      <w:r w:rsidRPr="00B054EB">
        <w:rPr>
          <w:rStyle w:val="BodyText-Code-Comments"/>
          <w:rFonts w:eastAsia="NSimSun"/>
        </w:rPr>
        <w:t>// C++ / C# sample:</w:t>
      </w:r>
    </w:p>
    <w:p w14:paraId="2B4E7AFD" w14:textId="77777777" w:rsidR="00A71F76" w:rsidRPr="00020BE0" w:rsidRDefault="00A71F76" w:rsidP="00146077">
      <w:pPr>
        <w:pStyle w:val="BodyText-Code"/>
      </w:pPr>
      <w:r w:rsidRPr="00020BE0">
        <w:t xml:space="preserve">CreateFoo();               </w:t>
      </w:r>
      <w:r w:rsidRPr="00B054EB">
        <w:rPr>
          <w:rStyle w:val="BodyText-Code-Comments"/>
          <w:rFonts w:eastAsia="NSimSun"/>
        </w:rPr>
        <w:t>// No space between function name and parenthesis</w:t>
      </w:r>
    </w:p>
    <w:p w14:paraId="2B4E7AFE" w14:textId="77777777" w:rsidR="00A71F76" w:rsidRPr="00B054EB" w:rsidRDefault="00A71F76" w:rsidP="00146077">
      <w:pPr>
        <w:pStyle w:val="BodyText-Code"/>
        <w:rPr>
          <w:rStyle w:val="BodyText-Code-Comments"/>
          <w:rFonts w:eastAsia="NSimSun"/>
        </w:rPr>
      </w:pPr>
      <w:r w:rsidRPr="00020BE0">
        <w:t xml:space="preserve">Method(myChar, 0, 1);      </w:t>
      </w:r>
      <w:r w:rsidRPr="00B054EB">
        <w:rPr>
          <w:rStyle w:val="BodyText-Code-Comments"/>
          <w:rFonts w:eastAsia="NSimSun"/>
        </w:rPr>
        <w:t>// Single space after a comma</w:t>
      </w:r>
    </w:p>
    <w:p w14:paraId="2B4E7AFF" w14:textId="77777777" w:rsidR="00A71F76" w:rsidRPr="00B054EB" w:rsidRDefault="00A71F76" w:rsidP="00146077">
      <w:pPr>
        <w:pStyle w:val="BodyText-Code"/>
        <w:rPr>
          <w:rStyle w:val="BodyText-Code-Comments"/>
          <w:rFonts w:eastAsia="NSimSun"/>
        </w:rPr>
      </w:pPr>
      <w:r w:rsidRPr="00020BE0">
        <w:t xml:space="preserve">x = </w:t>
      </w:r>
      <w:r w:rsidRPr="00020BE0">
        <w:rPr>
          <w:lang w:eastAsia="zh-CN"/>
        </w:rPr>
        <w:t>a</w:t>
      </w:r>
      <w:r w:rsidRPr="00020BE0">
        <w:t xml:space="preserve">rray[index];          </w:t>
      </w:r>
      <w:r w:rsidRPr="00B054EB">
        <w:rPr>
          <w:rStyle w:val="BodyText-Code-Comments"/>
          <w:rFonts w:eastAsia="NSimSun"/>
        </w:rPr>
        <w:t>// No spaces inside brackets</w:t>
      </w:r>
    </w:p>
    <w:p w14:paraId="2B4E7B00" w14:textId="77777777" w:rsidR="00A71F76" w:rsidRPr="00B054EB" w:rsidRDefault="00A71F76" w:rsidP="00146077">
      <w:pPr>
        <w:pStyle w:val="BodyText-Code"/>
        <w:rPr>
          <w:rStyle w:val="BodyText-Code-Comments"/>
          <w:rFonts w:eastAsia="NSimSun"/>
        </w:rPr>
      </w:pPr>
      <w:r w:rsidRPr="00B054EB">
        <w:rPr>
          <w:rStyle w:val="BodyText-Code-Keywords"/>
        </w:rPr>
        <w:t>while</w:t>
      </w:r>
      <w:r w:rsidRPr="00020BE0">
        <w:t xml:space="preserve"> (x == y)             </w:t>
      </w:r>
      <w:r w:rsidRPr="00B054EB">
        <w:rPr>
          <w:rStyle w:val="BodyText-Code-Comments"/>
          <w:rFonts w:eastAsia="NSimSun"/>
        </w:rPr>
        <w:t>// Single space before flow control statements</w:t>
      </w:r>
    </w:p>
    <w:p w14:paraId="2B4E7B01" w14:textId="77777777" w:rsidR="00A71F76" w:rsidRPr="00B054EB" w:rsidRDefault="00A71F76" w:rsidP="00146077">
      <w:pPr>
        <w:pStyle w:val="BodyText-Code"/>
        <w:rPr>
          <w:rStyle w:val="BodyText-Code-Comments"/>
          <w:rFonts w:eastAsia="NSimSun"/>
        </w:rPr>
      </w:pPr>
      <w:r w:rsidRPr="00B054EB">
        <w:rPr>
          <w:rStyle w:val="BodyText-Code-Keywords"/>
        </w:rPr>
        <w:t>if</w:t>
      </w:r>
      <w:r w:rsidRPr="00020BE0">
        <w:t xml:space="preserve"> (x == y)                </w:t>
      </w:r>
      <w:r w:rsidRPr="00B054EB">
        <w:rPr>
          <w:rStyle w:val="BodyText-Code-Comments"/>
          <w:rFonts w:eastAsia="NSimSun"/>
        </w:rPr>
        <w:t>// Single space separates operators</w:t>
      </w:r>
    </w:p>
    <w:p w14:paraId="2B4E7B02" w14:textId="77777777" w:rsidR="00A71F76" w:rsidRDefault="00A71F76" w:rsidP="00146077">
      <w:pPr>
        <w:pStyle w:val="BodyText-Code"/>
        <w:rPr>
          <w:lang w:eastAsia="zh-CN"/>
        </w:rPr>
      </w:pPr>
    </w:p>
    <w:p w14:paraId="2B4E7B03" w14:textId="77777777" w:rsidR="00A71F76" w:rsidRDefault="00A71F76" w:rsidP="00A77CC6">
      <w:pPr>
        <w:pStyle w:val="BodyText-LocalHeader-BadCode"/>
      </w:pPr>
      <w:r>
        <w:rPr>
          <w:rFonts w:hint="eastAsia"/>
        </w:rPr>
        <w:t>Bad</w:t>
      </w:r>
      <w:r w:rsidRPr="008A22DF">
        <w:rPr>
          <w:rFonts w:hint="eastAsia"/>
        </w:rPr>
        <w:t>:</w:t>
      </w:r>
    </w:p>
    <w:p w14:paraId="2B4E7B04" w14:textId="77777777" w:rsidR="00A71F76" w:rsidRPr="00B054EB" w:rsidRDefault="00A71F76" w:rsidP="00146077">
      <w:pPr>
        <w:pStyle w:val="BodyText-Code"/>
        <w:rPr>
          <w:rStyle w:val="BodyText-Code-Comments"/>
          <w:rFonts w:eastAsia="NSimSun"/>
        </w:rPr>
      </w:pPr>
      <w:r w:rsidRPr="00B054EB">
        <w:rPr>
          <w:rStyle w:val="BodyText-Code-Comments"/>
          <w:rFonts w:eastAsia="NSimSun"/>
        </w:rPr>
        <w:t>// C++ / C# sample:</w:t>
      </w:r>
    </w:p>
    <w:p w14:paraId="2B4E7B05" w14:textId="77777777" w:rsidR="00A71F76" w:rsidRPr="00B054EB" w:rsidRDefault="00A71F76" w:rsidP="00146077">
      <w:pPr>
        <w:pStyle w:val="BodyText-Code"/>
        <w:rPr>
          <w:rStyle w:val="BodyText-Code-Comments"/>
          <w:rFonts w:eastAsia="NSimSun"/>
        </w:rPr>
      </w:pPr>
      <w:r w:rsidRPr="00020BE0">
        <w:t xml:space="preserve">CreateFoo ();              </w:t>
      </w:r>
      <w:r w:rsidRPr="00B054EB">
        <w:rPr>
          <w:rStyle w:val="BodyText-Code-Comments"/>
          <w:rFonts w:eastAsia="NSimSun"/>
        </w:rPr>
        <w:t>// Space between function name and parenthesis</w:t>
      </w:r>
    </w:p>
    <w:p w14:paraId="2B4E7B06" w14:textId="77777777" w:rsidR="00A71F76" w:rsidRPr="00B054EB" w:rsidRDefault="00A71F76" w:rsidP="00146077">
      <w:pPr>
        <w:pStyle w:val="BodyText-Code"/>
        <w:rPr>
          <w:rStyle w:val="BodyText-Code-Comments"/>
          <w:rFonts w:eastAsia="NSimSun"/>
        </w:rPr>
      </w:pPr>
      <w:r w:rsidRPr="00020BE0">
        <w:lastRenderedPageBreak/>
        <w:t xml:space="preserve">Method(myChar,0,1);        </w:t>
      </w:r>
      <w:r w:rsidRPr="00B054EB">
        <w:rPr>
          <w:rStyle w:val="BodyText-Code-Comments"/>
          <w:rFonts w:eastAsia="NSimSun"/>
        </w:rPr>
        <w:t>// No spaces after commas</w:t>
      </w:r>
    </w:p>
    <w:p w14:paraId="2B4E7B07" w14:textId="77777777" w:rsidR="00A71F76" w:rsidRPr="00B054EB" w:rsidRDefault="00A71F76" w:rsidP="00146077">
      <w:pPr>
        <w:pStyle w:val="BodyText-Code"/>
        <w:rPr>
          <w:rStyle w:val="BodyText-Code-Comments"/>
          <w:rFonts w:eastAsia="NSimSun"/>
        </w:rPr>
      </w:pPr>
      <w:r w:rsidRPr="00020BE0">
        <w:rPr>
          <w:lang w:eastAsia="zh-CN"/>
        </w:rPr>
        <w:t xml:space="preserve">CreateFoo( myChar, 0, 1 ); </w:t>
      </w:r>
      <w:r w:rsidRPr="00B054EB">
        <w:rPr>
          <w:rStyle w:val="BodyText-Code-Comments"/>
          <w:rFonts w:eastAsia="NSimSun"/>
        </w:rPr>
        <w:t>// Space before first arg, after last arg</w:t>
      </w:r>
    </w:p>
    <w:p w14:paraId="2B4E7B08" w14:textId="77777777" w:rsidR="00A71F76" w:rsidRPr="00B054EB" w:rsidRDefault="00A71F76" w:rsidP="00146077">
      <w:pPr>
        <w:pStyle w:val="BodyText-Code"/>
        <w:rPr>
          <w:rStyle w:val="BodyText-Code-Comments"/>
          <w:rFonts w:eastAsia="NSimSun"/>
        </w:rPr>
      </w:pPr>
      <w:r w:rsidRPr="00020BE0">
        <w:t xml:space="preserve">x = </w:t>
      </w:r>
      <w:r w:rsidRPr="00020BE0">
        <w:rPr>
          <w:lang w:eastAsia="zh-CN"/>
        </w:rPr>
        <w:t>a</w:t>
      </w:r>
      <w:r w:rsidRPr="00020BE0">
        <w:t xml:space="preserve">rray[ index ];        </w:t>
      </w:r>
      <w:r w:rsidRPr="00B054EB">
        <w:rPr>
          <w:rStyle w:val="BodyText-Code-Comments"/>
          <w:rFonts w:eastAsia="NSimSun"/>
        </w:rPr>
        <w:t>// Spaces inside brackets</w:t>
      </w:r>
    </w:p>
    <w:p w14:paraId="2B4E7B09" w14:textId="77777777" w:rsidR="00A71F76" w:rsidRPr="00B054EB" w:rsidRDefault="00A71F76" w:rsidP="00146077">
      <w:pPr>
        <w:pStyle w:val="BodyText-Code"/>
        <w:rPr>
          <w:rStyle w:val="BodyText-Code-Comments"/>
          <w:rFonts w:eastAsia="NSimSun"/>
        </w:rPr>
      </w:pPr>
      <w:r w:rsidRPr="00B054EB">
        <w:rPr>
          <w:rStyle w:val="BodyText-Code-Keywords"/>
        </w:rPr>
        <w:t>while</w:t>
      </w:r>
      <w:r w:rsidRPr="00020BE0">
        <w:t xml:space="preserve">(x == y)              </w:t>
      </w:r>
      <w:r w:rsidRPr="00B054EB">
        <w:rPr>
          <w:rStyle w:val="BodyText-Code-Comments"/>
          <w:rFonts w:eastAsia="NSimSun"/>
        </w:rPr>
        <w:t>// No space before flow control statements</w:t>
      </w:r>
    </w:p>
    <w:p w14:paraId="2B4E7B0A" w14:textId="77777777" w:rsidR="00136666" w:rsidRPr="00B054EB" w:rsidRDefault="00A71F76" w:rsidP="00146077">
      <w:pPr>
        <w:pStyle w:val="BodyText-Code"/>
        <w:rPr>
          <w:rStyle w:val="BodyText-Code-Comments"/>
          <w:rFonts w:eastAsia="NSimSun"/>
        </w:rPr>
      </w:pPr>
      <w:r w:rsidRPr="00B054EB">
        <w:rPr>
          <w:rStyle w:val="BodyText-Code-Keywords"/>
        </w:rPr>
        <w:t>if</w:t>
      </w:r>
      <w:r w:rsidRPr="00020BE0">
        <w:t xml:space="preserve"> (x==y)                  </w:t>
      </w:r>
      <w:r w:rsidRPr="00B054EB">
        <w:rPr>
          <w:rStyle w:val="BodyText-Code-Comments"/>
          <w:rFonts w:eastAsia="NSimSun"/>
        </w:rPr>
        <w:t>// No space separates operators</w:t>
      </w:r>
    </w:p>
    <w:p w14:paraId="2B4E7B0B" w14:textId="77777777" w:rsidR="00136666" w:rsidRPr="0076035B" w:rsidRDefault="00E21D14" w:rsidP="00E15310">
      <w:pPr>
        <w:pStyle w:val="BodyText-RuleFirstParagraph"/>
      </w:pPr>
      <w:r>
        <w:rPr>
          <w:rStyle w:val="BodyText-GuidelineID"/>
        </w:rPr>
        <w:t>G/SP</w:t>
      </w:r>
      <w:r w:rsidR="003C2369">
        <w:rPr>
          <w:rStyle w:val="BodyText-GuidelineID"/>
        </w:rPr>
        <w:t>2</w:t>
      </w:r>
      <w:r w:rsidR="00E15310">
        <w:rPr>
          <w:rStyle w:val="BodyText-GuidelineID"/>
        </w:rPr>
        <w:t>0</w:t>
      </w:r>
      <w:r w:rsidR="00E15310" w:rsidRPr="0055287F">
        <w:rPr>
          <w:rStyle w:val="TextkrperZchn"/>
        </w:rPr>
        <w:tab/>
      </w:r>
      <w:r w:rsidR="0030733D" w:rsidRPr="005B7E5C">
        <w:rPr>
          <w:rStyle w:val="BodyText-PositiveGreen"/>
        </w:rPr>
        <w:sym w:font="Wingdings" w:char="F0FE"/>
      </w:r>
      <w:r w:rsidR="0030733D" w:rsidRPr="0030733D">
        <w:rPr>
          <w:rFonts w:hint="eastAsia"/>
        </w:rPr>
        <w:t xml:space="preserve"> </w:t>
      </w:r>
      <w:del w:id="635" w:author="Cox Olaf" w:date="2015-01-21T13:04:00Z">
        <w:r w:rsidR="0030733D" w:rsidRPr="005B7E5C" w:rsidDel="00074DCE">
          <w:rPr>
            <w:rStyle w:val="BodyText-BoldAction"/>
            <w:rFonts w:hint="eastAsia"/>
          </w:rPr>
          <w:delText>You</w:delText>
        </w:r>
        <w:r w:rsidR="0030733D" w:rsidRPr="0030733D" w:rsidDel="00074DCE">
          <w:rPr>
            <w:rFonts w:hint="eastAsia"/>
          </w:rPr>
          <w:delText xml:space="preserve"> </w:delText>
        </w:r>
        <w:r w:rsidR="0030733D" w:rsidRPr="005B7E5C" w:rsidDel="00074DCE">
          <w:rPr>
            <w:rStyle w:val="BodyText-BoldAction"/>
            <w:rFonts w:hint="eastAsia"/>
          </w:rPr>
          <w:delText>should</w:delText>
        </w:r>
      </w:del>
      <w:ins w:id="636" w:author="Cox Olaf" w:date="2015-01-21T13:04:00Z">
        <w:r w:rsidR="00074DCE">
          <w:rPr>
            <w:rStyle w:val="BodyText-BoldAction"/>
          </w:rPr>
          <w:t>Do</w:t>
        </w:r>
      </w:ins>
      <w:r w:rsidR="0030733D" w:rsidRPr="007F5D6B">
        <w:t xml:space="preserve"> </w:t>
      </w:r>
      <w:r w:rsidR="00136666">
        <w:rPr>
          <w:lang w:eastAsia="en-US"/>
        </w:rPr>
        <w:t xml:space="preserve">use at least one space </w:t>
      </w:r>
      <w:r w:rsidR="00866C30">
        <w:rPr>
          <w:lang w:eastAsia="en-US"/>
        </w:rPr>
        <w:t>b</w:t>
      </w:r>
      <w:r w:rsidR="00020BE0">
        <w:rPr>
          <w:lang w:eastAsia="en-US"/>
        </w:rPr>
        <w:t xml:space="preserve">efore and after „+“, „+=“ </w:t>
      </w:r>
      <w:r w:rsidR="00136666">
        <w:rPr>
          <w:lang w:eastAsia="en-US"/>
        </w:rPr>
        <w:t>etc. (except for end of lines)</w:t>
      </w:r>
    </w:p>
    <w:p w14:paraId="2B4E7B0C" w14:textId="77777777" w:rsidR="00136666" w:rsidRDefault="003C2369" w:rsidP="00E15310">
      <w:pPr>
        <w:pStyle w:val="BodyText-RuleFirstParagraph"/>
        <w:rPr>
          <w:lang w:eastAsia="en-US"/>
        </w:rPr>
      </w:pPr>
      <w:r>
        <w:rPr>
          <w:rStyle w:val="BodyText-GuidelineID"/>
        </w:rPr>
        <w:t>G/SP3</w:t>
      </w:r>
      <w:r w:rsidR="00E15310">
        <w:rPr>
          <w:rStyle w:val="BodyText-GuidelineID"/>
        </w:rPr>
        <w:t>0</w:t>
      </w:r>
      <w:r w:rsidR="00E15310" w:rsidRPr="0055287F">
        <w:rPr>
          <w:rStyle w:val="TextkrperZchn"/>
        </w:rPr>
        <w:tab/>
      </w:r>
      <w:r w:rsidR="001B1D13" w:rsidRPr="001B1D13">
        <w:rPr>
          <w:rStyle w:val="BodyText-NegativeRed"/>
        </w:rPr>
        <w:sym w:font="Wingdings" w:char="F0FD"/>
      </w:r>
      <w:r w:rsidR="001B1D13" w:rsidRPr="001B1D13">
        <w:t xml:space="preserve"> </w:t>
      </w:r>
      <w:del w:id="637" w:author="Cox Olaf" w:date="2015-01-21T13:04:00Z">
        <w:r w:rsidR="001B1D13" w:rsidRPr="001B1D13" w:rsidDel="00074DCE">
          <w:rPr>
            <w:rStyle w:val="BodyText-BoldAction"/>
          </w:rPr>
          <w:delText>You</w:delText>
        </w:r>
        <w:r w:rsidR="001B1D13" w:rsidRPr="001B1D13" w:rsidDel="00074DCE">
          <w:delText xml:space="preserve"> </w:delText>
        </w:r>
        <w:r w:rsidR="001B1D13" w:rsidRPr="001B1D13" w:rsidDel="00074DCE">
          <w:rPr>
            <w:rStyle w:val="BodyText-BoldAction"/>
          </w:rPr>
          <w:delText>should</w:delText>
        </w:r>
      </w:del>
      <w:ins w:id="638" w:author="Cox Olaf" w:date="2015-01-21T13:04:00Z">
        <w:r w:rsidR="00074DCE">
          <w:rPr>
            <w:rStyle w:val="BodyText-BoldAction"/>
          </w:rPr>
          <w:t>Do</w:t>
        </w:r>
      </w:ins>
      <w:r w:rsidR="001B1D13" w:rsidRPr="001B1D13">
        <w:t xml:space="preserve"> </w:t>
      </w:r>
      <w:r w:rsidR="001B1D13" w:rsidRPr="001B1D13">
        <w:rPr>
          <w:rStyle w:val="BodyText-BoldAction"/>
        </w:rPr>
        <w:t>not</w:t>
      </w:r>
      <w:r w:rsidR="001B1D13" w:rsidRPr="001B1D13">
        <w:t xml:space="preserve"> </w:t>
      </w:r>
      <w:r w:rsidR="00136666" w:rsidRPr="00136666">
        <w:t xml:space="preserve">use </w:t>
      </w:r>
      <w:r w:rsidR="00136666" w:rsidRPr="00136666">
        <w:rPr>
          <w:lang w:eastAsia="en-US"/>
        </w:rPr>
        <w:t>space between operators „.“ and „-&gt;“.</w:t>
      </w:r>
    </w:p>
    <w:p w14:paraId="2B4E7B0D" w14:textId="77777777" w:rsidR="001C1931" w:rsidRDefault="00E21D14" w:rsidP="00E15310">
      <w:pPr>
        <w:pStyle w:val="BodyText-RuleFirstParagraph"/>
        <w:rPr>
          <w:lang w:eastAsia="en-US"/>
        </w:rPr>
      </w:pPr>
      <w:r>
        <w:rPr>
          <w:rStyle w:val="BodyText-GuidelineID"/>
        </w:rPr>
        <w:t>G/SP</w:t>
      </w:r>
      <w:r w:rsidR="003C2369">
        <w:rPr>
          <w:rStyle w:val="BodyText-GuidelineID"/>
        </w:rPr>
        <w:t>4</w:t>
      </w:r>
      <w:r w:rsidR="00E15310">
        <w:rPr>
          <w:rStyle w:val="BodyText-GuidelineID"/>
        </w:rPr>
        <w:t>0</w:t>
      </w:r>
      <w:r w:rsidR="00E15310" w:rsidRPr="0055287F">
        <w:rPr>
          <w:rStyle w:val="TextkrperZchn"/>
        </w:rPr>
        <w:tab/>
      </w:r>
      <w:r w:rsidR="00D36E18" w:rsidRPr="001B1D13">
        <w:rPr>
          <w:rStyle w:val="BodyText-NegativeRed"/>
        </w:rPr>
        <w:sym w:font="Wingdings" w:char="F0FD"/>
      </w:r>
      <w:r w:rsidR="00D36E18" w:rsidRPr="001B1D13">
        <w:t xml:space="preserve"> </w:t>
      </w:r>
      <w:del w:id="639" w:author="Cox Olaf" w:date="2015-01-21T13:05:00Z">
        <w:r w:rsidR="00D36E18" w:rsidRPr="001B1D13" w:rsidDel="00074DCE">
          <w:rPr>
            <w:rStyle w:val="BodyText-BoldAction"/>
          </w:rPr>
          <w:delText>You</w:delText>
        </w:r>
        <w:r w:rsidR="00D36E18" w:rsidRPr="001B1D13" w:rsidDel="00074DCE">
          <w:delText xml:space="preserve"> </w:delText>
        </w:r>
        <w:r w:rsidR="00D36E18" w:rsidRPr="001B1D13" w:rsidDel="00074DCE">
          <w:rPr>
            <w:rStyle w:val="BodyText-BoldAction"/>
          </w:rPr>
          <w:delText>should</w:delText>
        </w:r>
      </w:del>
      <w:ins w:id="640" w:author="Cox Olaf" w:date="2015-01-21T13:05:00Z">
        <w:r w:rsidR="00074DCE">
          <w:rPr>
            <w:rStyle w:val="BodyText-BoldAction"/>
          </w:rPr>
          <w:t>Do</w:t>
        </w:r>
      </w:ins>
      <w:r w:rsidR="00D36E18" w:rsidRPr="001B1D13">
        <w:t xml:space="preserve"> </w:t>
      </w:r>
      <w:r w:rsidR="00D36E18" w:rsidRPr="001B1D13">
        <w:rPr>
          <w:rStyle w:val="BodyText-BoldAction"/>
        </w:rPr>
        <w:t>not</w:t>
      </w:r>
      <w:r w:rsidR="00D36E18" w:rsidRPr="001B1D13">
        <w:t xml:space="preserve"> </w:t>
      </w:r>
      <w:r w:rsidR="001C1931" w:rsidRPr="00136666">
        <w:t xml:space="preserve">use </w:t>
      </w:r>
      <w:r w:rsidR="001C1931" w:rsidRPr="00136666">
        <w:rPr>
          <w:lang w:eastAsia="en-US"/>
        </w:rPr>
        <w:t xml:space="preserve">space between </w:t>
      </w:r>
      <w:r w:rsidR="001C1931">
        <w:rPr>
          <w:lang w:eastAsia="en-US"/>
        </w:rPr>
        <w:t>function</w:t>
      </w:r>
      <w:r w:rsidR="00B17B2D">
        <w:rPr>
          <w:lang w:eastAsia="en-US"/>
        </w:rPr>
        <w:t>/</w:t>
      </w:r>
      <w:r w:rsidR="001C1931">
        <w:rPr>
          <w:lang w:eastAsia="en-US"/>
        </w:rPr>
        <w:t>method names and brackets</w:t>
      </w:r>
      <w:r w:rsidR="001C1931" w:rsidRPr="00136666">
        <w:rPr>
          <w:lang w:eastAsia="en-US"/>
        </w:rPr>
        <w:t>.</w:t>
      </w:r>
    </w:p>
    <w:p w14:paraId="2B4E7B0E" w14:textId="77777777" w:rsidR="001C1931" w:rsidRDefault="003C2369" w:rsidP="00E15310">
      <w:pPr>
        <w:pStyle w:val="BodyText-RuleFirstParagraph"/>
        <w:rPr>
          <w:lang w:eastAsia="en-US"/>
        </w:rPr>
      </w:pPr>
      <w:r>
        <w:rPr>
          <w:rStyle w:val="BodyText-GuidelineID"/>
        </w:rPr>
        <w:t>G/SP5</w:t>
      </w:r>
      <w:r w:rsidR="00E15310">
        <w:rPr>
          <w:rStyle w:val="BodyText-GuidelineID"/>
        </w:rPr>
        <w:t>0</w:t>
      </w:r>
      <w:r w:rsidR="00E15310" w:rsidRPr="0055287F">
        <w:rPr>
          <w:rStyle w:val="TextkrperZchn"/>
        </w:rPr>
        <w:tab/>
      </w:r>
      <w:r w:rsidR="00D36E18" w:rsidRPr="001B1D13">
        <w:rPr>
          <w:rStyle w:val="BodyText-NegativeRed"/>
        </w:rPr>
        <w:sym w:font="Wingdings" w:char="F0FD"/>
      </w:r>
      <w:r w:rsidR="00D36E18" w:rsidRPr="001B1D13">
        <w:t xml:space="preserve"> </w:t>
      </w:r>
      <w:del w:id="641" w:author="Cox Olaf" w:date="2015-01-21T13:05:00Z">
        <w:r w:rsidR="00D36E18" w:rsidRPr="001B1D13" w:rsidDel="00074DCE">
          <w:rPr>
            <w:rStyle w:val="BodyText-BoldAction"/>
          </w:rPr>
          <w:delText>You</w:delText>
        </w:r>
        <w:r w:rsidR="00D36E18" w:rsidRPr="001B1D13" w:rsidDel="00074DCE">
          <w:delText xml:space="preserve"> </w:delText>
        </w:r>
        <w:r w:rsidR="00D36E18" w:rsidRPr="001B1D13" w:rsidDel="00074DCE">
          <w:rPr>
            <w:rStyle w:val="BodyText-BoldAction"/>
          </w:rPr>
          <w:delText>should</w:delText>
        </w:r>
      </w:del>
      <w:ins w:id="642" w:author="Cox Olaf" w:date="2015-01-21T13:05:00Z">
        <w:r w:rsidR="00074DCE">
          <w:rPr>
            <w:rStyle w:val="BodyText-BoldAction"/>
          </w:rPr>
          <w:t>Do</w:t>
        </w:r>
      </w:ins>
      <w:r w:rsidR="00D36E18" w:rsidRPr="001B1D13">
        <w:t xml:space="preserve"> </w:t>
      </w:r>
      <w:r w:rsidR="00D36E18" w:rsidRPr="001B1D13">
        <w:rPr>
          <w:rStyle w:val="BodyText-BoldAction"/>
        </w:rPr>
        <w:t>not</w:t>
      </w:r>
      <w:r w:rsidR="00D36E18" w:rsidRPr="001B1D13">
        <w:t xml:space="preserve"> </w:t>
      </w:r>
      <w:r w:rsidR="001C1931" w:rsidRPr="00136666">
        <w:t xml:space="preserve">use </w:t>
      </w:r>
      <w:r w:rsidR="001C1931" w:rsidRPr="00136666">
        <w:rPr>
          <w:lang w:eastAsia="en-US"/>
        </w:rPr>
        <w:t>space</w:t>
      </w:r>
      <w:r w:rsidR="001C1931">
        <w:rPr>
          <w:lang w:eastAsia="en-US"/>
        </w:rPr>
        <w:t xml:space="preserve"> after</w:t>
      </w:r>
      <w:r w:rsidR="001C1931" w:rsidRPr="00136666">
        <w:rPr>
          <w:lang w:eastAsia="en-US"/>
        </w:rPr>
        <w:t xml:space="preserve"> </w:t>
      </w:r>
      <w:r w:rsidR="001C1931">
        <w:rPr>
          <w:lang w:eastAsia="en-US"/>
        </w:rPr>
        <w:t>opening bracket and before closing bracket</w:t>
      </w:r>
      <w:r w:rsidR="00B17B2D">
        <w:rPr>
          <w:lang w:eastAsia="en-US"/>
        </w:rPr>
        <w:t xml:space="preserve"> of a function/method declaration, definition or call</w:t>
      </w:r>
      <w:r w:rsidR="001C1931" w:rsidRPr="00136666">
        <w:rPr>
          <w:lang w:eastAsia="en-US"/>
        </w:rPr>
        <w:t>.</w:t>
      </w:r>
    </w:p>
    <w:p w14:paraId="2B4E7B0F" w14:textId="77777777" w:rsidR="00A71F76" w:rsidRDefault="00A71F76" w:rsidP="009060ED">
      <w:pPr>
        <w:pStyle w:val="berschrift2"/>
        <w:rPr>
          <w:lang w:eastAsia="zh-CN"/>
        </w:rPr>
      </w:pPr>
      <w:bookmarkStart w:id="643" w:name="_Toc401752048"/>
      <w:bookmarkStart w:id="644" w:name="_Ref401765667"/>
      <w:bookmarkStart w:id="645" w:name="_Ref401765669"/>
      <w:r w:rsidRPr="009060ED">
        <w:t>Braces</w:t>
      </w:r>
      <w:bookmarkEnd w:id="643"/>
      <w:bookmarkEnd w:id="644"/>
      <w:bookmarkEnd w:id="645"/>
    </w:p>
    <w:p w14:paraId="2B4E7B10" w14:textId="77777777" w:rsidR="00A71F76" w:rsidRDefault="003C2369" w:rsidP="00E15310">
      <w:pPr>
        <w:pStyle w:val="BodyText-RuleFirstParagraph"/>
        <w:rPr>
          <w:lang w:eastAsia="zh-CN"/>
        </w:rPr>
      </w:pPr>
      <w:r>
        <w:rPr>
          <w:rStyle w:val="BodyText-GuidelineID"/>
        </w:rPr>
        <w:t>G/BR</w:t>
      </w:r>
      <w:r w:rsidR="00E15310">
        <w:rPr>
          <w:rStyle w:val="BodyText-GuidelineID"/>
        </w:rPr>
        <w:t>10</w:t>
      </w:r>
      <w:r w:rsidR="00E15310"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A71F76">
        <w:t xml:space="preserve">use </w:t>
      </w:r>
      <w:r w:rsidR="00A71F76" w:rsidRPr="00AB3602">
        <w:t xml:space="preserve">Allman </w:t>
      </w:r>
      <w:r w:rsidR="00A71F76">
        <w:t>bracing s</w:t>
      </w:r>
      <w:r w:rsidR="00A71F76" w:rsidRPr="00AB3602">
        <w:t>tyle</w:t>
      </w:r>
      <w:r w:rsidR="00A71F76">
        <w:rPr>
          <w:lang w:eastAsia="zh-CN"/>
        </w:rPr>
        <w:t xml:space="preserve">. </w:t>
      </w:r>
    </w:p>
    <w:p w14:paraId="2B4E7B11" w14:textId="77777777" w:rsidR="00A71F76" w:rsidRPr="00AB3602" w:rsidRDefault="00A71F76" w:rsidP="00B22C0D">
      <w:pPr>
        <w:pStyle w:val="Textkrper"/>
        <w:rPr>
          <w:lang w:eastAsia="zh-CN"/>
        </w:rPr>
      </w:pPr>
      <w:r w:rsidRPr="00AB3602">
        <w:rPr>
          <w:lang w:eastAsia="zh-CN"/>
        </w:rPr>
        <w:t>The Allman style is named after Eric Allman. It is sometimes referred to as "ANSI style</w:t>
      </w:r>
      <w:r>
        <w:rPr>
          <w:lang w:eastAsia="zh-CN"/>
        </w:rPr>
        <w:t xml:space="preserve">". </w:t>
      </w:r>
      <w:r w:rsidRPr="00AB3602">
        <w:rPr>
          <w:lang w:eastAsia="zh-CN"/>
        </w:rPr>
        <w:t>The style puts the brace associated with a control statement on the next line, indented to the same level as the control statement. Statements within the braces are indented to the next level.</w:t>
      </w:r>
    </w:p>
    <w:p w14:paraId="2B4E7B12" w14:textId="77777777" w:rsidR="00A71F76" w:rsidRDefault="00A71F76" w:rsidP="004A6EF7">
      <w:pPr>
        <w:pStyle w:val="BodyText-LocalHeader-GoodCode"/>
        <w:rPr>
          <w:lang w:eastAsia="zh-CN"/>
        </w:rPr>
      </w:pPr>
      <w:r>
        <w:rPr>
          <w:rFonts w:hint="eastAsia"/>
        </w:rPr>
        <w:t>Good</w:t>
      </w:r>
      <w:r w:rsidRPr="00EE66C7">
        <w:rPr>
          <w:rFonts w:hint="eastAsia"/>
        </w:rPr>
        <w:t>:</w:t>
      </w:r>
      <w:r>
        <w:rPr>
          <w:rFonts w:hint="eastAsia"/>
          <w:lang w:eastAsia="zh-CN"/>
        </w:rPr>
        <w:t xml:space="preserve"> </w:t>
      </w:r>
    </w:p>
    <w:p w14:paraId="2B4E7B13" w14:textId="77777777" w:rsidR="00A71F76" w:rsidRPr="00B054EB" w:rsidRDefault="00A71F76" w:rsidP="00146077">
      <w:pPr>
        <w:pStyle w:val="BodyText-Code"/>
        <w:rPr>
          <w:rStyle w:val="BodyText-Code-Comments"/>
          <w:rFonts w:eastAsia="NSimSun"/>
        </w:rPr>
      </w:pPr>
      <w:r w:rsidRPr="00B054EB">
        <w:rPr>
          <w:rStyle w:val="BodyText-Code-Comments"/>
          <w:rFonts w:eastAsia="NSimSun"/>
        </w:rPr>
        <w:t>// C++ / C# sample:</w:t>
      </w:r>
    </w:p>
    <w:p w14:paraId="2B4E7B14" w14:textId="77777777" w:rsidR="00A71F76" w:rsidRPr="00020BE0" w:rsidRDefault="00A71F76" w:rsidP="00146077">
      <w:pPr>
        <w:pStyle w:val="BodyText-Code"/>
      </w:pPr>
      <w:r w:rsidRPr="00B054EB">
        <w:rPr>
          <w:rStyle w:val="BodyText-Code-Keywords"/>
        </w:rPr>
        <w:t>if</w:t>
      </w:r>
      <w:r w:rsidRPr="00020BE0">
        <w:t xml:space="preserve"> (x &gt; 5)</w:t>
      </w:r>
    </w:p>
    <w:p w14:paraId="2B4E7B15" w14:textId="77777777" w:rsidR="00A71F76" w:rsidRPr="00020BE0" w:rsidRDefault="00A71F76" w:rsidP="00146077">
      <w:pPr>
        <w:pStyle w:val="BodyText-Code"/>
      </w:pPr>
      <w:r w:rsidRPr="00020BE0">
        <w:t>{</w:t>
      </w:r>
    </w:p>
    <w:p w14:paraId="2B4E7B16" w14:textId="77777777" w:rsidR="00A71F76" w:rsidRPr="00020BE0" w:rsidRDefault="00A71F76" w:rsidP="00146077">
      <w:pPr>
        <w:pStyle w:val="BodyText-Code"/>
      </w:pPr>
      <w:r w:rsidRPr="00020BE0">
        <w:t xml:space="preserve">    y = 0;</w:t>
      </w:r>
    </w:p>
    <w:p w14:paraId="2B4E7B17" w14:textId="77777777" w:rsidR="00A71F76" w:rsidRPr="00020BE0" w:rsidRDefault="00A71F76" w:rsidP="00146077">
      <w:pPr>
        <w:pStyle w:val="BodyText-Code"/>
      </w:pPr>
      <w:r w:rsidRPr="00020BE0">
        <w:t>}</w:t>
      </w:r>
    </w:p>
    <w:p w14:paraId="2B4E7B18" w14:textId="77777777" w:rsidR="00A71F76" w:rsidRDefault="00A71F76" w:rsidP="00A77CC6">
      <w:pPr>
        <w:pStyle w:val="BodyText-LocalHeader-BadCode"/>
      </w:pPr>
      <w:r>
        <w:rPr>
          <w:rFonts w:hint="eastAsia"/>
        </w:rPr>
        <w:t>Bad</w:t>
      </w:r>
      <w:r w:rsidRPr="008A22DF">
        <w:rPr>
          <w:rFonts w:hint="eastAsia"/>
        </w:rPr>
        <w:t>:</w:t>
      </w:r>
    </w:p>
    <w:p w14:paraId="2B4E7B19" w14:textId="77777777" w:rsidR="00A71F76" w:rsidRPr="00B054EB" w:rsidRDefault="00A71F76" w:rsidP="00146077">
      <w:pPr>
        <w:pStyle w:val="BodyText-Code"/>
        <w:rPr>
          <w:rStyle w:val="BodyText-Code-Comments"/>
          <w:rFonts w:eastAsia="NSimSun"/>
        </w:rPr>
      </w:pPr>
      <w:r w:rsidRPr="00B054EB">
        <w:rPr>
          <w:rStyle w:val="BodyText-Code-Comments"/>
          <w:rFonts w:eastAsia="NSimSun"/>
        </w:rPr>
        <w:t>// C++ / C# sample:</w:t>
      </w:r>
    </w:p>
    <w:p w14:paraId="2B4E7B1A" w14:textId="77777777" w:rsidR="00A71F76" w:rsidRPr="00020BE0" w:rsidRDefault="00A71F76" w:rsidP="00146077">
      <w:pPr>
        <w:pStyle w:val="BodyText-Code"/>
      </w:pPr>
      <w:r w:rsidRPr="00B054EB">
        <w:rPr>
          <w:rStyle w:val="BodyText-Code-Keywords"/>
        </w:rPr>
        <w:t>if</w:t>
      </w:r>
      <w:r w:rsidRPr="00020BE0">
        <w:t xml:space="preserve"> (x &gt; 5) {</w:t>
      </w:r>
    </w:p>
    <w:p w14:paraId="2B4E7B1B" w14:textId="77777777" w:rsidR="00A71F76" w:rsidRPr="00020BE0" w:rsidRDefault="00A71F76" w:rsidP="00146077">
      <w:pPr>
        <w:pStyle w:val="BodyText-Code"/>
      </w:pPr>
      <w:r w:rsidRPr="00020BE0">
        <w:t xml:space="preserve">    y = 0;</w:t>
      </w:r>
    </w:p>
    <w:p w14:paraId="2B4E7B1C" w14:textId="77777777" w:rsidR="00A71F76" w:rsidRPr="00020BE0" w:rsidRDefault="00A71F76" w:rsidP="00146077">
      <w:pPr>
        <w:pStyle w:val="BodyText-Code"/>
      </w:pPr>
      <w:r w:rsidRPr="00020BE0">
        <w:t>}</w:t>
      </w:r>
    </w:p>
    <w:p w14:paraId="2B4E7B1D" w14:textId="77777777" w:rsidR="00A71F76" w:rsidRPr="001B28F7" w:rsidRDefault="003C2369" w:rsidP="00E15310">
      <w:pPr>
        <w:pStyle w:val="BodyText-RuleFirstParagraph"/>
        <w:rPr>
          <w:lang w:eastAsia="zh-CN"/>
        </w:rPr>
      </w:pPr>
      <w:r>
        <w:rPr>
          <w:rStyle w:val="BodyText-GuidelineID"/>
        </w:rPr>
        <w:t>G/BR</w:t>
      </w:r>
      <w:r w:rsidR="00E15310">
        <w:rPr>
          <w:rStyle w:val="BodyText-GuidelineID"/>
        </w:rPr>
        <w:t>20</w:t>
      </w:r>
      <w:r w:rsidR="00E15310" w:rsidRPr="0055287F">
        <w:rPr>
          <w:rStyle w:val="TextkrperZchn"/>
        </w:rPr>
        <w:tab/>
      </w:r>
      <w:r w:rsidR="0030733D" w:rsidRPr="005B7E5C">
        <w:rPr>
          <w:rStyle w:val="BodyText-PositiveGreen"/>
        </w:rPr>
        <w:sym w:font="Wingdings" w:char="F0FE"/>
      </w:r>
      <w:r w:rsidR="0030733D" w:rsidRPr="0030733D">
        <w:rPr>
          <w:rFonts w:hint="eastAsia"/>
        </w:rPr>
        <w:t xml:space="preserve"> </w:t>
      </w:r>
      <w:r w:rsidR="0030733D" w:rsidRPr="005B7E5C">
        <w:rPr>
          <w:rStyle w:val="BodyText-BoldAction"/>
          <w:rFonts w:hint="eastAsia"/>
        </w:rPr>
        <w:t>You</w:t>
      </w:r>
      <w:r w:rsidR="0030733D" w:rsidRPr="0030733D">
        <w:rPr>
          <w:rFonts w:hint="eastAsia"/>
        </w:rPr>
        <w:t xml:space="preserve"> </w:t>
      </w:r>
      <w:del w:id="646" w:author="Cox Olaf" w:date="2015-01-20T13:31:00Z">
        <w:r w:rsidR="0030733D" w:rsidRPr="005B7E5C" w:rsidDel="00947005">
          <w:rPr>
            <w:rStyle w:val="BodyText-BoldAction"/>
            <w:rFonts w:hint="eastAsia"/>
          </w:rPr>
          <w:delText>should</w:delText>
        </w:r>
        <w:r w:rsidR="0030733D" w:rsidRPr="007F5D6B" w:rsidDel="00947005">
          <w:delText xml:space="preserve"> </w:delText>
        </w:r>
      </w:del>
      <w:ins w:id="647" w:author="Cox Olaf" w:date="2015-01-20T13:31:00Z">
        <w:r w:rsidR="00947005">
          <w:rPr>
            <w:rStyle w:val="BodyText-BoldAction"/>
          </w:rPr>
          <w:t>must</w:t>
        </w:r>
        <w:r w:rsidR="00947005" w:rsidRPr="007F5D6B">
          <w:t xml:space="preserve"> </w:t>
        </w:r>
      </w:ins>
      <w:r w:rsidR="00A71F76" w:rsidRPr="007F604C">
        <w:rPr>
          <w:lang w:eastAsia="zh-CN"/>
        </w:rPr>
        <w:t>use braces around single line conditionals</w:t>
      </w:r>
      <w:r w:rsidR="00A71F76">
        <w:rPr>
          <w:lang w:eastAsia="zh-CN"/>
        </w:rPr>
        <w:t>.</w:t>
      </w:r>
      <w:r w:rsidR="00A71F76" w:rsidRPr="007F604C">
        <w:t xml:space="preserve"> </w:t>
      </w:r>
      <w:r w:rsidR="00A71F76" w:rsidRPr="007F604C">
        <w:rPr>
          <w:lang w:eastAsia="zh-CN"/>
        </w:rPr>
        <w:t>Doing this makes it easier to add code to these conditionals in the future and avoids ambiguities should the tabbing of the file become disturbed.</w:t>
      </w:r>
    </w:p>
    <w:p w14:paraId="2B4E7B1E" w14:textId="77777777" w:rsidR="00A71F76" w:rsidRDefault="00A71F76" w:rsidP="004A6EF7">
      <w:pPr>
        <w:pStyle w:val="BodyText-LocalHeader-GoodCode"/>
        <w:rPr>
          <w:lang w:eastAsia="zh-CN"/>
        </w:rPr>
      </w:pPr>
      <w:r>
        <w:rPr>
          <w:rFonts w:hint="eastAsia"/>
        </w:rPr>
        <w:t>Good</w:t>
      </w:r>
      <w:r w:rsidRPr="00EE66C7">
        <w:rPr>
          <w:rFonts w:hint="eastAsia"/>
        </w:rPr>
        <w:t>:</w:t>
      </w:r>
      <w:r>
        <w:rPr>
          <w:rFonts w:hint="eastAsia"/>
          <w:lang w:eastAsia="zh-CN"/>
        </w:rPr>
        <w:t xml:space="preserve"> </w:t>
      </w:r>
    </w:p>
    <w:p w14:paraId="2B4E7B1F" w14:textId="77777777" w:rsidR="00A71F76" w:rsidRPr="00B054EB" w:rsidRDefault="00A71F76" w:rsidP="00146077">
      <w:pPr>
        <w:pStyle w:val="BodyText-Code"/>
        <w:rPr>
          <w:rStyle w:val="BodyText-Code-Comments"/>
          <w:rFonts w:eastAsia="NSimSun"/>
        </w:rPr>
      </w:pPr>
      <w:r w:rsidRPr="00B054EB">
        <w:rPr>
          <w:rStyle w:val="BodyText-Code-Comments"/>
          <w:rFonts w:eastAsia="NSimSun"/>
        </w:rPr>
        <w:t>// C++ / C# sample:</w:t>
      </w:r>
    </w:p>
    <w:p w14:paraId="2B4E7B20" w14:textId="77777777" w:rsidR="00A71F76" w:rsidRPr="00020BE0" w:rsidRDefault="00A71F76" w:rsidP="00146077">
      <w:pPr>
        <w:pStyle w:val="BodyText-Code"/>
      </w:pPr>
      <w:r w:rsidRPr="00B054EB">
        <w:rPr>
          <w:rStyle w:val="BodyText-Code-Keywords"/>
        </w:rPr>
        <w:t>if</w:t>
      </w:r>
      <w:r w:rsidRPr="00020BE0">
        <w:t xml:space="preserve"> (x &gt; 5)</w:t>
      </w:r>
    </w:p>
    <w:p w14:paraId="2B4E7B21" w14:textId="77777777" w:rsidR="00A71F76" w:rsidRPr="00020BE0" w:rsidRDefault="00A71F76" w:rsidP="00146077">
      <w:pPr>
        <w:pStyle w:val="BodyText-Code"/>
      </w:pPr>
      <w:r w:rsidRPr="00020BE0">
        <w:t>{</w:t>
      </w:r>
    </w:p>
    <w:p w14:paraId="2B4E7B22" w14:textId="77777777" w:rsidR="00A71F76" w:rsidRPr="00020BE0" w:rsidRDefault="00A71F76" w:rsidP="00146077">
      <w:pPr>
        <w:pStyle w:val="BodyText-Code"/>
      </w:pPr>
      <w:r w:rsidRPr="00020BE0">
        <w:t xml:space="preserve">    y = 0;</w:t>
      </w:r>
    </w:p>
    <w:p w14:paraId="2B4E7B23" w14:textId="77777777" w:rsidR="00A71F76" w:rsidRPr="00020BE0" w:rsidRDefault="00A71F76" w:rsidP="00146077">
      <w:pPr>
        <w:pStyle w:val="BodyText-Code"/>
      </w:pPr>
      <w:r w:rsidRPr="00020BE0">
        <w:t>}</w:t>
      </w:r>
    </w:p>
    <w:p w14:paraId="2B4E7B24" w14:textId="77777777" w:rsidR="00A71F76" w:rsidRDefault="00A71F76" w:rsidP="00A77CC6">
      <w:pPr>
        <w:pStyle w:val="BodyText-LocalHeader-BadCode"/>
      </w:pPr>
      <w:r>
        <w:rPr>
          <w:rFonts w:hint="eastAsia"/>
        </w:rPr>
        <w:t>Bad</w:t>
      </w:r>
      <w:r w:rsidRPr="008A22DF">
        <w:rPr>
          <w:rFonts w:hint="eastAsia"/>
        </w:rPr>
        <w:t>:</w:t>
      </w:r>
    </w:p>
    <w:p w14:paraId="2B4E7B25" w14:textId="77777777" w:rsidR="00A71F76" w:rsidRPr="00B054EB" w:rsidRDefault="00A71F76" w:rsidP="00146077">
      <w:pPr>
        <w:pStyle w:val="BodyText-Code"/>
        <w:rPr>
          <w:rStyle w:val="BodyText-Code-Comments"/>
          <w:rFonts w:eastAsia="NSimSun"/>
        </w:rPr>
      </w:pPr>
      <w:r w:rsidRPr="00B054EB">
        <w:rPr>
          <w:rStyle w:val="BodyText-Code-Comments"/>
          <w:rFonts w:eastAsia="NSimSun"/>
        </w:rPr>
        <w:t>// C++ / C# sample:</w:t>
      </w:r>
    </w:p>
    <w:p w14:paraId="2B4E7B26" w14:textId="77777777" w:rsidR="00A71F76" w:rsidRPr="00020BE0" w:rsidRDefault="00A71F76" w:rsidP="00146077">
      <w:pPr>
        <w:pStyle w:val="BodyText-Code"/>
      </w:pPr>
      <w:r w:rsidRPr="00B054EB">
        <w:rPr>
          <w:rStyle w:val="BodyText-Code-Keywords"/>
        </w:rPr>
        <w:t>if</w:t>
      </w:r>
      <w:r w:rsidRPr="00020BE0">
        <w:t xml:space="preserve"> (x &gt; 5) y = 0;</w:t>
      </w:r>
    </w:p>
    <w:p w14:paraId="2B4E7B27" w14:textId="77777777" w:rsidR="00A71F76" w:rsidRDefault="00A71F76" w:rsidP="00D73D4F">
      <w:pPr>
        <w:pStyle w:val="berschrift2"/>
      </w:pPr>
      <w:bookmarkStart w:id="648" w:name="_Toc401752049"/>
      <w:bookmarkStart w:id="649" w:name="_Ref401765678"/>
      <w:bookmarkStart w:id="650" w:name="_Ref401765680"/>
      <w:r w:rsidRPr="009060ED">
        <w:t>Comments</w:t>
      </w:r>
      <w:bookmarkEnd w:id="648"/>
      <w:bookmarkEnd w:id="649"/>
      <w:bookmarkEnd w:id="650"/>
    </w:p>
    <w:p w14:paraId="2B4E7B28" w14:textId="77777777" w:rsidR="00104BE0" w:rsidRDefault="003C2369" w:rsidP="00E15310">
      <w:pPr>
        <w:pStyle w:val="BodyText-RuleFirstParagraph"/>
        <w:rPr>
          <w:lang w:eastAsia="zh-CN"/>
        </w:rPr>
      </w:pPr>
      <w:r>
        <w:rPr>
          <w:rStyle w:val="BodyText-GuidelineID"/>
        </w:rPr>
        <w:t>G/CM</w:t>
      </w:r>
      <w:r w:rsidR="00E15310">
        <w:rPr>
          <w:rStyle w:val="BodyText-GuidelineID"/>
        </w:rPr>
        <w:t>1</w:t>
      </w:r>
      <w:r w:rsidR="00145DE5">
        <w:rPr>
          <w:rStyle w:val="BodyText-GuidelineID"/>
        </w:rPr>
        <w:t>0</w:t>
      </w:r>
      <w:r w:rsidR="00E15310"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104BE0">
        <w:t>use English as language for comments</w:t>
      </w:r>
      <w:r w:rsidR="00F649F6">
        <w:rPr>
          <w:lang w:eastAsia="zh-CN"/>
        </w:rPr>
        <w:t>.</w:t>
      </w:r>
    </w:p>
    <w:p w14:paraId="2B4E7B29" w14:textId="77777777" w:rsidR="00A71F76" w:rsidRDefault="00E21D14" w:rsidP="00E15310">
      <w:pPr>
        <w:pStyle w:val="BodyText-RuleFirstParagraph"/>
      </w:pPr>
      <w:r>
        <w:rPr>
          <w:rStyle w:val="BodyText-GuidelineID"/>
        </w:rPr>
        <w:lastRenderedPageBreak/>
        <w:t>G/CM</w:t>
      </w:r>
      <w:r w:rsidR="00E15310">
        <w:rPr>
          <w:rStyle w:val="BodyText-GuidelineID"/>
        </w:rPr>
        <w:t>20</w:t>
      </w:r>
      <w:r w:rsidR="00E15310" w:rsidRPr="0055287F">
        <w:rPr>
          <w:rStyle w:val="TextkrperZchn"/>
        </w:rPr>
        <w:tab/>
      </w:r>
      <w:r w:rsidR="0030733D" w:rsidRPr="005B7E5C">
        <w:rPr>
          <w:rStyle w:val="BodyText-PositiveGreen"/>
        </w:rPr>
        <w:sym w:font="Wingdings" w:char="F0FE"/>
      </w:r>
      <w:r w:rsidR="0030733D" w:rsidRPr="0030733D">
        <w:rPr>
          <w:rFonts w:hint="eastAsia"/>
        </w:rPr>
        <w:t xml:space="preserve"> </w:t>
      </w:r>
      <w:del w:id="651" w:author="Cox Olaf" w:date="2015-01-21T13:07:00Z">
        <w:r w:rsidR="0030733D" w:rsidRPr="005B7E5C" w:rsidDel="00074DCE">
          <w:rPr>
            <w:rStyle w:val="BodyText-BoldAction"/>
            <w:rFonts w:hint="eastAsia"/>
          </w:rPr>
          <w:delText>You</w:delText>
        </w:r>
        <w:r w:rsidR="0030733D" w:rsidRPr="0030733D" w:rsidDel="00074DCE">
          <w:rPr>
            <w:rFonts w:hint="eastAsia"/>
          </w:rPr>
          <w:delText xml:space="preserve"> </w:delText>
        </w:r>
        <w:r w:rsidR="0030733D" w:rsidRPr="005B7E5C" w:rsidDel="00074DCE">
          <w:rPr>
            <w:rStyle w:val="BodyText-BoldAction"/>
            <w:rFonts w:hint="eastAsia"/>
          </w:rPr>
          <w:delText>should</w:delText>
        </w:r>
      </w:del>
      <w:ins w:id="652" w:author="Cox Olaf" w:date="2015-01-21T13:07:00Z">
        <w:r w:rsidR="00074DCE">
          <w:rPr>
            <w:rStyle w:val="BodyText-BoldAction"/>
          </w:rPr>
          <w:t>Do</w:t>
        </w:r>
      </w:ins>
      <w:r w:rsidR="0030733D" w:rsidRPr="007F5D6B">
        <w:t xml:space="preserve"> </w:t>
      </w:r>
      <w:r w:rsidR="00A71F76">
        <w:t xml:space="preserve">use comments that summarize what a piece of code is designed to do and why. </w:t>
      </w:r>
      <w:r w:rsidR="00A71F76" w:rsidRPr="00F61988">
        <w:rPr>
          <w:rStyle w:val="BodyText-BoldAction"/>
        </w:rPr>
        <w:t>Do</w:t>
      </w:r>
      <w:r w:rsidR="00A71F76" w:rsidRPr="00F61988">
        <w:t xml:space="preserve"> </w:t>
      </w:r>
      <w:r w:rsidR="00A71F76" w:rsidRPr="00F61988">
        <w:rPr>
          <w:rStyle w:val="BodyText-BoldAction"/>
        </w:rPr>
        <w:t>not</w:t>
      </w:r>
      <w:r w:rsidR="00A71F76">
        <w:t xml:space="preserve"> use comments to repeat the code.</w:t>
      </w:r>
    </w:p>
    <w:p w14:paraId="2B4E7B2A" w14:textId="77777777" w:rsidR="00A71F76" w:rsidRDefault="00A71F76" w:rsidP="004A6EF7">
      <w:pPr>
        <w:pStyle w:val="BodyText-LocalHeader-GoodCode"/>
      </w:pPr>
      <w:r>
        <w:rPr>
          <w:rFonts w:hint="eastAsia"/>
        </w:rPr>
        <w:t>Good</w:t>
      </w:r>
      <w:r w:rsidRPr="00AD243D">
        <w:rPr>
          <w:rFonts w:hint="eastAsia"/>
        </w:rPr>
        <w:t>:</w:t>
      </w:r>
    </w:p>
    <w:p w14:paraId="2B4E7B2B" w14:textId="77777777" w:rsidR="00A71F76" w:rsidRPr="00B054EB" w:rsidRDefault="00A71F76" w:rsidP="00146077">
      <w:pPr>
        <w:pStyle w:val="BodyText-Code"/>
        <w:rPr>
          <w:rStyle w:val="BodyText-Code-Comments"/>
        </w:rPr>
      </w:pPr>
      <w:r w:rsidRPr="00B054EB">
        <w:rPr>
          <w:rStyle w:val="BodyText-Code-Comments"/>
        </w:rPr>
        <w:t xml:space="preserve">// Determine whether system is running Windows Vista or later operating </w:t>
      </w:r>
    </w:p>
    <w:p w14:paraId="2B4E7B2C" w14:textId="77777777" w:rsidR="00A71F76" w:rsidRPr="00B054EB" w:rsidRDefault="00A71F76" w:rsidP="00146077">
      <w:pPr>
        <w:pStyle w:val="BodyText-Code"/>
        <w:rPr>
          <w:rStyle w:val="BodyText-Code-Comments"/>
        </w:rPr>
      </w:pPr>
      <w:r w:rsidRPr="00B054EB">
        <w:rPr>
          <w:rStyle w:val="BodyText-Code-Comments"/>
        </w:rPr>
        <w:t xml:space="preserve">// systems (major version &gt;= 6) because they support linked tokens, but </w:t>
      </w:r>
    </w:p>
    <w:p w14:paraId="2B4E7B2D" w14:textId="77777777" w:rsidR="00A71F76" w:rsidRPr="00B054EB" w:rsidRDefault="00A71F76" w:rsidP="00146077">
      <w:pPr>
        <w:pStyle w:val="BodyText-Code"/>
        <w:rPr>
          <w:rStyle w:val="BodyText-Code-Comments"/>
        </w:rPr>
      </w:pPr>
      <w:r w:rsidRPr="00B054EB">
        <w:rPr>
          <w:rStyle w:val="BodyText-Code-Comments"/>
        </w:rPr>
        <w:t>// previous versions (major version &lt; 6) do not.</w:t>
      </w:r>
    </w:p>
    <w:p w14:paraId="2B4E7B2E" w14:textId="77777777" w:rsidR="00A71F76" w:rsidRDefault="00A71F76" w:rsidP="00A77CC6">
      <w:pPr>
        <w:pStyle w:val="BodyText-LocalHeader-BadCode"/>
      </w:pPr>
      <w:r>
        <w:rPr>
          <w:rFonts w:hint="eastAsia"/>
        </w:rPr>
        <w:t>Bad</w:t>
      </w:r>
      <w:r w:rsidRPr="00915CAC">
        <w:rPr>
          <w:rFonts w:hint="eastAsia"/>
        </w:rPr>
        <w:t>:</w:t>
      </w:r>
    </w:p>
    <w:p w14:paraId="2B4E7B2F" w14:textId="77777777" w:rsidR="00A71F76" w:rsidRPr="00B054EB" w:rsidRDefault="00A71F76" w:rsidP="00146077">
      <w:pPr>
        <w:pStyle w:val="BodyText-Code"/>
        <w:rPr>
          <w:rStyle w:val="BodyText-Code-Comments"/>
        </w:rPr>
      </w:pPr>
      <w:r w:rsidRPr="00B054EB">
        <w:rPr>
          <w:rStyle w:val="BodyText-Code-Comments"/>
        </w:rPr>
        <w:t xml:space="preserve">// The following code sets the variable i to the starting value of the </w:t>
      </w:r>
    </w:p>
    <w:p w14:paraId="2B4E7B30" w14:textId="77777777" w:rsidR="00A71F76" w:rsidRPr="00B054EB" w:rsidRDefault="00A71F76" w:rsidP="00146077">
      <w:pPr>
        <w:pStyle w:val="BodyText-Code"/>
        <w:rPr>
          <w:rStyle w:val="BodyText-Code-Comments"/>
        </w:rPr>
      </w:pPr>
      <w:r w:rsidRPr="00B054EB">
        <w:rPr>
          <w:rStyle w:val="BodyText-Code-Comments"/>
        </w:rPr>
        <w:t>// array.  Then it loops through each item in the array.</w:t>
      </w:r>
    </w:p>
    <w:p w14:paraId="2B4E7B31" w14:textId="77777777" w:rsidR="00A71F76" w:rsidRDefault="00E21D14" w:rsidP="00E15310">
      <w:pPr>
        <w:pStyle w:val="BodyText-RuleFirstParagraph"/>
        <w:rPr>
          <w:lang w:eastAsia="zh-CN"/>
        </w:rPr>
      </w:pPr>
      <w:r>
        <w:rPr>
          <w:rStyle w:val="BodyText-GuidelineID"/>
        </w:rPr>
        <w:t>G/CM</w:t>
      </w:r>
      <w:r w:rsidR="00E15310">
        <w:rPr>
          <w:rStyle w:val="BodyText-GuidelineID"/>
        </w:rPr>
        <w:t>30</w:t>
      </w:r>
      <w:r w:rsidR="00E15310" w:rsidRPr="0055287F">
        <w:rPr>
          <w:rStyle w:val="TextkrperZchn"/>
        </w:rPr>
        <w:tab/>
      </w:r>
      <w:r w:rsidR="0030733D" w:rsidRPr="005B7E5C">
        <w:rPr>
          <w:rStyle w:val="BodyText-PositiveGreen"/>
        </w:rPr>
        <w:sym w:font="Wingdings" w:char="F0FE"/>
      </w:r>
      <w:r w:rsidR="0030733D" w:rsidRPr="0030733D">
        <w:rPr>
          <w:rFonts w:hint="eastAsia"/>
        </w:rPr>
        <w:t xml:space="preserve"> </w:t>
      </w:r>
      <w:bookmarkStart w:id="653" w:name="OLE_LINK33"/>
      <w:bookmarkStart w:id="654" w:name="OLE_LINK34"/>
      <w:bookmarkStart w:id="655" w:name="OLE_LINK35"/>
      <w:bookmarkStart w:id="656" w:name="OLE_LINK38"/>
      <w:bookmarkStart w:id="657" w:name="OLE_LINK39"/>
      <w:r w:rsidR="0030733D" w:rsidRPr="005B7E5C">
        <w:rPr>
          <w:rStyle w:val="BodyText-BoldAction"/>
          <w:rFonts w:hint="eastAsia"/>
        </w:rPr>
        <w:t>You</w:t>
      </w:r>
      <w:r w:rsidR="0030733D" w:rsidRPr="0030733D">
        <w:rPr>
          <w:rFonts w:hint="eastAsia"/>
        </w:rPr>
        <w:t xml:space="preserve"> </w:t>
      </w:r>
      <w:del w:id="658" w:author="Cox Olaf" w:date="2015-01-21T13:08:00Z">
        <w:r w:rsidR="0030733D" w:rsidRPr="005B7E5C" w:rsidDel="00074DCE">
          <w:rPr>
            <w:rStyle w:val="BodyText-BoldAction"/>
            <w:rFonts w:hint="eastAsia"/>
          </w:rPr>
          <w:delText>should</w:delText>
        </w:r>
        <w:r w:rsidR="0030733D" w:rsidRPr="007F5D6B" w:rsidDel="00074DCE">
          <w:delText xml:space="preserve"> </w:delText>
        </w:r>
      </w:del>
      <w:ins w:id="659" w:author="Cox Olaf" w:date="2015-01-21T13:08:00Z">
        <w:r w:rsidR="00074DCE">
          <w:rPr>
            <w:rStyle w:val="BodyText-BoldAction"/>
          </w:rPr>
          <w:t>must</w:t>
        </w:r>
        <w:r w:rsidR="00074DCE" w:rsidRPr="007F5D6B">
          <w:t xml:space="preserve"> </w:t>
        </w:r>
      </w:ins>
      <w:r w:rsidR="00A71F76" w:rsidRPr="00272A80">
        <w:rPr>
          <w:lang w:eastAsia="zh-CN"/>
        </w:rPr>
        <w:t>use ‘//’ comments instead of ‘/* */’</w:t>
      </w:r>
      <w:r w:rsidR="00A71F76">
        <w:rPr>
          <w:lang w:eastAsia="zh-CN"/>
        </w:rPr>
        <w:t xml:space="preserve"> for </w:t>
      </w:r>
      <w:r w:rsidR="00A71F76" w:rsidRPr="00272A80">
        <w:rPr>
          <w:lang w:eastAsia="zh-CN"/>
        </w:rPr>
        <w:t>comments.</w:t>
      </w:r>
      <w:bookmarkEnd w:id="653"/>
      <w:bookmarkEnd w:id="654"/>
      <w:bookmarkEnd w:id="655"/>
      <w:r w:rsidR="00A71F76">
        <w:rPr>
          <w:lang w:eastAsia="zh-CN"/>
        </w:rPr>
        <w:t xml:space="preserve"> </w:t>
      </w:r>
      <w:r w:rsidR="00A71F76" w:rsidRPr="00665565">
        <w:rPr>
          <w:lang w:eastAsia="zh-CN"/>
        </w:rPr>
        <w:t>The single-line syntax (// …) is preferred even when a comment spans multiple lines.</w:t>
      </w:r>
      <w:bookmarkEnd w:id="656"/>
      <w:bookmarkEnd w:id="657"/>
    </w:p>
    <w:p w14:paraId="2B4E7B32" w14:textId="77777777" w:rsidR="00A71F76" w:rsidRPr="00B054EB" w:rsidRDefault="00A71F76" w:rsidP="00146077">
      <w:pPr>
        <w:pStyle w:val="BodyText-Code"/>
        <w:rPr>
          <w:rStyle w:val="BodyText-Code-Comments"/>
        </w:rPr>
      </w:pPr>
      <w:r w:rsidRPr="00B054EB">
        <w:rPr>
          <w:rStyle w:val="BodyText-Code-Comments"/>
        </w:rPr>
        <w:t xml:space="preserve">// Determine whether system is running Windows Vista or later operating </w:t>
      </w:r>
    </w:p>
    <w:p w14:paraId="2B4E7B33" w14:textId="77777777" w:rsidR="00A71F76" w:rsidRPr="00B054EB" w:rsidRDefault="00A71F76" w:rsidP="00146077">
      <w:pPr>
        <w:pStyle w:val="BodyText-Code"/>
        <w:rPr>
          <w:rStyle w:val="BodyText-Code-Comments"/>
        </w:rPr>
      </w:pPr>
      <w:r w:rsidRPr="00B054EB">
        <w:rPr>
          <w:rStyle w:val="BodyText-Code-Comments"/>
        </w:rPr>
        <w:t xml:space="preserve">// systems (major version &gt;= 6) because they support linked tokens, but </w:t>
      </w:r>
    </w:p>
    <w:p w14:paraId="2B4E7B34" w14:textId="77777777" w:rsidR="00A71F76" w:rsidRPr="00B054EB" w:rsidRDefault="00A71F76" w:rsidP="00146077">
      <w:pPr>
        <w:pStyle w:val="BodyText-Code"/>
        <w:rPr>
          <w:rStyle w:val="BodyText-Code-Comments"/>
        </w:rPr>
      </w:pPr>
      <w:r w:rsidRPr="00B054EB">
        <w:rPr>
          <w:rStyle w:val="BodyText-Code-Comments"/>
        </w:rPr>
        <w:t>// previous versions (major version &lt; 6) do not.</w:t>
      </w:r>
    </w:p>
    <w:p w14:paraId="2B4E7B35" w14:textId="77777777" w:rsidR="00A71F76" w:rsidRPr="00020BE0" w:rsidRDefault="00A71F76" w:rsidP="00146077">
      <w:pPr>
        <w:pStyle w:val="BodyText-Code"/>
      </w:pPr>
      <w:r w:rsidRPr="00B054EB">
        <w:rPr>
          <w:rStyle w:val="BodyText-Code-Keywords"/>
        </w:rPr>
        <w:t>if</w:t>
      </w:r>
      <w:r w:rsidRPr="00020BE0">
        <w:t xml:space="preserve"> (</w:t>
      </w:r>
      <w:r w:rsidRPr="00B054EB">
        <w:rPr>
          <w:rStyle w:val="BodyText-Code-Types"/>
        </w:rPr>
        <w:t>Environment</w:t>
      </w:r>
      <w:r w:rsidRPr="00020BE0">
        <w:t>.OSVersion.Version.Major &gt;= 6)</w:t>
      </w:r>
    </w:p>
    <w:p w14:paraId="2B4E7B36" w14:textId="77777777" w:rsidR="00A71F76" w:rsidRPr="00020BE0" w:rsidRDefault="00A71F76" w:rsidP="00146077">
      <w:pPr>
        <w:pStyle w:val="BodyText-Code"/>
      </w:pPr>
      <w:r w:rsidRPr="00020BE0">
        <w:t>{</w:t>
      </w:r>
    </w:p>
    <w:p w14:paraId="2B4E7B37" w14:textId="77777777" w:rsidR="00A71F76" w:rsidRPr="00020BE0" w:rsidRDefault="00A71F76" w:rsidP="00146077">
      <w:pPr>
        <w:pStyle w:val="BodyText-Code"/>
      </w:pPr>
      <w:r w:rsidRPr="00020BE0">
        <w:t>}</w:t>
      </w:r>
    </w:p>
    <w:p w14:paraId="2B4E7B38" w14:textId="77777777" w:rsidR="00A71F76" w:rsidRDefault="00E21D14" w:rsidP="00E15310">
      <w:pPr>
        <w:pStyle w:val="BodyText-RuleFirstParagraph"/>
        <w:rPr>
          <w:lang w:eastAsia="zh-CN"/>
        </w:rPr>
      </w:pPr>
      <w:r>
        <w:rPr>
          <w:rStyle w:val="BodyText-GuidelineID"/>
        </w:rPr>
        <w:t>G/CM</w:t>
      </w:r>
      <w:r w:rsidR="00E15310">
        <w:rPr>
          <w:rStyle w:val="BodyText-GuidelineID"/>
        </w:rPr>
        <w:t>40</w:t>
      </w:r>
      <w:r w:rsidR="00E15310" w:rsidRPr="0055287F">
        <w:rPr>
          <w:rStyle w:val="TextkrperZchn"/>
        </w:rPr>
        <w:tab/>
      </w:r>
      <w:r w:rsidR="0030733D" w:rsidRPr="005B7E5C">
        <w:rPr>
          <w:rStyle w:val="BodyText-PositiveGreen"/>
        </w:rPr>
        <w:sym w:font="Wingdings" w:char="F0FE"/>
      </w:r>
      <w:r w:rsidR="0030733D" w:rsidRPr="0030733D">
        <w:rPr>
          <w:rFonts w:hint="eastAsia"/>
        </w:rPr>
        <w:t xml:space="preserve"> </w:t>
      </w:r>
      <w:r w:rsidR="0030733D" w:rsidRPr="005B7E5C">
        <w:rPr>
          <w:rStyle w:val="BodyText-BoldAction"/>
          <w:rFonts w:hint="eastAsia"/>
        </w:rPr>
        <w:t>You</w:t>
      </w:r>
      <w:r w:rsidR="0030733D" w:rsidRPr="0030733D">
        <w:rPr>
          <w:rFonts w:hint="eastAsia"/>
        </w:rPr>
        <w:t xml:space="preserve"> </w:t>
      </w:r>
      <w:r w:rsidR="0030733D" w:rsidRPr="005B7E5C">
        <w:rPr>
          <w:rStyle w:val="BodyText-BoldAction"/>
          <w:rFonts w:hint="eastAsia"/>
        </w:rPr>
        <w:t>should</w:t>
      </w:r>
      <w:r w:rsidR="0030733D" w:rsidRPr="007F5D6B">
        <w:t xml:space="preserve"> </w:t>
      </w:r>
      <w:r w:rsidR="00A71F76" w:rsidRPr="003C3EF2">
        <w:t>in</w:t>
      </w:r>
      <w:r w:rsidR="00A71F76">
        <w:t>dent comments at the same level as the code they describe.</w:t>
      </w:r>
    </w:p>
    <w:p w14:paraId="2B4E7B39" w14:textId="77777777" w:rsidR="00A71F76" w:rsidRDefault="00E21D14" w:rsidP="00E15310">
      <w:pPr>
        <w:pStyle w:val="BodyText-RuleFirstParagraph"/>
        <w:rPr>
          <w:lang w:eastAsia="zh-CN"/>
        </w:rPr>
      </w:pPr>
      <w:r>
        <w:rPr>
          <w:rStyle w:val="BodyText-GuidelineID"/>
        </w:rPr>
        <w:t>G/CM</w:t>
      </w:r>
      <w:r w:rsidR="00E15310">
        <w:rPr>
          <w:rStyle w:val="BodyText-GuidelineID"/>
        </w:rPr>
        <w:t>50</w:t>
      </w:r>
      <w:r w:rsidR="00E15310" w:rsidRPr="0055287F">
        <w:rPr>
          <w:rStyle w:val="TextkrperZchn"/>
        </w:rPr>
        <w:tab/>
      </w:r>
      <w:r w:rsidR="0030733D" w:rsidRPr="005B7E5C">
        <w:rPr>
          <w:rStyle w:val="BodyText-PositiveGreen"/>
        </w:rPr>
        <w:sym w:font="Wingdings" w:char="F0FE"/>
      </w:r>
      <w:r w:rsidR="0030733D" w:rsidRPr="0030733D">
        <w:rPr>
          <w:rFonts w:hint="eastAsia"/>
        </w:rPr>
        <w:t xml:space="preserve"> </w:t>
      </w:r>
      <w:r w:rsidR="0030733D" w:rsidRPr="005B7E5C">
        <w:rPr>
          <w:rStyle w:val="BodyText-BoldAction"/>
          <w:rFonts w:hint="eastAsia"/>
        </w:rPr>
        <w:t>You</w:t>
      </w:r>
      <w:r w:rsidR="0030733D" w:rsidRPr="0030733D">
        <w:rPr>
          <w:rFonts w:hint="eastAsia"/>
        </w:rPr>
        <w:t xml:space="preserve"> </w:t>
      </w:r>
      <w:del w:id="660" w:author="Cox Olaf" w:date="2015-01-21T13:09:00Z">
        <w:r w:rsidR="0030733D" w:rsidRPr="005B7E5C" w:rsidDel="00074DCE">
          <w:rPr>
            <w:rStyle w:val="BodyText-BoldAction"/>
            <w:rFonts w:hint="eastAsia"/>
          </w:rPr>
          <w:delText>should</w:delText>
        </w:r>
        <w:r w:rsidR="0030733D" w:rsidRPr="007F5D6B" w:rsidDel="00074DCE">
          <w:delText xml:space="preserve"> </w:delText>
        </w:r>
      </w:del>
      <w:ins w:id="661" w:author="Cox Olaf" w:date="2015-01-21T13:09:00Z">
        <w:r w:rsidR="00074DCE">
          <w:rPr>
            <w:rStyle w:val="BodyText-BoldAction"/>
          </w:rPr>
          <w:t>must</w:t>
        </w:r>
        <w:r w:rsidR="00074DCE" w:rsidRPr="007F5D6B">
          <w:t xml:space="preserve"> </w:t>
        </w:r>
      </w:ins>
      <w:r w:rsidR="00A71F76">
        <w:rPr>
          <w:lang w:eastAsia="zh-CN"/>
        </w:rPr>
        <w:t>use</w:t>
      </w:r>
      <w:r w:rsidR="00A71F76" w:rsidRPr="00710750">
        <w:rPr>
          <w:lang w:eastAsia="zh-CN"/>
        </w:rPr>
        <w:t xml:space="preserve"> full sentences with initial caps, a terminating period and </w:t>
      </w:r>
      <w:r w:rsidR="00A71F76">
        <w:rPr>
          <w:lang w:eastAsia="zh-CN"/>
        </w:rPr>
        <w:t>proper punctuation and spelling in comments.</w:t>
      </w:r>
    </w:p>
    <w:p w14:paraId="2B4E7B3A" w14:textId="77777777" w:rsidR="00A71F76" w:rsidRDefault="00A71F76" w:rsidP="004A6EF7">
      <w:pPr>
        <w:pStyle w:val="BodyText-LocalHeader-GoodCode"/>
      </w:pPr>
      <w:r>
        <w:rPr>
          <w:rFonts w:hint="eastAsia"/>
        </w:rPr>
        <w:t>Good</w:t>
      </w:r>
      <w:r w:rsidRPr="00AD243D">
        <w:rPr>
          <w:rFonts w:hint="eastAsia"/>
        </w:rPr>
        <w:t>:</w:t>
      </w:r>
    </w:p>
    <w:p w14:paraId="2B4E7B3B" w14:textId="77777777" w:rsidR="00A71F76" w:rsidRPr="00B054EB" w:rsidRDefault="00A71F76" w:rsidP="00146077">
      <w:pPr>
        <w:pStyle w:val="BodyText-Code"/>
        <w:rPr>
          <w:rStyle w:val="BodyText-Code-Comments"/>
        </w:rPr>
      </w:pPr>
      <w:r w:rsidRPr="00B054EB">
        <w:rPr>
          <w:rStyle w:val="BodyText-Code-Comments"/>
        </w:rPr>
        <w:t>// Intialize the components on the Windows Form.</w:t>
      </w:r>
    </w:p>
    <w:p w14:paraId="2B4E7B3C" w14:textId="77777777" w:rsidR="00A71F76" w:rsidRPr="00020BE0" w:rsidRDefault="00A71F76" w:rsidP="00146077">
      <w:pPr>
        <w:pStyle w:val="BodyText-Code"/>
      </w:pPr>
      <w:r w:rsidRPr="00020BE0">
        <w:t>InitializeComponent();</w:t>
      </w:r>
    </w:p>
    <w:p w14:paraId="2B4E7B3D" w14:textId="77777777" w:rsidR="00A71F76" w:rsidRDefault="00A71F76" w:rsidP="00A77CC6">
      <w:pPr>
        <w:pStyle w:val="BodyText-LocalHeader-BadCode"/>
      </w:pPr>
      <w:r>
        <w:rPr>
          <w:rFonts w:hint="eastAsia"/>
        </w:rPr>
        <w:t>Bad</w:t>
      </w:r>
      <w:r w:rsidRPr="00915CAC">
        <w:rPr>
          <w:rFonts w:hint="eastAsia"/>
        </w:rPr>
        <w:t>:</w:t>
      </w:r>
    </w:p>
    <w:p w14:paraId="2B4E7B3E" w14:textId="77777777" w:rsidR="00A71F76" w:rsidRPr="00B054EB" w:rsidRDefault="00A71F76" w:rsidP="00146077">
      <w:pPr>
        <w:pStyle w:val="BodyText-Code"/>
        <w:rPr>
          <w:rStyle w:val="BodyText-Code-Comments"/>
        </w:rPr>
      </w:pPr>
      <w:r w:rsidRPr="00B054EB">
        <w:rPr>
          <w:rStyle w:val="BodyText-Code-Comments"/>
        </w:rPr>
        <w:t>//intialize the components on the Windows Form.</w:t>
      </w:r>
    </w:p>
    <w:p w14:paraId="2B4E7B3F" w14:textId="77777777" w:rsidR="00A71F76" w:rsidRPr="00020BE0" w:rsidRDefault="00A71F76" w:rsidP="00146077">
      <w:pPr>
        <w:pStyle w:val="BodyText-Code"/>
      </w:pPr>
      <w:r w:rsidRPr="00020BE0">
        <w:t>InitializeComponent();</w:t>
      </w:r>
    </w:p>
    <w:p w14:paraId="2B4E7B40" w14:textId="77777777" w:rsidR="00A71F76" w:rsidRDefault="00A71F76" w:rsidP="009060ED">
      <w:pPr>
        <w:pStyle w:val="berschrift3"/>
        <w:rPr>
          <w:lang w:eastAsia="zh-CN"/>
        </w:rPr>
      </w:pPr>
      <w:bookmarkStart w:id="662" w:name="_Ref401765690"/>
      <w:r>
        <w:rPr>
          <w:lang w:eastAsia="zh-CN"/>
        </w:rPr>
        <w:t>Inline Code</w:t>
      </w:r>
      <w:r>
        <w:rPr>
          <w:rFonts w:hint="eastAsia"/>
          <w:lang w:eastAsia="zh-CN"/>
        </w:rPr>
        <w:t xml:space="preserve"> </w:t>
      </w:r>
      <w:r w:rsidRPr="009060ED">
        <w:t>Comments</w:t>
      </w:r>
      <w:bookmarkEnd w:id="662"/>
    </w:p>
    <w:p w14:paraId="2B4E7B41" w14:textId="77777777" w:rsidR="00A71F76" w:rsidRDefault="00E21D14" w:rsidP="00145DE5">
      <w:pPr>
        <w:pStyle w:val="BodyText-RuleFirstParagraph"/>
      </w:pPr>
      <w:r>
        <w:rPr>
          <w:rStyle w:val="BodyText-GuidelineID"/>
        </w:rPr>
        <w:t>G/ICM</w:t>
      </w:r>
      <w:r w:rsidR="003C2369">
        <w:rPr>
          <w:rStyle w:val="BodyText-GuidelineID"/>
        </w:rPr>
        <w:t>1</w:t>
      </w:r>
      <w:r w:rsidR="00145DE5">
        <w:rPr>
          <w:rStyle w:val="BodyText-GuidelineID"/>
        </w:rPr>
        <w:t>0</w:t>
      </w:r>
      <w:r w:rsidR="00145DE5" w:rsidRPr="0055287F">
        <w:rPr>
          <w:rStyle w:val="TextkrperZchn"/>
        </w:rPr>
        <w:tab/>
      </w:r>
      <w:ins w:id="663" w:author="Cox Olaf" w:date="2015-01-21T13:09:00Z">
        <w:r w:rsidR="00074DCE" w:rsidRPr="005B7E5C">
          <w:rPr>
            <w:rStyle w:val="BodyText-PositiveGreen"/>
          </w:rPr>
          <w:sym w:font="Wingdings" w:char="F0FE"/>
        </w:r>
        <w:r w:rsidR="00074DCE" w:rsidRPr="0030733D">
          <w:rPr>
            <w:rFonts w:hint="eastAsia"/>
          </w:rPr>
          <w:t xml:space="preserve"> </w:t>
        </w:r>
      </w:ins>
      <w:r w:rsidR="00A71F76">
        <w:t xml:space="preserve">Inline comments </w:t>
      </w:r>
      <w:del w:id="664" w:author="Cox Olaf" w:date="2015-01-21T13:09:00Z">
        <w:r w:rsidR="00A71F76" w:rsidDel="00074DCE">
          <w:delText xml:space="preserve">should </w:delText>
        </w:r>
      </w:del>
      <w:ins w:id="665" w:author="Cox Olaf" w:date="2015-01-21T13:09:00Z">
        <w:r w:rsidR="00AE6BC6" w:rsidRPr="00AE6BC6">
          <w:rPr>
            <w:b/>
            <w:rPrChange w:id="666" w:author="Cox Olaf" w:date="2015-01-21T13:09:00Z">
              <w:rPr>
                <w:color w:val="0000FF"/>
              </w:rPr>
            </w:rPrChange>
          </w:rPr>
          <w:t>must</w:t>
        </w:r>
        <w:r w:rsidR="00074DCE">
          <w:t xml:space="preserve"> </w:t>
        </w:r>
      </w:ins>
      <w:r w:rsidR="00A71F76">
        <w:t>be included on their own line and should be indented at the same level as the code they are commenting on,</w:t>
      </w:r>
      <w:r w:rsidR="00A71F76" w:rsidRPr="004D3E1A">
        <w:t xml:space="preserve"> with a blank line before, but none after. Comments describing a block of code should appear on a line by themselves, indented as the code they describe, with one blank line before it and one blank line after it.</w:t>
      </w:r>
      <w:r w:rsidR="00A71F76">
        <w:t xml:space="preserve">  For example:</w:t>
      </w:r>
    </w:p>
    <w:p w14:paraId="2B4E7B42" w14:textId="77777777" w:rsidR="00A71F76" w:rsidRPr="00020BE0" w:rsidRDefault="00A71F76" w:rsidP="00F30957">
      <w:pPr>
        <w:pStyle w:val="BodyText-Code"/>
      </w:pPr>
      <w:r w:rsidRPr="00F30957">
        <w:rPr>
          <w:rStyle w:val="BodyText-Code-Keywords"/>
        </w:rPr>
        <w:t xml:space="preserve">if </w:t>
      </w:r>
      <w:r w:rsidRPr="00020BE0">
        <w:t>(MAXVAL &gt;= exampleLength)</w:t>
      </w:r>
    </w:p>
    <w:p w14:paraId="2B4E7B43" w14:textId="77777777" w:rsidR="00A71F76" w:rsidRPr="00020BE0" w:rsidRDefault="00A71F76" w:rsidP="00F30957">
      <w:pPr>
        <w:pStyle w:val="BodyText-Code"/>
      </w:pPr>
      <w:r w:rsidRPr="00020BE0">
        <w:t>{</w:t>
      </w:r>
    </w:p>
    <w:p w14:paraId="2B4E7B44" w14:textId="77777777" w:rsidR="00A71F76" w:rsidRPr="00F30957" w:rsidRDefault="00A71F76" w:rsidP="00F30957">
      <w:pPr>
        <w:pStyle w:val="BodyText-Code"/>
        <w:rPr>
          <w:rStyle w:val="BodyText-Code-Comments"/>
        </w:rPr>
      </w:pPr>
      <w:r w:rsidRPr="00F30957">
        <w:rPr>
          <w:rStyle w:val="BodyText-Code-Comments"/>
        </w:rPr>
        <w:t xml:space="preserve">    // Reprort the error.</w:t>
      </w:r>
    </w:p>
    <w:p w14:paraId="2B4E7B45" w14:textId="77777777" w:rsidR="00A71F76" w:rsidRPr="00020BE0" w:rsidRDefault="00A71F76" w:rsidP="00F30957">
      <w:pPr>
        <w:pStyle w:val="BodyText-Code"/>
      </w:pPr>
      <w:r w:rsidRPr="00020BE0">
        <w:t xml:space="preserve">    ReportError(GetLastError());</w:t>
      </w:r>
    </w:p>
    <w:p w14:paraId="2B4E7B46" w14:textId="77777777" w:rsidR="00A71F76" w:rsidRPr="00020BE0" w:rsidRDefault="00A71F76" w:rsidP="00F30957">
      <w:pPr>
        <w:pStyle w:val="BodyText-Code"/>
      </w:pPr>
    </w:p>
    <w:p w14:paraId="2B4E7B47" w14:textId="77777777" w:rsidR="00A71F76" w:rsidRPr="00F30957" w:rsidRDefault="00A71F76" w:rsidP="00F30957">
      <w:pPr>
        <w:pStyle w:val="BodyText-Code"/>
        <w:rPr>
          <w:rStyle w:val="BodyText-Code-Comments"/>
        </w:rPr>
      </w:pPr>
      <w:r w:rsidRPr="00F30957">
        <w:rPr>
          <w:rStyle w:val="BodyText-Code-Comments"/>
        </w:rPr>
        <w:t xml:space="preserve">    // The value is out of range, we cannot continue.</w:t>
      </w:r>
    </w:p>
    <w:p w14:paraId="2B4E7B48" w14:textId="77777777" w:rsidR="00A71F76" w:rsidRPr="00020BE0" w:rsidRDefault="00A71F76" w:rsidP="00F30957">
      <w:pPr>
        <w:pStyle w:val="BodyText-Code"/>
      </w:pPr>
      <w:r w:rsidRPr="00020BE0">
        <w:t xml:space="preserve">    </w:t>
      </w:r>
      <w:r w:rsidRPr="00F30957">
        <w:rPr>
          <w:rStyle w:val="BodyText-Code-Keywords"/>
        </w:rPr>
        <w:t>return</w:t>
      </w:r>
      <w:r w:rsidRPr="00020BE0">
        <w:t xml:space="preserve"> E_INVALIDARG;</w:t>
      </w:r>
    </w:p>
    <w:p w14:paraId="2B4E7B49" w14:textId="77777777" w:rsidR="00A71F76" w:rsidRPr="00020BE0" w:rsidRDefault="00A71F76" w:rsidP="00F30957">
      <w:pPr>
        <w:pStyle w:val="BodyText-Code"/>
      </w:pPr>
      <w:r w:rsidRPr="00020BE0">
        <w:t>}</w:t>
      </w:r>
    </w:p>
    <w:p w14:paraId="2B4E7B4A" w14:textId="77777777" w:rsidR="00A71F76" w:rsidRDefault="003C2369" w:rsidP="00145DE5">
      <w:pPr>
        <w:pStyle w:val="BodyText-RuleFirstParagraph"/>
      </w:pPr>
      <w:r>
        <w:rPr>
          <w:rStyle w:val="BodyText-GuidelineID"/>
        </w:rPr>
        <w:t>G/ICM20</w:t>
      </w:r>
      <w:r w:rsidR="00145DE5" w:rsidRPr="0055287F">
        <w:rPr>
          <w:rStyle w:val="TextkrperZchn"/>
        </w:rPr>
        <w:tab/>
      </w:r>
      <w:ins w:id="667" w:author="Cox Olaf" w:date="2015-01-21T13:10:00Z">
        <w:r w:rsidR="00AD73CB" w:rsidRPr="005B7E5C">
          <w:rPr>
            <w:rStyle w:val="BodyText-PositiveGreen"/>
          </w:rPr>
          <w:sym w:font="Wingdings" w:char="F0FE"/>
        </w:r>
        <w:r w:rsidR="00AD73CB" w:rsidRPr="0030733D">
          <w:rPr>
            <w:rFonts w:hint="eastAsia"/>
          </w:rPr>
          <w:t xml:space="preserve"> </w:t>
        </w:r>
      </w:ins>
      <w:r w:rsidR="00A71F76">
        <w:t>Inline comments are permissible on the same line as the actual code only when giving a brief description of a structure member, class member variable, parameter, or a short statement. In this case it is a good idea to align the comments for all variables.  For example:</w:t>
      </w:r>
    </w:p>
    <w:p w14:paraId="2B4E7B4B" w14:textId="77777777" w:rsidR="00767D53" w:rsidRPr="00145DE5" w:rsidRDefault="00767D53" w:rsidP="00F30957">
      <w:pPr>
        <w:pStyle w:val="BodyText-Code"/>
        <w:rPr>
          <w:rStyle w:val="BodyText-Code-Comments"/>
          <w:rFonts w:eastAsia="NSimSun"/>
        </w:rPr>
      </w:pPr>
      <w:r w:rsidRPr="00145DE5">
        <w:rPr>
          <w:rStyle w:val="BodyText-Code-Comments"/>
          <w:rFonts w:eastAsia="NSimSun"/>
        </w:rPr>
        <w:lastRenderedPageBreak/>
        <w:t>// C++ sample:</w:t>
      </w:r>
    </w:p>
    <w:p w14:paraId="2B4E7B4C" w14:textId="77777777" w:rsidR="00A71F76" w:rsidRPr="00020BE0" w:rsidRDefault="00A71F76" w:rsidP="00F30957">
      <w:pPr>
        <w:pStyle w:val="BodyText-Code"/>
      </w:pPr>
      <w:r w:rsidRPr="00F30957">
        <w:rPr>
          <w:rStyle w:val="BodyText-Code-Keywords"/>
        </w:rPr>
        <w:t>class</w:t>
      </w:r>
      <w:r w:rsidRPr="00020BE0">
        <w:t xml:space="preserve"> Example</w:t>
      </w:r>
    </w:p>
    <w:p w14:paraId="2B4E7B4D" w14:textId="77777777" w:rsidR="00A71F76" w:rsidRPr="00020BE0" w:rsidRDefault="00A71F76" w:rsidP="00F30957">
      <w:pPr>
        <w:pStyle w:val="BodyText-Code"/>
      </w:pPr>
      <w:r w:rsidRPr="00020BE0">
        <w:t>{</w:t>
      </w:r>
    </w:p>
    <w:p w14:paraId="2B4E7B4E" w14:textId="77777777" w:rsidR="00A71F76" w:rsidRPr="00020BE0" w:rsidRDefault="00A71F76" w:rsidP="00F30957">
      <w:pPr>
        <w:pStyle w:val="BodyText-Code"/>
        <w:rPr>
          <w:lang w:eastAsia="zh-CN"/>
        </w:rPr>
      </w:pPr>
      <w:r w:rsidRPr="00F30957">
        <w:rPr>
          <w:rStyle w:val="BodyText-Code-Keywords"/>
        </w:rPr>
        <w:t>public</w:t>
      </w:r>
      <w:r w:rsidRPr="00020BE0">
        <w:t>:</w:t>
      </w:r>
    </w:p>
    <w:p w14:paraId="2B4E7B4F" w14:textId="77777777" w:rsidR="00A71F76" w:rsidRPr="00020BE0" w:rsidRDefault="00A71F76" w:rsidP="00F30957">
      <w:pPr>
        <w:pStyle w:val="BodyText-Code"/>
        <w:rPr>
          <w:lang w:eastAsia="zh-CN"/>
        </w:rPr>
      </w:pPr>
      <w:r w:rsidRPr="00020BE0">
        <w:rPr>
          <w:lang w:eastAsia="zh-CN"/>
        </w:rPr>
        <w:t xml:space="preserve">    ...</w:t>
      </w:r>
    </w:p>
    <w:p w14:paraId="2B4E7B50" w14:textId="77777777" w:rsidR="00A71F76" w:rsidRPr="00020BE0" w:rsidRDefault="00A71F76" w:rsidP="00F30957">
      <w:pPr>
        <w:pStyle w:val="BodyText-Code"/>
        <w:rPr>
          <w:lang w:eastAsia="zh-CN"/>
        </w:rPr>
      </w:pPr>
    </w:p>
    <w:p w14:paraId="2B4E7B51" w14:textId="77777777" w:rsidR="00A71F76" w:rsidRPr="00020BE0" w:rsidRDefault="00A71F76" w:rsidP="00F30957">
      <w:pPr>
        <w:pStyle w:val="BodyText-Code"/>
      </w:pPr>
      <w:r w:rsidRPr="00020BE0">
        <w:t xml:space="preserve">    </w:t>
      </w:r>
      <w:r w:rsidRPr="00F30957">
        <w:rPr>
          <w:rStyle w:val="BodyText-Code-Keywords"/>
        </w:rPr>
        <w:t>void</w:t>
      </w:r>
      <w:r w:rsidRPr="00020BE0">
        <w:rPr>
          <w:lang w:eastAsia="zh-CN"/>
        </w:rPr>
        <w:t xml:space="preserve"> TestFunction</w:t>
      </w:r>
      <w:r w:rsidR="00146077">
        <w:rPr>
          <w:lang w:eastAsia="zh-CN"/>
        </w:rPr>
        <w:t>()</w:t>
      </w:r>
    </w:p>
    <w:p w14:paraId="2B4E7B52" w14:textId="77777777" w:rsidR="00A71F76" w:rsidRPr="00020BE0" w:rsidRDefault="00146077" w:rsidP="00F30957">
      <w:pPr>
        <w:pStyle w:val="BodyText-Code"/>
      </w:pPr>
      <w:r>
        <w:t xml:space="preserve">    </w:t>
      </w:r>
      <w:r w:rsidR="00A71F76" w:rsidRPr="00020BE0">
        <w:t>{</w:t>
      </w:r>
    </w:p>
    <w:p w14:paraId="2B4E7B53" w14:textId="77777777" w:rsidR="00A71F76" w:rsidRPr="00020BE0" w:rsidRDefault="00A71F76" w:rsidP="00F30957">
      <w:pPr>
        <w:pStyle w:val="BodyText-Code"/>
      </w:pPr>
      <w:r w:rsidRPr="00020BE0">
        <w:t xml:space="preserve">    ...</w:t>
      </w:r>
    </w:p>
    <w:p w14:paraId="2B4E7B54" w14:textId="77777777" w:rsidR="00A71F76" w:rsidRPr="00F30957" w:rsidRDefault="00A71F76" w:rsidP="00F30957">
      <w:pPr>
        <w:pStyle w:val="BodyText-Code"/>
        <w:rPr>
          <w:rStyle w:val="BodyText-Code-Keywords"/>
        </w:rPr>
      </w:pPr>
      <w:r w:rsidRPr="00F30957">
        <w:rPr>
          <w:rStyle w:val="BodyText-Code-Keywords"/>
        </w:rPr>
        <w:t xml:space="preserve">        do</w:t>
      </w:r>
    </w:p>
    <w:p w14:paraId="2B4E7B55" w14:textId="77777777" w:rsidR="00A71F76" w:rsidRPr="00020BE0" w:rsidRDefault="00A71F76" w:rsidP="00F30957">
      <w:pPr>
        <w:pStyle w:val="BodyText-Code"/>
      </w:pPr>
      <w:r w:rsidRPr="00020BE0">
        <w:t xml:space="preserve">        {</w:t>
      </w:r>
    </w:p>
    <w:p w14:paraId="2B4E7B56" w14:textId="77777777" w:rsidR="00A71F76" w:rsidRPr="00020BE0" w:rsidRDefault="00A71F76" w:rsidP="00F30957">
      <w:pPr>
        <w:pStyle w:val="BodyText-Code"/>
      </w:pPr>
      <w:r w:rsidRPr="00020BE0">
        <w:t xml:space="preserve">            ...</w:t>
      </w:r>
    </w:p>
    <w:p w14:paraId="2B4E7B57" w14:textId="77777777" w:rsidR="00A71F76" w:rsidRPr="00020BE0" w:rsidRDefault="00A71F76" w:rsidP="00F30957">
      <w:pPr>
        <w:pStyle w:val="BodyText-Code"/>
      </w:pPr>
      <w:r w:rsidRPr="00020BE0">
        <w:t xml:space="preserve">        }</w:t>
      </w:r>
    </w:p>
    <w:p w14:paraId="2B4E7B58" w14:textId="77777777" w:rsidR="00A71F76" w:rsidRPr="00145DE5" w:rsidRDefault="00A71F76" w:rsidP="00F30957">
      <w:pPr>
        <w:pStyle w:val="BodyText-Code"/>
        <w:rPr>
          <w:rStyle w:val="BodyText-Code-Comments"/>
        </w:rPr>
      </w:pPr>
      <w:r w:rsidRPr="00F30957">
        <w:rPr>
          <w:rStyle w:val="BodyText-Code-Keywords"/>
        </w:rPr>
        <w:t xml:space="preserve">        while</w:t>
      </w:r>
      <w:r w:rsidRPr="00020BE0">
        <w:t xml:space="preserve"> (!finished); </w:t>
      </w:r>
      <w:r w:rsidRPr="00145DE5">
        <w:rPr>
          <w:rStyle w:val="BodyText-Code-Comments"/>
        </w:rPr>
        <w:t>// Continue if not finished.</w:t>
      </w:r>
    </w:p>
    <w:p w14:paraId="2B4E7B59" w14:textId="77777777" w:rsidR="00A71F76" w:rsidRPr="00020BE0" w:rsidRDefault="00A71F76" w:rsidP="00F30957">
      <w:pPr>
        <w:pStyle w:val="BodyText-Code"/>
      </w:pPr>
      <w:r w:rsidRPr="00020BE0">
        <w:t xml:space="preserve">    }</w:t>
      </w:r>
    </w:p>
    <w:p w14:paraId="2B4E7B5A" w14:textId="77777777" w:rsidR="00A71F76" w:rsidRPr="00020BE0" w:rsidRDefault="00A71F76" w:rsidP="00F30957">
      <w:pPr>
        <w:pStyle w:val="BodyText-Code"/>
      </w:pPr>
    </w:p>
    <w:p w14:paraId="2B4E7B5B" w14:textId="77777777" w:rsidR="00A71F76" w:rsidRPr="00020BE0" w:rsidRDefault="00A71F76" w:rsidP="00F30957">
      <w:pPr>
        <w:pStyle w:val="BodyText-Code"/>
      </w:pPr>
      <w:r w:rsidRPr="00F30957">
        <w:rPr>
          <w:rStyle w:val="BodyText-Code-Keywords"/>
        </w:rPr>
        <w:t>private</w:t>
      </w:r>
      <w:r w:rsidRPr="00020BE0">
        <w:t>:</w:t>
      </w:r>
    </w:p>
    <w:p w14:paraId="2B4E7B5C" w14:textId="77777777" w:rsidR="00A71F76" w:rsidRPr="00020BE0" w:rsidRDefault="00A71F76" w:rsidP="00F30957">
      <w:pPr>
        <w:pStyle w:val="BodyText-Code"/>
      </w:pPr>
      <w:r w:rsidRPr="00020BE0">
        <w:t xml:space="preserve">    </w:t>
      </w:r>
      <w:r w:rsidRPr="00F30957">
        <w:rPr>
          <w:rStyle w:val="BodyText-Code-Keywords"/>
        </w:rPr>
        <w:t>int</w:t>
      </w:r>
      <w:r w:rsidRPr="00020BE0">
        <w:t xml:space="preserve"> m_length;     </w:t>
      </w:r>
      <w:r w:rsidR="00AE6BC6" w:rsidRPr="00AE6BC6">
        <w:rPr>
          <w:color w:val="00B050"/>
          <w:rPrChange w:id="668" w:author="Cox Olaf" w:date="2015-01-21T13:11:00Z">
            <w:rPr>
              <w:color w:val="0000FF"/>
            </w:rPr>
          </w:rPrChange>
        </w:rPr>
        <w:t>// The length of the example</w:t>
      </w:r>
    </w:p>
    <w:p w14:paraId="2B4E7B5D" w14:textId="77777777" w:rsidR="00A71F76" w:rsidRPr="00020BE0" w:rsidRDefault="00A71F76" w:rsidP="00F30957">
      <w:pPr>
        <w:pStyle w:val="BodyText-Code"/>
      </w:pPr>
      <w:r w:rsidRPr="00020BE0">
        <w:t xml:space="preserve">    </w:t>
      </w:r>
      <w:r w:rsidRPr="00F30957">
        <w:rPr>
          <w:rStyle w:val="BodyText-Code-Keywords"/>
        </w:rPr>
        <w:t>float</w:t>
      </w:r>
      <w:r w:rsidRPr="00020BE0">
        <w:t xml:space="preserve"> m_accuracy; </w:t>
      </w:r>
      <w:r w:rsidR="00AE6BC6" w:rsidRPr="00AE6BC6">
        <w:rPr>
          <w:color w:val="00B050"/>
          <w:rPrChange w:id="669" w:author="Cox Olaf" w:date="2015-01-21T13:11:00Z">
            <w:rPr>
              <w:color w:val="0000FF"/>
            </w:rPr>
          </w:rPrChange>
        </w:rPr>
        <w:t>// The accuracy of the example</w:t>
      </w:r>
    </w:p>
    <w:p w14:paraId="2B4E7B5E" w14:textId="77777777" w:rsidR="00A71F76" w:rsidRPr="00020BE0" w:rsidRDefault="00A71F76" w:rsidP="00F30957">
      <w:pPr>
        <w:pStyle w:val="BodyText-Code"/>
      </w:pPr>
      <w:r w:rsidRPr="00020BE0">
        <w:t>};</w:t>
      </w:r>
    </w:p>
    <w:p w14:paraId="2B4E7B5F" w14:textId="77777777" w:rsidR="00A71F76" w:rsidRDefault="003C2369" w:rsidP="00145DE5">
      <w:pPr>
        <w:pStyle w:val="BodyText-RuleFirstParagraph"/>
        <w:rPr>
          <w:lang w:eastAsia="zh-CN"/>
        </w:rPr>
      </w:pPr>
      <w:r>
        <w:rPr>
          <w:rStyle w:val="BodyText-GuidelineID"/>
        </w:rPr>
        <w:t>G/ICM3</w:t>
      </w:r>
      <w:r w:rsidR="00145DE5">
        <w:rPr>
          <w:rStyle w:val="BodyText-GuidelineID"/>
        </w:rPr>
        <w:t>0</w:t>
      </w:r>
      <w:r w:rsidR="00145DE5" w:rsidRPr="0055287F">
        <w:rPr>
          <w:rStyle w:val="TextkrperZchn"/>
        </w:rPr>
        <w:tab/>
      </w:r>
      <w:r w:rsidR="001B1D13" w:rsidRPr="001B1D13">
        <w:rPr>
          <w:rStyle w:val="BodyText-NegativeRed"/>
        </w:rPr>
        <w:sym w:font="Wingdings" w:char="F0FD"/>
      </w:r>
      <w:r w:rsidR="001B1D13" w:rsidRPr="001B1D13">
        <w:t xml:space="preserve"> </w:t>
      </w:r>
      <w:r w:rsidR="001B1D13" w:rsidRPr="001B1D13">
        <w:rPr>
          <w:rStyle w:val="BodyText-BoldAction"/>
        </w:rPr>
        <w:t>You</w:t>
      </w:r>
      <w:r w:rsidR="001B1D13" w:rsidRPr="001B1D13">
        <w:t xml:space="preserve"> </w:t>
      </w:r>
      <w:r w:rsidR="001B1D13" w:rsidRPr="001B1D13">
        <w:rPr>
          <w:rStyle w:val="BodyText-BoldAction"/>
        </w:rPr>
        <w:t>should</w:t>
      </w:r>
      <w:r w:rsidR="001B1D13" w:rsidRPr="001B1D13">
        <w:t xml:space="preserve"> </w:t>
      </w:r>
      <w:r w:rsidR="001B1D13" w:rsidRPr="001B1D13">
        <w:rPr>
          <w:rStyle w:val="BodyText-BoldAction"/>
        </w:rPr>
        <w:t>not</w:t>
      </w:r>
      <w:r w:rsidR="001B1D13" w:rsidRPr="001B1D13">
        <w:t xml:space="preserve"> </w:t>
      </w:r>
      <w:r w:rsidR="00A71F76">
        <w:t>drown your code in comments. Commenting every line with obvious descriptions of what the code does actually hinders readability and comprehension. Single-line comments should be used when the code is doing something that might not be immediately obvious.</w:t>
      </w:r>
    </w:p>
    <w:p w14:paraId="2B4E7B60" w14:textId="77777777" w:rsidR="00A71F76" w:rsidRDefault="00A71F76" w:rsidP="009521C6">
      <w:pPr>
        <w:pStyle w:val="Textkrper"/>
      </w:pPr>
      <w:r>
        <w:t>The following example contains many unnecessary comments</w:t>
      </w:r>
      <w:r>
        <w:rPr>
          <w:rFonts w:hint="eastAsia"/>
          <w:lang w:eastAsia="zh-CN"/>
        </w:rPr>
        <w:t>:</w:t>
      </w:r>
    </w:p>
    <w:p w14:paraId="2B4E7B61" w14:textId="77777777" w:rsidR="00A71F76" w:rsidRDefault="00A71F76" w:rsidP="00A77CC6">
      <w:pPr>
        <w:pStyle w:val="BodyText-LocalHeader-BadCode"/>
      </w:pPr>
      <w:r>
        <w:rPr>
          <w:rFonts w:hint="eastAsia"/>
        </w:rPr>
        <w:t>Bad</w:t>
      </w:r>
      <w:r w:rsidRPr="00915CAC">
        <w:rPr>
          <w:rFonts w:hint="eastAsia"/>
        </w:rPr>
        <w:t>:</w:t>
      </w:r>
    </w:p>
    <w:p w14:paraId="2B4E7B62" w14:textId="77777777" w:rsidR="00A71F76" w:rsidRPr="00B054EB" w:rsidRDefault="00A71F76" w:rsidP="0015502B">
      <w:pPr>
        <w:pStyle w:val="BodyText-Code"/>
        <w:rPr>
          <w:rStyle w:val="BodyText-Code-Comments"/>
        </w:rPr>
      </w:pPr>
      <w:r w:rsidRPr="00B054EB">
        <w:rPr>
          <w:rStyle w:val="BodyText-Code-Comments"/>
        </w:rPr>
        <w:t>// Loop through each item in the wrinkles array</w:t>
      </w:r>
    </w:p>
    <w:p w14:paraId="2B4E7B63" w14:textId="77777777" w:rsidR="00A71F76" w:rsidRPr="00020BE0" w:rsidRDefault="00A71F76" w:rsidP="0015502B">
      <w:pPr>
        <w:pStyle w:val="BodyText-Code"/>
      </w:pPr>
      <w:r w:rsidRPr="00B054EB">
        <w:rPr>
          <w:rStyle w:val="BodyText-Code-Keywords"/>
        </w:rPr>
        <w:t>for</w:t>
      </w:r>
      <w:r w:rsidRPr="00020BE0">
        <w:t xml:space="preserve"> (</w:t>
      </w:r>
      <w:r w:rsidRPr="00B054EB">
        <w:rPr>
          <w:rStyle w:val="BodyText-Code-Keywords"/>
        </w:rPr>
        <w:t>int</w:t>
      </w:r>
      <w:r w:rsidRPr="00020BE0">
        <w:t xml:space="preserve"> i = 0; i &lt;= nLastWrinkle; i++)</w:t>
      </w:r>
    </w:p>
    <w:p w14:paraId="2B4E7B64" w14:textId="77777777" w:rsidR="00A71F76" w:rsidRPr="00020BE0" w:rsidRDefault="00A71F76" w:rsidP="0015502B">
      <w:pPr>
        <w:pStyle w:val="BodyText-Code"/>
      </w:pPr>
      <w:r w:rsidRPr="00020BE0">
        <w:t>{</w:t>
      </w:r>
    </w:p>
    <w:p w14:paraId="2B4E7B65" w14:textId="77777777" w:rsidR="00A71F76" w:rsidRPr="00B054EB" w:rsidRDefault="00A71F76" w:rsidP="0015502B">
      <w:pPr>
        <w:pStyle w:val="BodyText-Code"/>
        <w:rPr>
          <w:rStyle w:val="BodyText-Code-Comments"/>
        </w:rPr>
      </w:pPr>
      <w:r w:rsidRPr="00020BE0">
        <w:t xml:space="preserve">    Wrinkle *pWrinkle = apWrinkles[i];    </w:t>
      </w:r>
      <w:r w:rsidRPr="00B054EB">
        <w:rPr>
          <w:rStyle w:val="BodyText-Code-Comments"/>
        </w:rPr>
        <w:t>// Get the next wrinkle</w:t>
      </w:r>
    </w:p>
    <w:p w14:paraId="2B4E7B66" w14:textId="77777777" w:rsidR="00A71F76" w:rsidRPr="00B054EB" w:rsidRDefault="00A71F76" w:rsidP="0015502B">
      <w:pPr>
        <w:pStyle w:val="BodyText-Code"/>
        <w:rPr>
          <w:rStyle w:val="BodyText-Code-Comments"/>
        </w:rPr>
      </w:pPr>
      <w:r w:rsidRPr="00020BE0">
        <w:t xml:space="preserve">    </w:t>
      </w:r>
      <w:r w:rsidRPr="00B054EB">
        <w:rPr>
          <w:rStyle w:val="BodyText-Code-Keywords"/>
        </w:rPr>
        <w:t>if</w:t>
      </w:r>
      <w:r w:rsidRPr="00020BE0">
        <w:t xml:space="preserve"> (pWrinkle-&gt;IsNew() &amp;&amp;              </w:t>
      </w:r>
      <w:r w:rsidRPr="00B054EB">
        <w:rPr>
          <w:rStyle w:val="BodyText-Code-Comments"/>
        </w:rPr>
        <w:t>// Process if it’s a new wrinkle</w:t>
      </w:r>
    </w:p>
    <w:p w14:paraId="2B4E7B67" w14:textId="77777777" w:rsidR="00A71F76" w:rsidRPr="00B054EB" w:rsidRDefault="00A71F76" w:rsidP="0015502B">
      <w:pPr>
        <w:pStyle w:val="BodyText-Code"/>
        <w:rPr>
          <w:rStyle w:val="BodyText-Code-Comments"/>
        </w:rPr>
      </w:pPr>
      <w:r w:rsidRPr="00020BE0">
        <w:t xml:space="preserve">        nMaxImpact &lt; pWrinkle-&gt;GetImpact()) </w:t>
      </w:r>
      <w:r w:rsidRPr="00B054EB">
        <w:rPr>
          <w:rStyle w:val="BodyText-Code-Comments"/>
        </w:rPr>
        <w:t>// And it has the biggest impact</w:t>
      </w:r>
    </w:p>
    <w:p w14:paraId="2B4E7B68" w14:textId="77777777" w:rsidR="00A71F76" w:rsidRPr="00020BE0" w:rsidRDefault="00A71F76" w:rsidP="0015502B">
      <w:pPr>
        <w:pStyle w:val="BodyText-Code"/>
      </w:pPr>
      <w:r w:rsidRPr="00020BE0">
        <w:t xml:space="preserve">    {</w:t>
      </w:r>
    </w:p>
    <w:p w14:paraId="2B4E7B69" w14:textId="77777777" w:rsidR="00A71F76" w:rsidRPr="00B054EB" w:rsidRDefault="00A71F76" w:rsidP="0015502B">
      <w:pPr>
        <w:pStyle w:val="BodyText-Code"/>
        <w:rPr>
          <w:rStyle w:val="BodyText-Code-Comments"/>
        </w:rPr>
      </w:pPr>
      <w:r w:rsidRPr="00020BE0">
        <w:t xml:space="preserve">        nMaxImpact = pWrinkle-&gt;GetImpact(); </w:t>
      </w:r>
      <w:r w:rsidRPr="00B054EB">
        <w:rPr>
          <w:rStyle w:val="BodyText-Code-Comments"/>
        </w:rPr>
        <w:t>// Save its impact for comparison</w:t>
      </w:r>
    </w:p>
    <w:p w14:paraId="2B4E7B6A" w14:textId="77777777" w:rsidR="00A71F76" w:rsidRPr="00B054EB" w:rsidRDefault="00A71F76" w:rsidP="0015502B">
      <w:pPr>
        <w:pStyle w:val="BodyText-Code"/>
        <w:rPr>
          <w:rStyle w:val="BodyText-Code-Comments"/>
        </w:rPr>
      </w:pPr>
      <w:r w:rsidRPr="00020BE0">
        <w:t xml:space="preserve">        pBestWrinkle = pWrinkle;        </w:t>
      </w:r>
      <w:r w:rsidRPr="00B054EB">
        <w:rPr>
          <w:rStyle w:val="BodyText-Code-Comments"/>
        </w:rPr>
        <w:t>// Remember this wrinkle as well</w:t>
      </w:r>
    </w:p>
    <w:p w14:paraId="2B4E7B6B" w14:textId="77777777" w:rsidR="00A71F76" w:rsidRPr="00020BE0" w:rsidRDefault="00A71F76" w:rsidP="0015502B">
      <w:pPr>
        <w:pStyle w:val="BodyText-Code"/>
      </w:pPr>
      <w:r w:rsidRPr="00020BE0">
        <w:t xml:space="preserve">    }</w:t>
      </w:r>
    </w:p>
    <w:p w14:paraId="2B4E7B6C" w14:textId="77777777" w:rsidR="00A71F76" w:rsidRPr="00020BE0" w:rsidRDefault="00A71F76" w:rsidP="0015502B">
      <w:pPr>
        <w:pStyle w:val="BodyText-Code"/>
        <w:rPr>
          <w:lang w:eastAsia="zh-CN"/>
        </w:rPr>
      </w:pPr>
      <w:r w:rsidRPr="00020BE0">
        <w:t>}</w:t>
      </w:r>
    </w:p>
    <w:p w14:paraId="2B4E7B6D" w14:textId="77777777" w:rsidR="00A71F76" w:rsidRDefault="00A71F76" w:rsidP="009521C6">
      <w:pPr>
        <w:pStyle w:val="Textkrper"/>
        <w:rPr>
          <w:lang w:eastAsia="zh-CN"/>
        </w:rPr>
      </w:pPr>
      <w:r w:rsidRPr="00663036">
        <w:rPr>
          <w:lang w:eastAsia="zh-CN"/>
        </w:rPr>
        <w:t>A better implementation would be</w:t>
      </w:r>
      <w:r>
        <w:rPr>
          <w:rFonts w:hint="eastAsia"/>
          <w:lang w:eastAsia="zh-CN"/>
        </w:rPr>
        <w:t>:</w:t>
      </w:r>
    </w:p>
    <w:p w14:paraId="2B4E7B6E" w14:textId="77777777" w:rsidR="00A71F76" w:rsidRDefault="00A71F76" w:rsidP="004A6EF7">
      <w:pPr>
        <w:pStyle w:val="BodyText-LocalHeader-GoodCode"/>
      </w:pPr>
      <w:r>
        <w:rPr>
          <w:rFonts w:hint="eastAsia"/>
        </w:rPr>
        <w:t>Good</w:t>
      </w:r>
      <w:r w:rsidRPr="00AD243D">
        <w:rPr>
          <w:rFonts w:hint="eastAsia"/>
        </w:rPr>
        <w:t>:</w:t>
      </w:r>
    </w:p>
    <w:p w14:paraId="2B4E7B6F" w14:textId="77777777" w:rsidR="00A71F76" w:rsidRPr="00B054EB" w:rsidRDefault="00A71F76" w:rsidP="0015502B">
      <w:pPr>
        <w:pStyle w:val="BodyText-Code"/>
        <w:rPr>
          <w:rStyle w:val="BodyText-Code-Comments"/>
        </w:rPr>
      </w:pPr>
      <w:r w:rsidRPr="00B054EB">
        <w:rPr>
          <w:rStyle w:val="BodyText-Code-Comments"/>
        </w:rPr>
        <w:t xml:space="preserve">// Loop through each item in the wrinkles array, find the Wrinkle with </w:t>
      </w:r>
    </w:p>
    <w:p w14:paraId="2B4E7B70" w14:textId="77777777" w:rsidR="00A71F76" w:rsidRPr="00B054EB" w:rsidRDefault="00A71F76" w:rsidP="0015502B">
      <w:pPr>
        <w:pStyle w:val="BodyText-Code"/>
        <w:rPr>
          <w:rStyle w:val="BodyText-Code-Comments"/>
        </w:rPr>
      </w:pPr>
      <w:r w:rsidRPr="00B054EB">
        <w:rPr>
          <w:rStyle w:val="BodyText-Code-Comments"/>
        </w:rPr>
        <w:t>// the largest impact that is new, and store it in ‘pBestWrinkle’.</w:t>
      </w:r>
    </w:p>
    <w:p w14:paraId="2B4E7B71" w14:textId="77777777" w:rsidR="00A71F76" w:rsidRPr="00020BE0" w:rsidRDefault="00A71F76" w:rsidP="0015502B">
      <w:pPr>
        <w:pStyle w:val="BodyText-Code"/>
      </w:pPr>
      <w:r w:rsidRPr="00B054EB">
        <w:rPr>
          <w:rStyle w:val="BodyText-Code-Keywords"/>
        </w:rPr>
        <w:t>for</w:t>
      </w:r>
      <w:r w:rsidRPr="00020BE0">
        <w:t xml:space="preserve"> (</w:t>
      </w:r>
      <w:r w:rsidRPr="00B054EB">
        <w:rPr>
          <w:rStyle w:val="BodyText-Code-Keywords"/>
        </w:rPr>
        <w:t>int</w:t>
      </w:r>
      <w:r w:rsidRPr="00020BE0">
        <w:t xml:space="preserve"> i = 0; i &lt;= nLastWrinkle; i++)</w:t>
      </w:r>
    </w:p>
    <w:p w14:paraId="2B4E7B72" w14:textId="77777777" w:rsidR="00A71F76" w:rsidRPr="00020BE0" w:rsidRDefault="00A71F76" w:rsidP="0015502B">
      <w:pPr>
        <w:pStyle w:val="BodyText-Code"/>
      </w:pPr>
      <w:r w:rsidRPr="00020BE0">
        <w:t>{</w:t>
      </w:r>
    </w:p>
    <w:p w14:paraId="2B4E7B73" w14:textId="77777777" w:rsidR="00A71F76" w:rsidRPr="00020BE0" w:rsidRDefault="00A71F76" w:rsidP="0015502B">
      <w:pPr>
        <w:pStyle w:val="BodyText-Code"/>
      </w:pPr>
      <w:r w:rsidRPr="00020BE0">
        <w:t xml:space="preserve">    Wrinkle *pWrinkle = apWrinkles[i];</w:t>
      </w:r>
    </w:p>
    <w:p w14:paraId="2B4E7B74" w14:textId="77777777" w:rsidR="00A71F76" w:rsidRPr="00020BE0" w:rsidRDefault="00A71F76" w:rsidP="0015502B">
      <w:pPr>
        <w:pStyle w:val="BodyText-Code"/>
      </w:pPr>
      <w:r w:rsidRPr="00020BE0">
        <w:t xml:space="preserve">    </w:t>
      </w:r>
      <w:r w:rsidRPr="00B054EB">
        <w:rPr>
          <w:rStyle w:val="BodyText-Code-Keywords"/>
        </w:rPr>
        <w:t>if</w:t>
      </w:r>
      <w:r w:rsidRPr="00020BE0">
        <w:t xml:space="preserve"> (pWrinkle-&gt;IsNew() &amp;&amp; nMaxImpact &lt; pWrinkle-&gt;GetImpact())</w:t>
      </w:r>
    </w:p>
    <w:p w14:paraId="2B4E7B75" w14:textId="77777777" w:rsidR="00A71F76" w:rsidRPr="00020BE0" w:rsidRDefault="00A71F76" w:rsidP="0015502B">
      <w:pPr>
        <w:pStyle w:val="BodyText-Code"/>
      </w:pPr>
      <w:r w:rsidRPr="00020BE0">
        <w:t xml:space="preserve">    {</w:t>
      </w:r>
    </w:p>
    <w:p w14:paraId="2B4E7B76" w14:textId="77777777" w:rsidR="00A71F76" w:rsidRPr="00020BE0" w:rsidRDefault="00A71F76" w:rsidP="0015502B">
      <w:pPr>
        <w:pStyle w:val="BodyText-Code"/>
      </w:pPr>
      <w:r w:rsidRPr="00020BE0">
        <w:t xml:space="preserve">        nMaxImpact = pWrinkle-&gt;GetImpact();</w:t>
      </w:r>
    </w:p>
    <w:p w14:paraId="2B4E7B77" w14:textId="77777777" w:rsidR="00A71F76" w:rsidRPr="00020BE0" w:rsidRDefault="00A71F76" w:rsidP="0015502B">
      <w:pPr>
        <w:pStyle w:val="BodyText-Code"/>
      </w:pPr>
      <w:r w:rsidRPr="00020BE0">
        <w:t xml:space="preserve">        pBestWrinkle = pWrinkle;</w:t>
      </w:r>
    </w:p>
    <w:p w14:paraId="2B4E7B78" w14:textId="77777777" w:rsidR="00A71F76" w:rsidRPr="00020BE0" w:rsidRDefault="00A71F76" w:rsidP="0015502B">
      <w:pPr>
        <w:pStyle w:val="BodyText-Code"/>
      </w:pPr>
      <w:r w:rsidRPr="00020BE0">
        <w:t xml:space="preserve">    }</w:t>
      </w:r>
    </w:p>
    <w:p w14:paraId="2B4E7B79" w14:textId="77777777" w:rsidR="00A71F76" w:rsidRPr="00020BE0" w:rsidRDefault="00A71F76" w:rsidP="0015502B">
      <w:pPr>
        <w:pStyle w:val="BodyText-Code"/>
        <w:rPr>
          <w:lang w:eastAsia="zh-CN"/>
        </w:rPr>
      </w:pPr>
      <w:r w:rsidRPr="00020BE0">
        <w:t>}</w:t>
      </w:r>
    </w:p>
    <w:p w14:paraId="2B4E7B7A" w14:textId="77777777" w:rsidR="00A71F76" w:rsidRDefault="003C2369" w:rsidP="00145DE5">
      <w:pPr>
        <w:pStyle w:val="BodyText-RuleFirstParagraph"/>
        <w:rPr>
          <w:lang w:eastAsia="zh-CN"/>
        </w:rPr>
      </w:pPr>
      <w:r>
        <w:rPr>
          <w:rStyle w:val="BodyText-GuidelineID"/>
        </w:rPr>
        <w:t>G/ICM40</w:t>
      </w:r>
      <w:r w:rsidR="00145DE5" w:rsidRPr="0055287F">
        <w:rPr>
          <w:rStyle w:val="TextkrperZchn"/>
        </w:rPr>
        <w:tab/>
      </w:r>
      <w:r w:rsidR="0030733D" w:rsidRPr="005B7E5C">
        <w:rPr>
          <w:rStyle w:val="BodyText-PositiveGreen"/>
        </w:rPr>
        <w:sym w:font="Wingdings" w:char="F0FE"/>
      </w:r>
      <w:r w:rsidR="0030733D" w:rsidRPr="0030733D">
        <w:rPr>
          <w:rFonts w:hint="eastAsia"/>
        </w:rPr>
        <w:t xml:space="preserve"> </w:t>
      </w:r>
      <w:r w:rsidR="0030733D" w:rsidRPr="005B7E5C">
        <w:rPr>
          <w:rStyle w:val="BodyText-BoldAction"/>
          <w:rFonts w:hint="eastAsia"/>
        </w:rPr>
        <w:t>You</w:t>
      </w:r>
      <w:r w:rsidR="0030733D" w:rsidRPr="0030733D">
        <w:rPr>
          <w:rFonts w:hint="eastAsia"/>
        </w:rPr>
        <w:t xml:space="preserve"> </w:t>
      </w:r>
      <w:r w:rsidR="0030733D" w:rsidRPr="005B7E5C">
        <w:rPr>
          <w:rStyle w:val="BodyText-BoldAction"/>
          <w:rFonts w:hint="eastAsia"/>
        </w:rPr>
        <w:t>should</w:t>
      </w:r>
      <w:r w:rsidR="0030733D" w:rsidRPr="007F5D6B">
        <w:t xml:space="preserve"> </w:t>
      </w:r>
      <w:r w:rsidR="00A71F76">
        <w:t>add comments to call out non-intuitive or behavior that is not obvious from reading the code.</w:t>
      </w:r>
    </w:p>
    <w:p w14:paraId="2B4E7B7B" w14:textId="77777777" w:rsidR="00A71F76" w:rsidRPr="00665AB8" w:rsidRDefault="00A71F76" w:rsidP="009060ED">
      <w:pPr>
        <w:pStyle w:val="berschrift3"/>
        <w:rPr>
          <w:lang w:eastAsia="zh-CN"/>
        </w:rPr>
      </w:pPr>
      <w:bookmarkStart w:id="670" w:name="_Ref401765702"/>
      <w:r w:rsidRPr="00665AB8">
        <w:rPr>
          <w:rFonts w:hint="eastAsia"/>
          <w:lang w:eastAsia="zh-CN"/>
        </w:rPr>
        <w:lastRenderedPageBreak/>
        <w:t xml:space="preserve">File Header </w:t>
      </w:r>
      <w:r w:rsidRPr="009060ED">
        <w:rPr>
          <w:rFonts w:hint="eastAsia"/>
        </w:rPr>
        <w:t>Comments</w:t>
      </w:r>
      <w:bookmarkEnd w:id="670"/>
    </w:p>
    <w:p w14:paraId="2B4E7B7C" w14:textId="77777777" w:rsidR="00A71F76" w:rsidRDefault="003C2369" w:rsidP="00145DE5">
      <w:pPr>
        <w:pStyle w:val="BodyText-RuleFirstParagraph"/>
        <w:rPr>
          <w:lang w:eastAsia="zh-CN"/>
        </w:rPr>
      </w:pPr>
      <w:r>
        <w:rPr>
          <w:rStyle w:val="BodyText-GuidelineID"/>
        </w:rPr>
        <w:t>G/HCM10</w:t>
      </w:r>
      <w:r w:rsidR="00145DE5"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A71F76">
        <w:t xml:space="preserve">have a </w:t>
      </w:r>
      <w:r w:rsidR="00A71F76">
        <w:rPr>
          <w:rFonts w:hint="eastAsia"/>
          <w:lang w:eastAsia="zh-CN"/>
        </w:rPr>
        <w:t>file header</w:t>
      </w:r>
      <w:r w:rsidR="00A71F76">
        <w:t xml:space="preserve"> comment at the start of every </w:t>
      </w:r>
      <w:r w:rsidR="00A71F76">
        <w:rPr>
          <w:rFonts w:hint="eastAsia"/>
          <w:lang w:eastAsia="zh-CN"/>
        </w:rPr>
        <w:t xml:space="preserve">human-created </w:t>
      </w:r>
      <w:r w:rsidR="00A71F76">
        <w:t>code file.</w:t>
      </w:r>
      <w:r w:rsidR="00A71F76">
        <w:rPr>
          <w:rFonts w:hint="eastAsia"/>
          <w:lang w:eastAsia="zh-CN"/>
        </w:rPr>
        <w:t xml:space="preserve"> The header comment templates are as follows:</w:t>
      </w:r>
    </w:p>
    <w:p w14:paraId="2B4E7B7D" w14:textId="77777777" w:rsidR="00A71F76" w:rsidRPr="006A0354" w:rsidRDefault="00A71F76" w:rsidP="009521C6">
      <w:pPr>
        <w:pStyle w:val="Textkrper"/>
        <w:rPr>
          <w:highlight w:val="yellow"/>
          <w:lang w:eastAsia="zh-CN"/>
          <w:rPrChange w:id="671" w:author="Cox Olaf" w:date="2015-06-09T13:44:00Z">
            <w:rPr>
              <w:lang w:eastAsia="zh-CN"/>
            </w:rPr>
          </w:rPrChange>
        </w:rPr>
      </w:pPr>
      <w:del w:id="672" w:author="Cox Olaf" w:date="2015-01-21T15:11:00Z">
        <w:r w:rsidRPr="006A0354" w:rsidDel="00282BF2">
          <w:rPr>
            <w:highlight w:val="yellow"/>
            <w:lang w:eastAsia="zh-CN"/>
            <w:rPrChange w:id="673" w:author="Cox Olaf" w:date="2015-06-09T13:44:00Z">
              <w:rPr>
                <w:lang w:eastAsia="zh-CN"/>
              </w:rPr>
            </w:rPrChange>
          </w:rPr>
          <w:delText>VC++ and V</w:delText>
        </w:r>
      </w:del>
      <w:r w:rsidRPr="006A0354">
        <w:rPr>
          <w:highlight w:val="yellow"/>
          <w:lang w:eastAsia="zh-CN"/>
          <w:rPrChange w:id="674" w:author="Cox Olaf" w:date="2015-06-09T13:44:00Z">
            <w:rPr>
              <w:lang w:eastAsia="zh-CN"/>
            </w:rPr>
          </w:rPrChange>
        </w:rPr>
        <w:t>C# file header comment template:</w:t>
      </w:r>
    </w:p>
    <w:p w14:paraId="2B4E7B7E" w14:textId="77777777" w:rsidR="008B6A82" w:rsidRPr="006A0354" w:rsidRDefault="00AE6BC6">
      <w:pPr>
        <w:pStyle w:val="BodyText-Code"/>
        <w:rPr>
          <w:ins w:id="675" w:author="Cox Olaf" w:date="2015-01-21T14:49:00Z"/>
          <w:rFonts w:ascii="Times New Roman" w:hAnsi="Times New Roman"/>
          <w:color w:val="00B050"/>
          <w:highlight w:val="yellow"/>
          <w:lang w:eastAsia="de-DE"/>
          <w:rPrChange w:id="676" w:author="Cox Olaf" w:date="2015-06-09T13:44:00Z">
            <w:rPr>
              <w:ins w:id="677" w:author="Cox Olaf" w:date="2015-01-21T14:49:00Z"/>
              <w:rFonts w:ascii="Times New Roman" w:hAnsi="Times New Roman"/>
              <w:color w:val="000000"/>
              <w:sz w:val="24"/>
              <w:szCs w:val="24"/>
              <w:lang w:val="de-DE" w:eastAsia="de-DE"/>
            </w:rPr>
          </w:rPrChange>
        </w:rPr>
        <w:pPrChange w:id="678" w:author="Cox Olaf" w:date="2015-01-21T14:52:00Z">
          <w:pPr>
            <w:adjustRightInd w:val="0"/>
          </w:pPr>
        </w:pPrChange>
      </w:pPr>
      <w:ins w:id="679" w:author="Cox Olaf" w:date="2015-01-21T14:49:00Z">
        <w:r w:rsidRPr="006A0354">
          <w:rPr>
            <w:color w:val="00B050"/>
            <w:highlight w:val="yellow"/>
            <w:lang w:eastAsia="de-DE"/>
            <w:rPrChange w:id="680" w:author="Cox Olaf" w:date="2015-06-09T13:44:00Z">
              <w:rPr>
                <w:color w:val="0000FF"/>
                <w:lang w:eastAsia="de-DE"/>
              </w:rPr>
            </w:rPrChange>
          </w:rPr>
          <w:t>// &lt;copyright company="</w:t>
        </w:r>
      </w:ins>
      <w:ins w:id="681" w:author="Cox Olaf" w:date="2015-01-21T14:50:00Z">
        <w:r w:rsidRPr="006A0354">
          <w:rPr>
            <w:color w:val="00B050"/>
            <w:highlight w:val="yellow"/>
            <w:lang w:eastAsia="de-DE"/>
            <w:rPrChange w:id="682" w:author="Cox Olaf" w:date="2015-06-09T13:44:00Z">
              <w:rPr>
                <w:color w:val="0000FF"/>
                <w:lang w:eastAsia="de-DE"/>
              </w:rPr>
            </w:rPrChange>
          </w:rPr>
          <w:t>Bosch Security Systems</w:t>
        </w:r>
      </w:ins>
      <w:ins w:id="683" w:author="Cox Olaf" w:date="2015-02-19T13:30:00Z">
        <w:r w:rsidR="006C5DC3" w:rsidRPr="006A0354">
          <w:rPr>
            <w:color w:val="00B050"/>
            <w:highlight w:val="yellow"/>
            <w:lang w:eastAsia="de-DE"/>
            <w:rPrChange w:id="684" w:author="Cox Olaf" w:date="2015-06-09T13:44:00Z">
              <w:rPr>
                <w:color w:val="00B050"/>
                <w:lang w:eastAsia="de-DE"/>
              </w:rPr>
            </w:rPrChange>
          </w:rPr>
          <w:t xml:space="preserve"> GmbH</w:t>
        </w:r>
      </w:ins>
      <w:ins w:id="685" w:author="Cox Olaf" w:date="2015-01-21T14:49:00Z">
        <w:r w:rsidRPr="006A0354">
          <w:rPr>
            <w:color w:val="00B050"/>
            <w:highlight w:val="yellow"/>
            <w:lang w:eastAsia="de-DE"/>
            <w:rPrChange w:id="686" w:author="Cox Olaf" w:date="2015-06-09T13:44:00Z">
              <w:rPr>
                <w:color w:val="0000FF"/>
                <w:lang w:eastAsia="de-DE"/>
              </w:rPr>
            </w:rPrChange>
          </w:rPr>
          <w:t>"&gt;</w:t>
        </w:r>
      </w:ins>
    </w:p>
    <w:p w14:paraId="2B4E7B7F" w14:textId="77777777" w:rsidR="008B6A82" w:rsidRPr="006A0354" w:rsidRDefault="00AE6BC6">
      <w:pPr>
        <w:pStyle w:val="BodyText-Code"/>
        <w:rPr>
          <w:ins w:id="687" w:author="Cox Olaf" w:date="2015-01-21T14:49:00Z"/>
          <w:rFonts w:ascii="Times New Roman" w:hAnsi="Times New Roman"/>
          <w:color w:val="00B050"/>
          <w:highlight w:val="yellow"/>
          <w:lang w:eastAsia="de-DE"/>
          <w:rPrChange w:id="688" w:author="Cox Olaf" w:date="2015-06-09T13:44:00Z">
            <w:rPr>
              <w:ins w:id="689" w:author="Cox Olaf" w:date="2015-01-21T14:49:00Z"/>
              <w:rFonts w:ascii="Times New Roman" w:hAnsi="Times New Roman"/>
              <w:color w:val="000000"/>
              <w:sz w:val="24"/>
              <w:szCs w:val="24"/>
              <w:lang w:val="de-DE" w:eastAsia="de-DE"/>
            </w:rPr>
          </w:rPrChange>
        </w:rPr>
        <w:pPrChange w:id="690" w:author="Cox Olaf" w:date="2015-01-21T14:52:00Z">
          <w:pPr>
            <w:adjustRightInd w:val="0"/>
          </w:pPr>
        </w:pPrChange>
      </w:pPr>
      <w:ins w:id="691" w:author="Cox Olaf" w:date="2015-01-21T14:49:00Z">
        <w:r w:rsidRPr="006A0354">
          <w:rPr>
            <w:color w:val="00B050"/>
            <w:highlight w:val="yellow"/>
            <w:lang w:eastAsia="de-DE"/>
            <w:rPrChange w:id="692" w:author="Cox Olaf" w:date="2015-06-09T13:44:00Z">
              <w:rPr>
                <w:color w:val="0000FF"/>
                <w:lang w:eastAsia="de-DE"/>
              </w:rPr>
            </w:rPrChange>
          </w:rPr>
          <w:t xml:space="preserve">//     </w:t>
        </w:r>
      </w:ins>
      <w:ins w:id="693" w:author="Cox Olaf" w:date="2015-02-19T13:30:00Z">
        <w:r w:rsidR="006C5DC3" w:rsidRPr="006A0354">
          <w:rPr>
            <w:color w:val="00B050"/>
            <w:highlight w:val="yellow"/>
            <w:lang w:eastAsia="de-DE"/>
            <w:rPrChange w:id="694" w:author="Cox Olaf" w:date="2015-06-09T13:44:00Z">
              <w:rPr>
                <w:color w:val="00B050"/>
                <w:lang w:eastAsia="de-DE"/>
              </w:rPr>
            </w:rPrChange>
          </w:rPr>
          <w:t>PLACEHOLDER_FOR FINAL_FILEHEADER</w:t>
        </w:r>
      </w:ins>
      <w:ins w:id="695" w:author="Cox Olaf" w:date="2015-01-21T14:49:00Z">
        <w:r w:rsidRPr="006A0354">
          <w:rPr>
            <w:color w:val="00B050"/>
            <w:highlight w:val="yellow"/>
            <w:lang w:eastAsia="de-DE"/>
            <w:rPrChange w:id="696" w:author="Cox Olaf" w:date="2015-06-09T13:44:00Z">
              <w:rPr>
                <w:color w:val="0000FF"/>
                <w:lang w:eastAsia="de-DE"/>
              </w:rPr>
            </w:rPrChange>
          </w:rPr>
          <w:t>.</w:t>
        </w:r>
      </w:ins>
    </w:p>
    <w:p w14:paraId="2B4E7B80" w14:textId="77777777" w:rsidR="008B6A82" w:rsidRPr="006A0354" w:rsidRDefault="00AE6BC6">
      <w:pPr>
        <w:pStyle w:val="BodyText-Code"/>
        <w:rPr>
          <w:ins w:id="697" w:author="Cox Olaf" w:date="2015-01-21T14:49:00Z"/>
          <w:rFonts w:ascii="Times New Roman" w:hAnsi="Times New Roman"/>
          <w:color w:val="00B050"/>
          <w:highlight w:val="yellow"/>
          <w:lang w:eastAsia="de-DE"/>
          <w:rPrChange w:id="698" w:author="Cox Olaf" w:date="2015-06-09T13:44:00Z">
            <w:rPr>
              <w:ins w:id="699" w:author="Cox Olaf" w:date="2015-01-21T14:49:00Z"/>
              <w:rFonts w:ascii="Times New Roman" w:hAnsi="Times New Roman"/>
              <w:color w:val="000000"/>
              <w:sz w:val="24"/>
              <w:szCs w:val="24"/>
              <w:lang w:val="de-DE" w:eastAsia="de-DE"/>
            </w:rPr>
          </w:rPrChange>
        </w:rPr>
        <w:pPrChange w:id="700" w:author="Cox Olaf" w:date="2015-01-21T14:52:00Z">
          <w:pPr>
            <w:adjustRightInd w:val="0"/>
          </w:pPr>
        </w:pPrChange>
      </w:pPr>
      <w:ins w:id="701" w:author="Cox Olaf" w:date="2015-01-21T14:49:00Z">
        <w:r w:rsidRPr="006A0354">
          <w:rPr>
            <w:color w:val="00B050"/>
            <w:highlight w:val="yellow"/>
            <w:lang w:eastAsia="de-DE"/>
            <w:rPrChange w:id="702" w:author="Cox Olaf" w:date="2015-06-09T13:44:00Z">
              <w:rPr>
                <w:color w:val="0000FF"/>
                <w:lang w:eastAsia="de-DE"/>
              </w:rPr>
            </w:rPrChange>
          </w:rPr>
          <w:t>// &lt;/copyright&gt;</w:t>
        </w:r>
      </w:ins>
    </w:p>
    <w:p w14:paraId="2B4E7B81" w14:textId="77777777" w:rsidR="00282BF2" w:rsidRPr="006A0354" w:rsidRDefault="00282BF2" w:rsidP="00282BF2">
      <w:pPr>
        <w:pStyle w:val="Textkrper"/>
        <w:rPr>
          <w:ins w:id="703" w:author="Cox Olaf" w:date="2015-01-21T15:11:00Z"/>
          <w:highlight w:val="yellow"/>
          <w:lang w:eastAsia="zh-CN"/>
          <w:rPrChange w:id="704" w:author="Cox Olaf" w:date="2015-06-09T13:44:00Z">
            <w:rPr>
              <w:ins w:id="705" w:author="Cox Olaf" w:date="2015-01-21T15:11:00Z"/>
              <w:lang w:eastAsia="zh-CN"/>
            </w:rPr>
          </w:rPrChange>
        </w:rPr>
      </w:pPr>
      <w:ins w:id="706" w:author="Cox Olaf" w:date="2015-01-21T15:11:00Z">
        <w:r w:rsidRPr="006A0354">
          <w:rPr>
            <w:highlight w:val="yellow"/>
            <w:lang w:eastAsia="zh-CN"/>
            <w:rPrChange w:id="707" w:author="Cox Olaf" w:date="2015-06-09T13:44:00Z">
              <w:rPr>
                <w:lang w:eastAsia="zh-CN"/>
              </w:rPr>
            </w:rPrChange>
          </w:rPr>
          <w:t>C++ file header comment template:</w:t>
        </w:r>
      </w:ins>
    </w:p>
    <w:p w14:paraId="2B4E7B82" w14:textId="77777777" w:rsidR="0033668E" w:rsidRPr="006A0354" w:rsidRDefault="0033668E" w:rsidP="0033668E">
      <w:pPr>
        <w:pStyle w:val="BodyText-Code"/>
        <w:rPr>
          <w:ins w:id="708" w:author="Cox Olaf" w:date="2015-01-22T14:24:00Z"/>
          <w:rFonts w:ascii="Times New Roman" w:hAnsi="Times New Roman"/>
          <w:color w:val="00B050"/>
          <w:highlight w:val="yellow"/>
          <w:lang w:eastAsia="de-DE"/>
          <w:rPrChange w:id="709" w:author="Cox Olaf" w:date="2015-06-09T13:44:00Z">
            <w:rPr>
              <w:ins w:id="710" w:author="Cox Olaf" w:date="2015-01-22T14:24:00Z"/>
              <w:rFonts w:ascii="Times New Roman" w:hAnsi="Times New Roman"/>
              <w:color w:val="00B050"/>
              <w:lang w:eastAsia="de-DE"/>
            </w:rPr>
          </w:rPrChange>
        </w:rPr>
      </w:pPr>
      <w:ins w:id="711" w:author="Cox Olaf" w:date="2015-01-22T14:24:00Z">
        <w:r w:rsidRPr="006A0354">
          <w:rPr>
            <w:color w:val="00B050"/>
            <w:highlight w:val="yellow"/>
            <w:lang w:eastAsia="de-DE"/>
            <w:rPrChange w:id="712" w:author="Cox Olaf" w:date="2015-06-09T13:44:00Z">
              <w:rPr>
                <w:color w:val="00B050"/>
                <w:lang w:eastAsia="de-DE"/>
              </w:rPr>
            </w:rPrChange>
          </w:rPr>
          <w:t>// &lt;copyright company="Bosch Security Systems</w:t>
        </w:r>
      </w:ins>
      <w:ins w:id="713" w:author="Cox Olaf" w:date="2015-02-19T13:30:00Z">
        <w:r w:rsidR="006C5DC3" w:rsidRPr="006A0354">
          <w:rPr>
            <w:color w:val="00B050"/>
            <w:highlight w:val="yellow"/>
            <w:lang w:eastAsia="de-DE"/>
            <w:rPrChange w:id="714" w:author="Cox Olaf" w:date="2015-06-09T13:44:00Z">
              <w:rPr>
                <w:color w:val="00B050"/>
                <w:lang w:eastAsia="de-DE"/>
              </w:rPr>
            </w:rPrChange>
          </w:rPr>
          <w:t xml:space="preserve"> GmbH</w:t>
        </w:r>
      </w:ins>
      <w:ins w:id="715" w:author="Cox Olaf" w:date="2015-01-22T14:24:00Z">
        <w:r w:rsidRPr="006A0354">
          <w:rPr>
            <w:color w:val="00B050"/>
            <w:highlight w:val="yellow"/>
            <w:lang w:eastAsia="de-DE"/>
            <w:rPrChange w:id="716" w:author="Cox Olaf" w:date="2015-06-09T13:44:00Z">
              <w:rPr>
                <w:color w:val="00B050"/>
                <w:lang w:eastAsia="de-DE"/>
              </w:rPr>
            </w:rPrChange>
          </w:rPr>
          <w:t>"&gt;</w:t>
        </w:r>
      </w:ins>
    </w:p>
    <w:p w14:paraId="2B4E7B83" w14:textId="77777777" w:rsidR="0033668E" w:rsidRPr="006A0354" w:rsidRDefault="0033668E" w:rsidP="0033668E">
      <w:pPr>
        <w:pStyle w:val="BodyText-Code"/>
        <w:rPr>
          <w:ins w:id="717" w:author="Cox Olaf" w:date="2015-01-22T14:24:00Z"/>
          <w:rFonts w:ascii="Times New Roman" w:hAnsi="Times New Roman"/>
          <w:color w:val="00B050"/>
          <w:highlight w:val="yellow"/>
          <w:lang w:eastAsia="de-DE"/>
          <w:rPrChange w:id="718" w:author="Cox Olaf" w:date="2015-06-09T13:44:00Z">
            <w:rPr>
              <w:ins w:id="719" w:author="Cox Olaf" w:date="2015-01-22T14:24:00Z"/>
              <w:rFonts w:ascii="Times New Roman" w:hAnsi="Times New Roman"/>
              <w:color w:val="00B050"/>
              <w:lang w:eastAsia="de-DE"/>
            </w:rPr>
          </w:rPrChange>
        </w:rPr>
      </w:pPr>
      <w:ins w:id="720" w:author="Cox Olaf" w:date="2015-01-22T14:24:00Z">
        <w:r w:rsidRPr="006A0354">
          <w:rPr>
            <w:color w:val="00B050"/>
            <w:highlight w:val="yellow"/>
            <w:lang w:eastAsia="de-DE"/>
            <w:rPrChange w:id="721" w:author="Cox Olaf" w:date="2015-06-09T13:44:00Z">
              <w:rPr>
                <w:color w:val="00B050"/>
                <w:lang w:eastAsia="de-DE"/>
              </w:rPr>
            </w:rPrChange>
          </w:rPr>
          <w:t xml:space="preserve">//     </w:t>
        </w:r>
      </w:ins>
      <w:ins w:id="722" w:author="Cox Olaf" w:date="2015-02-19T13:31:00Z">
        <w:r w:rsidR="006C5DC3" w:rsidRPr="006A0354">
          <w:rPr>
            <w:color w:val="00B050"/>
            <w:highlight w:val="yellow"/>
            <w:lang w:eastAsia="de-DE"/>
            <w:rPrChange w:id="723" w:author="Cox Olaf" w:date="2015-06-09T13:44:00Z">
              <w:rPr>
                <w:color w:val="00B050"/>
                <w:lang w:eastAsia="de-DE"/>
              </w:rPr>
            </w:rPrChange>
          </w:rPr>
          <w:t>PLACEHOLDER_FOR FINAL_FILEHEADER</w:t>
        </w:r>
      </w:ins>
      <w:ins w:id="724" w:author="Cox Olaf" w:date="2015-01-22T14:24:00Z">
        <w:r w:rsidRPr="006A0354">
          <w:rPr>
            <w:color w:val="00B050"/>
            <w:highlight w:val="yellow"/>
            <w:lang w:eastAsia="de-DE"/>
            <w:rPrChange w:id="725" w:author="Cox Olaf" w:date="2015-06-09T13:44:00Z">
              <w:rPr>
                <w:color w:val="00B050"/>
                <w:lang w:eastAsia="de-DE"/>
              </w:rPr>
            </w:rPrChange>
          </w:rPr>
          <w:t>.</w:t>
        </w:r>
      </w:ins>
    </w:p>
    <w:p w14:paraId="2B4E7B84" w14:textId="77777777" w:rsidR="0033668E" w:rsidRDefault="0033668E" w:rsidP="0033668E">
      <w:pPr>
        <w:pStyle w:val="BodyText-Code"/>
        <w:rPr>
          <w:ins w:id="726" w:author="Cox Olaf" w:date="2015-02-19T13:31:00Z"/>
          <w:color w:val="00B050"/>
          <w:lang w:eastAsia="de-DE"/>
        </w:rPr>
      </w:pPr>
      <w:ins w:id="727" w:author="Cox Olaf" w:date="2015-01-22T14:24:00Z">
        <w:r w:rsidRPr="006A0354">
          <w:rPr>
            <w:color w:val="00B050"/>
            <w:highlight w:val="yellow"/>
            <w:lang w:eastAsia="de-DE"/>
            <w:rPrChange w:id="728" w:author="Cox Olaf" w:date="2015-06-09T13:44:00Z">
              <w:rPr>
                <w:color w:val="00B050"/>
                <w:lang w:eastAsia="de-DE"/>
              </w:rPr>
            </w:rPrChange>
          </w:rPr>
          <w:t>// &lt;/copyright&gt;</w:t>
        </w:r>
      </w:ins>
    </w:p>
    <w:p w14:paraId="2B4E7B85" w14:textId="77777777" w:rsidR="006C5DC3" w:rsidRDefault="006C5DC3" w:rsidP="006C5DC3">
      <w:pPr>
        <w:pStyle w:val="Textkrper"/>
        <w:rPr>
          <w:ins w:id="729" w:author="Cox Olaf" w:date="2015-02-19T13:31:00Z"/>
          <w:lang w:eastAsia="zh-CN"/>
        </w:rPr>
      </w:pPr>
      <w:ins w:id="730" w:author="Cox Olaf" w:date="2015-02-19T13:31:00Z">
        <w:r>
          <w:rPr>
            <w:lang w:eastAsia="zh-CN"/>
          </w:rPr>
          <w:t>Remark</w:t>
        </w:r>
        <w:r w:rsidRPr="00754E65">
          <w:rPr>
            <w:rFonts w:hint="eastAsia"/>
            <w:lang w:eastAsia="zh-CN"/>
          </w:rPr>
          <w:t>:</w:t>
        </w:r>
        <w:r>
          <w:rPr>
            <w:lang w:eastAsia="zh-CN"/>
          </w:rPr>
          <w:t xml:space="preserve"> The placeholder will be replaced after final </w:t>
        </w:r>
      </w:ins>
      <w:ins w:id="731" w:author="Cox Olaf" w:date="2015-02-19T13:32:00Z">
        <w:r>
          <w:rPr>
            <w:lang w:eastAsia="zh-CN"/>
          </w:rPr>
          <w:t xml:space="preserve">copyright text </w:t>
        </w:r>
      </w:ins>
      <w:ins w:id="732" w:author="Cox Olaf" w:date="2015-02-19T13:31:00Z">
        <w:r>
          <w:rPr>
            <w:lang w:eastAsia="zh-CN"/>
          </w:rPr>
          <w:t>definition.</w:t>
        </w:r>
      </w:ins>
    </w:p>
    <w:p w14:paraId="2B4E7B86" w14:textId="77777777" w:rsidR="00A71F76" w:rsidRPr="00B054EB" w:rsidDel="009471E2" w:rsidRDefault="00A71F76" w:rsidP="0015502B">
      <w:pPr>
        <w:pStyle w:val="BodyText-Code"/>
        <w:rPr>
          <w:del w:id="733" w:author="Cox Olaf" w:date="2015-01-21T14:49:00Z"/>
          <w:rStyle w:val="BodyText-Code-Comments"/>
        </w:rPr>
      </w:pPr>
      <w:del w:id="734" w:author="Cox Olaf" w:date="2015-01-21T14:49:00Z">
        <w:r w:rsidRPr="00B054EB" w:rsidDel="009471E2">
          <w:rPr>
            <w:rStyle w:val="BodyText-Code-Comments"/>
          </w:rPr>
          <w:delText>/****************************** Module Header ******************************\</w:delText>
        </w:r>
      </w:del>
    </w:p>
    <w:p w14:paraId="2B4E7B87" w14:textId="77777777" w:rsidR="00A71F76" w:rsidRPr="00B054EB" w:rsidDel="009471E2" w:rsidRDefault="00A71F76" w:rsidP="0015502B">
      <w:pPr>
        <w:pStyle w:val="BodyText-Code"/>
        <w:rPr>
          <w:del w:id="735" w:author="Cox Olaf" w:date="2015-01-21T14:49:00Z"/>
          <w:rStyle w:val="BodyText-Code-Comments"/>
        </w:rPr>
      </w:pPr>
      <w:del w:id="736" w:author="Cox Olaf" w:date="2015-01-21T14:49:00Z">
        <w:r w:rsidRPr="00B054EB" w:rsidDel="009471E2">
          <w:rPr>
            <w:rStyle w:val="BodyText-Code-Comments"/>
          </w:rPr>
          <w:delText>Module Name:  &lt;File Name&gt;</w:delText>
        </w:r>
      </w:del>
    </w:p>
    <w:p w14:paraId="2B4E7B88" w14:textId="77777777" w:rsidR="00A71F76" w:rsidRPr="00B054EB" w:rsidDel="009471E2" w:rsidRDefault="00A71F76" w:rsidP="0015502B">
      <w:pPr>
        <w:pStyle w:val="BodyText-Code"/>
        <w:rPr>
          <w:del w:id="737" w:author="Cox Olaf" w:date="2015-01-21T14:49:00Z"/>
          <w:rStyle w:val="BodyText-Code-Comments"/>
        </w:rPr>
      </w:pPr>
      <w:del w:id="738" w:author="Cox Olaf" w:date="2015-01-21T14:49:00Z">
        <w:r w:rsidRPr="00B054EB" w:rsidDel="009471E2">
          <w:rPr>
            <w:rStyle w:val="BodyText-Code-Comments"/>
          </w:rPr>
          <w:delText xml:space="preserve">Project:      </w:delText>
        </w:r>
        <w:r w:rsidR="00B77D53" w:rsidRPr="00B054EB" w:rsidDel="009471E2">
          <w:rPr>
            <w:rStyle w:val="BodyText-Code-Comments"/>
          </w:rPr>
          <w:delText>Endeavour</w:delText>
        </w:r>
      </w:del>
    </w:p>
    <w:p w14:paraId="2B4E7B89" w14:textId="77777777" w:rsidR="00A71F76" w:rsidRPr="00B054EB" w:rsidDel="009471E2" w:rsidRDefault="00A71F76" w:rsidP="0015502B">
      <w:pPr>
        <w:pStyle w:val="BodyText-Code"/>
        <w:rPr>
          <w:del w:id="739" w:author="Cox Olaf" w:date="2015-01-21T14:49:00Z"/>
          <w:rStyle w:val="BodyText-Code-Comments"/>
        </w:rPr>
      </w:pPr>
      <w:del w:id="740" w:author="Cox Olaf" w:date="2015-01-21T14:49:00Z">
        <w:r w:rsidRPr="00B054EB" w:rsidDel="009471E2">
          <w:rPr>
            <w:rStyle w:val="BodyText-Code-Comments"/>
          </w:rPr>
          <w:delText xml:space="preserve">Copyright (c) </w:delText>
        </w:r>
        <w:r w:rsidR="006C5BCD" w:rsidRPr="00B054EB" w:rsidDel="009471E2">
          <w:rPr>
            <w:rStyle w:val="BodyText-Code-Comments"/>
          </w:rPr>
          <w:delText>Bosch Security Systems</w:delText>
        </w:r>
        <w:r w:rsidRPr="00B054EB" w:rsidDel="009471E2">
          <w:rPr>
            <w:rStyle w:val="BodyText-Code-Comments"/>
          </w:rPr>
          <w:delText>.</w:delText>
        </w:r>
      </w:del>
    </w:p>
    <w:p w14:paraId="2B4E7B8A" w14:textId="77777777" w:rsidR="00A71F76" w:rsidRPr="00B054EB" w:rsidDel="009471E2" w:rsidRDefault="00A71F76" w:rsidP="0015502B">
      <w:pPr>
        <w:pStyle w:val="BodyText-Code"/>
        <w:rPr>
          <w:del w:id="741" w:author="Cox Olaf" w:date="2015-01-21T14:49:00Z"/>
          <w:rStyle w:val="BodyText-Code-Comments"/>
        </w:rPr>
      </w:pPr>
    </w:p>
    <w:p w14:paraId="2B4E7B8B" w14:textId="77777777" w:rsidR="00A71F76" w:rsidRPr="00B054EB" w:rsidDel="009471E2" w:rsidRDefault="00A71F76" w:rsidP="0015502B">
      <w:pPr>
        <w:pStyle w:val="BodyText-Code"/>
        <w:rPr>
          <w:del w:id="742" w:author="Cox Olaf" w:date="2015-01-21T14:49:00Z"/>
          <w:rStyle w:val="BodyText-Code-Comments"/>
        </w:rPr>
      </w:pPr>
      <w:del w:id="743" w:author="Cox Olaf" w:date="2015-01-21T14:49:00Z">
        <w:r w:rsidRPr="00B054EB" w:rsidDel="009471E2">
          <w:rPr>
            <w:rStyle w:val="BodyText-Code-Comments"/>
          </w:rPr>
          <w:delText>&lt;Description of the file&gt;</w:delText>
        </w:r>
      </w:del>
    </w:p>
    <w:p w14:paraId="2B4E7B8C" w14:textId="77777777" w:rsidR="00A71F76" w:rsidRPr="00B054EB" w:rsidDel="009471E2" w:rsidRDefault="00A71F76" w:rsidP="0015502B">
      <w:pPr>
        <w:pStyle w:val="BodyText-Code"/>
        <w:rPr>
          <w:del w:id="744" w:author="Cox Olaf" w:date="2015-01-21T14:49:00Z"/>
          <w:rStyle w:val="BodyText-Code-Comments"/>
        </w:rPr>
      </w:pPr>
    </w:p>
    <w:p w14:paraId="2B4E7B8D" w14:textId="77777777" w:rsidR="00A71F76" w:rsidRPr="00B054EB" w:rsidDel="009471E2" w:rsidRDefault="00A71F76" w:rsidP="0015502B">
      <w:pPr>
        <w:pStyle w:val="BodyText-Code"/>
        <w:rPr>
          <w:del w:id="745" w:author="Cox Olaf" w:date="2015-01-21T14:49:00Z"/>
          <w:rStyle w:val="BodyText-Code-Comments"/>
        </w:rPr>
      </w:pPr>
    </w:p>
    <w:p w14:paraId="2B4E7B8E" w14:textId="77777777" w:rsidR="00A71F76" w:rsidRPr="00F90B20" w:rsidDel="009471E2" w:rsidRDefault="00A71F76" w:rsidP="0015502B">
      <w:pPr>
        <w:pStyle w:val="BodyText-Code"/>
        <w:rPr>
          <w:del w:id="746" w:author="Cox Olaf" w:date="2015-01-21T14:49:00Z"/>
        </w:rPr>
      </w:pPr>
      <w:del w:id="747" w:author="Cox Olaf" w:date="2015-01-21T14:49:00Z">
        <w:r w:rsidRPr="00B054EB" w:rsidDel="009471E2">
          <w:rPr>
            <w:rStyle w:val="BodyText-Code-Comments"/>
          </w:rPr>
          <w:delText>\***************************************************************************/</w:delText>
        </w:r>
      </w:del>
    </w:p>
    <w:p w14:paraId="2B4E7B8F" w14:textId="77777777" w:rsidR="00A71F76" w:rsidDel="009471E2" w:rsidRDefault="00A71F76" w:rsidP="009521C6">
      <w:pPr>
        <w:pStyle w:val="Textkrper"/>
        <w:rPr>
          <w:del w:id="748" w:author="Cox Olaf" w:date="2015-01-21T14:56:00Z"/>
          <w:lang w:eastAsia="zh-CN"/>
        </w:rPr>
      </w:pPr>
      <w:del w:id="749" w:author="Cox Olaf" w:date="2015-01-21T14:56:00Z">
        <w:r w:rsidDel="009471E2">
          <w:rPr>
            <w:rFonts w:hint="eastAsia"/>
            <w:lang w:eastAsia="zh-CN"/>
          </w:rPr>
          <w:delText xml:space="preserve">For example, </w:delText>
        </w:r>
      </w:del>
    </w:p>
    <w:p w14:paraId="2B4E7B90" w14:textId="77777777" w:rsidR="00A71F76" w:rsidRPr="00B054EB" w:rsidDel="009471E2" w:rsidRDefault="00A71F76" w:rsidP="0015502B">
      <w:pPr>
        <w:pStyle w:val="BodyText-Code"/>
        <w:rPr>
          <w:del w:id="750" w:author="Cox Olaf" w:date="2015-01-21T14:56:00Z"/>
          <w:rStyle w:val="BodyText-Code-Comments"/>
        </w:rPr>
      </w:pPr>
      <w:del w:id="751" w:author="Cox Olaf" w:date="2015-01-21T14:56:00Z">
        <w:r w:rsidRPr="00B054EB" w:rsidDel="009471E2">
          <w:rPr>
            <w:rStyle w:val="BodyText-Code-Comments"/>
          </w:rPr>
          <w:delText>/****************************** Module Header ******************************\</w:delText>
        </w:r>
      </w:del>
    </w:p>
    <w:p w14:paraId="2B4E7B91" w14:textId="77777777" w:rsidR="00A71F76" w:rsidRPr="00B054EB" w:rsidDel="009471E2" w:rsidRDefault="00A71F76" w:rsidP="0015502B">
      <w:pPr>
        <w:pStyle w:val="BodyText-Code"/>
        <w:rPr>
          <w:del w:id="752" w:author="Cox Olaf" w:date="2015-01-21T14:56:00Z"/>
          <w:rStyle w:val="BodyText-Code-Comments"/>
        </w:rPr>
      </w:pPr>
      <w:del w:id="753" w:author="Cox Olaf" w:date="2015-01-21T14:56:00Z">
        <w:r w:rsidRPr="00B054EB" w:rsidDel="009471E2">
          <w:rPr>
            <w:rStyle w:val="BodyText-Code-Comments"/>
          </w:rPr>
          <w:delText>Module Name:  CppUACSelfElevation.cpp</w:delText>
        </w:r>
      </w:del>
    </w:p>
    <w:p w14:paraId="2B4E7B92" w14:textId="77777777" w:rsidR="00A71F76" w:rsidRPr="00B054EB" w:rsidDel="009471E2" w:rsidRDefault="00A71F76" w:rsidP="0015502B">
      <w:pPr>
        <w:pStyle w:val="BodyText-Code"/>
        <w:rPr>
          <w:del w:id="754" w:author="Cox Olaf" w:date="2015-01-21T14:56:00Z"/>
          <w:rStyle w:val="BodyText-Code-Comments"/>
        </w:rPr>
      </w:pPr>
      <w:del w:id="755" w:author="Cox Olaf" w:date="2015-01-21T14:56:00Z">
        <w:r w:rsidRPr="00B054EB" w:rsidDel="009471E2">
          <w:rPr>
            <w:rStyle w:val="BodyText-Code-Comments"/>
          </w:rPr>
          <w:delText>Project:      CppUACSelfElevation</w:delText>
        </w:r>
      </w:del>
    </w:p>
    <w:p w14:paraId="2B4E7B93" w14:textId="77777777" w:rsidR="00A71F76" w:rsidRPr="00B054EB" w:rsidDel="009471E2" w:rsidRDefault="00A71F76" w:rsidP="0015502B">
      <w:pPr>
        <w:pStyle w:val="BodyText-Code"/>
        <w:rPr>
          <w:del w:id="756" w:author="Cox Olaf" w:date="2015-01-21T14:56:00Z"/>
          <w:rStyle w:val="BodyText-Code-Comments"/>
        </w:rPr>
      </w:pPr>
      <w:del w:id="757" w:author="Cox Olaf" w:date="2015-01-21T14:56:00Z">
        <w:r w:rsidRPr="00B054EB" w:rsidDel="009471E2">
          <w:rPr>
            <w:rStyle w:val="BodyText-Code-Comments"/>
          </w:rPr>
          <w:delText>Copyright (c) Microsoft Corporation.</w:delText>
        </w:r>
      </w:del>
    </w:p>
    <w:p w14:paraId="2B4E7B94" w14:textId="77777777" w:rsidR="00A71F76" w:rsidRPr="00B054EB" w:rsidDel="009471E2" w:rsidRDefault="00A71F76" w:rsidP="0015502B">
      <w:pPr>
        <w:pStyle w:val="BodyText-Code"/>
        <w:rPr>
          <w:del w:id="758" w:author="Cox Olaf" w:date="2015-01-21T14:56:00Z"/>
          <w:rStyle w:val="BodyText-Code-Comments"/>
        </w:rPr>
      </w:pPr>
    </w:p>
    <w:p w14:paraId="2B4E7B95" w14:textId="77777777" w:rsidR="00A71F76" w:rsidRPr="00B054EB" w:rsidDel="009471E2" w:rsidRDefault="00A71F76" w:rsidP="0015502B">
      <w:pPr>
        <w:pStyle w:val="BodyText-Code"/>
        <w:rPr>
          <w:del w:id="759" w:author="Cox Olaf" w:date="2015-01-21T14:56:00Z"/>
          <w:rStyle w:val="BodyText-Code-Comments"/>
        </w:rPr>
      </w:pPr>
      <w:del w:id="760" w:author="Cox Olaf" w:date="2015-01-21T14:56:00Z">
        <w:r w:rsidRPr="00B054EB" w:rsidDel="009471E2">
          <w:rPr>
            <w:rStyle w:val="BodyText-Code-Comments"/>
          </w:rPr>
          <w:delText xml:space="preserve">User Account Control (UAC) is a new security component in Windows Vista and </w:delText>
        </w:r>
      </w:del>
    </w:p>
    <w:p w14:paraId="2B4E7B96" w14:textId="77777777" w:rsidR="00A71F76" w:rsidRPr="00B054EB" w:rsidDel="009471E2" w:rsidRDefault="00A71F76" w:rsidP="0015502B">
      <w:pPr>
        <w:pStyle w:val="BodyText-Code"/>
        <w:rPr>
          <w:del w:id="761" w:author="Cox Olaf" w:date="2015-01-21T14:56:00Z"/>
          <w:rStyle w:val="BodyText-Code-Comments"/>
        </w:rPr>
      </w:pPr>
      <w:del w:id="762" w:author="Cox Olaf" w:date="2015-01-21T14:56:00Z">
        <w:r w:rsidRPr="00B054EB" w:rsidDel="009471E2">
          <w:rPr>
            <w:rStyle w:val="BodyText-Code-Comments"/>
          </w:rPr>
          <w:delText xml:space="preserve">newer operating systems. With UAC fully enabled, interactive administrators </w:delText>
        </w:r>
      </w:del>
    </w:p>
    <w:p w14:paraId="2B4E7B97" w14:textId="77777777" w:rsidR="00A71F76" w:rsidRPr="00B054EB" w:rsidDel="009471E2" w:rsidRDefault="00A71F76" w:rsidP="0015502B">
      <w:pPr>
        <w:pStyle w:val="BodyText-Code"/>
        <w:rPr>
          <w:del w:id="763" w:author="Cox Olaf" w:date="2015-01-21T14:56:00Z"/>
          <w:rStyle w:val="BodyText-Code-Comments"/>
        </w:rPr>
      </w:pPr>
      <w:del w:id="764" w:author="Cox Olaf" w:date="2015-01-21T14:56:00Z">
        <w:r w:rsidRPr="00B054EB" w:rsidDel="009471E2">
          <w:rPr>
            <w:rStyle w:val="BodyText-Code-Comments"/>
          </w:rPr>
          <w:delText xml:space="preserve">normally run with least user privileges. This example demonstrates how to </w:delText>
        </w:r>
      </w:del>
    </w:p>
    <w:p w14:paraId="2B4E7B98" w14:textId="77777777" w:rsidR="00A71F76" w:rsidRPr="00B054EB" w:rsidDel="009471E2" w:rsidRDefault="00A71F76" w:rsidP="0015502B">
      <w:pPr>
        <w:pStyle w:val="BodyText-Code"/>
        <w:rPr>
          <w:del w:id="765" w:author="Cox Olaf" w:date="2015-01-21T14:56:00Z"/>
          <w:rStyle w:val="BodyText-Code-Comments"/>
        </w:rPr>
      </w:pPr>
      <w:del w:id="766" w:author="Cox Olaf" w:date="2015-01-21T14:56:00Z">
        <w:r w:rsidRPr="00B054EB" w:rsidDel="009471E2">
          <w:rPr>
            <w:rStyle w:val="BodyText-Code-Comments"/>
          </w:rPr>
          <w:delText xml:space="preserve">check the privilege level of the current process, and how to self-elevate </w:delText>
        </w:r>
      </w:del>
    </w:p>
    <w:p w14:paraId="2B4E7B99" w14:textId="77777777" w:rsidR="00A71F76" w:rsidRPr="00B054EB" w:rsidDel="009471E2" w:rsidRDefault="00A71F76" w:rsidP="0015502B">
      <w:pPr>
        <w:pStyle w:val="BodyText-Code"/>
        <w:rPr>
          <w:del w:id="767" w:author="Cox Olaf" w:date="2015-01-21T14:56:00Z"/>
          <w:rStyle w:val="BodyText-Code-Comments"/>
        </w:rPr>
      </w:pPr>
      <w:del w:id="768" w:author="Cox Olaf" w:date="2015-01-21T14:56:00Z">
        <w:r w:rsidRPr="00B054EB" w:rsidDel="009471E2">
          <w:rPr>
            <w:rStyle w:val="BodyText-Code-Comments"/>
          </w:rPr>
          <w:delText xml:space="preserve">the process by giving explicit consent with the Consent UI. </w:delText>
        </w:r>
      </w:del>
    </w:p>
    <w:p w14:paraId="2B4E7B9A" w14:textId="77777777" w:rsidR="00A71F76" w:rsidRPr="00B054EB" w:rsidDel="009471E2" w:rsidRDefault="00A71F76" w:rsidP="0015502B">
      <w:pPr>
        <w:pStyle w:val="BodyText-Code"/>
        <w:rPr>
          <w:del w:id="769" w:author="Cox Olaf" w:date="2015-01-21T14:56:00Z"/>
          <w:rStyle w:val="BodyText-Code-Comments"/>
        </w:rPr>
      </w:pPr>
    </w:p>
    <w:p w14:paraId="2B4E7B9B" w14:textId="77777777" w:rsidR="00A71F76" w:rsidRPr="00B054EB" w:rsidDel="009471E2" w:rsidRDefault="00A71F76" w:rsidP="0015502B">
      <w:pPr>
        <w:pStyle w:val="BodyText-Code"/>
        <w:rPr>
          <w:del w:id="770" w:author="Cox Olaf" w:date="2015-01-21T14:56:00Z"/>
          <w:rStyle w:val="BodyText-Code-Comments"/>
        </w:rPr>
      </w:pPr>
      <w:del w:id="771" w:author="Cox Olaf" w:date="2015-01-21T14:56:00Z">
        <w:r w:rsidRPr="00B054EB" w:rsidDel="009471E2">
          <w:rPr>
            <w:rStyle w:val="BodyText-Code-Comments"/>
          </w:rPr>
          <w:delText>\***************************************************************************/</w:delText>
        </w:r>
      </w:del>
    </w:p>
    <w:p w14:paraId="2B4E7B9C" w14:textId="77777777" w:rsidR="00A71F76" w:rsidRDefault="00A71F76" w:rsidP="009060ED">
      <w:pPr>
        <w:pStyle w:val="berschrift3"/>
        <w:rPr>
          <w:lang w:eastAsia="zh-CN"/>
        </w:rPr>
      </w:pPr>
      <w:bookmarkStart w:id="772" w:name="_Ref401765781"/>
      <w:r>
        <w:rPr>
          <w:lang w:eastAsia="zh-CN"/>
        </w:rPr>
        <w:t>Class Comments</w:t>
      </w:r>
      <w:bookmarkEnd w:id="772"/>
    </w:p>
    <w:p w14:paraId="2B4E7B9D" w14:textId="77777777" w:rsidR="00A71F76" w:rsidRDefault="003C2369" w:rsidP="003C2369">
      <w:pPr>
        <w:pStyle w:val="BodyText-RuleFirstParagraph"/>
      </w:pPr>
      <w:r>
        <w:rPr>
          <w:rStyle w:val="BodyText-GuidelineID"/>
        </w:rPr>
        <w:t>G/CCM10</w:t>
      </w:r>
      <w:r w:rsidRPr="0055287F">
        <w:rPr>
          <w:rStyle w:val="TextkrperZchn"/>
        </w:rPr>
        <w:tab/>
      </w:r>
      <w:r w:rsidR="0030733D" w:rsidRPr="005B7E5C">
        <w:rPr>
          <w:rStyle w:val="BodyText-PositiveGreen"/>
        </w:rPr>
        <w:sym w:font="Wingdings" w:char="F0FE"/>
      </w:r>
      <w:r w:rsidR="0030733D" w:rsidRPr="0030733D">
        <w:rPr>
          <w:rFonts w:hint="eastAsia"/>
        </w:rPr>
        <w:t xml:space="preserve"> </w:t>
      </w:r>
      <w:r w:rsidR="0030733D" w:rsidRPr="005B7E5C">
        <w:rPr>
          <w:rStyle w:val="BodyText-BoldAction"/>
          <w:rFonts w:hint="eastAsia"/>
        </w:rPr>
        <w:t>You</w:t>
      </w:r>
      <w:r w:rsidR="0030733D" w:rsidRPr="0030733D">
        <w:rPr>
          <w:rFonts w:hint="eastAsia"/>
        </w:rPr>
        <w:t xml:space="preserve"> </w:t>
      </w:r>
      <w:del w:id="773" w:author="Cox Olaf" w:date="2015-01-21T13:12:00Z">
        <w:r w:rsidR="0030733D" w:rsidRPr="005B7E5C" w:rsidDel="00AD73CB">
          <w:rPr>
            <w:rStyle w:val="BodyText-BoldAction"/>
            <w:rFonts w:hint="eastAsia"/>
          </w:rPr>
          <w:delText>should</w:delText>
        </w:r>
        <w:r w:rsidR="0030733D" w:rsidRPr="007F5D6B" w:rsidDel="00AD73CB">
          <w:delText xml:space="preserve"> </w:delText>
        </w:r>
      </w:del>
      <w:ins w:id="774" w:author="Cox Olaf" w:date="2015-01-21T13:12:00Z">
        <w:r w:rsidR="00AD73CB">
          <w:rPr>
            <w:rStyle w:val="BodyText-BoldAction"/>
          </w:rPr>
          <w:t>must</w:t>
        </w:r>
        <w:r w:rsidR="00AD73CB" w:rsidRPr="007F5D6B">
          <w:t xml:space="preserve"> </w:t>
        </w:r>
      </w:ins>
      <w:r w:rsidR="00A71F76">
        <w:t xml:space="preserve">provide banner comments for all classes and structures that are non-trivial. The level of commenting should be appropriate based on the audience of the code. </w:t>
      </w:r>
    </w:p>
    <w:p w14:paraId="2B4E7B9E" w14:textId="77777777" w:rsidR="000371D5" w:rsidRDefault="000371D5" w:rsidP="009521C6">
      <w:pPr>
        <w:pStyle w:val="Textkrper"/>
        <w:rPr>
          <w:ins w:id="775" w:author="Cox Olaf" w:date="2015-01-21T15:15:00Z"/>
          <w:lang w:eastAsia="zh-CN"/>
        </w:rPr>
      </w:pPr>
      <w:ins w:id="776" w:author="Cox Olaf" w:date="2015-01-21T15:15:00Z">
        <w:r>
          <w:rPr>
            <w:lang w:eastAsia="zh-CN"/>
          </w:rPr>
          <w:t xml:space="preserve">In C++ use the </w:t>
        </w:r>
      </w:ins>
      <w:ins w:id="777" w:author="Cox Olaf" w:date="2015-01-21T15:16:00Z">
        <w:r>
          <w:rPr>
            <w:lang w:eastAsia="zh-CN"/>
          </w:rPr>
          <w:t xml:space="preserve">following </w:t>
        </w:r>
      </w:ins>
      <w:ins w:id="778" w:author="Cox Olaf" w:date="2015-01-21T15:15:00Z">
        <w:r>
          <w:rPr>
            <w:lang w:eastAsia="zh-CN"/>
          </w:rPr>
          <w:t xml:space="preserve">style </w:t>
        </w:r>
      </w:ins>
      <w:ins w:id="779" w:author="Cox Olaf" w:date="2015-01-21T15:16:00Z">
        <w:r>
          <w:rPr>
            <w:lang w:eastAsia="zh-CN"/>
          </w:rPr>
          <w:t>which is supported by Doxygen.</w:t>
        </w:r>
      </w:ins>
    </w:p>
    <w:p w14:paraId="2B4E7B9F" w14:textId="77777777" w:rsidR="00A71F76" w:rsidRDefault="00A71F76" w:rsidP="009521C6">
      <w:pPr>
        <w:pStyle w:val="Textkrper"/>
        <w:rPr>
          <w:lang w:eastAsia="zh-CN"/>
        </w:rPr>
      </w:pPr>
      <w:r>
        <w:rPr>
          <w:lang w:eastAsia="zh-CN"/>
        </w:rPr>
        <w:t>C++ class comment template:</w:t>
      </w:r>
    </w:p>
    <w:p w14:paraId="2B4E7BA0" w14:textId="77777777" w:rsidR="00A71F76" w:rsidRPr="00B054EB" w:rsidRDefault="00A71F76" w:rsidP="0015502B">
      <w:pPr>
        <w:pStyle w:val="BodyText-Code"/>
        <w:rPr>
          <w:rStyle w:val="BodyText-Code-Comments"/>
        </w:rPr>
      </w:pPr>
      <w:del w:id="780" w:author="Cox Olaf" w:date="2015-01-21T15:13:00Z">
        <w:r w:rsidRPr="00B054EB" w:rsidDel="00282BF2">
          <w:rPr>
            <w:rStyle w:val="BodyText-Code-Comments"/>
          </w:rPr>
          <w:delText>//</w:delText>
        </w:r>
      </w:del>
      <w:ins w:id="781" w:author="Cox Olaf" w:date="2015-01-21T15:13:00Z">
        <w:r w:rsidR="00282BF2" w:rsidRPr="00B054EB">
          <w:rPr>
            <w:rStyle w:val="BodyText-Code-Comments"/>
          </w:rPr>
          <w:t>/</w:t>
        </w:r>
        <w:r w:rsidR="00282BF2">
          <w:rPr>
            <w:rStyle w:val="BodyText-Code-Comments"/>
          </w:rPr>
          <w:t>**</w:t>
        </w:r>
      </w:ins>
    </w:p>
    <w:p w14:paraId="2B4E7BA1" w14:textId="77777777" w:rsidR="00A71F76" w:rsidRPr="00B054EB" w:rsidDel="00E00B2D" w:rsidRDefault="00A71F76" w:rsidP="0015502B">
      <w:pPr>
        <w:pStyle w:val="BodyText-Code"/>
        <w:rPr>
          <w:del w:id="782" w:author="Cox Olaf" w:date="2015-01-20T13:43:00Z"/>
          <w:rStyle w:val="BodyText-Code-Comments"/>
        </w:rPr>
      </w:pPr>
      <w:del w:id="783" w:author="Cox Olaf" w:date="2015-01-20T13:43:00Z">
        <w:r w:rsidRPr="00B054EB" w:rsidDel="00E00B2D">
          <w:rPr>
            <w:rStyle w:val="BodyText-Code-Comments"/>
          </w:rPr>
          <w:delText>//   NAME: class &lt;Class name&gt;</w:delText>
        </w:r>
      </w:del>
    </w:p>
    <w:p w14:paraId="2B4E7BA2" w14:textId="77777777" w:rsidR="00A71F76" w:rsidRPr="00B054EB" w:rsidRDefault="00A71F76" w:rsidP="0015502B">
      <w:pPr>
        <w:pStyle w:val="BodyText-Code"/>
        <w:rPr>
          <w:rStyle w:val="BodyText-Code-Comments"/>
        </w:rPr>
      </w:pPr>
      <w:del w:id="784" w:author="Cox Olaf" w:date="2015-01-21T15:13:00Z">
        <w:r w:rsidRPr="00B054EB" w:rsidDel="00282BF2">
          <w:rPr>
            <w:rStyle w:val="BodyText-Code-Comments"/>
          </w:rPr>
          <w:delText>//</w:delText>
        </w:r>
      </w:del>
      <w:ins w:id="785" w:author="Cox Olaf" w:date="2015-01-21T15:13:00Z">
        <w:r w:rsidR="00282BF2">
          <w:rPr>
            <w:rStyle w:val="BodyText-Code-Comments"/>
          </w:rPr>
          <w:t xml:space="preserve"> *</w:t>
        </w:r>
      </w:ins>
      <w:r w:rsidRPr="00B054EB">
        <w:rPr>
          <w:rStyle w:val="BodyText-Code-Comments"/>
        </w:rPr>
        <w:t xml:space="preserve"> </w:t>
      </w:r>
      <w:del w:id="786" w:author="Cox Olaf" w:date="2015-01-21T15:13:00Z">
        <w:r w:rsidRPr="00B054EB" w:rsidDel="00282BF2">
          <w:rPr>
            <w:rStyle w:val="BodyText-Code-Comments"/>
          </w:rPr>
          <w:delText xml:space="preserve">  DESCRIPTION: </w:delText>
        </w:r>
      </w:del>
      <w:r w:rsidRPr="00B054EB">
        <w:rPr>
          <w:rStyle w:val="BodyText-Code-Comments"/>
        </w:rPr>
        <w:t>&lt;Class description&gt;</w:t>
      </w:r>
    </w:p>
    <w:p w14:paraId="2B4E7BA3" w14:textId="77777777" w:rsidR="00A71F76" w:rsidRPr="00F90B20" w:rsidRDefault="00282BF2" w:rsidP="0015502B">
      <w:pPr>
        <w:pStyle w:val="BodyText-Code"/>
        <w:rPr>
          <w:lang w:eastAsia="zh-CN"/>
        </w:rPr>
      </w:pPr>
      <w:ins w:id="787" w:author="Cox Olaf" w:date="2015-01-21T15:13:00Z">
        <w:r>
          <w:rPr>
            <w:rStyle w:val="BodyText-Code-Comments"/>
          </w:rPr>
          <w:t xml:space="preserve"> </w:t>
        </w:r>
      </w:ins>
      <w:del w:id="788" w:author="Cox Olaf" w:date="2015-01-21T15:13:00Z">
        <w:r w:rsidR="00A71F76" w:rsidRPr="00B054EB" w:rsidDel="00282BF2">
          <w:rPr>
            <w:rStyle w:val="BodyText-Code-Comments"/>
          </w:rPr>
          <w:delText>/</w:delText>
        </w:r>
      </w:del>
      <w:ins w:id="789" w:author="Cox Olaf" w:date="2015-01-21T15:13:00Z">
        <w:r>
          <w:rPr>
            <w:rStyle w:val="BodyText-Code-Comments"/>
          </w:rPr>
          <w:t>*</w:t>
        </w:r>
      </w:ins>
      <w:r w:rsidR="00A71F76" w:rsidRPr="00B054EB">
        <w:rPr>
          <w:rStyle w:val="BodyText-Code-Comments"/>
        </w:rPr>
        <w:t>/</w:t>
      </w:r>
    </w:p>
    <w:p w14:paraId="2B4E7BA4" w14:textId="77777777" w:rsidR="00A71F76" w:rsidRDefault="00067D16" w:rsidP="009521C6">
      <w:pPr>
        <w:pStyle w:val="Textkrper"/>
        <w:rPr>
          <w:lang w:eastAsia="zh-CN"/>
        </w:rPr>
      </w:pPr>
      <w:r>
        <w:rPr>
          <w:lang w:eastAsia="zh-CN"/>
        </w:rPr>
        <w:t xml:space="preserve">In </w:t>
      </w:r>
      <w:r w:rsidR="00A71F76">
        <w:rPr>
          <w:lang w:eastAsia="zh-CN"/>
        </w:rPr>
        <w:t>C# use .NET descriptive XML Documentation comments.</w:t>
      </w:r>
      <w:r w:rsidR="00A71F76" w:rsidRPr="003858A5">
        <w:t xml:space="preserve"> </w:t>
      </w:r>
      <w:r w:rsidR="00A71F76" w:rsidRPr="003858A5">
        <w:rPr>
          <w:lang w:eastAsia="zh-CN"/>
        </w:rPr>
        <w:t xml:space="preserve">When you compile </w:t>
      </w:r>
      <w:r w:rsidR="00A71F76">
        <w:rPr>
          <w:lang w:eastAsia="zh-CN"/>
        </w:rPr>
        <w:t xml:space="preserve">.NET projects </w:t>
      </w:r>
      <w:r w:rsidR="00A71F76" w:rsidRPr="003858A5">
        <w:rPr>
          <w:lang w:eastAsia="zh-CN"/>
        </w:rPr>
        <w:t>with /doc the compiler will search for all XML tags in the source code and create an XML documentation file.</w:t>
      </w:r>
    </w:p>
    <w:p w14:paraId="2B4E7BA5" w14:textId="77777777" w:rsidR="00A71F76" w:rsidRDefault="00A71F76" w:rsidP="009521C6">
      <w:pPr>
        <w:pStyle w:val="Textkrper"/>
        <w:rPr>
          <w:lang w:eastAsia="zh-CN"/>
        </w:rPr>
      </w:pPr>
      <w:r>
        <w:rPr>
          <w:lang w:eastAsia="zh-CN"/>
        </w:rPr>
        <w:t>C# class comment template:</w:t>
      </w:r>
    </w:p>
    <w:p w14:paraId="2B4E7BA6" w14:textId="77777777" w:rsidR="00A71F76" w:rsidRPr="00B054EB" w:rsidRDefault="00A71F76" w:rsidP="0015502B">
      <w:pPr>
        <w:pStyle w:val="BodyText-Code"/>
        <w:rPr>
          <w:rStyle w:val="BodyText-Code-XMLComment"/>
        </w:rPr>
      </w:pPr>
      <w:r w:rsidRPr="00B054EB">
        <w:rPr>
          <w:rStyle w:val="BodyText-Code-XMLComment"/>
        </w:rPr>
        <w:t>///</w:t>
      </w:r>
      <w:r w:rsidRPr="00B054EB">
        <w:rPr>
          <w:rStyle w:val="BodyText-Code-Comments"/>
        </w:rPr>
        <w:t xml:space="preserve"> </w:t>
      </w:r>
      <w:r w:rsidRPr="00B054EB">
        <w:rPr>
          <w:rStyle w:val="BodyText-Code-XMLComment"/>
        </w:rPr>
        <w:t>&lt;summary&gt;</w:t>
      </w:r>
    </w:p>
    <w:p w14:paraId="2B4E7BA7" w14:textId="77777777" w:rsidR="00A71F76" w:rsidRPr="00B054EB" w:rsidRDefault="00A71F76" w:rsidP="0015502B">
      <w:pPr>
        <w:pStyle w:val="BodyText-Code"/>
        <w:rPr>
          <w:rStyle w:val="BodyText-Code-Comments"/>
        </w:rPr>
      </w:pPr>
      <w:r w:rsidRPr="00B054EB">
        <w:rPr>
          <w:rStyle w:val="BodyText-Code-XMLComment"/>
        </w:rPr>
        <w:t>///</w:t>
      </w:r>
      <w:r w:rsidRPr="00B054EB">
        <w:rPr>
          <w:rStyle w:val="BodyText-Code-Comments"/>
        </w:rPr>
        <w:t xml:space="preserve"> &lt;Class description&gt;</w:t>
      </w:r>
    </w:p>
    <w:p w14:paraId="2B4E7BA8" w14:textId="77777777" w:rsidR="00A71F76" w:rsidRPr="00B054EB" w:rsidRDefault="00A71F76" w:rsidP="0015502B">
      <w:pPr>
        <w:pStyle w:val="BodyText-Code"/>
        <w:rPr>
          <w:rStyle w:val="BodyText-Code-XMLComment"/>
        </w:rPr>
      </w:pPr>
      <w:r w:rsidRPr="00B054EB">
        <w:rPr>
          <w:rStyle w:val="BodyText-Code-XMLComment"/>
        </w:rPr>
        <w:t>///</w:t>
      </w:r>
      <w:r w:rsidRPr="00B054EB">
        <w:rPr>
          <w:rStyle w:val="BodyText-Code-Comments"/>
        </w:rPr>
        <w:t xml:space="preserve"> </w:t>
      </w:r>
      <w:r w:rsidRPr="00B054EB">
        <w:rPr>
          <w:rStyle w:val="BodyText-Code-XMLComment"/>
        </w:rPr>
        <w:t>&lt;/summary&gt;</w:t>
      </w:r>
    </w:p>
    <w:p w14:paraId="2B4E7BA9" w14:textId="77777777" w:rsidR="00A71F76" w:rsidRDefault="00A71F76" w:rsidP="009521C6">
      <w:pPr>
        <w:pStyle w:val="Textkrper"/>
        <w:rPr>
          <w:lang w:eastAsia="zh-CN"/>
        </w:rPr>
      </w:pPr>
      <w:r>
        <w:rPr>
          <w:lang w:eastAsia="zh-CN"/>
        </w:rPr>
        <w:t xml:space="preserve">For example, </w:t>
      </w:r>
    </w:p>
    <w:p w14:paraId="2B4E7BAA" w14:textId="77777777" w:rsidR="00A71F76" w:rsidRPr="00B054EB" w:rsidRDefault="00A71F76" w:rsidP="0015502B">
      <w:pPr>
        <w:pStyle w:val="BodyText-Code"/>
        <w:rPr>
          <w:rStyle w:val="BodyText-Code-Comments"/>
        </w:rPr>
      </w:pPr>
      <w:del w:id="790" w:author="Cox Olaf" w:date="2015-01-21T15:13:00Z">
        <w:r w:rsidRPr="00B054EB" w:rsidDel="00282BF2">
          <w:rPr>
            <w:rStyle w:val="BodyText-Code-Comments"/>
          </w:rPr>
          <w:delText>//</w:delText>
        </w:r>
      </w:del>
      <w:ins w:id="791" w:author="Cox Olaf" w:date="2015-01-21T15:13:00Z">
        <w:r w:rsidR="00282BF2" w:rsidRPr="00B054EB">
          <w:rPr>
            <w:rStyle w:val="BodyText-Code-Comments"/>
          </w:rPr>
          <w:t>/</w:t>
        </w:r>
        <w:r w:rsidR="00282BF2">
          <w:rPr>
            <w:rStyle w:val="BodyText-Code-Comments"/>
          </w:rPr>
          <w:t>**</w:t>
        </w:r>
      </w:ins>
    </w:p>
    <w:p w14:paraId="2B4E7BAB" w14:textId="77777777" w:rsidR="00A71F76" w:rsidRPr="00B054EB" w:rsidDel="00282BF2" w:rsidRDefault="00A71F76" w:rsidP="0015502B">
      <w:pPr>
        <w:pStyle w:val="BodyText-Code"/>
        <w:rPr>
          <w:del w:id="792" w:author="Cox Olaf" w:date="2015-01-21T15:14:00Z"/>
          <w:rStyle w:val="BodyText-Code-Comments"/>
        </w:rPr>
      </w:pPr>
      <w:del w:id="793" w:author="Cox Olaf" w:date="2015-01-21T15:14:00Z">
        <w:r w:rsidRPr="00B054EB" w:rsidDel="00282BF2">
          <w:rPr>
            <w:rStyle w:val="BodyText-Code-Comments"/>
          </w:rPr>
          <w:delText>//   NAME: class CodeExample</w:delText>
        </w:r>
      </w:del>
    </w:p>
    <w:p w14:paraId="2B4E7BAC" w14:textId="77777777" w:rsidR="00A71F76" w:rsidRPr="00B054EB" w:rsidRDefault="00A71F76" w:rsidP="0015502B">
      <w:pPr>
        <w:pStyle w:val="BodyText-Code"/>
        <w:rPr>
          <w:rStyle w:val="BodyText-Code-Comments"/>
        </w:rPr>
      </w:pPr>
      <w:del w:id="794" w:author="Cox Olaf" w:date="2015-01-21T15:14:00Z">
        <w:r w:rsidRPr="00B054EB" w:rsidDel="00282BF2">
          <w:rPr>
            <w:rStyle w:val="BodyText-Code-Comments"/>
          </w:rPr>
          <w:delText xml:space="preserve">//   </w:delText>
        </w:r>
      </w:del>
      <w:ins w:id="795" w:author="Cox Olaf" w:date="2015-01-21T15:14:00Z">
        <w:r w:rsidR="00282BF2">
          <w:rPr>
            <w:rStyle w:val="BodyText-Code-Comments"/>
          </w:rPr>
          <w:t xml:space="preserve"> * </w:t>
        </w:r>
      </w:ins>
      <w:del w:id="796" w:author="Cox Olaf" w:date="2015-01-21T15:14:00Z">
        <w:r w:rsidRPr="00B054EB" w:rsidDel="00282BF2">
          <w:rPr>
            <w:rStyle w:val="BodyText-Code-Comments"/>
          </w:rPr>
          <w:delText>DESCRIPTION: T</w:delText>
        </w:r>
      </w:del>
      <w:ins w:id="797" w:author="Cox Olaf" w:date="2015-01-21T15:14:00Z">
        <w:r w:rsidR="00282BF2">
          <w:rPr>
            <w:rStyle w:val="BodyText-Code-Comments"/>
          </w:rPr>
          <w:t>T</w:t>
        </w:r>
      </w:ins>
      <w:r w:rsidRPr="00B054EB">
        <w:rPr>
          <w:rStyle w:val="BodyText-Code-Comments"/>
        </w:rPr>
        <w:t xml:space="preserve">he CodeExample class represents an example of code, and </w:t>
      </w:r>
    </w:p>
    <w:p w14:paraId="2B4E7BAD" w14:textId="77777777" w:rsidR="00A71F76" w:rsidRPr="00B054EB" w:rsidRDefault="00A71F76" w:rsidP="0015502B">
      <w:pPr>
        <w:pStyle w:val="BodyText-Code"/>
        <w:rPr>
          <w:rStyle w:val="BodyText-Code-Comments"/>
        </w:rPr>
      </w:pPr>
      <w:del w:id="798" w:author="Cox Olaf" w:date="2015-01-21T15:14:00Z">
        <w:r w:rsidRPr="00B054EB" w:rsidDel="00282BF2">
          <w:rPr>
            <w:rStyle w:val="BodyText-Code-Comments"/>
          </w:rPr>
          <w:delText xml:space="preserve">//   </w:delText>
        </w:r>
      </w:del>
      <w:ins w:id="799" w:author="Cox Olaf" w:date="2015-01-21T15:14:00Z">
        <w:r w:rsidR="00282BF2">
          <w:rPr>
            <w:rStyle w:val="BodyText-Code-Comments"/>
          </w:rPr>
          <w:t xml:space="preserve"> *</w:t>
        </w:r>
        <w:r w:rsidR="00282BF2" w:rsidRPr="00B054EB">
          <w:rPr>
            <w:rStyle w:val="BodyText-Code-Comments"/>
          </w:rPr>
          <w:t xml:space="preserve"> </w:t>
        </w:r>
      </w:ins>
      <w:r w:rsidRPr="00B054EB">
        <w:rPr>
          <w:rStyle w:val="BodyText-Code-Comments"/>
        </w:rPr>
        <w:t>tracks the length and complexity of the example.</w:t>
      </w:r>
    </w:p>
    <w:p w14:paraId="2B4E7BAE" w14:textId="77777777" w:rsidR="00A71F76" w:rsidRPr="00B054EB" w:rsidRDefault="00A71F76" w:rsidP="0015502B">
      <w:pPr>
        <w:pStyle w:val="BodyText-Code"/>
        <w:rPr>
          <w:rStyle w:val="BodyText-Code-Comments"/>
        </w:rPr>
      </w:pPr>
      <w:del w:id="800" w:author="Cox Olaf" w:date="2015-01-21T15:14:00Z">
        <w:r w:rsidRPr="00B054EB" w:rsidDel="00282BF2">
          <w:rPr>
            <w:rStyle w:val="BodyText-Code-Comments"/>
          </w:rPr>
          <w:delText>//</w:delText>
        </w:r>
      </w:del>
      <w:ins w:id="801" w:author="Cox Olaf" w:date="2015-01-21T15:14:00Z">
        <w:r w:rsidR="00282BF2">
          <w:rPr>
            <w:rStyle w:val="BodyText-Code-Comments"/>
          </w:rPr>
          <w:t xml:space="preserve"> *</w:t>
        </w:r>
        <w:r w:rsidR="00282BF2" w:rsidRPr="00B054EB">
          <w:rPr>
            <w:rStyle w:val="BodyText-Code-Comments"/>
          </w:rPr>
          <w:t>/</w:t>
        </w:r>
      </w:ins>
    </w:p>
    <w:p w14:paraId="2B4E7BAF" w14:textId="77777777" w:rsidR="00A71F76" w:rsidRPr="00F90B20" w:rsidRDefault="00A71F76" w:rsidP="0015502B">
      <w:pPr>
        <w:pStyle w:val="BodyText-Code"/>
      </w:pPr>
      <w:r w:rsidRPr="00B054EB">
        <w:rPr>
          <w:rStyle w:val="BodyText-Code-Keywords"/>
        </w:rPr>
        <w:t>class</w:t>
      </w:r>
      <w:r w:rsidRPr="00F90B20">
        <w:t xml:space="preserve"> CodeExample</w:t>
      </w:r>
    </w:p>
    <w:p w14:paraId="2B4E7BB0" w14:textId="77777777" w:rsidR="00A71F76" w:rsidRPr="00F90B20" w:rsidRDefault="00A71F76" w:rsidP="0015502B">
      <w:pPr>
        <w:pStyle w:val="BodyText-Code"/>
      </w:pPr>
      <w:r w:rsidRPr="00F90B20">
        <w:t>{</w:t>
      </w:r>
    </w:p>
    <w:p w14:paraId="2B4E7BB1" w14:textId="77777777" w:rsidR="00A71F76" w:rsidRPr="00F90B20" w:rsidRDefault="00A71F76" w:rsidP="0015502B">
      <w:pPr>
        <w:pStyle w:val="BodyText-Code"/>
      </w:pPr>
      <w:r w:rsidRPr="00F90B20">
        <w:t xml:space="preserve">    ...</w:t>
      </w:r>
    </w:p>
    <w:p w14:paraId="2B4E7BB2" w14:textId="77777777" w:rsidR="00A71F76" w:rsidRPr="00F90B20" w:rsidRDefault="00A71F76" w:rsidP="0015502B">
      <w:pPr>
        <w:pStyle w:val="BodyText-Code"/>
      </w:pPr>
      <w:r w:rsidRPr="00F90B20">
        <w:t>};</w:t>
      </w:r>
    </w:p>
    <w:p w14:paraId="2B4E7BB3" w14:textId="77777777" w:rsidR="00A71F76" w:rsidRPr="00F90B20" w:rsidRDefault="00A71F76" w:rsidP="0015502B">
      <w:pPr>
        <w:pStyle w:val="BodyText-Code"/>
      </w:pPr>
    </w:p>
    <w:p w14:paraId="2B4E7BB4" w14:textId="77777777" w:rsidR="00A71F76" w:rsidRPr="00B054EB" w:rsidRDefault="00A71F76" w:rsidP="0015502B">
      <w:pPr>
        <w:pStyle w:val="BodyText-Code"/>
        <w:rPr>
          <w:rStyle w:val="BodyText-Code-XMLComment"/>
        </w:rPr>
      </w:pPr>
      <w:r w:rsidRPr="00B054EB">
        <w:rPr>
          <w:rStyle w:val="BodyText-Code-XMLComment"/>
        </w:rPr>
        <w:t>///</w:t>
      </w:r>
      <w:r w:rsidRPr="00B054EB">
        <w:rPr>
          <w:rStyle w:val="BodyText-Code-Comments"/>
        </w:rPr>
        <w:t xml:space="preserve"> </w:t>
      </w:r>
      <w:r w:rsidRPr="00B054EB">
        <w:rPr>
          <w:rStyle w:val="BodyText-Code-XMLComment"/>
        </w:rPr>
        <w:t>&lt;summary&gt;</w:t>
      </w:r>
    </w:p>
    <w:p w14:paraId="2B4E7BB5" w14:textId="77777777" w:rsidR="00A71F76" w:rsidRPr="00B054EB" w:rsidRDefault="00A71F76" w:rsidP="0015502B">
      <w:pPr>
        <w:pStyle w:val="BodyText-Code"/>
        <w:rPr>
          <w:rStyle w:val="BodyText-Code-Comments"/>
        </w:rPr>
      </w:pPr>
      <w:r w:rsidRPr="00B054EB">
        <w:rPr>
          <w:rStyle w:val="BodyText-Code-XMLComment"/>
        </w:rPr>
        <w:t>///</w:t>
      </w:r>
      <w:r w:rsidRPr="00B054EB">
        <w:rPr>
          <w:rStyle w:val="BodyText-Code-Comments"/>
        </w:rPr>
        <w:t xml:space="preserve"> The CodeExample class represents an example of code, and tracks </w:t>
      </w:r>
    </w:p>
    <w:p w14:paraId="2B4E7BB6" w14:textId="77777777" w:rsidR="00A71F76" w:rsidRPr="00B054EB" w:rsidRDefault="00A71F76" w:rsidP="0015502B">
      <w:pPr>
        <w:pStyle w:val="BodyText-Code"/>
        <w:rPr>
          <w:rStyle w:val="BodyText-Code-Comments"/>
        </w:rPr>
      </w:pPr>
      <w:r w:rsidRPr="00B054EB">
        <w:rPr>
          <w:rStyle w:val="BodyText-Code-XMLComment"/>
        </w:rPr>
        <w:t>///</w:t>
      </w:r>
      <w:r w:rsidRPr="00B054EB">
        <w:rPr>
          <w:rStyle w:val="BodyText-Code-Comments"/>
        </w:rPr>
        <w:t xml:space="preserve"> the length and complexity of the example.</w:t>
      </w:r>
    </w:p>
    <w:p w14:paraId="2B4E7BB7" w14:textId="77777777" w:rsidR="00A71F76" w:rsidRPr="00B054EB" w:rsidRDefault="00A71F76" w:rsidP="0015502B">
      <w:pPr>
        <w:pStyle w:val="BodyText-Code"/>
        <w:rPr>
          <w:rStyle w:val="BodyText-Code-XMLComment"/>
        </w:rPr>
      </w:pPr>
      <w:r w:rsidRPr="00B054EB">
        <w:rPr>
          <w:rStyle w:val="BodyText-Code-XMLComment"/>
        </w:rPr>
        <w:t>///</w:t>
      </w:r>
      <w:r w:rsidRPr="00B054EB">
        <w:rPr>
          <w:rStyle w:val="BodyText-Code-Comments"/>
        </w:rPr>
        <w:t xml:space="preserve"> </w:t>
      </w:r>
      <w:r w:rsidRPr="00B054EB">
        <w:rPr>
          <w:rStyle w:val="BodyText-Code-XMLComment"/>
        </w:rPr>
        <w:t>&lt;/summary&gt;</w:t>
      </w:r>
    </w:p>
    <w:p w14:paraId="2B4E7BB8" w14:textId="77777777" w:rsidR="00A71F76" w:rsidRPr="00B054EB" w:rsidRDefault="00A71F76" w:rsidP="0015502B">
      <w:pPr>
        <w:pStyle w:val="BodyText-Code"/>
        <w:rPr>
          <w:rStyle w:val="BodyText-Code-Types"/>
        </w:rPr>
      </w:pPr>
      <w:r w:rsidRPr="00B054EB">
        <w:rPr>
          <w:rStyle w:val="BodyText-Code-Keywords"/>
        </w:rPr>
        <w:lastRenderedPageBreak/>
        <w:t>public</w:t>
      </w:r>
      <w:r w:rsidRPr="00F90B20">
        <w:t xml:space="preserve"> </w:t>
      </w:r>
      <w:r w:rsidRPr="00B054EB">
        <w:rPr>
          <w:rStyle w:val="BodyText-Code-Keywords"/>
        </w:rPr>
        <w:t>class</w:t>
      </w:r>
      <w:r w:rsidRPr="00F90B20">
        <w:t xml:space="preserve"> </w:t>
      </w:r>
      <w:r w:rsidRPr="00B054EB">
        <w:rPr>
          <w:rStyle w:val="BodyText-Code-Types"/>
        </w:rPr>
        <w:t>CodeExample</w:t>
      </w:r>
    </w:p>
    <w:p w14:paraId="2B4E7BB9" w14:textId="77777777" w:rsidR="00A71F76" w:rsidRPr="00F90B20" w:rsidRDefault="00A71F76" w:rsidP="0015502B">
      <w:pPr>
        <w:pStyle w:val="BodyText-Code"/>
      </w:pPr>
      <w:r w:rsidRPr="00F90B20">
        <w:t>{</w:t>
      </w:r>
    </w:p>
    <w:p w14:paraId="2B4E7BBA" w14:textId="77777777" w:rsidR="00A71F76" w:rsidRPr="00F90B20" w:rsidRDefault="00A71F76" w:rsidP="0015502B">
      <w:pPr>
        <w:pStyle w:val="BodyText-Code"/>
      </w:pPr>
      <w:r w:rsidRPr="00F90B20">
        <w:t xml:space="preserve">    ...</w:t>
      </w:r>
      <w:r w:rsidRPr="00F90B20">
        <w:br/>
        <w:t>}</w:t>
      </w:r>
    </w:p>
    <w:p w14:paraId="2B4E7BBB" w14:textId="77777777" w:rsidR="00A71F76" w:rsidRDefault="00A71F76" w:rsidP="009060ED">
      <w:pPr>
        <w:pStyle w:val="berschrift3"/>
        <w:rPr>
          <w:lang w:eastAsia="zh-CN"/>
        </w:rPr>
      </w:pPr>
      <w:bookmarkStart w:id="802" w:name="_Ref401765792"/>
      <w:r>
        <w:rPr>
          <w:lang w:eastAsia="zh-CN"/>
        </w:rPr>
        <w:t>Function Comments</w:t>
      </w:r>
      <w:bookmarkEnd w:id="802"/>
    </w:p>
    <w:p w14:paraId="2B4E7BBC" w14:textId="77777777" w:rsidR="00A71F76" w:rsidRDefault="0050357D" w:rsidP="0050357D">
      <w:pPr>
        <w:pStyle w:val="BodyText-RuleFirstParagraph"/>
      </w:pPr>
      <w:r>
        <w:rPr>
          <w:rStyle w:val="BodyText-GuidelineID"/>
        </w:rPr>
        <w:t>G/FCM10</w:t>
      </w:r>
      <w:r w:rsidRPr="0055287F">
        <w:rPr>
          <w:rStyle w:val="TextkrperZchn"/>
        </w:rPr>
        <w:tab/>
      </w:r>
      <w:r w:rsidR="0030733D" w:rsidRPr="005B7E5C">
        <w:rPr>
          <w:rStyle w:val="BodyText-PositiveGreen"/>
        </w:rPr>
        <w:sym w:font="Wingdings" w:char="F0FE"/>
      </w:r>
      <w:r w:rsidR="0030733D" w:rsidRPr="0030733D">
        <w:rPr>
          <w:rFonts w:hint="eastAsia"/>
        </w:rPr>
        <w:t xml:space="preserve"> </w:t>
      </w:r>
      <w:r w:rsidR="0030733D" w:rsidRPr="005B7E5C">
        <w:rPr>
          <w:rStyle w:val="BodyText-BoldAction"/>
          <w:rFonts w:hint="eastAsia"/>
        </w:rPr>
        <w:t>You</w:t>
      </w:r>
      <w:r w:rsidR="0030733D" w:rsidRPr="0030733D">
        <w:rPr>
          <w:rFonts w:hint="eastAsia"/>
        </w:rPr>
        <w:t xml:space="preserve"> </w:t>
      </w:r>
      <w:r w:rsidR="0030733D" w:rsidRPr="005B7E5C">
        <w:rPr>
          <w:rStyle w:val="BodyText-BoldAction"/>
          <w:rFonts w:hint="eastAsia"/>
        </w:rPr>
        <w:t>should</w:t>
      </w:r>
      <w:r w:rsidR="0030733D" w:rsidRPr="007F5D6B">
        <w:t xml:space="preserve"> </w:t>
      </w:r>
      <w:r w:rsidR="00A71F76">
        <w:t xml:space="preserve">provide banner comments for all public and non-public functions that are not trivial. The level of commenting should be appropriate based on the audience of the code. </w:t>
      </w:r>
    </w:p>
    <w:p w14:paraId="2B4E7BBD" w14:textId="77777777" w:rsidR="000371D5" w:rsidRDefault="000371D5" w:rsidP="000371D5">
      <w:pPr>
        <w:pStyle w:val="Textkrper"/>
        <w:rPr>
          <w:ins w:id="803" w:author="Cox Olaf" w:date="2015-01-21T15:16:00Z"/>
          <w:lang w:eastAsia="zh-CN"/>
        </w:rPr>
      </w:pPr>
      <w:ins w:id="804" w:author="Cox Olaf" w:date="2015-01-21T15:16:00Z">
        <w:r>
          <w:rPr>
            <w:lang w:eastAsia="zh-CN"/>
          </w:rPr>
          <w:t>In C++ use the following style which is supported by Doxygen.</w:t>
        </w:r>
      </w:ins>
    </w:p>
    <w:p w14:paraId="2B4E7BBE" w14:textId="77777777" w:rsidR="00A71F76" w:rsidRDefault="00A71F76" w:rsidP="009521C6">
      <w:pPr>
        <w:pStyle w:val="Textkrper"/>
        <w:rPr>
          <w:lang w:eastAsia="zh-CN"/>
        </w:rPr>
      </w:pPr>
      <w:r>
        <w:rPr>
          <w:lang w:eastAsia="zh-CN"/>
        </w:rPr>
        <w:t xml:space="preserve">C++ </w:t>
      </w:r>
      <w:r w:rsidR="00077798" w:rsidRPr="00077798">
        <w:rPr>
          <w:lang w:eastAsia="zh-CN"/>
        </w:rPr>
        <w:t>function comment template</w:t>
      </w:r>
      <w:r w:rsidRPr="00B77D53">
        <w:rPr>
          <w:lang w:eastAsia="zh-CN"/>
        </w:rPr>
        <w:t>:</w:t>
      </w:r>
    </w:p>
    <w:p w14:paraId="2B4E7BBF" w14:textId="77777777" w:rsidR="00A71F76" w:rsidRPr="00B054EB" w:rsidRDefault="00A71F76" w:rsidP="0015502B">
      <w:pPr>
        <w:pStyle w:val="BodyText-Code"/>
        <w:rPr>
          <w:rStyle w:val="BodyText-Code-Comments"/>
        </w:rPr>
      </w:pPr>
      <w:del w:id="805" w:author="Cox Olaf" w:date="2015-01-21T15:16:00Z">
        <w:r w:rsidRPr="00B054EB" w:rsidDel="000371D5">
          <w:rPr>
            <w:rStyle w:val="BodyText-Code-Comments"/>
          </w:rPr>
          <w:delText>/*---------------------------------------------------------------------------</w:delText>
        </w:r>
      </w:del>
      <w:ins w:id="806" w:author="Cox Olaf" w:date="2015-01-21T15:16:00Z">
        <w:r w:rsidR="000371D5" w:rsidRPr="00B054EB">
          <w:rPr>
            <w:rStyle w:val="BodyText-Code-Comments"/>
          </w:rPr>
          <w:t>/*</w:t>
        </w:r>
        <w:r w:rsidR="000371D5">
          <w:rPr>
            <w:rStyle w:val="BodyText-Code-Comments"/>
          </w:rPr>
          <w:t>*</w:t>
        </w:r>
      </w:ins>
    </w:p>
    <w:p w14:paraId="2B4E7BC0" w14:textId="77777777" w:rsidR="00A71F76" w:rsidRPr="00B054EB" w:rsidDel="000371D5" w:rsidRDefault="000371D5">
      <w:pPr>
        <w:pStyle w:val="BodyText-Code"/>
        <w:rPr>
          <w:del w:id="807" w:author="Cox Olaf" w:date="2015-01-21T15:17:00Z"/>
          <w:rStyle w:val="BodyText-Code-Comments"/>
        </w:rPr>
      </w:pPr>
      <w:ins w:id="808" w:author="Cox Olaf" w:date="2015-01-21T15:17:00Z">
        <w:r>
          <w:rPr>
            <w:rStyle w:val="BodyText-Code-Comments"/>
          </w:rPr>
          <w:t xml:space="preserve"> * </w:t>
        </w:r>
      </w:ins>
      <w:del w:id="809" w:author="Cox Olaf" w:date="2015-01-21T15:17:00Z">
        <w:r w:rsidR="00A71F76" w:rsidRPr="00B054EB" w:rsidDel="000371D5">
          <w:rPr>
            <w:rStyle w:val="BodyText-Code-Comments"/>
          </w:rPr>
          <w:delText xml:space="preserve">FUNCTION: </w:delText>
        </w:r>
      </w:del>
      <w:r w:rsidR="00A71F76" w:rsidRPr="00B054EB">
        <w:rPr>
          <w:rStyle w:val="BodyText-Code-Comments"/>
        </w:rPr>
        <w:t>&lt;</w:t>
      </w:r>
      <w:del w:id="810" w:author="Cox Olaf" w:date="2015-01-21T15:17:00Z">
        <w:r w:rsidR="00A71F76" w:rsidRPr="00B054EB" w:rsidDel="000371D5">
          <w:rPr>
            <w:rStyle w:val="BodyText-Code-Comments"/>
          </w:rPr>
          <w:delText>Funtion prototype&gt;</w:delText>
        </w:r>
      </w:del>
    </w:p>
    <w:p w14:paraId="2B4E7BC1" w14:textId="77777777" w:rsidR="00A71F76" w:rsidRPr="00B054EB" w:rsidDel="000371D5" w:rsidRDefault="00A71F76">
      <w:pPr>
        <w:pStyle w:val="BodyText-Code"/>
        <w:rPr>
          <w:del w:id="811" w:author="Cox Olaf" w:date="2015-01-21T15:17:00Z"/>
          <w:rStyle w:val="BodyText-Code-Comments"/>
          <w:rFonts w:ascii="Arial" w:hAnsi="Arial" w:cs="Times New Roman"/>
          <w:noProof w:val="0"/>
          <w:sz w:val="20"/>
          <w:szCs w:val="20"/>
        </w:rPr>
      </w:pPr>
    </w:p>
    <w:p w14:paraId="2B4E7BC2" w14:textId="77777777" w:rsidR="00A71F76" w:rsidRPr="00B054EB" w:rsidDel="000371D5" w:rsidRDefault="00A71F76">
      <w:pPr>
        <w:pStyle w:val="BodyText-Code"/>
        <w:rPr>
          <w:del w:id="812" w:author="Cox Olaf" w:date="2015-01-21T15:17:00Z"/>
          <w:rStyle w:val="BodyText-Code-Comments"/>
          <w:rFonts w:ascii="Arial" w:hAnsi="Arial" w:cs="Times New Roman"/>
          <w:noProof w:val="0"/>
          <w:sz w:val="20"/>
          <w:szCs w:val="20"/>
        </w:rPr>
      </w:pPr>
      <w:del w:id="813" w:author="Cox Olaf" w:date="2015-01-21T15:17:00Z">
        <w:r w:rsidRPr="00B054EB" w:rsidDel="000371D5">
          <w:rPr>
            <w:rStyle w:val="BodyText-Code-Comments"/>
          </w:rPr>
          <w:delText xml:space="preserve">PURPOSE: </w:delText>
        </w:r>
      </w:del>
    </w:p>
    <w:p w14:paraId="2B4E7BC3" w14:textId="77777777" w:rsidR="00A71F76" w:rsidRPr="00B054EB" w:rsidRDefault="00A71F76">
      <w:pPr>
        <w:pStyle w:val="BodyText-Code"/>
        <w:rPr>
          <w:rStyle w:val="BodyText-Code-Comments"/>
          <w:rFonts w:ascii="Arial" w:hAnsi="Arial" w:cs="Times New Roman"/>
          <w:noProof w:val="0"/>
          <w:sz w:val="20"/>
          <w:szCs w:val="20"/>
        </w:rPr>
      </w:pPr>
      <w:del w:id="814" w:author="Cox Olaf" w:date="2015-01-21T15:17:00Z">
        <w:r w:rsidRPr="00B054EB" w:rsidDel="000371D5">
          <w:rPr>
            <w:rStyle w:val="BodyText-Code-Comments"/>
          </w:rPr>
          <w:delText xml:space="preserve">    &lt;Function </w:delText>
        </w:r>
      </w:del>
      <w:ins w:id="815" w:author="Cox Olaf" w:date="2015-01-21T15:23:00Z">
        <w:r w:rsidR="000371D5">
          <w:rPr>
            <w:rStyle w:val="BodyText-Code-Comments"/>
          </w:rPr>
          <w:t>f</w:t>
        </w:r>
        <w:r w:rsidR="000371D5" w:rsidRPr="00B054EB">
          <w:rPr>
            <w:rStyle w:val="BodyText-Code-Comments"/>
          </w:rPr>
          <w:t>unction description</w:t>
        </w:r>
      </w:ins>
      <w:del w:id="816" w:author="Cox Olaf" w:date="2015-01-21T15:23:00Z">
        <w:r w:rsidRPr="00B054EB" w:rsidDel="000371D5">
          <w:rPr>
            <w:rStyle w:val="BodyText-Code-Comments"/>
          </w:rPr>
          <w:delText>description</w:delText>
        </w:r>
      </w:del>
      <w:r w:rsidRPr="00B054EB">
        <w:rPr>
          <w:rStyle w:val="BodyText-Code-Comments"/>
        </w:rPr>
        <w:t>&gt;</w:t>
      </w:r>
    </w:p>
    <w:p w14:paraId="2B4E7BC4" w14:textId="77777777" w:rsidR="00A71F76" w:rsidRPr="00B054EB" w:rsidDel="000371D5" w:rsidRDefault="000371D5" w:rsidP="0015502B">
      <w:pPr>
        <w:pStyle w:val="BodyText-Code"/>
        <w:rPr>
          <w:del w:id="817" w:author="Cox Olaf" w:date="2015-01-21T15:19:00Z"/>
          <w:rStyle w:val="BodyText-Code-Comments"/>
        </w:rPr>
      </w:pPr>
      <w:ins w:id="818" w:author="Cox Olaf" w:date="2015-01-21T15:17:00Z">
        <w:r>
          <w:rPr>
            <w:rStyle w:val="BodyText-Code-Comments"/>
          </w:rPr>
          <w:t xml:space="preserve"> *</w:t>
        </w:r>
      </w:ins>
      <w:ins w:id="819" w:author="Cox Olaf" w:date="2015-01-21T15:18:00Z">
        <w:r>
          <w:rPr>
            <w:rStyle w:val="BodyText-Code-Comments"/>
          </w:rPr>
          <w:t xml:space="preserve"> @param </w:t>
        </w:r>
      </w:ins>
      <w:ins w:id="820" w:author="Cox Olaf" w:date="2015-01-21T15:19:00Z">
        <w:r>
          <w:rPr>
            <w:rStyle w:val="BodyText-Code-Comments"/>
          </w:rPr>
          <w:t>&lt;parameter name&gt; &lt;parameter description&gt;</w:t>
        </w:r>
      </w:ins>
      <w:ins w:id="821" w:author="Cox Olaf" w:date="2015-01-21T15:18:00Z">
        <w:r>
          <w:rPr>
            <w:rStyle w:val="BodyText-Code-Comments"/>
          </w:rPr>
          <w:t xml:space="preserve"> </w:t>
        </w:r>
      </w:ins>
      <w:ins w:id="822" w:author="Cox Olaf" w:date="2015-01-21T15:22:00Z">
        <w:r>
          <w:rPr>
            <w:rStyle w:val="BodyText-Code-Comments"/>
          </w:rPr>
          <w:br/>
        </w:r>
      </w:ins>
    </w:p>
    <w:p w14:paraId="2B4E7BC5" w14:textId="77777777" w:rsidR="00A71F76" w:rsidRPr="00B054EB" w:rsidDel="000371D5" w:rsidRDefault="00A71F76" w:rsidP="0015502B">
      <w:pPr>
        <w:pStyle w:val="BodyText-Code"/>
        <w:rPr>
          <w:del w:id="823" w:author="Cox Olaf" w:date="2015-01-21T15:19:00Z"/>
          <w:rStyle w:val="BodyText-Code-Comments"/>
        </w:rPr>
      </w:pPr>
      <w:del w:id="824" w:author="Cox Olaf" w:date="2015-01-21T15:19:00Z">
        <w:r w:rsidRPr="00B054EB" w:rsidDel="000371D5">
          <w:rPr>
            <w:rStyle w:val="BodyText-Code-Comments"/>
          </w:rPr>
          <w:delText>PARAMETERS:</w:delText>
        </w:r>
      </w:del>
    </w:p>
    <w:p w14:paraId="2B4E7BC6" w14:textId="77777777" w:rsidR="00A71F76" w:rsidRPr="00B054EB" w:rsidDel="000371D5" w:rsidRDefault="00A71F76" w:rsidP="0015502B">
      <w:pPr>
        <w:pStyle w:val="BodyText-Code"/>
        <w:rPr>
          <w:del w:id="825" w:author="Cox Olaf" w:date="2015-01-21T15:19:00Z"/>
          <w:rStyle w:val="BodyText-Code-Comments"/>
        </w:rPr>
      </w:pPr>
      <w:del w:id="826" w:author="Cox Olaf" w:date="2015-01-21T15:19:00Z">
        <w:r w:rsidRPr="00B054EB" w:rsidDel="000371D5">
          <w:rPr>
            <w:rStyle w:val="BodyText-Code-Comments"/>
          </w:rPr>
          <w:delText xml:space="preserve">    &lt;Parameter name&gt; –&lt;Parameter description&gt;</w:delText>
        </w:r>
      </w:del>
    </w:p>
    <w:p w14:paraId="2B4E7BC7" w14:textId="77777777" w:rsidR="00A71F76" w:rsidRPr="00B054EB" w:rsidRDefault="000371D5" w:rsidP="0015502B">
      <w:pPr>
        <w:pStyle w:val="BodyText-Code"/>
        <w:rPr>
          <w:rStyle w:val="BodyText-Code-Comments"/>
        </w:rPr>
      </w:pPr>
      <w:ins w:id="827" w:author="Cox Olaf" w:date="2015-01-21T15:19:00Z">
        <w:r>
          <w:rPr>
            <w:rStyle w:val="BodyText-Code-Comments"/>
          </w:rPr>
          <w:t xml:space="preserve"> * </w:t>
        </w:r>
      </w:ins>
      <w:ins w:id="828" w:author="Cox Olaf" w:date="2015-01-21T15:22:00Z">
        <w:r>
          <w:rPr>
            <w:rStyle w:val="BodyText-Code-Comments"/>
          </w:rPr>
          <w:t>@return &lt;</w:t>
        </w:r>
      </w:ins>
      <w:ins w:id="829" w:author="Cox Olaf" w:date="2015-01-21T15:23:00Z">
        <w:r>
          <w:rPr>
            <w:rStyle w:val="BodyText-Code-Comments"/>
          </w:rPr>
          <w:t>d</w:t>
        </w:r>
        <w:r w:rsidRPr="00B054EB">
          <w:rPr>
            <w:rStyle w:val="BodyText-Code-Comments"/>
          </w:rPr>
          <w:t>escription of function return value</w:t>
        </w:r>
      </w:ins>
      <w:ins w:id="830" w:author="Cox Olaf" w:date="2015-01-21T15:22:00Z">
        <w:r>
          <w:rPr>
            <w:rStyle w:val="BodyText-Code-Comments"/>
          </w:rPr>
          <w:t>&gt;</w:t>
        </w:r>
      </w:ins>
    </w:p>
    <w:p w14:paraId="2B4E7BC8" w14:textId="77777777" w:rsidR="00A71F76" w:rsidRPr="00B054EB" w:rsidDel="000371D5" w:rsidRDefault="00A71F76" w:rsidP="0015502B">
      <w:pPr>
        <w:pStyle w:val="BodyText-Code"/>
        <w:rPr>
          <w:del w:id="831" w:author="Cox Olaf" w:date="2015-01-21T15:22:00Z"/>
          <w:rStyle w:val="BodyText-Code-Comments"/>
        </w:rPr>
      </w:pPr>
      <w:del w:id="832" w:author="Cox Olaf" w:date="2015-01-21T15:22:00Z">
        <w:r w:rsidRPr="00B054EB" w:rsidDel="000371D5">
          <w:rPr>
            <w:rStyle w:val="BodyText-Code-Comments"/>
          </w:rPr>
          <w:delText xml:space="preserve">RETURN VALUE: </w:delText>
        </w:r>
      </w:del>
    </w:p>
    <w:p w14:paraId="2B4E7BC9" w14:textId="77777777" w:rsidR="00A71F76" w:rsidRPr="00B054EB" w:rsidDel="000371D5" w:rsidRDefault="00A71F76" w:rsidP="0015502B">
      <w:pPr>
        <w:pStyle w:val="BodyText-Code"/>
        <w:rPr>
          <w:del w:id="833" w:author="Cox Olaf" w:date="2015-01-21T15:22:00Z"/>
          <w:rStyle w:val="BodyText-Code-Comments"/>
        </w:rPr>
      </w:pPr>
      <w:del w:id="834" w:author="Cox Olaf" w:date="2015-01-21T15:22:00Z">
        <w:r w:rsidRPr="00B054EB" w:rsidDel="000371D5">
          <w:rPr>
            <w:rStyle w:val="BodyText-Code-Comments"/>
          </w:rPr>
          <w:delText xml:space="preserve">    &lt;Description of function return value&gt;</w:delText>
        </w:r>
      </w:del>
    </w:p>
    <w:p w14:paraId="2B4E7BCA" w14:textId="77777777" w:rsidR="00A71F76" w:rsidRPr="00B054EB" w:rsidRDefault="00A71F76" w:rsidP="0015502B">
      <w:pPr>
        <w:pStyle w:val="BodyText-Code"/>
        <w:rPr>
          <w:rStyle w:val="BodyText-Code-Comments"/>
        </w:rPr>
      </w:pPr>
    </w:p>
    <w:p w14:paraId="2B4E7BCB" w14:textId="77777777" w:rsidR="00A71F76" w:rsidRPr="00B054EB" w:rsidRDefault="00A71F76" w:rsidP="0015502B">
      <w:pPr>
        <w:pStyle w:val="BodyText-Code"/>
        <w:rPr>
          <w:rStyle w:val="BodyText-Code-Comments"/>
        </w:rPr>
      </w:pPr>
      <w:r w:rsidRPr="00B054EB">
        <w:rPr>
          <w:rStyle w:val="BodyText-Code-Comments"/>
        </w:rPr>
        <w:t xml:space="preserve">EXCEPTION: </w:t>
      </w:r>
    </w:p>
    <w:p w14:paraId="2B4E7BCC" w14:textId="77777777" w:rsidR="00A71F76" w:rsidRPr="00B054EB" w:rsidRDefault="00A71F76" w:rsidP="0015502B">
      <w:pPr>
        <w:pStyle w:val="BodyText-Code"/>
        <w:rPr>
          <w:rStyle w:val="BodyText-Code-Comments"/>
        </w:rPr>
      </w:pPr>
      <w:r w:rsidRPr="00B054EB">
        <w:rPr>
          <w:rStyle w:val="BodyText-Code-Comments"/>
        </w:rPr>
        <w:t xml:space="preserve">    &lt;Exception that may be thrown by the function&gt;</w:t>
      </w:r>
    </w:p>
    <w:p w14:paraId="2B4E7BCD" w14:textId="77777777" w:rsidR="00A71F76" w:rsidRPr="00B054EB" w:rsidRDefault="00A71F76" w:rsidP="0015502B">
      <w:pPr>
        <w:pStyle w:val="BodyText-Code"/>
        <w:rPr>
          <w:rStyle w:val="BodyText-Code-Comments"/>
        </w:rPr>
      </w:pPr>
    </w:p>
    <w:p w14:paraId="2B4E7BCE" w14:textId="77777777" w:rsidR="00A71F76" w:rsidRPr="00B054EB" w:rsidRDefault="00A71F76" w:rsidP="0015502B">
      <w:pPr>
        <w:pStyle w:val="BodyText-Code"/>
        <w:rPr>
          <w:rStyle w:val="BodyText-Code-Comments"/>
        </w:rPr>
      </w:pPr>
      <w:r w:rsidRPr="00B054EB">
        <w:rPr>
          <w:rStyle w:val="BodyText-Code-Comments"/>
        </w:rPr>
        <w:t>EXAMPLE CALL:</w:t>
      </w:r>
    </w:p>
    <w:p w14:paraId="2B4E7BCF" w14:textId="77777777" w:rsidR="00A71F76" w:rsidRPr="00B054EB" w:rsidRDefault="00A71F76" w:rsidP="0015502B">
      <w:pPr>
        <w:pStyle w:val="BodyText-Code"/>
        <w:rPr>
          <w:rStyle w:val="BodyText-Code-Comments"/>
        </w:rPr>
      </w:pPr>
      <w:r w:rsidRPr="00B054EB">
        <w:rPr>
          <w:rStyle w:val="BodyText-Code-Comments"/>
        </w:rPr>
        <w:t xml:space="preserve">    &lt;Example call of the function&gt;</w:t>
      </w:r>
    </w:p>
    <w:p w14:paraId="2B4E7BD0" w14:textId="77777777" w:rsidR="00A71F76" w:rsidRPr="00B054EB" w:rsidRDefault="00A71F76" w:rsidP="0015502B">
      <w:pPr>
        <w:pStyle w:val="BodyText-Code"/>
        <w:rPr>
          <w:rStyle w:val="BodyText-Code-Comments"/>
        </w:rPr>
      </w:pPr>
    </w:p>
    <w:p w14:paraId="2B4E7BD1" w14:textId="77777777" w:rsidR="00A71F76" w:rsidRPr="00B054EB" w:rsidRDefault="00A71F76" w:rsidP="0015502B">
      <w:pPr>
        <w:pStyle w:val="BodyText-Code"/>
        <w:rPr>
          <w:rStyle w:val="BodyText-Code-Comments"/>
        </w:rPr>
      </w:pPr>
      <w:r w:rsidRPr="00B054EB">
        <w:rPr>
          <w:rStyle w:val="BodyText-Code-Comments"/>
        </w:rPr>
        <w:t xml:space="preserve">REMARKS: </w:t>
      </w:r>
    </w:p>
    <w:p w14:paraId="2B4E7BD2" w14:textId="77777777" w:rsidR="00A71F76" w:rsidRPr="00B054EB" w:rsidRDefault="00A71F76" w:rsidP="0015502B">
      <w:pPr>
        <w:pStyle w:val="BodyText-Code"/>
        <w:rPr>
          <w:rStyle w:val="BodyText-Code-Comments"/>
        </w:rPr>
      </w:pPr>
      <w:r w:rsidRPr="00B054EB">
        <w:rPr>
          <w:rStyle w:val="BodyText-Code-Comments"/>
        </w:rPr>
        <w:t xml:space="preserve">    &lt;Additional remarks of the function&gt;</w:t>
      </w:r>
    </w:p>
    <w:p w14:paraId="2B4E7BD3" w14:textId="77777777" w:rsidR="00A71F76" w:rsidRPr="00B054EB" w:rsidRDefault="00A71F76" w:rsidP="0015502B">
      <w:pPr>
        <w:pStyle w:val="BodyText-Code"/>
        <w:rPr>
          <w:rStyle w:val="BodyText-Code-Comments"/>
        </w:rPr>
      </w:pPr>
      <w:r w:rsidRPr="00B054EB">
        <w:rPr>
          <w:rStyle w:val="BodyText-Code-Comments"/>
        </w:rPr>
        <w:t>---------------------------------------------------------------------------*/</w:t>
      </w:r>
    </w:p>
    <w:p w14:paraId="2B4E7BD4" w14:textId="77777777" w:rsidR="00A71F76" w:rsidRDefault="00A71F76" w:rsidP="009521C6">
      <w:pPr>
        <w:pStyle w:val="Textkrper"/>
        <w:rPr>
          <w:lang w:eastAsia="zh-CN"/>
        </w:rPr>
      </w:pPr>
      <w:r>
        <w:t xml:space="preserve">C# </w:t>
      </w:r>
      <w:r>
        <w:rPr>
          <w:lang w:eastAsia="zh-CN"/>
        </w:rPr>
        <w:t xml:space="preserve">use descriptive XML Documentation comments. </w:t>
      </w:r>
      <w:r w:rsidRPr="00A13B33">
        <w:rPr>
          <w:lang w:eastAsia="zh-CN"/>
        </w:rPr>
        <w:t>At least a &lt;summary&gt; element and also a &lt;parameters&gt; element and &lt;returns&gt; element, where applicable, are required.  Methods that throw exceptions should make use of the &lt;exception&gt; element to indicate to consumers what exceptions may be thrown.</w:t>
      </w:r>
    </w:p>
    <w:p w14:paraId="2B4E7BD5" w14:textId="77777777" w:rsidR="00A71F76" w:rsidRDefault="00A71F76" w:rsidP="009521C6">
      <w:pPr>
        <w:pStyle w:val="Textkrper"/>
        <w:rPr>
          <w:lang w:eastAsia="zh-CN"/>
        </w:rPr>
      </w:pPr>
      <w:r>
        <w:rPr>
          <w:lang w:eastAsia="zh-CN"/>
        </w:rPr>
        <w:t>C# function comment template:</w:t>
      </w:r>
    </w:p>
    <w:p w14:paraId="2B4E7BD6" w14:textId="77777777" w:rsidR="00A71F76" w:rsidRPr="00B054EB" w:rsidRDefault="00A71F76" w:rsidP="0015502B">
      <w:pPr>
        <w:pStyle w:val="BodyText-Code"/>
        <w:rPr>
          <w:rStyle w:val="BodyText-Code-XMLComment"/>
        </w:rPr>
      </w:pPr>
      <w:r w:rsidRPr="00B054EB">
        <w:rPr>
          <w:rStyle w:val="BodyText-Code-XMLComment"/>
        </w:rPr>
        <w:t>///</w:t>
      </w:r>
      <w:r w:rsidRPr="00B054EB">
        <w:rPr>
          <w:rStyle w:val="BodyText-Code-Comments"/>
        </w:rPr>
        <w:t xml:space="preserve"> </w:t>
      </w:r>
      <w:r w:rsidRPr="00B054EB">
        <w:rPr>
          <w:rStyle w:val="BodyText-Code-XMLComment"/>
        </w:rPr>
        <w:t>&lt;summary&gt;</w:t>
      </w:r>
    </w:p>
    <w:p w14:paraId="2B4E7BD7" w14:textId="77777777" w:rsidR="00A71F76" w:rsidRPr="00B054EB" w:rsidRDefault="00A71F76" w:rsidP="0015502B">
      <w:pPr>
        <w:pStyle w:val="BodyText-Code"/>
        <w:rPr>
          <w:rStyle w:val="BodyText-Code-Comments"/>
        </w:rPr>
      </w:pPr>
      <w:r w:rsidRPr="00B054EB">
        <w:rPr>
          <w:rStyle w:val="BodyText-Code-XMLComment"/>
        </w:rPr>
        <w:t>///</w:t>
      </w:r>
      <w:r w:rsidRPr="00B054EB">
        <w:rPr>
          <w:rStyle w:val="BodyText-Code-Comments"/>
        </w:rPr>
        <w:t xml:space="preserve"> Function description</w:t>
      </w:r>
    </w:p>
    <w:p w14:paraId="2B4E7BD8" w14:textId="77777777" w:rsidR="00A71F76" w:rsidRPr="00B054EB" w:rsidRDefault="00A71F76" w:rsidP="0015502B">
      <w:pPr>
        <w:pStyle w:val="BodyText-Code"/>
        <w:rPr>
          <w:rStyle w:val="BodyText-Code-XMLComment"/>
        </w:rPr>
      </w:pPr>
      <w:r w:rsidRPr="00B054EB">
        <w:rPr>
          <w:rStyle w:val="BodyText-Code-XMLComment"/>
        </w:rPr>
        <w:t>///</w:t>
      </w:r>
      <w:r w:rsidRPr="00B054EB">
        <w:rPr>
          <w:rStyle w:val="BodyText-Code-Comments"/>
        </w:rPr>
        <w:t xml:space="preserve"> </w:t>
      </w:r>
      <w:r w:rsidRPr="00B054EB">
        <w:rPr>
          <w:rStyle w:val="BodyText-Code-XMLComment"/>
        </w:rPr>
        <w:t>&lt;/summary&gt;</w:t>
      </w:r>
    </w:p>
    <w:p w14:paraId="2B4E7BD9" w14:textId="77777777" w:rsidR="00A71F76" w:rsidRPr="00B054EB" w:rsidRDefault="00A71F76" w:rsidP="0015502B">
      <w:pPr>
        <w:pStyle w:val="BodyText-Code"/>
        <w:rPr>
          <w:rStyle w:val="BodyText-Code-XMLComment"/>
        </w:rPr>
      </w:pPr>
      <w:r w:rsidRPr="00B054EB">
        <w:rPr>
          <w:rStyle w:val="BodyText-Code-XMLComment"/>
        </w:rPr>
        <w:t>///</w:t>
      </w:r>
      <w:r w:rsidRPr="00B054EB">
        <w:rPr>
          <w:rStyle w:val="BodyText-Code-Comments"/>
        </w:rPr>
        <w:t xml:space="preserve"> </w:t>
      </w:r>
      <w:r w:rsidRPr="00B054EB">
        <w:rPr>
          <w:rStyle w:val="BodyText-Code-XMLComment"/>
        </w:rPr>
        <w:t>&lt;param name="Parameter name"&gt;</w:t>
      </w:r>
    </w:p>
    <w:p w14:paraId="2B4E7BDA" w14:textId="77777777" w:rsidR="00A71F76" w:rsidRPr="00B054EB" w:rsidRDefault="00A71F76" w:rsidP="0015502B">
      <w:pPr>
        <w:pStyle w:val="BodyText-Code"/>
        <w:rPr>
          <w:rStyle w:val="BodyText-Code-Comments"/>
        </w:rPr>
      </w:pPr>
      <w:r w:rsidRPr="00B054EB">
        <w:rPr>
          <w:rStyle w:val="BodyText-Code-XMLComment"/>
        </w:rPr>
        <w:t xml:space="preserve">/// </w:t>
      </w:r>
      <w:r w:rsidRPr="00B054EB">
        <w:rPr>
          <w:rStyle w:val="BodyText-Code-Comments"/>
        </w:rPr>
        <w:t>Parameter description</w:t>
      </w:r>
    </w:p>
    <w:p w14:paraId="2B4E7BDB" w14:textId="77777777" w:rsidR="00A71F76" w:rsidRPr="00B054EB" w:rsidRDefault="00A71F76" w:rsidP="0015502B">
      <w:pPr>
        <w:pStyle w:val="BodyText-Code"/>
        <w:rPr>
          <w:rStyle w:val="BodyText-Code-XMLComment"/>
        </w:rPr>
      </w:pPr>
      <w:r w:rsidRPr="00B054EB">
        <w:rPr>
          <w:rStyle w:val="BodyText-Code-XMLComment"/>
        </w:rPr>
        <w:t>/// &lt;/param&gt;</w:t>
      </w:r>
    </w:p>
    <w:p w14:paraId="2B4E7BDC" w14:textId="77777777" w:rsidR="00A71F76" w:rsidRPr="00B054EB" w:rsidRDefault="00A71F76" w:rsidP="0015502B">
      <w:pPr>
        <w:pStyle w:val="BodyText-Code"/>
        <w:rPr>
          <w:rStyle w:val="BodyText-Code-XMLComment"/>
        </w:rPr>
      </w:pPr>
      <w:r w:rsidRPr="00B054EB">
        <w:rPr>
          <w:rStyle w:val="BodyText-Code-XMLComment"/>
        </w:rPr>
        <w:t>///</w:t>
      </w:r>
      <w:r w:rsidRPr="00B054EB">
        <w:rPr>
          <w:rStyle w:val="BodyText-Code-Comments"/>
        </w:rPr>
        <w:t xml:space="preserve"> </w:t>
      </w:r>
      <w:r w:rsidRPr="00B054EB">
        <w:rPr>
          <w:rStyle w:val="BodyText-Code-XMLComment"/>
        </w:rPr>
        <w:t>&lt;returns&gt;</w:t>
      </w:r>
    </w:p>
    <w:p w14:paraId="2B4E7BDD" w14:textId="77777777" w:rsidR="00A71F76" w:rsidRPr="00B054EB" w:rsidRDefault="00A71F76" w:rsidP="0015502B">
      <w:pPr>
        <w:pStyle w:val="BodyText-Code"/>
        <w:rPr>
          <w:rStyle w:val="BodyText-Code-Comments"/>
        </w:rPr>
      </w:pPr>
      <w:r w:rsidRPr="00B054EB">
        <w:rPr>
          <w:rStyle w:val="BodyText-Code-XMLComment"/>
        </w:rPr>
        <w:t>///</w:t>
      </w:r>
      <w:r w:rsidRPr="00B054EB">
        <w:rPr>
          <w:rStyle w:val="BodyText-Code-Comments"/>
        </w:rPr>
        <w:t xml:space="preserve"> Description of function return value</w:t>
      </w:r>
    </w:p>
    <w:p w14:paraId="2B4E7BDE" w14:textId="77777777" w:rsidR="00A71F76" w:rsidRPr="00B054EB" w:rsidRDefault="00A71F76" w:rsidP="0015502B">
      <w:pPr>
        <w:pStyle w:val="BodyText-Code"/>
        <w:rPr>
          <w:rStyle w:val="BodyText-Code-XMLComment"/>
        </w:rPr>
      </w:pPr>
      <w:r w:rsidRPr="00B054EB">
        <w:rPr>
          <w:rStyle w:val="BodyText-Code-XMLComment"/>
        </w:rPr>
        <w:t>///</w:t>
      </w:r>
      <w:r w:rsidRPr="00B054EB">
        <w:rPr>
          <w:rStyle w:val="BodyText-Code-Comments"/>
        </w:rPr>
        <w:t xml:space="preserve"> </w:t>
      </w:r>
      <w:r w:rsidRPr="00B054EB">
        <w:rPr>
          <w:rStyle w:val="BodyText-Code-XMLComment"/>
        </w:rPr>
        <w:t>&lt;/returns&gt;</w:t>
      </w:r>
    </w:p>
    <w:p w14:paraId="2B4E7BDF" w14:textId="77777777" w:rsidR="00A71F76" w:rsidRPr="00B054EB" w:rsidRDefault="00A71F76" w:rsidP="0015502B">
      <w:pPr>
        <w:pStyle w:val="BodyText-Code"/>
        <w:rPr>
          <w:rStyle w:val="BodyText-Code-XMLComment"/>
        </w:rPr>
      </w:pPr>
      <w:r w:rsidRPr="00B054EB">
        <w:rPr>
          <w:rStyle w:val="BodyText-Code-XMLComment"/>
        </w:rPr>
        <w:t>///</w:t>
      </w:r>
      <w:r w:rsidRPr="00B054EB">
        <w:rPr>
          <w:rStyle w:val="BodyText-Code-Comments"/>
        </w:rPr>
        <w:t xml:space="preserve"> </w:t>
      </w:r>
      <w:r w:rsidRPr="00B054EB">
        <w:rPr>
          <w:rStyle w:val="BodyText-Code-XMLComment"/>
        </w:rPr>
        <w:t>&lt;exception cref="&lt;Exception type&gt;"&gt;</w:t>
      </w:r>
    </w:p>
    <w:p w14:paraId="2B4E7BE0" w14:textId="77777777" w:rsidR="00A71F76" w:rsidRPr="00B054EB" w:rsidRDefault="00A71F76" w:rsidP="0015502B">
      <w:pPr>
        <w:pStyle w:val="BodyText-Code"/>
        <w:rPr>
          <w:rStyle w:val="BodyText-Code-Comments"/>
        </w:rPr>
      </w:pPr>
      <w:r w:rsidRPr="00B054EB">
        <w:rPr>
          <w:rStyle w:val="BodyText-Code-XMLComment"/>
        </w:rPr>
        <w:t>///</w:t>
      </w:r>
      <w:r w:rsidRPr="00B054EB">
        <w:rPr>
          <w:rStyle w:val="BodyText-Code-Comments"/>
        </w:rPr>
        <w:t xml:space="preserve"> Exception that may be thrown by the function</w:t>
      </w:r>
    </w:p>
    <w:p w14:paraId="2B4E7BE1" w14:textId="77777777" w:rsidR="00A71F76" w:rsidRPr="00B054EB" w:rsidRDefault="00A71F76" w:rsidP="0015502B">
      <w:pPr>
        <w:pStyle w:val="BodyText-Code"/>
        <w:rPr>
          <w:rStyle w:val="BodyText-Code-XMLComment"/>
        </w:rPr>
      </w:pPr>
      <w:r w:rsidRPr="00B054EB">
        <w:rPr>
          <w:rStyle w:val="BodyText-Code-XMLComment"/>
        </w:rPr>
        <w:t>///</w:t>
      </w:r>
      <w:r w:rsidRPr="00B054EB">
        <w:rPr>
          <w:rStyle w:val="BodyText-Code-Comments"/>
        </w:rPr>
        <w:t xml:space="preserve"> </w:t>
      </w:r>
      <w:r w:rsidRPr="00B054EB">
        <w:rPr>
          <w:rStyle w:val="BodyText-Code-XMLComment"/>
        </w:rPr>
        <w:t>&lt;/exception&gt;</w:t>
      </w:r>
    </w:p>
    <w:p w14:paraId="2B4E7BE2" w14:textId="77777777" w:rsidR="00A71F76" w:rsidRDefault="00A71F76" w:rsidP="009521C6">
      <w:pPr>
        <w:pStyle w:val="Textkrper"/>
      </w:pPr>
      <w:r w:rsidRPr="00265DB2">
        <w:t xml:space="preserve">For example, </w:t>
      </w:r>
    </w:p>
    <w:p w14:paraId="2B4E7BE3" w14:textId="77777777" w:rsidR="00A71F76" w:rsidRPr="00B054EB" w:rsidRDefault="00A71F76" w:rsidP="0015502B">
      <w:pPr>
        <w:pStyle w:val="BodyText-Code"/>
        <w:rPr>
          <w:rStyle w:val="BodyText-Code-Comments"/>
        </w:rPr>
      </w:pPr>
      <w:r w:rsidRPr="00B054EB">
        <w:rPr>
          <w:rStyle w:val="BodyText-Code-Comments"/>
        </w:rPr>
        <w:t>/*---------------------------------------------------------------------------</w:t>
      </w:r>
    </w:p>
    <w:p w14:paraId="2B4E7BE4" w14:textId="77777777" w:rsidR="00A71F76" w:rsidRPr="00B054EB" w:rsidRDefault="00A71F76" w:rsidP="0015502B">
      <w:pPr>
        <w:pStyle w:val="BodyText-Code"/>
        <w:rPr>
          <w:rStyle w:val="BodyText-Code-Comments"/>
        </w:rPr>
      </w:pPr>
      <w:r w:rsidRPr="00B054EB">
        <w:rPr>
          <w:rStyle w:val="BodyText-Code-Comments"/>
        </w:rPr>
        <w:t xml:space="preserve">FUNCTION: IsUserInAdminGroup(HANDLE </w:t>
      </w:r>
      <w:r w:rsidR="00754E65" w:rsidRPr="00B054EB">
        <w:rPr>
          <w:rStyle w:val="BodyText-Code-Comments"/>
        </w:rPr>
        <w:t>t</w:t>
      </w:r>
      <w:r w:rsidRPr="00B054EB">
        <w:rPr>
          <w:rStyle w:val="BodyText-Code-Comments"/>
        </w:rPr>
        <w:t>oken)</w:t>
      </w:r>
    </w:p>
    <w:p w14:paraId="2B4E7BE5" w14:textId="77777777" w:rsidR="00A71F76" w:rsidRPr="00B054EB" w:rsidRDefault="00A71F76" w:rsidP="0015502B">
      <w:pPr>
        <w:pStyle w:val="BodyText-Code"/>
        <w:rPr>
          <w:rStyle w:val="BodyText-Code-Comments"/>
        </w:rPr>
      </w:pPr>
    </w:p>
    <w:p w14:paraId="2B4E7BE6" w14:textId="77777777" w:rsidR="00A71F76" w:rsidRPr="00B054EB" w:rsidRDefault="00A71F76" w:rsidP="0015502B">
      <w:pPr>
        <w:pStyle w:val="BodyText-Code"/>
        <w:rPr>
          <w:rStyle w:val="BodyText-Code-Comments"/>
        </w:rPr>
      </w:pPr>
      <w:r w:rsidRPr="00B054EB">
        <w:rPr>
          <w:rStyle w:val="BodyText-Code-Comments"/>
        </w:rPr>
        <w:t xml:space="preserve">PURPOSE: </w:t>
      </w:r>
    </w:p>
    <w:p w14:paraId="2B4E7BE7" w14:textId="77777777" w:rsidR="00A71F76" w:rsidRPr="00B054EB" w:rsidRDefault="00A71F76" w:rsidP="0015502B">
      <w:pPr>
        <w:pStyle w:val="BodyText-Code"/>
        <w:rPr>
          <w:rStyle w:val="BodyText-Code-Comments"/>
        </w:rPr>
      </w:pPr>
      <w:r w:rsidRPr="00B054EB">
        <w:rPr>
          <w:rStyle w:val="BodyText-Code-Comments"/>
        </w:rPr>
        <w:t xml:space="preserve">    The function checks whether the primary access token of the process</w:t>
      </w:r>
    </w:p>
    <w:p w14:paraId="2B4E7BE8" w14:textId="77777777" w:rsidR="00A71F76" w:rsidRPr="00B054EB" w:rsidRDefault="00A71F76" w:rsidP="0015502B">
      <w:pPr>
        <w:pStyle w:val="BodyText-Code"/>
        <w:rPr>
          <w:rStyle w:val="BodyText-Code-Comments"/>
        </w:rPr>
      </w:pPr>
      <w:r w:rsidRPr="00B054EB">
        <w:rPr>
          <w:rStyle w:val="BodyText-Code-Comments"/>
        </w:rPr>
        <w:t xml:space="preserve">    belongs to user account that is a member of the local Administrators</w:t>
      </w:r>
    </w:p>
    <w:p w14:paraId="2B4E7BE9" w14:textId="77777777" w:rsidR="00A71F76" w:rsidRPr="00B054EB" w:rsidRDefault="00A71F76" w:rsidP="0015502B">
      <w:pPr>
        <w:pStyle w:val="BodyText-Code"/>
        <w:rPr>
          <w:rStyle w:val="BodyText-Code-Comments"/>
        </w:rPr>
      </w:pPr>
      <w:r w:rsidRPr="00B054EB">
        <w:rPr>
          <w:rStyle w:val="BodyText-Code-Comments"/>
        </w:rPr>
        <w:t xml:space="preserve">    group, even if it currently is not elevated.</w:t>
      </w:r>
    </w:p>
    <w:p w14:paraId="2B4E7BEA" w14:textId="77777777" w:rsidR="00A71F76" w:rsidRPr="00B054EB" w:rsidRDefault="00A71F76" w:rsidP="0015502B">
      <w:pPr>
        <w:pStyle w:val="BodyText-Code"/>
        <w:rPr>
          <w:rStyle w:val="BodyText-Code-Comments"/>
        </w:rPr>
      </w:pPr>
    </w:p>
    <w:p w14:paraId="2B4E7BEB" w14:textId="77777777" w:rsidR="00A71F76" w:rsidRPr="00B054EB" w:rsidRDefault="00A71F76" w:rsidP="0015502B">
      <w:pPr>
        <w:pStyle w:val="BodyText-Code"/>
        <w:rPr>
          <w:rStyle w:val="BodyText-Code-Comments"/>
        </w:rPr>
      </w:pPr>
      <w:r w:rsidRPr="00B054EB">
        <w:rPr>
          <w:rStyle w:val="BodyText-Code-Comments"/>
        </w:rPr>
        <w:lastRenderedPageBreak/>
        <w:t>PARAMETERS:</w:t>
      </w:r>
    </w:p>
    <w:p w14:paraId="2B4E7BEC" w14:textId="77777777" w:rsidR="00A71F76" w:rsidRPr="00B054EB" w:rsidRDefault="00A71F76" w:rsidP="0015502B">
      <w:pPr>
        <w:pStyle w:val="BodyText-Code"/>
        <w:rPr>
          <w:rStyle w:val="BodyText-Code-Comments"/>
        </w:rPr>
      </w:pPr>
      <w:r w:rsidRPr="00B054EB">
        <w:rPr>
          <w:rStyle w:val="BodyText-Code-Comments"/>
        </w:rPr>
        <w:t xml:space="preserve">    </w:t>
      </w:r>
      <w:r w:rsidR="00754E65" w:rsidRPr="00B054EB">
        <w:rPr>
          <w:rStyle w:val="BodyText-Code-Comments"/>
        </w:rPr>
        <w:t>t</w:t>
      </w:r>
      <w:r w:rsidRPr="00B054EB">
        <w:rPr>
          <w:rStyle w:val="BodyText-Code-Comments"/>
        </w:rPr>
        <w:t>oken – the handle to an access token.</w:t>
      </w:r>
    </w:p>
    <w:p w14:paraId="2B4E7BED" w14:textId="77777777" w:rsidR="00A71F76" w:rsidRPr="00B054EB" w:rsidRDefault="00A71F76" w:rsidP="0015502B">
      <w:pPr>
        <w:pStyle w:val="BodyText-Code"/>
        <w:rPr>
          <w:rStyle w:val="BodyText-Code-Comments"/>
        </w:rPr>
      </w:pPr>
    </w:p>
    <w:p w14:paraId="2B4E7BEE" w14:textId="77777777" w:rsidR="00A71F76" w:rsidRPr="00B054EB" w:rsidRDefault="00A71F76" w:rsidP="0015502B">
      <w:pPr>
        <w:pStyle w:val="BodyText-Code"/>
        <w:rPr>
          <w:rStyle w:val="BodyText-Code-Comments"/>
        </w:rPr>
      </w:pPr>
      <w:r w:rsidRPr="00B054EB">
        <w:rPr>
          <w:rStyle w:val="BodyText-Code-Comments"/>
        </w:rPr>
        <w:t xml:space="preserve">RETURN VALUE: </w:t>
      </w:r>
    </w:p>
    <w:p w14:paraId="2B4E7BEF" w14:textId="77777777" w:rsidR="00A71F76" w:rsidRPr="00B054EB" w:rsidRDefault="00A71F76" w:rsidP="0015502B">
      <w:pPr>
        <w:pStyle w:val="BodyText-Code"/>
        <w:rPr>
          <w:rStyle w:val="BodyText-Code-Comments"/>
        </w:rPr>
      </w:pPr>
      <w:r w:rsidRPr="00B054EB">
        <w:rPr>
          <w:rStyle w:val="BodyText-Code-Comments"/>
        </w:rPr>
        <w:t xml:space="preserve">    Returns TRUE if the primary access token of the process belongs to user </w:t>
      </w:r>
    </w:p>
    <w:p w14:paraId="2B4E7BF0" w14:textId="77777777" w:rsidR="00A71F76" w:rsidRPr="00B054EB" w:rsidRDefault="00A71F76" w:rsidP="0015502B">
      <w:pPr>
        <w:pStyle w:val="BodyText-Code"/>
        <w:rPr>
          <w:rStyle w:val="BodyText-Code-Comments"/>
        </w:rPr>
      </w:pPr>
      <w:r w:rsidRPr="00B054EB">
        <w:rPr>
          <w:rStyle w:val="BodyText-Code-Comments"/>
        </w:rPr>
        <w:t xml:space="preserve">    account that is a member of the local Administrators group. Returns FALSE </w:t>
      </w:r>
    </w:p>
    <w:p w14:paraId="2B4E7BF1" w14:textId="77777777" w:rsidR="00A71F76" w:rsidRPr="00B054EB" w:rsidRDefault="00A71F76" w:rsidP="0015502B">
      <w:pPr>
        <w:pStyle w:val="BodyText-Code"/>
        <w:rPr>
          <w:rStyle w:val="BodyText-Code-Comments"/>
        </w:rPr>
      </w:pPr>
      <w:r w:rsidRPr="00B054EB">
        <w:rPr>
          <w:rStyle w:val="BodyText-Code-Comments"/>
        </w:rPr>
        <w:t xml:space="preserve">    if the token does not.</w:t>
      </w:r>
    </w:p>
    <w:p w14:paraId="2B4E7BF2" w14:textId="77777777" w:rsidR="00A71F76" w:rsidRPr="00B054EB" w:rsidRDefault="00A71F76" w:rsidP="0015502B">
      <w:pPr>
        <w:pStyle w:val="BodyText-Code"/>
        <w:rPr>
          <w:rStyle w:val="BodyText-Code-Comments"/>
        </w:rPr>
      </w:pPr>
    </w:p>
    <w:p w14:paraId="2B4E7BF3" w14:textId="77777777" w:rsidR="00A71F76" w:rsidRPr="00B054EB" w:rsidRDefault="00A71F76" w:rsidP="0015502B">
      <w:pPr>
        <w:pStyle w:val="BodyText-Code"/>
        <w:rPr>
          <w:rStyle w:val="BodyText-Code-Comments"/>
        </w:rPr>
      </w:pPr>
      <w:r w:rsidRPr="00B054EB">
        <w:rPr>
          <w:rStyle w:val="BodyText-Code-Comments"/>
        </w:rPr>
        <w:t xml:space="preserve">EXCEPTION: </w:t>
      </w:r>
    </w:p>
    <w:p w14:paraId="2B4E7BF4" w14:textId="77777777" w:rsidR="00A71F76" w:rsidRPr="00B054EB" w:rsidRDefault="00A71F76" w:rsidP="0015502B">
      <w:pPr>
        <w:pStyle w:val="BodyText-Code"/>
        <w:rPr>
          <w:rStyle w:val="BodyText-Code-Comments"/>
        </w:rPr>
      </w:pPr>
      <w:r w:rsidRPr="00B054EB">
        <w:rPr>
          <w:rStyle w:val="BodyText-Code-Comments"/>
        </w:rPr>
        <w:t xml:space="preserve">    If this function fails, it throws a C++ DWORD exception which contains </w:t>
      </w:r>
    </w:p>
    <w:p w14:paraId="2B4E7BF5" w14:textId="77777777" w:rsidR="00A71F76" w:rsidRPr="00B054EB" w:rsidRDefault="00A71F76" w:rsidP="0015502B">
      <w:pPr>
        <w:pStyle w:val="BodyText-Code"/>
        <w:rPr>
          <w:rStyle w:val="BodyText-Code-Comments"/>
        </w:rPr>
      </w:pPr>
      <w:r w:rsidRPr="00B054EB">
        <w:rPr>
          <w:rStyle w:val="BodyText-Code-Comments"/>
        </w:rPr>
        <w:t xml:space="preserve">    the Win32 error code of the failure.</w:t>
      </w:r>
    </w:p>
    <w:p w14:paraId="2B4E7BF6" w14:textId="77777777" w:rsidR="00A71F76" w:rsidRPr="00B054EB" w:rsidRDefault="00A71F76" w:rsidP="0015502B">
      <w:pPr>
        <w:pStyle w:val="BodyText-Code"/>
        <w:rPr>
          <w:rStyle w:val="BodyText-Code-Comments"/>
        </w:rPr>
      </w:pPr>
    </w:p>
    <w:p w14:paraId="2B4E7BF7" w14:textId="77777777" w:rsidR="00A71F76" w:rsidRPr="00B054EB" w:rsidRDefault="00A71F76" w:rsidP="0015502B">
      <w:pPr>
        <w:pStyle w:val="BodyText-Code"/>
        <w:rPr>
          <w:rStyle w:val="BodyText-Code-Comments"/>
        </w:rPr>
      </w:pPr>
      <w:r w:rsidRPr="00B054EB">
        <w:rPr>
          <w:rStyle w:val="BodyText-Code-Comments"/>
        </w:rPr>
        <w:t xml:space="preserve"> EXAMPLE CALL:</w:t>
      </w:r>
    </w:p>
    <w:p w14:paraId="2B4E7BF8" w14:textId="77777777" w:rsidR="00A71F76" w:rsidRPr="00B054EB" w:rsidRDefault="00A71F76" w:rsidP="0015502B">
      <w:pPr>
        <w:pStyle w:val="BodyText-Code"/>
        <w:rPr>
          <w:rStyle w:val="BodyText-Code-Comments"/>
        </w:rPr>
      </w:pPr>
      <w:r w:rsidRPr="00B054EB">
        <w:rPr>
          <w:rStyle w:val="BodyText-Code-Comments"/>
        </w:rPr>
        <w:t xml:space="preserve">    try </w:t>
      </w:r>
    </w:p>
    <w:p w14:paraId="2B4E7BF9" w14:textId="77777777" w:rsidR="00A71F76" w:rsidRPr="00B054EB" w:rsidRDefault="00A71F76" w:rsidP="0015502B">
      <w:pPr>
        <w:pStyle w:val="BodyText-Code"/>
        <w:rPr>
          <w:rStyle w:val="BodyText-Code-Comments"/>
        </w:rPr>
      </w:pPr>
      <w:r w:rsidRPr="00B054EB">
        <w:rPr>
          <w:rStyle w:val="BodyText-Code-Comments"/>
        </w:rPr>
        <w:t xml:space="preserve">    {</w:t>
      </w:r>
    </w:p>
    <w:p w14:paraId="2B4E7BFA" w14:textId="77777777" w:rsidR="00A71F76" w:rsidRPr="00B054EB" w:rsidRDefault="00A71F76" w:rsidP="0015502B">
      <w:pPr>
        <w:pStyle w:val="BodyText-Code"/>
        <w:rPr>
          <w:rStyle w:val="BodyText-Code-Comments"/>
        </w:rPr>
      </w:pPr>
      <w:r w:rsidRPr="00B054EB">
        <w:rPr>
          <w:rStyle w:val="BodyText-Code-Comments"/>
        </w:rPr>
        <w:t xml:space="preserve">        if (IsUserInAdminGroup(</w:t>
      </w:r>
      <w:r w:rsidR="00754E65" w:rsidRPr="00B054EB">
        <w:rPr>
          <w:rStyle w:val="BodyText-Code-Comments"/>
        </w:rPr>
        <w:t>t</w:t>
      </w:r>
      <w:r w:rsidRPr="00B054EB">
        <w:rPr>
          <w:rStyle w:val="BodyText-Code-Comments"/>
        </w:rPr>
        <w:t>oken))</w:t>
      </w:r>
    </w:p>
    <w:p w14:paraId="2B4E7BFB" w14:textId="77777777" w:rsidR="00A71F76" w:rsidRPr="00B054EB" w:rsidRDefault="00A71F76" w:rsidP="0015502B">
      <w:pPr>
        <w:pStyle w:val="BodyText-Code"/>
        <w:rPr>
          <w:rStyle w:val="BodyText-Code-Comments"/>
        </w:rPr>
      </w:pPr>
      <w:r w:rsidRPr="00B054EB">
        <w:rPr>
          <w:rStyle w:val="BodyText-Code-Comments"/>
        </w:rPr>
        <w:t xml:space="preserve">            wprintf (L"User is a member of the Administrators group\n");</w:t>
      </w:r>
    </w:p>
    <w:p w14:paraId="2B4E7BFC" w14:textId="77777777" w:rsidR="00A71F76" w:rsidRPr="00B054EB" w:rsidRDefault="00A71F76" w:rsidP="0015502B">
      <w:pPr>
        <w:pStyle w:val="BodyText-Code"/>
        <w:rPr>
          <w:rStyle w:val="BodyText-Code-Comments"/>
        </w:rPr>
      </w:pPr>
      <w:r w:rsidRPr="00B054EB">
        <w:rPr>
          <w:rStyle w:val="BodyText-Code-Comments"/>
        </w:rPr>
        <w:t xml:space="preserve">        else</w:t>
      </w:r>
    </w:p>
    <w:p w14:paraId="2B4E7BFD" w14:textId="77777777" w:rsidR="00A71F76" w:rsidRPr="00B054EB" w:rsidRDefault="00A71F76" w:rsidP="0015502B">
      <w:pPr>
        <w:pStyle w:val="BodyText-Code"/>
        <w:rPr>
          <w:rStyle w:val="BodyText-Code-Comments"/>
        </w:rPr>
      </w:pPr>
      <w:r w:rsidRPr="00B054EB">
        <w:rPr>
          <w:rStyle w:val="BodyText-Code-Comments"/>
        </w:rPr>
        <w:t xml:space="preserve">            wprintf (L"User is not a member of the Administrators group\n");</w:t>
      </w:r>
    </w:p>
    <w:p w14:paraId="2B4E7BFE" w14:textId="77777777" w:rsidR="00A71F76" w:rsidRPr="00B054EB" w:rsidRDefault="00A71F76" w:rsidP="0015502B">
      <w:pPr>
        <w:pStyle w:val="BodyText-Code"/>
        <w:rPr>
          <w:rStyle w:val="BodyText-Code-Comments"/>
        </w:rPr>
      </w:pPr>
      <w:r w:rsidRPr="00B054EB">
        <w:rPr>
          <w:rStyle w:val="BodyText-Code-Comments"/>
        </w:rPr>
        <w:t xml:space="preserve">    }</w:t>
      </w:r>
    </w:p>
    <w:p w14:paraId="2B4E7BFF" w14:textId="77777777" w:rsidR="00A71F76" w:rsidRPr="00B054EB" w:rsidRDefault="00A71F76" w:rsidP="0015502B">
      <w:pPr>
        <w:pStyle w:val="BodyText-Code"/>
        <w:rPr>
          <w:rStyle w:val="BodyText-Code-Comments"/>
        </w:rPr>
      </w:pPr>
      <w:r w:rsidRPr="00B054EB">
        <w:rPr>
          <w:rStyle w:val="BodyText-Code-Comments"/>
        </w:rPr>
        <w:t xml:space="preserve">    catch (DWORD dwError)</w:t>
      </w:r>
    </w:p>
    <w:p w14:paraId="2B4E7C00" w14:textId="77777777" w:rsidR="00A71F76" w:rsidRPr="00B054EB" w:rsidRDefault="00A71F76" w:rsidP="0015502B">
      <w:pPr>
        <w:pStyle w:val="BodyText-Code"/>
        <w:rPr>
          <w:rStyle w:val="BodyText-Code-Comments"/>
        </w:rPr>
      </w:pPr>
      <w:r w:rsidRPr="00B054EB">
        <w:rPr>
          <w:rStyle w:val="BodyText-Code-Comments"/>
        </w:rPr>
        <w:t xml:space="preserve">    {</w:t>
      </w:r>
    </w:p>
    <w:p w14:paraId="2B4E7C01" w14:textId="77777777" w:rsidR="00A71F76" w:rsidRPr="00B054EB" w:rsidRDefault="00A71F76" w:rsidP="0015502B">
      <w:pPr>
        <w:pStyle w:val="BodyText-Code"/>
        <w:rPr>
          <w:rStyle w:val="BodyText-Code-Comments"/>
        </w:rPr>
      </w:pPr>
      <w:r w:rsidRPr="00B054EB">
        <w:rPr>
          <w:rStyle w:val="BodyText-Code-Comments"/>
        </w:rPr>
        <w:t xml:space="preserve">        wprintf(L"IsUserInAdminGroup failed w/err %lu\n", dwError);</w:t>
      </w:r>
    </w:p>
    <w:p w14:paraId="2B4E7C02" w14:textId="77777777" w:rsidR="00A71F76" w:rsidRPr="00B054EB" w:rsidRDefault="00A71F76" w:rsidP="0015502B">
      <w:pPr>
        <w:pStyle w:val="BodyText-Code"/>
        <w:rPr>
          <w:rStyle w:val="BodyText-Code-Comments"/>
        </w:rPr>
      </w:pPr>
      <w:r w:rsidRPr="00B054EB">
        <w:rPr>
          <w:rStyle w:val="BodyText-Code-Comments"/>
        </w:rPr>
        <w:t xml:space="preserve">    }</w:t>
      </w:r>
    </w:p>
    <w:p w14:paraId="2B4E7C03" w14:textId="77777777" w:rsidR="00A71F76" w:rsidRPr="00B054EB" w:rsidRDefault="00A71F76" w:rsidP="0015502B">
      <w:pPr>
        <w:pStyle w:val="BodyText-Code"/>
        <w:rPr>
          <w:rStyle w:val="BodyText-Code-Comments"/>
        </w:rPr>
      </w:pPr>
      <w:r w:rsidRPr="00B054EB">
        <w:rPr>
          <w:rStyle w:val="BodyText-Code-Comments"/>
        </w:rPr>
        <w:t>---------------------------------------------------------------------------*/</w:t>
      </w:r>
    </w:p>
    <w:p w14:paraId="2B4E7C04" w14:textId="77777777" w:rsidR="00A71F76" w:rsidRPr="00F90B20" w:rsidRDefault="00A71F76" w:rsidP="0015502B">
      <w:pPr>
        <w:pStyle w:val="BodyText-Code"/>
      </w:pPr>
    </w:p>
    <w:p w14:paraId="2B4E7C05" w14:textId="77777777" w:rsidR="00A71F76" w:rsidRPr="00B054EB" w:rsidRDefault="00A71F76" w:rsidP="0015502B">
      <w:pPr>
        <w:pStyle w:val="BodyText-Code"/>
        <w:rPr>
          <w:rStyle w:val="BodyText-Code-XMLComment"/>
        </w:rPr>
      </w:pPr>
      <w:r w:rsidRPr="00B054EB">
        <w:rPr>
          <w:rStyle w:val="BodyText-Code-XMLComment"/>
        </w:rPr>
        <w:t>///</w:t>
      </w:r>
      <w:r w:rsidRPr="00B054EB">
        <w:rPr>
          <w:rStyle w:val="BodyText-Code-Comments"/>
        </w:rPr>
        <w:t xml:space="preserve"> </w:t>
      </w:r>
      <w:r w:rsidRPr="00B054EB">
        <w:rPr>
          <w:rStyle w:val="BodyText-Code-XMLComment"/>
        </w:rPr>
        <w:t>&lt;summary&gt;</w:t>
      </w:r>
    </w:p>
    <w:p w14:paraId="2B4E7C06" w14:textId="77777777" w:rsidR="00A71F76" w:rsidRPr="00B054EB" w:rsidRDefault="00A71F76" w:rsidP="0015502B">
      <w:pPr>
        <w:pStyle w:val="BodyText-Code"/>
        <w:rPr>
          <w:rStyle w:val="BodyText-Code-Comments"/>
        </w:rPr>
      </w:pPr>
      <w:r w:rsidRPr="00B054EB">
        <w:rPr>
          <w:rStyle w:val="BodyText-Code-XMLComment"/>
        </w:rPr>
        <w:t>///</w:t>
      </w:r>
      <w:r w:rsidRPr="00B054EB">
        <w:rPr>
          <w:rStyle w:val="BodyText-Code-Comments"/>
        </w:rPr>
        <w:t xml:space="preserve"> The function checks whether the primary access token of the process </w:t>
      </w:r>
    </w:p>
    <w:p w14:paraId="2B4E7C07" w14:textId="77777777" w:rsidR="00A71F76" w:rsidRPr="00B054EB" w:rsidRDefault="00A71F76" w:rsidP="0015502B">
      <w:pPr>
        <w:pStyle w:val="BodyText-Code"/>
        <w:rPr>
          <w:rStyle w:val="BodyText-Code-Comments"/>
        </w:rPr>
      </w:pPr>
      <w:r w:rsidRPr="00B054EB">
        <w:rPr>
          <w:rStyle w:val="BodyText-Code-XMLComment"/>
        </w:rPr>
        <w:t>///</w:t>
      </w:r>
      <w:r w:rsidRPr="00B054EB">
        <w:rPr>
          <w:rStyle w:val="BodyText-Code-Comments"/>
        </w:rPr>
        <w:t xml:space="preserve"> belongs to user account that is a member of the local Administrators </w:t>
      </w:r>
    </w:p>
    <w:p w14:paraId="2B4E7C08" w14:textId="77777777" w:rsidR="00A71F76" w:rsidRPr="00B054EB" w:rsidRDefault="00A71F76" w:rsidP="0015502B">
      <w:pPr>
        <w:pStyle w:val="BodyText-Code"/>
        <w:rPr>
          <w:rStyle w:val="BodyText-Code-Comments"/>
        </w:rPr>
      </w:pPr>
      <w:r w:rsidRPr="00B054EB">
        <w:rPr>
          <w:rStyle w:val="BodyText-Code-XMLComment"/>
        </w:rPr>
        <w:t>///</w:t>
      </w:r>
      <w:r w:rsidRPr="00B054EB">
        <w:rPr>
          <w:rStyle w:val="BodyText-Code-Comments"/>
        </w:rPr>
        <w:t xml:space="preserve"> group, even if it currently is not elevated.</w:t>
      </w:r>
    </w:p>
    <w:p w14:paraId="2B4E7C09" w14:textId="77777777" w:rsidR="00A71F76" w:rsidRPr="00B054EB" w:rsidRDefault="00A71F76" w:rsidP="0015502B">
      <w:pPr>
        <w:pStyle w:val="BodyText-Code"/>
        <w:rPr>
          <w:rStyle w:val="BodyText-Code-XMLComment"/>
        </w:rPr>
      </w:pPr>
      <w:r w:rsidRPr="00B054EB">
        <w:rPr>
          <w:rStyle w:val="BodyText-Code-XMLComment"/>
        </w:rPr>
        <w:t>///</w:t>
      </w:r>
      <w:r w:rsidRPr="00B054EB">
        <w:rPr>
          <w:rStyle w:val="BodyText-Code-Comments"/>
        </w:rPr>
        <w:t xml:space="preserve"> </w:t>
      </w:r>
      <w:r w:rsidRPr="00B054EB">
        <w:rPr>
          <w:rStyle w:val="BodyText-Code-XMLComment"/>
        </w:rPr>
        <w:t>&lt;/summary&gt;</w:t>
      </w:r>
    </w:p>
    <w:p w14:paraId="2B4E7C0A" w14:textId="77777777" w:rsidR="00A71F76" w:rsidRPr="00B054EB" w:rsidRDefault="00A71F76" w:rsidP="0015502B">
      <w:pPr>
        <w:pStyle w:val="BodyText-Code"/>
        <w:rPr>
          <w:rStyle w:val="BodyText-Code-XMLComment"/>
        </w:rPr>
      </w:pPr>
      <w:r w:rsidRPr="00B054EB">
        <w:rPr>
          <w:rStyle w:val="BodyText-Code-XMLComment"/>
        </w:rPr>
        <w:t>///</w:t>
      </w:r>
      <w:r w:rsidRPr="00B054EB">
        <w:rPr>
          <w:rStyle w:val="BodyText-Code-Comments"/>
        </w:rPr>
        <w:t xml:space="preserve"> </w:t>
      </w:r>
      <w:r w:rsidRPr="00B054EB">
        <w:rPr>
          <w:rStyle w:val="BodyText-Code-XMLComment"/>
        </w:rPr>
        <w:t>&lt;param name="token"&gt;</w:t>
      </w:r>
      <w:r w:rsidRPr="00B054EB">
        <w:rPr>
          <w:rStyle w:val="BodyText-Code-Comments"/>
        </w:rPr>
        <w:t>The handle to an access token</w:t>
      </w:r>
      <w:r w:rsidRPr="00B054EB">
        <w:rPr>
          <w:rStyle w:val="BodyText-Code-XMLComment"/>
        </w:rPr>
        <w:t>&lt;/param&gt;</w:t>
      </w:r>
    </w:p>
    <w:p w14:paraId="2B4E7C0B" w14:textId="77777777" w:rsidR="00A71F76" w:rsidRPr="00B054EB" w:rsidRDefault="00A71F76" w:rsidP="0015502B">
      <w:pPr>
        <w:pStyle w:val="BodyText-Code"/>
        <w:rPr>
          <w:rStyle w:val="BodyText-Code-XMLComment"/>
        </w:rPr>
      </w:pPr>
      <w:r w:rsidRPr="00B054EB">
        <w:rPr>
          <w:rStyle w:val="BodyText-Code-XMLComment"/>
        </w:rPr>
        <w:t>///</w:t>
      </w:r>
      <w:r w:rsidRPr="00B054EB">
        <w:rPr>
          <w:rStyle w:val="BodyText-Code-Comments"/>
        </w:rPr>
        <w:t xml:space="preserve"> </w:t>
      </w:r>
      <w:r w:rsidRPr="00B054EB">
        <w:rPr>
          <w:rStyle w:val="BodyText-Code-XMLComment"/>
        </w:rPr>
        <w:t>&lt;returns&gt;</w:t>
      </w:r>
    </w:p>
    <w:p w14:paraId="2B4E7C0C" w14:textId="77777777" w:rsidR="00A71F76" w:rsidRPr="00B054EB" w:rsidRDefault="00A71F76" w:rsidP="0015502B">
      <w:pPr>
        <w:pStyle w:val="BodyText-Code"/>
        <w:rPr>
          <w:rStyle w:val="BodyText-Code-Comments"/>
        </w:rPr>
      </w:pPr>
      <w:r w:rsidRPr="00B054EB">
        <w:rPr>
          <w:rStyle w:val="BodyText-Code-XMLComment"/>
        </w:rPr>
        <w:t>///</w:t>
      </w:r>
      <w:r w:rsidRPr="00B054EB">
        <w:rPr>
          <w:rStyle w:val="BodyText-Code-Comments"/>
        </w:rPr>
        <w:t xml:space="preserve"> Returns true if the primary access token of the process belongs to </w:t>
      </w:r>
    </w:p>
    <w:p w14:paraId="2B4E7C0D" w14:textId="77777777" w:rsidR="00A71F76" w:rsidRPr="00B054EB" w:rsidRDefault="00A71F76" w:rsidP="0015502B">
      <w:pPr>
        <w:pStyle w:val="BodyText-Code"/>
        <w:rPr>
          <w:rStyle w:val="BodyText-Code-Comments"/>
        </w:rPr>
      </w:pPr>
      <w:r w:rsidRPr="00B054EB">
        <w:rPr>
          <w:rStyle w:val="BodyText-Code-XMLComment"/>
        </w:rPr>
        <w:t>///</w:t>
      </w:r>
      <w:r w:rsidRPr="00B054EB">
        <w:rPr>
          <w:rStyle w:val="BodyText-Code-Comments"/>
        </w:rPr>
        <w:t xml:space="preserve"> user account that is a member of the local Administrators group. </w:t>
      </w:r>
    </w:p>
    <w:p w14:paraId="2B4E7C0E" w14:textId="77777777" w:rsidR="00A71F76" w:rsidRPr="00B054EB" w:rsidRDefault="00A71F76" w:rsidP="0015502B">
      <w:pPr>
        <w:pStyle w:val="BodyText-Code"/>
        <w:rPr>
          <w:rStyle w:val="BodyText-Code-Comments"/>
        </w:rPr>
      </w:pPr>
      <w:r w:rsidRPr="00B054EB">
        <w:rPr>
          <w:rStyle w:val="BodyText-Code-XMLComment"/>
        </w:rPr>
        <w:t>///</w:t>
      </w:r>
      <w:r w:rsidRPr="00B054EB">
        <w:rPr>
          <w:rStyle w:val="BodyText-Code-Comments"/>
        </w:rPr>
        <w:t xml:space="preserve"> Returns false if the token does not.</w:t>
      </w:r>
    </w:p>
    <w:p w14:paraId="2B4E7C0F" w14:textId="77777777" w:rsidR="00A71F76" w:rsidRPr="00B054EB" w:rsidRDefault="00A71F76" w:rsidP="0015502B">
      <w:pPr>
        <w:pStyle w:val="BodyText-Code"/>
        <w:rPr>
          <w:rStyle w:val="BodyText-Code-XMLComment"/>
        </w:rPr>
      </w:pPr>
      <w:r w:rsidRPr="00B054EB">
        <w:rPr>
          <w:rStyle w:val="BodyText-Code-XMLComment"/>
        </w:rPr>
        <w:t>///</w:t>
      </w:r>
      <w:r w:rsidRPr="00B054EB">
        <w:rPr>
          <w:rStyle w:val="BodyText-Code-Comments"/>
        </w:rPr>
        <w:t xml:space="preserve"> </w:t>
      </w:r>
      <w:r w:rsidRPr="00B054EB">
        <w:rPr>
          <w:rStyle w:val="BodyText-Code-XMLComment"/>
        </w:rPr>
        <w:t>&lt;/returns&gt;</w:t>
      </w:r>
    </w:p>
    <w:p w14:paraId="2B4E7C10" w14:textId="77777777" w:rsidR="00A71F76" w:rsidRPr="00B054EB" w:rsidRDefault="00A71F76" w:rsidP="0015502B">
      <w:pPr>
        <w:pStyle w:val="BodyText-Code"/>
        <w:rPr>
          <w:rStyle w:val="BodyText-Code-XMLComment"/>
        </w:rPr>
      </w:pPr>
      <w:r w:rsidRPr="00B054EB">
        <w:rPr>
          <w:rStyle w:val="BodyText-Code-XMLComment"/>
        </w:rPr>
        <w:t>///</w:t>
      </w:r>
      <w:r w:rsidRPr="00B054EB">
        <w:rPr>
          <w:rStyle w:val="BodyText-Code-Comments"/>
        </w:rPr>
        <w:t xml:space="preserve"> </w:t>
      </w:r>
      <w:r w:rsidRPr="00B054EB">
        <w:rPr>
          <w:rStyle w:val="BodyText-Code-XMLComment"/>
        </w:rPr>
        <w:t>&lt;exception cref="System.ComponentModel.Win32Exception"&gt;</w:t>
      </w:r>
    </w:p>
    <w:p w14:paraId="2B4E7C11" w14:textId="77777777" w:rsidR="00A71F76" w:rsidRPr="00B054EB" w:rsidRDefault="00A71F76" w:rsidP="0015502B">
      <w:pPr>
        <w:pStyle w:val="BodyText-Code"/>
        <w:rPr>
          <w:rStyle w:val="BodyText-Code-Comments"/>
        </w:rPr>
      </w:pPr>
      <w:r w:rsidRPr="00B054EB">
        <w:rPr>
          <w:rStyle w:val="BodyText-Code-XMLComment"/>
        </w:rPr>
        <w:t>///</w:t>
      </w:r>
      <w:r w:rsidRPr="00B054EB">
        <w:rPr>
          <w:rStyle w:val="BodyText-Code-Comments"/>
        </w:rPr>
        <w:t xml:space="preserve"> When any native Windows API call fails, the function throws a </w:t>
      </w:r>
    </w:p>
    <w:p w14:paraId="2B4E7C12" w14:textId="77777777" w:rsidR="00A71F76" w:rsidRPr="00B054EB" w:rsidRDefault="00A71F76" w:rsidP="0015502B">
      <w:pPr>
        <w:pStyle w:val="BodyText-Code"/>
        <w:rPr>
          <w:rStyle w:val="BodyText-Code-Comments"/>
        </w:rPr>
      </w:pPr>
      <w:r w:rsidRPr="00B054EB">
        <w:rPr>
          <w:rStyle w:val="BodyText-Code-XMLComment"/>
        </w:rPr>
        <w:t>///</w:t>
      </w:r>
      <w:r w:rsidRPr="00B054EB">
        <w:rPr>
          <w:rStyle w:val="BodyText-Code-Comments"/>
        </w:rPr>
        <w:t xml:space="preserve"> Win32Exception with the last error code.</w:t>
      </w:r>
    </w:p>
    <w:p w14:paraId="2B4E7C13" w14:textId="77777777" w:rsidR="00A71F76" w:rsidRPr="00B054EB" w:rsidRDefault="00A71F76" w:rsidP="0015502B">
      <w:pPr>
        <w:pStyle w:val="BodyText-Code"/>
        <w:rPr>
          <w:rStyle w:val="BodyText-Code-XMLComment"/>
        </w:rPr>
      </w:pPr>
      <w:r w:rsidRPr="00B054EB">
        <w:rPr>
          <w:rStyle w:val="BodyText-Code-XMLComment"/>
        </w:rPr>
        <w:t>///</w:t>
      </w:r>
      <w:r w:rsidRPr="00B054EB">
        <w:rPr>
          <w:rStyle w:val="BodyText-Code-Comments"/>
        </w:rPr>
        <w:t xml:space="preserve"> </w:t>
      </w:r>
      <w:r w:rsidRPr="00B054EB">
        <w:rPr>
          <w:rStyle w:val="BodyText-Code-XMLComment"/>
        </w:rPr>
        <w:t>&lt;/exception&gt;</w:t>
      </w:r>
    </w:p>
    <w:p w14:paraId="2B4E7C14" w14:textId="77777777" w:rsidR="00801E26" w:rsidRDefault="0050357D" w:rsidP="0050357D">
      <w:pPr>
        <w:pStyle w:val="BodyText-RuleFirstParagraph"/>
        <w:rPr>
          <w:lang w:eastAsia="zh-CN"/>
        </w:rPr>
      </w:pPr>
      <w:r>
        <w:rPr>
          <w:rStyle w:val="BodyText-GuidelineID"/>
        </w:rPr>
        <w:t>G/FCM20</w:t>
      </w:r>
      <w:r w:rsidRPr="0055287F">
        <w:rPr>
          <w:rStyle w:val="TextkrperZchn"/>
        </w:rPr>
        <w:tab/>
      </w:r>
      <w:r w:rsidR="00AE66D1" w:rsidRPr="00644D97">
        <w:rPr>
          <w:rStyle w:val="BodyText-PositiveGreen"/>
        </w:rPr>
        <w:sym w:font="Wingdings" w:char="F0FE"/>
      </w:r>
      <w:r w:rsidR="00AE66D1" w:rsidRPr="00644D97">
        <w:rPr>
          <w:rFonts w:hint="eastAsia"/>
        </w:rPr>
        <w:t xml:space="preserve"> </w:t>
      </w:r>
      <w:bookmarkStart w:id="835" w:name="OLE_LINK42"/>
      <w:bookmarkStart w:id="836" w:name="OLE_LINK43"/>
      <w:bookmarkStart w:id="837" w:name="OLE_LINK44"/>
      <w:bookmarkStart w:id="838" w:name="OLE_LINK45"/>
      <w:r w:rsidR="00AE66D1" w:rsidRPr="00644D97">
        <w:rPr>
          <w:rStyle w:val="BodyText-BoldAction"/>
        </w:rPr>
        <w:t>Do</w:t>
      </w:r>
      <w:r w:rsidR="00AE66D1" w:rsidRPr="00644D97">
        <w:t xml:space="preserve"> </w:t>
      </w:r>
      <w:r w:rsidR="00801E26">
        <w:t>document all exceptions thrown by publicly callable members</w:t>
      </w:r>
      <w:bookmarkEnd w:id="835"/>
      <w:bookmarkEnd w:id="836"/>
      <w:bookmarkEnd w:id="837"/>
      <w:bookmarkEnd w:id="838"/>
      <w:r w:rsidR="00801E26">
        <w:t xml:space="preserve"> because of a violation of the member contract (rather than a system failure) and treat them as part of your contract.</w:t>
      </w:r>
    </w:p>
    <w:p w14:paraId="2B4E7C15" w14:textId="77777777" w:rsidR="00A71F76" w:rsidRDefault="0050357D" w:rsidP="0050357D">
      <w:pPr>
        <w:pStyle w:val="BodyText-RuleFirstParagraph"/>
      </w:pPr>
      <w:r>
        <w:rPr>
          <w:rStyle w:val="BodyText-GuidelineID"/>
        </w:rPr>
        <w:t>G/</w:t>
      </w:r>
      <w:r w:rsidR="00DF4BDB">
        <w:rPr>
          <w:rStyle w:val="BodyText-GuidelineID"/>
        </w:rPr>
        <w:t>F</w:t>
      </w:r>
      <w:r>
        <w:rPr>
          <w:rStyle w:val="BodyText-GuidelineID"/>
        </w:rPr>
        <w:t>CM30</w:t>
      </w:r>
      <w:r w:rsidRPr="0055287F">
        <w:rPr>
          <w:rStyle w:val="TextkrperZchn"/>
        </w:rPr>
        <w:tab/>
      </w:r>
      <w:r w:rsidR="00A71F76" w:rsidRPr="00116ACD">
        <w:t>Any method or function which can fail with side-effects should have those side-effects clearly communicated in the function comment. As a general rule, code should be written so that it has no side-effects in error or failure cases; the presence of such side-effects should have some clear justification when the code is written. (Such justification is not necessary for routines which zero-out or otherwise overwrite some output-only parameter.)</w:t>
      </w:r>
    </w:p>
    <w:p w14:paraId="2B4E7C16" w14:textId="77777777" w:rsidR="00A71F76" w:rsidRDefault="00A71F76" w:rsidP="009060ED">
      <w:pPr>
        <w:pStyle w:val="berschrift3"/>
        <w:rPr>
          <w:lang w:eastAsia="zh-CN"/>
        </w:rPr>
      </w:pPr>
      <w:bookmarkStart w:id="839" w:name="_Ref401765805"/>
      <w:r w:rsidRPr="00EE3369">
        <w:rPr>
          <w:lang w:eastAsia="zh-CN"/>
        </w:rPr>
        <w:t xml:space="preserve">Commenting </w:t>
      </w:r>
      <w:r>
        <w:rPr>
          <w:lang w:eastAsia="zh-CN"/>
        </w:rPr>
        <w:t>O</w:t>
      </w:r>
      <w:r w:rsidRPr="00EE3369">
        <w:rPr>
          <w:lang w:eastAsia="zh-CN"/>
        </w:rPr>
        <w:t xml:space="preserve">ut </w:t>
      </w:r>
      <w:r>
        <w:rPr>
          <w:lang w:eastAsia="zh-CN"/>
        </w:rPr>
        <w:t>C</w:t>
      </w:r>
      <w:r w:rsidRPr="00EE3369">
        <w:rPr>
          <w:lang w:eastAsia="zh-CN"/>
        </w:rPr>
        <w:t>ode</w:t>
      </w:r>
      <w:bookmarkEnd w:id="839"/>
    </w:p>
    <w:p w14:paraId="2B4E7C17" w14:textId="77777777" w:rsidR="005D24FE" w:rsidRDefault="0050357D" w:rsidP="0050357D">
      <w:pPr>
        <w:pStyle w:val="BodyText-RuleFirstParagraph"/>
        <w:rPr>
          <w:lang w:eastAsia="zh-CN"/>
        </w:rPr>
      </w:pPr>
      <w:r>
        <w:rPr>
          <w:rStyle w:val="BodyText-GuidelineID"/>
        </w:rPr>
        <w:t>G/OCM10</w:t>
      </w:r>
      <w:r w:rsidRPr="0055287F">
        <w:rPr>
          <w:rStyle w:val="TextkrperZchn"/>
        </w:rPr>
        <w:tab/>
      </w:r>
      <w:r w:rsidR="001B1D13" w:rsidRPr="001B1D13">
        <w:rPr>
          <w:rStyle w:val="BodyText-NegativeRed"/>
        </w:rPr>
        <w:sym w:font="Wingdings" w:char="F0FD"/>
      </w:r>
      <w:r w:rsidR="001B1D13" w:rsidRPr="001B1D13">
        <w:t xml:space="preserve"> </w:t>
      </w:r>
      <w:r w:rsidR="001B1D13" w:rsidRPr="001B1D13">
        <w:rPr>
          <w:rStyle w:val="BodyText-BoldAction"/>
        </w:rPr>
        <w:t>You</w:t>
      </w:r>
      <w:r w:rsidR="001B1D13" w:rsidRPr="001B1D13">
        <w:t xml:space="preserve"> </w:t>
      </w:r>
      <w:del w:id="840" w:author="Cox Olaf" w:date="2015-01-20T13:54:00Z">
        <w:r w:rsidR="001B1D13" w:rsidRPr="001B1D13" w:rsidDel="007D11C5">
          <w:rPr>
            <w:rStyle w:val="BodyText-BoldAction"/>
          </w:rPr>
          <w:delText>should</w:delText>
        </w:r>
        <w:r w:rsidR="001B1D13" w:rsidRPr="001B1D13" w:rsidDel="007D11C5">
          <w:delText xml:space="preserve"> </w:delText>
        </w:r>
      </w:del>
      <w:ins w:id="841" w:author="Cox Olaf" w:date="2015-01-20T13:54:00Z">
        <w:r w:rsidR="007D11C5">
          <w:rPr>
            <w:rStyle w:val="BodyText-BoldAction"/>
          </w:rPr>
          <w:t>must</w:t>
        </w:r>
        <w:r w:rsidR="007D11C5" w:rsidRPr="001B1D13">
          <w:t xml:space="preserve"> </w:t>
        </w:r>
      </w:ins>
      <w:r w:rsidR="001B1D13" w:rsidRPr="001B1D13">
        <w:rPr>
          <w:rStyle w:val="BodyText-BoldAction"/>
        </w:rPr>
        <w:t>not</w:t>
      </w:r>
      <w:r w:rsidR="001B1D13" w:rsidRPr="001B1D13">
        <w:t xml:space="preserve"> </w:t>
      </w:r>
      <w:r w:rsidR="005D24FE">
        <w:rPr>
          <w:lang w:eastAsia="zh-CN"/>
        </w:rPr>
        <w:t>comment out code to preserve an old version of a code section. Your version control system is perfectly suited to remember old versions.</w:t>
      </w:r>
    </w:p>
    <w:p w14:paraId="2B4E7C18" w14:textId="77777777" w:rsidR="005D24FE" w:rsidRDefault="0050357D" w:rsidP="0050357D">
      <w:pPr>
        <w:pStyle w:val="BodyText-RuleFirstParagraph"/>
      </w:pPr>
      <w:r>
        <w:rPr>
          <w:rStyle w:val="BodyText-GuidelineID"/>
        </w:rPr>
        <w:t>G/OCM20</w:t>
      </w:r>
      <w:r w:rsidRPr="0055287F">
        <w:rPr>
          <w:rStyle w:val="TextkrperZchn"/>
        </w:rPr>
        <w:tab/>
      </w:r>
      <w:r w:rsidR="005D24FE" w:rsidRPr="001B1D13">
        <w:rPr>
          <w:rStyle w:val="BodyText-PositiveGreen"/>
        </w:rPr>
        <w:sym w:font="Wingdings" w:char="F0FE"/>
      </w:r>
      <w:r w:rsidR="005D24FE" w:rsidRPr="001B1D13">
        <w:rPr>
          <w:rFonts w:hint="eastAsia"/>
        </w:rPr>
        <w:t xml:space="preserve"> </w:t>
      </w:r>
      <w:r w:rsidR="005D24FE" w:rsidRPr="001B1D13">
        <w:rPr>
          <w:rStyle w:val="BodyText-BoldAction"/>
        </w:rPr>
        <w:t>You</w:t>
      </w:r>
      <w:r w:rsidR="005D24FE" w:rsidRPr="001B1D13">
        <w:t xml:space="preserve"> </w:t>
      </w:r>
      <w:r w:rsidR="005D24FE" w:rsidRPr="001B1D13">
        <w:rPr>
          <w:rStyle w:val="BodyText-BoldAction"/>
        </w:rPr>
        <w:t>can</w:t>
      </w:r>
      <w:r w:rsidR="005D24FE" w:rsidRPr="001B1D13">
        <w:t xml:space="preserve"> </w:t>
      </w:r>
      <w:r w:rsidR="005D24FE" w:rsidRPr="005D24FE">
        <w:t>use</w:t>
      </w:r>
      <w:r w:rsidR="005D24FE">
        <w:t xml:space="preserve"> commented code to show the usage of a class as part of its documentation</w:t>
      </w:r>
      <w:r w:rsidR="002B5623">
        <w:t>.</w:t>
      </w:r>
    </w:p>
    <w:p w14:paraId="2B4E7C19" w14:textId="77777777" w:rsidR="002B5623" w:rsidRPr="00B054EB" w:rsidRDefault="002B5623" w:rsidP="0015502B">
      <w:pPr>
        <w:pStyle w:val="BodyText-Code"/>
      </w:pPr>
      <w:r w:rsidRPr="00B054EB">
        <w:rPr>
          <w:rStyle w:val="BodyText-Code-XMLComment"/>
        </w:rPr>
        <w:t>///</w:t>
      </w:r>
      <w:r w:rsidRPr="00B054EB">
        <w:rPr>
          <w:rStyle w:val="BodyText-Code-Comments"/>
        </w:rPr>
        <w:t> </w:t>
      </w:r>
      <w:r w:rsidRPr="00B054EB">
        <w:rPr>
          <w:rStyle w:val="BodyText-Code-XMLComment"/>
        </w:rPr>
        <w:t>&lt;summary&gt;</w:t>
      </w:r>
    </w:p>
    <w:p w14:paraId="2B4E7C1A" w14:textId="77777777" w:rsidR="002B5623" w:rsidRPr="00B054EB" w:rsidRDefault="002B5623" w:rsidP="0015502B">
      <w:pPr>
        <w:pStyle w:val="BodyText-Code"/>
      </w:pPr>
      <w:r w:rsidRPr="00B054EB">
        <w:rPr>
          <w:rStyle w:val="BodyText-Code-XMLComment"/>
        </w:rPr>
        <w:t>///</w:t>
      </w:r>
      <w:r w:rsidRPr="00B054EB">
        <w:rPr>
          <w:rStyle w:val="BodyText-Code-Comments"/>
        </w:rPr>
        <w:t> The GetZero method.</w:t>
      </w:r>
    </w:p>
    <w:p w14:paraId="2B4E7C1B" w14:textId="77777777" w:rsidR="002B5623" w:rsidRPr="00B054EB" w:rsidRDefault="002B5623" w:rsidP="0015502B">
      <w:pPr>
        <w:pStyle w:val="BodyText-Code"/>
      </w:pPr>
      <w:r w:rsidRPr="00B054EB">
        <w:rPr>
          <w:rStyle w:val="BodyText-Code-XMLComment"/>
        </w:rPr>
        <w:lastRenderedPageBreak/>
        <w:t>///</w:t>
      </w:r>
      <w:r w:rsidRPr="00B054EB">
        <w:rPr>
          <w:rStyle w:val="BodyText-Code-Comments"/>
        </w:rPr>
        <w:t> </w:t>
      </w:r>
      <w:r w:rsidRPr="00B054EB">
        <w:rPr>
          <w:rStyle w:val="BodyText-Code-XMLComment"/>
        </w:rPr>
        <w:t>&lt;/summary&gt;</w:t>
      </w:r>
    </w:p>
    <w:p w14:paraId="2B4E7C1C" w14:textId="77777777" w:rsidR="002B5623" w:rsidRPr="00B054EB" w:rsidRDefault="002B5623" w:rsidP="0015502B">
      <w:pPr>
        <w:pStyle w:val="BodyText-Code"/>
      </w:pPr>
      <w:r w:rsidRPr="00B054EB">
        <w:rPr>
          <w:rStyle w:val="BodyText-Code-XMLComment"/>
        </w:rPr>
        <w:t>///</w:t>
      </w:r>
      <w:r w:rsidRPr="00B054EB">
        <w:rPr>
          <w:rStyle w:val="BodyText-Code-Comments"/>
        </w:rPr>
        <w:t> </w:t>
      </w:r>
      <w:r w:rsidRPr="00B054EB">
        <w:rPr>
          <w:rStyle w:val="BodyText-Code-XMLComment"/>
        </w:rPr>
        <w:t>&lt;example&gt;</w:t>
      </w:r>
      <w:r w:rsidRPr="00B054EB">
        <w:rPr>
          <w:rStyle w:val="BodyText-Code-Comments"/>
        </w:rPr>
        <w:t> </w:t>
      </w:r>
    </w:p>
    <w:p w14:paraId="2B4E7C1D" w14:textId="77777777" w:rsidR="002B5623" w:rsidRPr="00B054EB" w:rsidRDefault="002B5623" w:rsidP="0015502B">
      <w:pPr>
        <w:pStyle w:val="BodyText-Code"/>
      </w:pPr>
      <w:r w:rsidRPr="00B054EB">
        <w:rPr>
          <w:rStyle w:val="BodyText-Code-XMLComment"/>
        </w:rPr>
        <w:t>///</w:t>
      </w:r>
      <w:r w:rsidRPr="00B054EB">
        <w:rPr>
          <w:rStyle w:val="BodyText-Code-Comments"/>
        </w:rPr>
        <w:t> This sample shows how to call the </w:t>
      </w:r>
      <w:r w:rsidRPr="00B054EB">
        <w:rPr>
          <w:rStyle w:val="BodyText-Code-XMLComment"/>
        </w:rPr>
        <w:t>&lt;see cref="GetZero"/&gt;</w:t>
      </w:r>
      <w:r w:rsidRPr="00B054EB">
        <w:rPr>
          <w:rStyle w:val="BodyText-Code-Comments"/>
        </w:rPr>
        <w:t> method.</w:t>
      </w:r>
    </w:p>
    <w:p w14:paraId="2B4E7C1E" w14:textId="77777777" w:rsidR="002B5623" w:rsidRPr="00B054EB" w:rsidRDefault="002B5623" w:rsidP="0015502B">
      <w:pPr>
        <w:pStyle w:val="BodyText-Code"/>
      </w:pPr>
      <w:r w:rsidRPr="00B054EB">
        <w:rPr>
          <w:rStyle w:val="BodyText-Code-XMLComment"/>
        </w:rPr>
        <w:t>///</w:t>
      </w:r>
      <w:r w:rsidRPr="00B054EB">
        <w:rPr>
          <w:rStyle w:val="BodyText-Code-Comments"/>
        </w:rPr>
        <w:t> </w:t>
      </w:r>
      <w:r w:rsidRPr="00B054EB">
        <w:rPr>
          <w:rStyle w:val="BodyText-Code-XMLComment"/>
        </w:rPr>
        <w:t>&lt;code&gt;</w:t>
      </w:r>
    </w:p>
    <w:p w14:paraId="2B4E7C1F" w14:textId="77777777" w:rsidR="002B5623" w:rsidRPr="00B054EB" w:rsidRDefault="002B5623" w:rsidP="0015502B">
      <w:pPr>
        <w:pStyle w:val="BodyText-Code"/>
      </w:pPr>
      <w:r w:rsidRPr="00B054EB">
        <w:rPr>
          <w:rStyle w:val="BodyText-Code-XMLComment"/>
        </w:rPr>
        <w:t>///</w:t>
      </w:r>
      <w:r w:rsidRPr="00B054EB">
        <w:rPr>
          <w:rStyle w:val="BodyText-Code-Comments"/>
        </w:rPr>
        <w:t> class TestClass </w:t>
      </w:r>
    </w:p>
    <w:p w14:paraId="2B4E7C20" w14:textId="77777777" w:rsidR="002B5623" w:rsidRPr="00B054EB" w:rsidRDefault="002B5623" w:rsidP="0015502B">
      <w:pPr>
        <w:pStyle w:val="BodyText-Code"/>
      </w:pPr>
      <w:r w:rsidRPr="00B054EB">
        <w:rPr>
          <w:rStyle w:val="BodyText-Code-XMLComment"/>
        </w:rPr>
        <w:t>///</w:t>
      </w:r>
      <w:r w:rsidRPr="00B054EB">
        <w:rPr>
          <w:rStyle w:val="BodyText-Code-Comments"/>
        </w:rPr>
        <w:t> {</w:t>
      </w:r>
    </w:p>
    <w:p w14:paraId="2B4E7C21" w14:textId="77777777" w:rsidR="002B5623" w:rsidRPr="00B054EB" w:rsidRDefault="002B5623" w:rsidP="0015502B">
      <w:pPr>
        <w:pStyle w:val="BodyText-Code"/>
      </w:pPr>
      <w:r w:rsidRPr="00B054EB">
        <w:rPr>
          <w:rStyle w:val="BodyText-Code-XMLComment"/>
        </w:rPr>
        <w:t>///</w:t>
      </w:r>
      <w:r w:rsidRPr="00B054EB">
        <w:rPr>
          <w:rStyle w:val="BodyText-Code-Comments"/>
        </w:rPr>
        <w:t>     static int Main() </w:t>
      </w:r>
    </w:p>
    <w:p w14:paraId="2B4E7C22" w14:textId="77777777" w:rsidR="002B5623" w:rsidRPr="00B054EB" w:rsidRDefault="002B5623" w:rsidP="0015502B">
      <w:pPr>
        <w:pStyle w:val="BodyText-Code"/>
      </w:pPr>
      <w:r w:rsidRPr="00B054EB">
        <w:rPr>
          <w:rStyle w:val="BodyText-Code-XMLComment"/>
        </w:rPr>
        <w:t>///</w:t>
      </w:r>
      <w:r w:rsidRPr="00B054EB">
        <w:rPr>
          <w:rStyle w:val="BodyText-Code-Comments"/>
        </w:rPr>
        <w:t>     {</w:t>
      </w:r>
    </w:p>
    <w:p w14:paraId="2B4E7C23" w14:textId="77777777" w:rsidR="002B5623" w:rsidRPr="00B054EB" w:rsidRDefault="002B5623" w:rsidP="0015502B">
      <w:pPr>
        <w:pStyle w:val="BodyText-Code"/>
      </w:pPr>
      <w:r w:rsidRPr="00B054EB">
        <w:rPr>
          <w:rStyle w:val="BodyText-Code-XMLComment"/>
        </w:rPr>
        <w:t>///</w:t>
      </w:r>
      <w:r w:rsidRPr="00B054EB">
        <w:rPr>
          <w:rStyle w:val="BodyText-Code-Comments"/>
        </w:rPr>
        <w:t>         return GetZero();</w:t>
      </w:r>
    </w:p>
    <w:p w14:paraId="2B4E7C24" w14:textId="77777777" w:rsidR="002B5623" w:rsidRPr="00B054EB" w:rsidRDefault="002B5623" w:rsidP="0015502B">
      <w:pPr>
        <w:pStyle w:val="BodyText-Code"/>
      </w:pPr>
      <w:r w:rsidRPr="00B054EB">
        <w:rPr>
          <w:rStyle w:val="BodyText-Code-XMLComment"/>
        </w:rPr>
        <w:t>///</w:t>
      </w:r>
      <w:r w:rsidRPr="00B054EB">
        <w:rPr>
          <w:rStyle w:val="BodyText-Code-Comments"/>
        </w:rPr>
        <w:t>     }</w:t>
      </w:r>
    </w:p>
    <w:p w14:paraId="2B4E7C25" w14:textId="77777777" w:rsidR="002B5623" w:rsidRPr="00B054EB" w:rsidRDefault="002B5623" w:rsidP="0015502B">
      <w:pPr>
        <w:pStyle w:val="BodyText-Code"/>
      </w:pPr>
      <w:r w:rsidRPr="00B054EB">
        <w:rPr>
          <w:rStyle w:val="BodyText-Code-XMLComment"/>
        </w:rPr>
        <w:t>///</w:t>
      </w:r>
      <w:r w:rsidRPr="00B054EB">
        <w:rPr>
          <w:rStyle w:val="BodyText-Code-Comments"/>
        </w:rPr>
        <w:t> }</w:t>
      </w:r>
    </w:p>
    <w:p w14:paraId="2B4E7C26" w14:textId="77777777" w:rsidR="002B5623" w:rsidRPr="00B054EB" w:rsidRDefault="002B5623" w:rsidP="0015502B">
      <w:pPr>
        <w:pStyle w:val="BodyText-Code"/>
      </w:pPr>
      <w:r w:rsidRPr="00B054EB">
        <w:rPr>
          <w:rStyle w:val="BodyText-Code-XMLComment"/>
        </w:rPr>
        <w:t>///</w:t>
      </w:r>
      <w:r w:rsidRPr="00B054EB">
        <w:rPr>
          <w:rStyle w:val="BodyText-Code-Comments"/>
        </w:rPr>
        <w:t> </w:t>
      </w:r>
      <w:r w:rsidRPr="00B054EB">
        <w:rPr>
          <w:rStyle w:val="BodyText-Code-XMLComment"/>
        </w:rPr>
        <w:t>&lt;/code&gt;</w:t>
      </w:r>
    </w:p>
    <w:p w14:paraId="2B4E7C27" w14:textId="77777777" w:rsidR="002B5623" w:rsidRPr="00B054EB" w:rsidRDefault="002B5623" w:rsidP="0015502B">
      <w:pPr>
        <w:pStyle w:val="BodyText-Code"/>
      </w:pPr>
      <w:r w:rsidRPr="00B054EB">
        <w:rPr>
          <w:rStyle w:val="BodyText-Code-XMLComment"/>
        </w:rPr>
        <w:t>///</w:t>
      </w:r>
      <w:r w:rsidRPr="00B054EB">
        <w:rPr>
          <w:rStyle w:val="BodyText-Code-Comments"/>
        </w:rPr>
        <w:t> </w:t>
      </w:r>
      <w:r w:rsidRPr="00B054EB">
        <w:rPr>
          <w:rStyle w:val="BodyText-Code-XMLComment"/>
        </w:rPr>
        <w:t>&lt;/example&gt;</w:t>
      </w:r>
    </w:p>
    <w:p w14:paraId="2B4E7C28" w14:textId="77777777" w:rsidR="002B5623" w:rsidRPr="002B5623" w:rsidRDefault="002B5623" w:rsidP="00B054EB">
      <w:pPr>
        <w:pStyle w:val="BodyText-Code"/>
      </w:pPr>
      <w:r w:rsidRPr="00B054EB">
        <w:rPr>
          <w:rStyle w:val="BodyText-Code-Keywords"/>
        </w:rPr>
        <w:t>public</w:t>
      </w:r>
      <w:r w:rsidRPr="00B054EB">
        <w:t> </w:t>
      </w:r>
      <w:r w:rsidRPr="00B054EB">
        <w:rPr>
          <w:rStyle w:val="BodyText-Code-Keywords"/>
        </w:rPr>
        <w:t>static</w:t>
      </w:r>
      <w:r w:rsidRPr="00B054EB">
        <w:t> </w:t>
      </w:r>
      <w:r w:rsidRPr="00B054EB">
        <w:rPr>
          <w:rStyle w:val="BodyText-Code-Keywords"/>
        </w:rPr>
        <w:t>int</w:t>
      </w:r>
      <w:r w:rsidRPr="002B5623">
        <w:t> GetZero()</w:t>
      </w:r>
    </w:p>
    <w:p w14:paraId="2B4E7C29" w14:textId="77777777" w:rsidR="002B5623" w:rsidRPr="00A06759" w:rsidRDefault="00077798" w:rsidP="00B054EB">
      <w:pPr>
        <w:pStyle w:val="BodyText-Code"/>
      </w:pPr>
      <w:r w:rsidRPr="00077798">
        <w:t>{</w:t>
      </w:r>
    </w:p>
    <w:p w14:paraId="2B4E7C2A" w14:textId="77777777" w:rsidR="002B5623" w:rsidRPr="002B5623" w:rsidRDefault="00077798" w:rsidP="00B054EB">
      <w:pPr>
        <w:pStyle w:val="BodyText-Code"/>
      </w:pPr>
      <w:r w:rsidRPr="00077798">
        <w:t>    </w:t>
      </w:r>
      <w:r w:rsidR="002B5623" w:rsidRPr="00B054EB">
        <w:rPr>
          <w:rStyle w:val="BodyText-Code-Keywords"/>
        </w:rPr>
        <w:t>return</w:t>
      </w:r>
      <w:r w:rsidR="002B5623" w:rsidRPr="002B5623">
        <w:t> 0;</w:t>
      </w:r>
    </w:p>
    <w:p w14:paraId="2B4E7C2B" w14:textId="77777777" w:rsidR="002B5623" w:rsidRPr="002B5623" w:rsidRDefault="002B5623" w:rsidP="00B054EB">
      <w:pPr>
        <w:pStyle w:val="BodyText-Code"/>
      </w:pPr>
      <w:r w:rsidRPr="002B5623">
        <w:t>}</w:t>
      </w:r>
    </w:p>
    <w:p w14:paraId="2B4E7C2C" w14:textId="77777777" w:rsidR="00BC17B2" w:rsidRPr="006A0354" w:rsidRDefault="00BC17B2" w:rsidP="00BC17B2">
      <w:pPr>
        <w:pStyle w:val="berschrift2"/>
        <w:rPr>
          <w:highlight w:val="yellow"/>
          <w:lang w:eastAsia="zh-CN"/>
          <w:rPrChange w:id="842" w:author="Cox Olaf" w:date="2015-06-09T13:46:00Z">
            <w:rPr>
              <w:lang w:eastAsia="zh-CN"/>
            </w:rPr>
          </w:rPrChange>
        </w:rPr>
      </w:pPr>
      <w:bookmarkStart w:id="843" w:name="_Toc401752050"/>
      <w:bookmarkStart w:id="844" w:name="_Ref401765820"/>
      <w:bookmarkStart w:id="845" w:name="_Ref401765823"/>
      <w:bookmarkStart w:id="846" w:name="_Ref401765825"/>
      <w:r w:rsidRPr="006A0354">
        <w:rPr>
          <w:highlight w:val="yellow"/>
          <w:lang w:eastAsia="zh-CN"/>
          <w:rPrChange w:id="847" w:author="Cox Olaf" w:date="2015-06-09T13:46:00Z">
            <w:rPr>
              <w:lang w:eastAsia="zh-CN"/>
            </w:rPr>
          </w:rPrChange>
        </w:rPr>
        <w:t>Design Guidelines</w:t>
      </w:r>
      <w:bookmarkEnd w:id="843"/>
      <w:bookmarkEnd w:id="844"/>
      <w:bookmarkEnd w:id="845"/>
      <w:bookmarkEnd w:id="846"/>
    </w:p>
    <w:p w14:paraId="2B4E7C2D" w14:textId="77777777" w:rsidR="00FD36B9" w:rsidRPr="00FD36B9" w:rsidRDefault="0050357D" w:rsidP="0050357D">
      <w:pPr>
        <w:pStyle w:val="BodyText-RuleFirstParagraph"/>
        <w:rPr>
          <w:rFonts w:eastAsia="MS Mincho"/>
          <w:lang w:eastAsia="de-DE"/>
        </w:rPr>
      </w:pPr>
      <w:r>
        <w:rPr>
          <w:rStyle w:val="BodyText-GuidelineID"/>
        </w:rPr>
        <w:t>G/DG10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BC17B2" w:rsidRPr="00FD36B9">
        <w:t xml:space="preserve">give one entity </w:t>
      </w:r>
      <w:r w:rsidR="00FD36B9">
        <w:rPr>
          <w:rFonts w:eastAsia="MS Mincho"/>
          <w:lang w:eastAsia="de-DE"/>
        </w:rPr>
        <w:t xml:space="preserve">(variable, class, function, </w:t>
      </w:r>
      <w:r w:rsidR="00FD36B9" w:rsidRPr="00FD36B9">
        <w:rPr>
          <w:rFonts w:eastAsia="MS Mincho"/>
          <w:lang w:eastAsia="de-DE"/>
        </w:rPr>
        <w:t xml:space="preserve">namespace, module, library) </w:t>
      </w:r>
      <w:r w:rsidR="00BC17B2" w:rsidRPr="00FD36B9">
        <w:t>one cohesive responsibility.</w:t>
      </w:r>
      <w:r w:rsidR="00BC17B2" w:rsidRPr="00FD36B9">
        <w:rPr>
          <w:rFonts w:eastAsia="MS Mincho"/>
          <w:lang w:eastAsia="de-DE"/>
        </w:rPr>
        <w:t xml:space="preserve"> </w:t>
      </w:r>
    </w:p>
    <w:p w14:paraId="2B4E7C2E" w14:textId="77777777" w:rsidR="00BC17B2" w:rsidRDefault="0050357D" w:rsidP="0050357D">
      <w:pPr>
        <w:pStyle w:val="BodyText-RuleFirstParagraph"/>
      </w:pPr>
      <w:r>
        <w:rPr>
          <w:rStyle w:val="BodyText-GuidelineID"/>
        </w:rPr>
        <w:t>G/DG20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BC17B2">
        <w:t>prefer a correct and simple solution over a fast but complex (and therefore presumably incorrect) solutio</w:t>
      </w:r>
      <w:r w:rsidR="00FD36B9">
        <w:t>n (KISS principle:</w:t>
      </w:r>
      <w:r w:rsidR="00BC17B2">
        <w:t xml:space="preserve"> Keep It Simple and Stupid)</w:t>
      </w:r>
      <w:r w:rsidR="00FD36B9">
        <w:t>.</w:t>
      </w:r>
    </w:p>
    <w:p w14:paraId="2B4E7C2F" w14:textId="77777777" w:rsidR="00BC17B2" w:rsidRDefault="0050357D" w:rsidP="0050357D">
      <w:pPr>
        <w:pStyle w:val="BodyText-RuleFirstParagraph"/>
        <w:rPr>
          <w:rFonts w:eastAsia="MS Mincho"/>
          <w:lang w:eastAsia="de-DE"/>
        </w:rPr>
      </w:pPr>
      <w:r>
        <w:rPr>
          <w:rStyle w:val="BodyText-GuidelineID"/>
        </w:rPr>
        <w:t>G/</w:t>
      </w:r>
      <w:r w:rsidR="0012276F">
        <w:rPr>
          <w:rStyle w:val="BodyText-GuidelineID"/>
        </w:rPr>
        <w:t>DG</w:t>
      </w:r>
      <w:r>
        <w:rPr>
          <w:rStyle w:val="BodyText-GuidelineID"/>
        </w:rPr>
        <w:t>30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FD36B9">
        <w:t xml:space="preserve">decide </w:t>
      </w:r>
      <w:r w:rsidR="00BC17B2">
        <w:t xml:space="preserve">when </w:t>
      </w:r>
      <w:r w:rsidR="00FD36B9">
        <w:t>you need to program for scalability</w:t>
      </w:r>
      <w:r w:rsidR="009521C6">
        <w:t xml:space="preserve">. </w:t>
      </w:r>
      <w:r w:rsidR="00BC17B2">
        <w:t xml:space="preserve">Balance the </w:t>
      </w:r>
      <w:r w:rsidR="00BC17B2" w:rsidRPr="00622622">
        <w:t xml:space="preserve">principles </w:t>
      </w:r>
      <w:r w:rsidR="00BC17B2" w:rsidRPr="00622622">
        <w:rPr>
          <w:rFonts w:eastAsia="MS Mincho"/>
          <w:lang w:eastAsia="de-DE"/>
        </w:rPr>
        <w:t>"don't optimize</w:t>
      </w:r>
      <w:r w:rsidR="00BC17B2">
        <w:rPr>
          <w:rFonts w:eastAsia="MS Mincho"/>
          <w:lang w:eastAsia="de-DE"/>
        </w:rPr>
        <w:t xml:space="preserve"> </w:t>
      </w:r>
      <w:r w:rsidR="00BC17B2" w:rsidRPr="00622622">
        <w:rPr>
          <w:rFonts w:eastAsia="MS Mincho"/>
          <w:lang w:eastAsia="de-DE"/>
        </w:rPr>
        <w:t>prematurely" and "don't pessimize prematurely"</w:t>
      </w:r>
      <w:r w:rsidR="00BC17B2">
        <w:rPr>
          <w:rFonts w:eastAsia="MS Mincho"/>
          <w:lang w:eastAsia="de-DE"/>
        </w:rPr>
        <w:t xml:space="preserve"> </w:t>
      </w:r>
      <w:hyperlink w:anchor="REF3" w:history="1">
        <w:r w:rsidR="00FD36B9" w:rsidRPr="00167C45">
          <w:rPr>
            <w:rStyle w:val="Hyperlink"/>
            <w:rFonts w:eastAsia="MS Mincho" w:cs="Arial"/>
            <w:lang w:eastAsia="de-DE"/>
          </w:rPr>
          <w:t>[REF3]</w:t>
        </w:r>
      </w:hyperlink>
      <w:r w:rsidR="00FD36B9" w:rsidRPr="00167C45">
        <w:rPr>
          <w:rFonts w:eastAsia="MS Mincho"/>
          <w:lang w:eastAsia="de-DE"/>
        </w:rPr>
        <w:t>.</w:t>
      </w:r>
      <w:r w:rsidR="00FD36B9">
        <w:rPr>
          <w:rFonts w:eastAsia="MS Mincho"/>
          <w:lang w:eastAsia="de-DE"/>
        </w:rPr>
        <w:t xml:space="preserve"> </w:t>
      </w:r>
      <w:r w:rsidR="00BC17B2">
        <w:rPr>
          <w:rFonts w:eastAsia="MS Mincho"/>
          <w:lang w:eastAsia="de-DE"/>
        </w:rPr>
        <w:t xml:space="preserve">Keep the </w:t>
      </w:r>
      <w:r w:rsidR="00BC17B2" w:rsidRPr="00590B2C">
        <w:rPr>
          <w:rStyle w:val="BodyText-ItalicEmphasis"/>
          <w:rFonts w:eastAsia="MS Mincho"/>
        </w:rPr>
        <w:t>O(n)</w:t>
      </w:r>
      <w:r w:rsidR="00BC17B2">
        <w:rPr>
          <w:rFonts w:eastAsia="MS Mincho"/>
          <w:lang w:eastAsia="de-DE"/>
        </w:rPr>
        <w:t xml:space="preserve"> notion in mind when choosing data structures and algorithm. In general prefer algorithms that scale linear or better and avoid any polynomial or exponential behavior.</w:t>
      </w:r>
    </w:p>
    <w:p w14:paraId="2B4E7C30" w14:textId="77777777" w:rsidR="00BC17B2" w:rsidRDefault="0050357D" w:rsidP="0050357D">
      <w:pPr>
        <w:pStyle w:val="BodyText-RuleFirstParagraph"/>
      </w:pPr>
      <w:r>
        <w:rPr>
          <w:rStyle w:val="BodyText-GuidelineID"/>
        </w:rPr>
        <w:t>G/</w:t>
      </w:r>
      <w:r w:rsidR="0012276F">
        <w:rPr>
          <w:rStyle w:val="BodyText-GuidelineID"/>
        </w:rPr>
        <w:t>DG</w:t>
      </w:r>
      <w:r>
        <w:rPr>
          <w:rStyle w:val="BodyText-GuidelineID"/>
        </w:rPr>
        <w:t>40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BC17B2">
        <w:t xml:space="preserve">minimize global and shared data. Global and shared data increases coupling and decreases maintainability and performance. </w:t>
      </w:r>
    </w:p>
    <w:p w14:paraId="2B4E7C31" w14:textId="77777777" w:rsidR="00BC17B2" w:rsidRDefault="0050357D" w:rsidP="0050357D">
      <w:pPr>
        <w:pStyle w:val="BodyText-RuleFirstParagraph"/>
      </w:pPr>
      <w:r>
        <w:rPr>
          <w:rStyle w:val="BodyText-GuidelineID"/>
        </w:rPr>
        <w:t>G/</w:t>
      </w:r>
      <w:r w:rsidR="0012276F">
        <w:rPr>
          <w:rStyle w:val="BodyText-GuidelineID"/>
        </w:rPr>
        <w:t>DG</w:t>
      </w:r>
      <w:r>
        <w:rPr>
          <w:rStyle w:val="BodyText-GuidelineID"/>
        </w:rPr>
        <w:t>50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BC17B2">
        <w:t>hide information. Expose abstractions instead of concrete data.</w:t>
      </w:r>
      <w:r w:rsidR="00F56932">
        <w:t xml:space="preserve"> See </w:t>
      </w:r>
      <w:hyperlink w:anchor="REF4" w:history="1">
        <w:r w:rsidR="00F56932" w:rsidRPr="00167C45">
          <w:rPr>
            <w:rStyle w:val="Hyperlink"/>
          </w:rPr>
          <w:t>[REF4]</w:t>
        </w:r>
      </w:hyperlink>
      <w:r w:rsidR="00F56932">
        <w:t>.</w:t>
      </w:r>
    </w:p>
    <w:p w14:paraId="2B4E7C32" w14:textId="77777777" w:rsidR="009521C6" w:rsidRDefault="0012276F" w:rsidP="0012276F">
      <w:pPr>
        <w:pStyle w:val="BodyText-RuleFirstParagraph"/>
      </w:pPr>
      <w:r>
        <w:rPr>
          <w:rStyle w:val="BodyText-GuidelineID"/>
        </w:rPr>
        <w:t>G/DG60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BC17B2">
        <w:t xml:space="preserve">code with concurrency requirements in mind. In particular, design types to support different instances used on different threads works without any measures taken by the client. Document how concurrency must be handled when </w:t>
      </w:r>
      <w:r w:rsidR="00BC17B2" w:rsidRPr="00590B2C">
        <w:rPr>
          <w:rStyle w:val="BodyText-BoldEmphasis"/>
        </w:rPr>
        <w:t>one</w:t>
      </w:r>
      <w:r w:rsidR="00BC17B2">
        <w:t xml:space="preserve"> object is accessed from more than one thread.</w:t>
      </w:r>
    </w:p>
    <w:p w14:paraId="2B4E7C33" w14:textId="77777777" w:rsidR="00A71F76" w:rsidRDefault="00A71F76" w:rsidP="009521C6">
      <w:pPr>
        <w:pStyle w:val="Textkrper"/>
        <w:rPr>
          <w:lang w:eastAsia="zh-CN"/>
        </w:rPr>
      </w:pPr>
      <w:r>
        <w:rPr>
          <w:lang w:eastAsia="zh-CN"/>
        </w:rPr>
        <w:br w:type="page"/>
      </w:r>
    </w:p>
    <w:p w14:paraId="2B4E7C34" w14:textId="77777777" w:rsidR="00726C79" w:rsidRDefault="00726C79" w:rsidP="00BE5295">
      <w:pPr>
        <w:pStyle w:val="Heading1-WithLine"/>
        <w:rPr>
          <w:lang w:eastAsia="zh-CN"/>
        </w:rPr>
      </w:pPr>
      <w:bookmarkStart w:id="848" w:name="_Toc401752051"/>
      <w:bookmarkStart w:id="849" w:name="_Ref401765841"/>
      <w:bookmarkStart w:id="850" w:name="_Ref401765844"/>
      <w:r>
        <w:rPr>
          <w:lang w:eastAsia="zh-CN"/>
        </w:rPr>
        <w:lastRenderedPageBreak/>
        <w:t>C#</w:t>
      </w:r>
      <w:r>
        <w:rPr>
          <w:rFonts w:hint="eastAsia"/>
          <w:lang w:eastAsia="zh-CN"/>
        </w:rPr>
        <w:t xml:space="preserve"> Coding Standards</w:t>
      </w:r>
      <w:bookmarkEnd w:id="848"/>
      <w:bookmarkEnd w:id="849"/>
      <w:bookmarkEnd w:id="850"/>
    </w:p>
    <w:p w14:paraId="2B4E7C35" w14:textId="77777777" w:rsidR="00726C79" w:rsidRDefault="00726C79" w:rsidP="009521C6">
      <w:pPr>
        <w:pStyle w:val="Textkrper"/>
        <w:rPr>
          <w:lang w:eastAsia="zh-CN"/>
        </w:rPr>
      </w:pPr>
      <w:r w:rsidRPr="004361A4">
        <w:rPr>
          <w:lang w:eastAsia="zh-CN"/>
        </w:rPr>
        <w:t xml:space="preserve">These coding standards </w:t>
      </w:r>
      <w:r w:rsidR="00A35AC6">
        <w:rPr>
          <w:lang w:eastAsia="zh-CN"/>
        </w:rPr>
        <w:t xml:space="preserve">are </w:t>
      </w:r>
      <w:r w:rsidRPr="004361A4">
        <w:rPr>
          <w:lang w:eastAsia="zh-CN"/>
        </w:rPr>
        <w:t xml:space="preserve">applied to </w:t>
      </w:r>
      <w:r>
        <w:rPr>
          <w:lang w:eastAsia="zh-CN"/>
        </w:rPr>
        <w:t>C#.</w:t>
      </w:r>
    </w:p>
    <w:p w14:paraId="2B4E7C36" w14:textId="77777777" w:rsidR="00726C79" w:rsidRPr="006A0354" w:rsidRDefault="003E6C08" w:rsidP="009060ED">
      <w:pPr>
        <w:pStyle w:val="berschrift2"/>
        <w:rPr>
          <w:highlight w:val="yellow"/>
          <w:lang w:eastAsia="zh-CN"/>
          <w:rPrChange w:id="851" w:author="Cox Olaf" w:date="2015-06-09T13:46:00Z">
            <w:rPr>
              <w:lang w:eastAsia="zh-CN"/>
            </w:rPr>
          </w:rPrChange>
        </w:rPr>
      </w:pPr>
      <w:bookmarkStart w:id="852" w:name="_Toc401752052"/>
      <w:bookmarkStart w:id="853" w:name="_Ref401766193"/>
      <w:bookmarkStart w:id="854" w:name="_Ref401766204"/>
      <w:ins w:id="855" w:author="Cox Olaf" w:date="2015-02-19T10:17:00Z">
        <w:r>
          <w:rPr>
            <w:lang w:eastAsia="zh-CN"/>
          </w:rPr>
          <w:tab/>
        </w:r>
      </w:ins>
      <w:r w:rsidR="00726C79" w:rsidRPr="006A0354">
        <w:rPr>
          <w:highlight w:val="yellow"/>
          <w:lang w:eastAsia="zh-CN"/>
          <w:rPrChange w:id="856" w:author="Cox Olaf" w:date="2015-06-09T13:46:00Z">
            <w:rPr>
              <w:lang w:eastAsia="zh-CN"/>
            </w:rPr>
          </w:rPrChange>
        </w:rPr>
        <w:t xml:space="preserve">Files and </w:t>
      </w:r>
      <w:r w:rsidR="00726C79" w:rsidRPr="006A0354">
        <w:rPr>
          <w:highlight w:val="yellow"/>
          <w:rPrChange w:id="857" w:author="Cox Olaf" w:date="2015-06-09T13:46:00Z">
            <w:rPr/>
          </w:rPrChange>
        </w:rPr>
        <w:t>Structure</w:t>
      </w:r>
      <w:bookmarkEnd w:id="852"/>
      <w:bookmarkEnd w:id="853"/>
      <w:bookmarkEnd w:id="854"/>
    </w:p>
    <w:p w14:paraId="2B4E7C37" w14:textId="77777777" w:rsidR="00726C79" w:rsidRPr="006A0354" w:rsidRDefault="0012276F" w:rsidP="0012276F">
      <w:pPr>
        <w:pStyle w:val="BodyText-RuleFirstParagraph"/>
        <w:rPr>
          <w:highlight w:val="yellow"/>
          <w:lang w:eastAsia="zh-CN"/>
          <w:rPrChange w:id="858" w:author="Cox Olaf" w:date="2015-06-09T13:46:00Z">
            <w:rPr>
              <w:lang w:eastAsia="zh-CN"/>
            </w:rPr>
          </w:rPrChange>
        </w:rPr>
      </w:pPr>
      <w:r w:rsidRPr="006A0354">
        <w:rPr>
          <w:rStyle w:val="BodyText-GuidelineID"/>
          <w:highlight w:val="yellow"/>
          <w:rPrChange w:id="859" w:author="Cox Olaf" w:date="2015-06-09T13:46:00Z">
            <w:rPr>
              <w:rStyle w:val="BodyText-GuidelineID"/>
            </w:rPr>
          </w:rPrChange>
        </w:rPr>
        <w:t>CS/FS10</w:t>
      </w:r>
      <w:r w:rsidRPr="006A0354">
        <w:rPr>
          <w:rStyle w:val="TextkrperZchn"/>
          <w:highlight w:val="yellow"/>
          <w:rPrChange w:id="860" w:author="Cox Olaf" w:date="2015-06-09T13:46:00Z">
            <w:rPr>
              <w:rStyle w:val="TextkrperZchn"/>
            </w:rPr>
          </w:rPrChange>
        </w:rPr>
        <w:tab/>
      </w:r>
      <w:r w:rsidR="003B773F" w:rsidRPr="006A0354">
        <w:rPr>
          <w:rStyle w:val="BodyText-NegativeRed"/>
          <w:highlight w:val="yellow"/>
          <w:rPrChange w:id="861" w:author="Cox Olaf" w:date="2015-06-09T13:46:00Z">
            <w:rPr>
              <w:rStyle w:val="BodyText-NegativeRed"/>
            </w:rPr>
          </w:rPrChange>
        </w:rPr>
        <w:sym w:font="Wingdings" w:char="F0FD"/>
      </w:r>
      <w:r w:rsidR="003B773F" w:rsidRPr="006A0354">
        <w:rPr>
          <w:highlight w:val="yellow"/>
          <w:rPrChange w:id="862" w:author="Cox Olaf" w:date="2015-06-09T13:46:00Z">
            <w:rPr/>
          </w:rPrChange>
        </w:rPr>
        <w:t xml:space="preserve"> </w:t>
      </w:r>
      <w:r w:rsidR="003B773F" w:rsidRPr="006A0354">
        <w:rPr>
          <w:rStyle w:val="BodyText-BoldAction"/>
          <w:highlight w:val="yellow"/>
          <w:rPrChange w:id="863" w:author="Cox Olaf" w:date="2015-06-09T13:46:00Z">
            <w:rPr>
              <w:rStyle w:val="BodyText-BoldAction"/>
            </w:rPr>
          </w:rPrChange>
        </w:rPr>
        <w:t>Do</w:t>
      </w:r>
      <w:r w:rsidR="003B773F" w:rsidRPr="006A0354">
        <w:rPr>
          <w:highlight w:val="yellow"/>
          <w:rPrChange w:id="864" w:author="Cox Olaf" w:date="2015-06-09T13:46:00Z">
            <w:rPr/>
          </w:rPrChange>
        </w:rPr>
        <w:t xml:space="preserve"> </w:t>
      </w:r>
      <w:r w:rsidR="003B773F" w:rsidRPr="006A0354">
        <w:rPr>
          <w:rStyle w:val="BodyText-BoldAction"/>
          <w:highlight w:val="yellow"/>
          <w:rPrChange w:id="865" w:author="Cox Olaf" w:date="2015-06-09T13:46:00Z">
            <w:rPr>
              <w:rStyle w:val="BodyText-BoldAction"/>
            </w:rPr>
          </w:rPrChange>
        </w:rPr>
        <w:t>not</w:t>
      </w:r>
      <w:r w:rsidR="003B773F" w:rsidRPr="006A0354">
        <w:rPr>
          <w:highlight w:val="yellow"/>
          <w:rPrChange w:id="866" w:author="Cox Olaf" w:date="2015-06-09T13:46:00Z">
            <w:rPr/>
          </w:rPrChange>
        </w:rPr>
        <w:t xml:space="preserve"> </w:t>
      </w:r>
      <w:r w:rsidR="00726C79" w:rsidRPr="006A0354">
        <w:rPr>
          <w:highlight w:val="yellow"/>
          <w:lang w:eastAsia="zh-CN"/>
          <w:rPrChange w:id="867" w:author="Cox Olaf" w:date="2015-06-09T13:46:00Z">
            <w:rPr>
              <w:lang w:eastAsia="zh-CN"/>
            </w:rPr>
          </w:rPrChange>
        </w:rPr>
        <w:t xml:space="preserve">have more than one type in a source file, unless they differ only in the number of generic parameters or one is nested in the other. </w:t>
      </w:r>
    </w:p>
    <w:p w14:paraId="2B4E7C38" w14:textId="77777777" w:rsidR="00726C79" w:rsidRPr="006A0354" w:rsidRDefault="0012276F" w:rsidP="0012276F">
      <w:pPr>
        <w:pStyle w:val="BodyText-RuleFirstParagraph"/>
        <w:rPr>
          <w:highlight w:val="yellow"/>
          <w:lang w:eastAsia="zh-CN"/>
          <w:rPrChange w:id="868" w:author="Cox Olaf" w:date="2015-06-09T13:46:00Z">
            <w:rPr>
              <w:lang w:eastAsia="zh-CN"/>
            </w:rPr>
          </w:rPrChange>
        </w:rPr>
      </w:pPr>
      <w:r w:rsidRPr="006A0354">
        <w:rPr>
          <w:rStyle w:val="BodyText-GuidelineID"/>
          <w:highlight w:val="yellow"/>
          <w:rPrChange w:id="869" w:author="Cox Olaf" w:date="2015-06-09T13:46:00Z">
            <w:rPr>
              <w:rStyle w:val="BodyText-GuidelineID"/>
            </w:rPr>
          </w:rPrChange>
        </w:rPr>
        <w:t>CS/FS20</w:t>
      </w:r>
      <w:r w:rsidRPr="006A0354">
        <w:rPr>
          <w:rStyle w:val="TextkrperZchn"/>
          <w:highlight w:val="yellow"/>
          <w:rPrChange w:id="870" w:author="Cox Olaf" w:date="2015-06-09T13:46:00Z">
            <w:rPr>
              <w:rStyle w:val="TextkrperZchn"/>
            </w:rPr>
          </w:rPrChange>
        </w:rPr>
        <w:tab/>
      </w:r>
      <w:r w:rsidR="00AE66D1" w:rsidRPr="006A0354">
        <w:rPr>
          <w:rStyle w:val="BodyText-PositiveGreen"/>
          <w:highlight w:val="yellow"/>
          <w:rPrChange w:id="871" w:author="Cox Olaf" w:date="2015-06-09T13:46:00Z">
            <w:rPr>
              <w:rStyle w:val="BodyText-PositiveGreen"/>
            </w:rPr>
          </w:rPrChange>
        </w:rPr>
        <w:sym w:font="Wingdings" w:char="F0FE"/>
      </w:r>
      <w:r w:rsidR="00AE66D1" w:rsidRPr="006A0354">
        <w:rPr>
          <w:highlight w:val="yellow"/>
          <w:rPrChange w:id="872" w:author="Cox Olaf" w:date="2015-06-09T13:46:00Z">
            <w:rPr/>
          </w:rPrChange>
        </w:rPr>
        <w:t xml:space="preserve"> </w:t>
      </w:r>
      <w:bookmarkStart w:id="873" w:name="OLE_LINK48"/>
      <w:bookmarkStart w:id="874" w:name="OLE_LINK49"/>
      <w:bookmarkStart w:id="875" w:name="OLE_LINK50"/>
      <w:bookmarkStart w:id="876" w:name="OLE_LINK51"/>
      <w:r w:rsidR="00AE66D1" w:rsidRPr="006A0354">
        <w:rPr>
          <w:rStyle w:val="BodyText-BoldAction"/>
          <w:highlight w:val="yellow"/>
          <w:rPrChange w:id="877" w:author="Cox Olaf" w:date="2015-06-09T13:46:00Z">
            <w:rPr>
              <w:rStyle w:val="BodyText-BoldAction"/>
            </w:rPr>
          </w:rPrChange>
        </w:rPr>
        <w:t>Do</w:t>
      </w:r>
      <w:r w:rsidR="00AE66D1" w:rsidRPr="006A0354">
        <w:rPr>
          <w:highlight w:val="yellow"/>
          <w:rPrChange w:id="878" w:author="Cox Olaf" w:date="2015-06-09T13:46:00Z">
            <w:rPr/>
          </w:rPrChange>
        </w:rPr>
        <w:t xml:space="preserve"> </w:t>
      </w:r>
      <w:r w:rsidR="00726C79" w:rsidRPr="006A0354">
        <w:rPr>
          <w:highlight w:val="yellow"/>
          <w:lang w:eastAsia="zh-CN"/>
          <w:rPrChange w:id="879" w:author="Cox Olaf" w:date="2015-06-09T13:46:00Z">
            <w:rPr>
              <w:lang w:eastAsia="zh-CN"/>
            </w:rPr>
          </w:rPrChange>
        </w:rPr>
        <w:t>name the source file with the name of the type it contains</w:t>
      </w:r>
      <w:bookmarkEnd w:id="873"/>
      <w:bookmarkEnd w:id="874"/>
      <w:bookmarkEnd w:id="875"/>
      <w:bookmarkEnd w:id="876"/>
      <w:r w:rsidR="00726C79" w:rsidRPr="006A0354">
        <w:rPr>
          <w:highlight w:val="yellow"/>
          <w:lang w:eastAsia="zh-CN"/>
          <w:rPrChange w:id="880" w:author="Cox Olaf" w:date="2015-06-09T13:46:00Z">
            <w:rPr>
              <w:lang w:eastAsia="zh-CN"/>
            </w:rPr>
          </w:rPrChange>
        </w:rPr>
        <w:t>. For example, MainForm class should be in MainForm.cs file and List&lt;T&gt; class should be in List.cs file.</w:t>
      </w:r>
    </w:p>
    <w:p w14:paraId="2B4E7C39" w14:textId="77777777" w:rsidR="003E6C08" w:rsidRPr="006A0354" w:rsidRDefault="003E6C08" w:rsidP="003E6C08">
      <w:pPr>
        <w:pStyle w:val="BodyText-RuleFirstParagraph"/>
        <w:rPr>
          <w:ins w:id="881" w:author="Cox Olaf" w:date="2015-02-19T10:19:00Z"/>
          <w:highlight w:val="yellow"/>
          <w:lang w:eastAsia="zh-CN"/>
          <w:rPrChange w:id="882" w:author="Cox Olaf" w:date="2015-06-09T13:46:00Z">
            <w:rPr>
              <w:ins w:id="883" w:author="Cox Olaf" w:date="2015-02-19T10:19:00Z"/>
              <w:lang w:eastAsia="zh-CN"/>
            </w:rPr>
          </w:rPrChange>
        </w:rPr>
      </w:pPr>
      <w:ins w:id="884" w:author="Cox Olaf" w:date="2015-02-19T10:19:00Z">
        <w:r w:rsidRPr="006A0354">
          <w:rPr>
            <w:rStyle w:val="BodyText-GuidelineID"/>
            <w:highlight w:val="yellow"/>
            <w:rPrChange w:id="885" w:author="Cox Olaf" w:date="2015-06-09T13:46:00Z">
              <w:rPr>
                <w:rStyle w:val="BodyText-GuidelineID"/>
              </w:rPr>
            </w:rPrChange>
          </w:rPr>
          <w:t>CS/FS25</w:t>
        </w:r>
        <w:r w:rsidRPr="006A0354">
          <w:rPr>
            <w:rStyle w:val="TextkrperZchn"/>
            <w:highlight w:val="yellow"/>
            <w:rPrChange w:id="886" w:author="Cox Olaf" w:date="2015-06-09T13:46:00Z">
              <w:rPr>
                <w:rStyle w:val="TextkrperZchn"/>
              </w:rPr>
            </w:rPrChange>
          </w:rPr>
          <w:tab/>
        </w:r>
        <w:r w:rsidRPr="006A0354">
          <w:rPr>
            <w:rStyle w:val="BodyText-PositiveGreen"/>
            <w:highlight w:val="yellow"/>
            <w:rPrChange w:id="887" w:author="Cox Olaf" w:date="2015-06-09T13:46:00Z">
              <w:rPr>
                <w:rStyle w:val="BodyText-PositiveGreen"/>
              </w:rPr>
            </w:rPrChange>
          </w:rPr>
          <w:sym w:font="Wingdings" w:char="F0FE"/>
        </w:r>
        <w:r w:rsidRPr="006A0354">
          <w:rPr>
            <w:highlight w:val="yellow"/>
            <w:rPrChange w:id="888" w:author="Cox Olaf" w:date="2015-06-09T13:46:00Z">
              <w:rPr/>
            </w:rPrChange>
          </w:rPr>
          <w:t xml:space="preserve"> </w:t>
        </w:r>
        <w:r w:rsidRPr="006A0354">
          <w:rPr>
            <w:rStyle w:val="BodyText-BoldAction"/>
            <w:highlight w:val="yellow"/>
            <w:rPrChange w:id="889" w:author="Cox Olaf" w:date="2015-06-09T13:46:00Z">
              <w:rPr>
                <w:rStyle w:val="BodyText-BoldAction"/>
              </w:rPr>
            </w:rPrChange>
          </w:rPr>
          <w:t>You</w:t>
        </w:r>
        <w:r w:rsidRPr="006A0354">
          <w:rPr>
            <w:highlight w:val="yellow"/>
            <w:rPrChange w:id="890" w:author="Cox Olaf" w:date="2015-06-09T13:46:00Z">
              <w:rPr/>
            </w:rPrChange>
          </w:rPr>
          <w:t xml:space="preserve"> </w:t>
        </w:r>
        <w:r w:rsidRPr="006A0354">
          <w:rPr>
            <w:rStyle w:val="BodyText-BoldAction"/>
            <w:highlight w:val="yellow"/>
            <w:rPrChange w:id="891" w:author="Cox Olaf" w:date="2015-06-09T13:46:00Z">
              <w:rPr>
                <w:rStyle w:val="BodyText-BoldAction"/>
              </w:rPr>
            </w:rPrChange>
          </w:rPr>
          <w:t>must</w:t>
        </w:r>
        <w:r w:rsidRPr="006A0354">
          <w:rPr>
            <w:highlight w:val="yellow"/>
            <w:rPrChange w:id="892" w:author="Cox Olaf" w:date="2015-06-09T13:46:00Z">
              <w:rPr/>
            </w:rPrChange>
          </w:rPr>
          <w:t xml:space="preserve"> </w:t>
        </w:r>
        <w:r w:rsidRPr="006A0354">
          <w:rPr>
            <w:highlight w:val="yellow"/>
            <w:lang w:eastAsia="zh-CN"/>
            <w:rPrChange w:id="893" w:author="Cox Olaf" w:date="2015-06-09T13:46:00Z">
              <w:rPr>
                <w:lang w:eastAsia="zh-CN"/>
              </w:rPr>
            </w:rPrChange>
          </w:rPr>
          <w:t>use the following rules</w:t>
        </w:r>
      </w:ins>
      <w:ins w:id="894" w:author="Cox Olaf" w:date="2015-02-19T10:20:00Z">
        <w:r w:rsidRPr="006A0354">
          <w:rPr>
            <w:highlight w:val="yellow"/>
            <w:lang w:eastAsia="zh-CN"/>
            <w:rPrChange w:id="895" w:author="Cox Olaf" w:date="2015-06-09T13:46:00Z">
              <w:rPr>
                <w:lang w:eastAsia="zh-CN"/>
              </w:rPr>
            </w:rPrChange>
          </w:rPr>
          <w:t xml:space="preserve"> for order using</w:t>
        </w:r>
      </w:ins>
      <w:ins w:id="896" w:author="Cox Olaf" w:date="2015-02-19T10:25:00Z">
        <w:r w:rsidRPr="006A0354">
          <w:rPr>
            <w:highlight w:val="yellow"/>
            <w:lang w:eastAsia="zh-CN"/>
            <w:rPrChange w:id="897" w:author="Cox Olaf" w:date="2015-06-09T13:46:00Z">
              <w:rPr>
                <w:lang w:eastAsia="zh-CN"/>
              </w:rPr>
            </w:rPrChange>
          </w:rPr>
          <w:t xml:space="preserve"> </w:t>
        </w:r>
        <w:r w:rsidRPr="006A0354">
          <w:rPr>
            <w:rFonts w:ascii="Verdana" w:hAnsi="Verdana"/>
            <w:color w:val="000000"/>
            <w:sz w:val="19"/>
            <w:szCs w:val="19"/>
            <w:highlight w:val="yellow"/>
            <w:rPrChange w:id="898" w:author="Cox Olaf" w:date="2015-06-09T13:46:00Z">
              <w:rPr>
                <w:rFonts w:ascii="Verdana" w:hAnsi="Verdana"/>
                <w:color w:val="000000"/>
                <w:sz w:val="19"/>
                <w:szCs w:val="19"/>
              </w:rPr>
            </w:rPrChange>
          </w:rPr>
          <w:t>directives</w:t>
        </w:r>
      </w:ins>
      <w:ins w:id="899" w:author="Cox Olaf" w:date="2015-02-19T10:19:00Z">
        <w:r w:rsidRPr="006A0354">
          <w:rPr>
            <w:highlight w:val="yellow"/>
            <w:lang w:eastAsia="zh-CN"/>
            <w:rPrChange w:id="900" w:author="Cox Olaf" w:date="2015-06-09T13:46:00Z">
              <w:rPr>
                <w:lang w:eastAsia="zh-CN"/>
              </w:rPr>
            </w:rPrChange>
          </w:rPr>
          <w:t>:</w:t>
        </w:r>
      </w:ins>
    </w:p>
    <w:p w14:paraId="2B4E7C3A" w14:textId="77777777" w:rsidR="003E6C08" w:rsidRPr="006A0354" w:rsidRDefault="003E6C08" w:rsidP="003E6C08">
      <w:pPr>
        <w:pStyle w:val="ListParagraph-Bullet"/>
        <w:rPr>
          <w:ins w:id="901" w:author="Cox Olaf" w:date="2015-02-19T10:23:00Z"/>
          <w:highlight w:val="yellow"/>
          <w:lang w:eastAsia="zh-CN"/>
          <w:rPrChange w:id="902" w:author="Cox Olaf" w:date="2015-06-09T13:46:00Z">
            <w:rPr>
              <w:ins w:id="903" w:author="Cox Olaf" w:date="2015-02-19T10:23:00Z"/>
              <w:rFonts w:ascii="Verdana" w:hAnsi="Verdana"/>
              <w:color w:val="000000"/>
              <w:sz w:val="19"/>
              <w:szCs w:val="19"/>
            </w:rPr>
          </w:rPrChange>
        </w:rPr>
      </w:pPr>
      <w:ins w:id="904" w:author="Cox Olaf" w:date="2015-02-19T10:21:00Z">
        <w:r w:rsidRPr="006A0354">
          <w:rPr>
            <w:rFonts w:ascii="Verdana" w:hAnsi="Verdana"/>
            <w:color w:val="000000"/>
            <w:sz w:val="19"/>
            <w:szCs w:val="19"/>
            <w:highlight w:val="yellow"/>
            <w:rPrChange w:id="905" w:author="Cox Olaf" w:date="2015-06-09T13:46:00Z">
              <w:rPr>
                <w:rFonts w:ascii="Verdana" w:hAnsi="Verdana"/>
                <w:color w:val="000000"/>
                <w:sz w:val="19"/>
                <w:szCs w:val="19"/>
              </w:rPr>
            </w:rPrChange>
          </w:rPr>
          <w:t xml:space="preserve">A using directive which declares a member of the </w:t>
        </w:r>
        <w:r w:rsidRPr="006A0354">
          <w:rPr>
            <w:rStyle w:val="Hervorhebung"/>
            <w:rFonts w:ascii="Verdana" w:hAnsi="Verdana"/>
            <w:color w:val="000000"/>
            <w:sz w:val="19"/>
            <w:szCs w:val="19"/>
            <w:highlight w:val="yellow"/>
            <w:rPrChange w:id="906" w:author="Cox Olaf" w:date="2015-06-09T13:46:00Z">
              <w:rPr>
                <w:rStyle w:val="Hervorhebung"/>
                <w:rFonts w:ascii="Verdana" w:hAnsi="Verdana"/>
                <w:color w:val="000000"/>
                <w:sz w:val="19"/>
                <w:szCs w:val="19"/>
              </w:rPr>
            </w:rPrChange>
          </w:rPr>
          <w:t>System</w:t>
        </w:r>
        <w:r w:rsidRPr="006A0354">
          <w:rPr>
            <w:rFonts w:ascii="Verdana" w:hAnsi="Verdana"/>
            <w:color w:val="000000"/>
            <w:sz w:val="19"/>
            <w:szCs w:val="19"/>
            <w:highlight w:val="yellow"/>
            <w:rPrChange w:id="907" w:author="Cox Olaf" w:date="2015-06-09T13:46:00Z">
              <w:rPr>
                <w:rFonts w:ascii="Verdana" w:hAnsi="Verdana"/>
                <w:color w:val="000000"/>
                <w:sz w:val="19"/>
                <w:szCs w:val="19"/>
              </w:rPr>
            </w:rPrChange>
          </w:rPr>
          <w:t xml:space="preserve"> namespace </w:t>
        </w:r>
      </w:ins>
      <w:ins w:id="908" w:author="Cox Olaf" w:date="2015-02-19T10:22:00Z">
        <w:r w:rsidRPr="006A0354">
          <w:rPr>
            <w:rFonts w:ascii="Verdana" w:hAnsi="Verdana"/>
            <w:color w:val="000000"/>
            <w:sz w:val="19"/>
            <w:szCs w:val="19"/>
            <w:highlight w:val="yellow"/>
            <w:rPrChange w:id="909" w:author="Cox Olaf" w:date="2015-06-09T13:46:00Z">
              <w:rPr>
                <w:rFonts w:ascii="Verdana" w:hAnsi="Verdana"/>
                <w:color w:val="000000"/>
                <w:sz w:val="19"/>
                <w:szCs w:val="19"/>
              </w:rPr>
            </w:rPrChange>
          </w:rPr>
          <w:t>must be placed before other using directives.</w:t>
        </w:r>
      </w:ins>
      <w:ins w:id="910" w:author="Cox Olaf" w:date="2015-02-19T10:24:00Z">
        <w:r w:rsidRPr="006A0354">
          <w:rPr>
            <w:rFonts w:ascii="Verdana" w:hAnsi="Verdana"/>
            <w:color w:val="000000"/>
            <w:sz w:val="19"/>
            <w:szCs w:val="19"/>
            <w:highlight w:val="yellow"/>
            <w:rPrChange w:id="911" w:author="Cox Olaf" w:date="2015-06-09T13:46:00Z">
              <w:rPr>
                <w:rFonts w:ascii="Verdana" w:hAnsi="Verdana"/>
                <w:color w:val="000000"/>
                <w:sz w:val="19"/>
                <w:szCs w:val="19"/>
              </w:rPr>
            </w:rPrChange>
          </w:rPr>
          <w:t xml:space="preserve"> All these system using directives must be ordered alphabetically.</w:t>
        </w:r>
      </w:ins>
    </w:p>
    <w:p w14:paraId="2B4E7C3B" w14:textId="77777777" w:rsidR="003E6C08" w:rsidRPr="006A0354" w:rsidRDefault="003E6C08" w:rsidP="003E6C08">
      <w:pPr>
        <w:pStyle w:val="ListParagraph-Bullet"/>
        <w:rPr>
          <w:ins w:id="912" w:author="Cox Olaf" w:date="2015-02-19T10:22:00Z"/>
          <w:highlight w:val="yellow"/>
          <w:lang w:eastAsia="zh-CN"/>
          <w:rPrChange w:id="913" w:author="Cox Olaf" w:date="2015-06-09T13:46:00Z">
            <w:rPr>
              <w:ins w:id="914" w:author="Cox Olaf" w:date="2015-02-19T10:22:00Z"/>
              <w:rFonts w:ascii="Verdana" w:hAnsi="Verdana"/>
              <w:color w:val="000000"/>
              <w:sz w:val="19"/>
              <w:szCs w:val="19"/>
            </w:rPr>
          </w:rPrChange>
        </w:rPr>
      </w:pPr>
      <w:ins w:id="915" w:author="Cox Olaf" w:date="2015-02-19T10:25:00Z">
        <w:r w:rsidRPr="006A0354">
          <w:rPr>
            <w:rFonts w:ascii="Verdana" w:hAnsi="Verdana"/>
            <w:color w:val="000000"/>
            <w:sz w:val="19"/>
            <w:szCs w:val="19"/>
            <w:highlight w:val="yellow"/>
            <w:rPrChange w:id="916" w:author="Cox Olaf" w:date="2015-06-09T13:46:00Z">
              <w:rPr>
                <w:rFonts w:ascii="Verdana" w:hAnsi="Verdana"/>
                <w:color w:val="000000"/>
                <w:sz w:val="19"/>
                <w:szCs w:val="19"/>
              </w:rPr>
            </w:rPrChange>
          </w:rPr>
          <w:t>All other using directives must be ordered alphabetically.</w:t>
        </w:r>
      </w:ins>
    </w:p>
    <w:p w14:paraId="2B4E7C3C" w14:textId="77777777" w:rsidR="003E6C08" w:rsidRPr="006A0354" w:rsidRDefault="003E6C08" w:rsidP="003E6C08">
      <w:pPr>
        <w:pStyle w:val="ListParagraph-Bullet"/>
        <w:rPr>
          <w:ins w:id="917" w:author="Cox Olaf" w:date="2015-02-19T10:20:00Z"/>
          <w:highlight w:val="yellow"/>
          <w:lang w:eastAsia="zh-CN"/>
          <w:rPrChange w:id="918" w:author="Cox Olaf" w:date="2015-06-09T13:46:00Z">
            <w:rPr>
              <w:ins w:id="919" w:author="Cox Olaf" w:date="2015-02-19T10:20:00Z"/>
              <w:lang w:eastAsia="zh-CN"/>
            </w:rPr>
          </w:rPrChange>
        </w:rPr>
      </w:pPr>
      <w:ins w:id="920" w:author="Cox Olaf" w:date="2015-02-19T10:23:00Z">
        <w:r w:rsidRPr="006A0354">
          <w:rPr>
            <w:rFonts w:ascii="Verdana" w:hAnsi="Verdana"/>
            <w:color w:val="000000"/>
            <w:sz w:val="19"/>
            <w:szCs w:val="19"/>
            <w:highlight w:val="yellow"/>
            <w:rPrChange w:id="921" w:author="Cox Olaf" w:date="2015-06-09T13:46:00Z">
              <w:rPr>
                <w:rFonts w:ascii="Verdana" w:hAnsi="Verdana"/>
                <w:color w:val="000000"/>
                <w:sz w:val="19"/>
                <w:szCs w:val="19"/>
              </w:rPr>
            </w:rPrChange>
          </w:rPr>
          <w:t>A using-alias directive must be placed after all other using directives.</w:t>
        </w:r>
      </w:ins>
      <w:ins w:id="922" w:author="Cox Olaf" w:date="2015-02-19T10:25:00Z">
        <w:r w:rsidRPr="006A0354">
          <w:rPr>
            <w:rFonts w:ascii="Verdana" w:hAnsi="Verdana"/>
            <w:color w:val="000000"/>
            <w:sz w:val="19"/>
            <w:szCs w:val="19"/>
            <w:highlight w:val="yellow"/>
            <w:rPrChange w:id="923" w:author="Cox Olaf" w:date="2015-06-09T13:46:00Z">
              <w:rPr>
                <w:rFonts w:ascii="Verdana" w:hAnsi="Verdana"/>
                <w:color w:val="000000"/>
                <w:sz w:val="19"/>
                <w:szCs w:val="19"/>
              </w:rPr>
            </w:rPrChange>
          </w:rPr>
          <w:t xml:space="preserve"> All these using-alias directives must be ordered alphabetically.</w:t>
        </w:r>
      </w:ins>
    </w:p>
    <w:p w14:paraId="2B4E7C3D" w14:textId="77777777" w:rsidR="003A2A3A" w:rsidRPr="006A0354" w:rsidRDefault="0012276F" w:rsidP="0012276F">
      <w:pPr>
        <w:pStyle w:val="BodyText-RuleFirstParagraph"/>
        <w:rPr>
          <w:highlight w:val="yellow"/>
          <w:lang w:eastAsia="zh-CN"/>
          <w:rPrChange w:id="924" w:author="Cox Olaf" w:date="2015-06-09T13:46:00Z">
            <w:rPr>
              <w:lang w:eastAsia="zh-CN"/>
            </w:rPr>
          </w:rPrChange>
        </w:rPr>
      </w:pPr>
      <w:r w:rsidRPr="006A0354">
        <w:rPr>
          <w:rStyle w:val="BodyText-GuidelineID"/>
          <w:highlight w:val="yellow"/>
          <w:rPrChange w:id="925" w:author="Cox Olaf" w:date="2015-06-09T13:46:00Z">
            <w:rPr>
              <w:rStyle w:val="BodyText-GuidelineID"/>
            </w:rPr>
          </w:rPrChange>
        </w:rPr>
        <w:t>CS/FS30</w:t>
      </w:r>
      <w:r w:rsidRPr="006A0354">
        <w:rPr>
          <w:rStyle w:val="TextkrperZchn"/>
          <w:highlight w:val="yellow"/>
          <w:rPrChange w:id="926" w:author="Cox Olaf" w:date="2015-06-09T13:46:00Z">
            <w:rPr>
              <w:rStyle w:val="TextkrperZchn"/>
            </w:rPr>
          </w:rPrChange>
        </w:rPr>
        <w:tab/>
      </w:r>
      <w:r w:rsidR="0030733D" w:rsidRPr="006A0354">
        <w:rPr>
          <w:rStyle w:val="BodyText-PositiveGreen"/>
          <w:highlight w:val="yellow"/>
          <w:rPrChange w:id="927" w:author="Cox Olaf" w:date="2015-06-09T13:46:00Z">
            <w:rPr>
              <w:rStyle w:val="BodyText-PositiveGreen"/>
            </w:rPr>
          </w:rPrChange>
        </w:rPr>
        <w:sym w:font="Wingdings" w:char="F0FE"/>
      </w:r>
      <w:r w:rsidR="0030733D" w:rsidRPr="006A0354">
        <w:rPr>
          <w:highlight w:val="yellow"/>
          <w:rPrChange w:id="928" w:author="Cox Olaf" w:date="2015-06-09T13:46:00Z">
            <w:rPr/>
          </w:rPrChange>
        </w:rPr>
        <w:t xml:space="preserve"> </w:t>
      </w:r>
      <w:r w:rsidR="0030733D" w:rsidRPr="006A0354">
        <w:rPr>
          <w:rStyle w:val="BodyText-BoldAction"/>
          <w:highlight w:val="yellow"/>
          <w:rPrChange w:id="929" w:author="Cox Olaf" w:date="2015-06-09T13:46:00Z">
            <w:rPr>
              <w:rStyle w:val="BodyText-BoldAction"/>
            </w:rPr>
          </w:rPrChange>
        </w:rPr>
        <w:t>You</w:t>
      </w:r>
      <w:r w:rsidR="0030733D" w:rsidRPr="006A0354">
        <w:rPr>
          <w:highlight w:val="yellow"/>
          <w:rPrChange w:id="930" w:author="Cox Olaf" w:date="2015-06-09T13:46:00Z">
            <w:rPr/>
          </w:rPrChange>
        </w:rPr>
        <w:t xml:space="preserve"> </w:t>
      </w:r>
      <w:del w:id="931" w:author="Cox Olaf" w:date="2015-01-21T13:15:00Z">
        <w:r w:rsidR="0030733D" w:rsidRPr="006A0354" w:rsidDel="00AD73CB">
          <w:rPr>
            <w:rStyle w:val="BodyText-BoldAction"/>
            <w:highlight w:val="yellow"/>
            <w:rPrChange w:id="932" w:author="Cox Olaf" w:date="2015-06-09T13:46:00Z">
              <w:rPr>
                <w:rStyle w:val="BodyText-BoldAction"/>
              </w:rPr>
            </w:rPrChange>
          </w:rPr>
          <w:delText>should</w:delText>
        </w:r>
        <w:r w:rsidR="0030733D" w:rsidRPr="006A0354" w:rsidDel="00AD73CB">
          <w:rPr>
            <w:highlight w:val="yellow"/>
            <w:rPrChange w:id="933" w:author="Cox Olaf" w:date="2015-06-09T13:46:00Z">
              <w:rPr/>
            </w:rPrChange>
          </w:rPr>
          <w:delText xml:space="preserve"> </w:delText>
        </w:r>
      </w:del>
      <w:ins w:id="934" w:author="Cox Olaf" w:date="2015-01-21T13:15:00Z">
        <w:r w:rsidR="00AD73CB" w:rsidRPr="006A0354">
          <w:rPr>
            <w:rStyle w:val="BodyText-BoldAction"/>
            <w:highlight w:val="yellow"/>
            <w:rPrChange w:id="935" w:author="Cox Olaf" w:date="2015-06-09T13:46:00Z">
              <w:rPr>
                <w:rStyle w:val="BodyText-BoldAction"/>
              </w:rPr>
            </w:rPrChange>
          </w:rPr>
          <w:t>must</w:t>
        </w:r>
        <w:r w:rsidR="00AD73CB" w:rsidRPr="006A0354">
          <w:rPr>
            <w:highlight w:val="yellow"/>
            <w:rPrChange w:id="936" w:author="Cox Olaf" w:date="2015-06-09T13:46:00Z">
              <w:rPr/>
            </w:rPrChange>
          </w:rPr>
          <w:t xml:space="preserve"> </w:t>
        </w:r>
      </w:ins>
      <w:r w:rsidR="003A2A3A" w:rsidRPr="006A0354">
        <w:rPr>
          <w:highlight w:val="yellow"/>
          <w:lang w:eastAsia="zh-CN"/>
          <w:rPrChange w:id="937" w:author="Cox Olaf" w:date="2015-06-09T13:46:00Z">
            <w:rPr>
              <w:lang w:eastAsia="zh-CN"/>
            </w:rPr>
          </w:rPrChange>
        </w:rPr>
        <w:t>use the following class layout rules:</w:t>
      </w:r>
    </w:p>
    <w:p w14:paraId="2B4E7C3E" w14:textId="77777777" w:rsidR="003A2A3A" w:rsidRPr="006A0354" w:rsidRDefault="00BD1EE9" w:rsidP="00644D97">
      <w:pPr>
        <w:pStyle w:val="BodyText-Compact"/>
        <w:rPr>
          <w:highlight w:val="yellow"/>
          <w:rPrChange w:id="938" w:author="Cox Olaf" w:date="2015-06-09T13:46:00Z">
            <w:rPr/>
          </w:rPrChange>
        </w:rPr>
      </w:pPr>
      <w:r w:rsidRPr="006A0354">
        <w:rPr>
          <w:highlight w:val="yellow"/>
          <w:rPrChange w:id="939" w:author="Cox Olaf" w:date="2015-06-09T13:46:00Z">
            <w:rPr/>
          </w:rPrChange>
        </w:rPr>
        <w:t>Within a class, struct or interface use the following order</w:t>
      </w:r>
    </w:p>
    <w:p w14:paraId="2B4E7C3F" w14:textId="77777777" w:rsidR="00BD1EE9" w:rsidRPr="006A0354" w:rsidRDefault="00BD1EE9" w:rsidP="00644D97">
      <w:pPr>
        <w:pStyle w:val="ListParagraph-Bullet"/>
        <w:rPr>
          <w:highlight w:val="yellow"/>
          <w:lang w:eastAsia="zh-CN"/>
          <w:rPrChange w:id="940" w:author="Cox Olaf" w:date="2015-06-09T13:46:00Z">
            <w:rPr>
              <w:lang w:eastAsia="zh-CN"/>
            </w:rPr>
          </w:rPrChange>
        </w:rPr>
      </w:pPr>
      <w:r w:rsidRPr="006A0354">
        <w:rPr>
          <w:highlight w:val="yellow"/>
          <w:lang w:eastAsia="zh-CN"/>
          <w:rPrChange w:id="941" w:author="Cox Olaf" w:date="2015-06-09T13:46:00Z">
            <w:rPr>
              <w:lang w:eastAsia="zh-CN"/>
            </w:rPr>
          </w:rPrChange>
        </w:rPr>
        <w:t>Constant Fields</w:t>
      </w:r>
    </w:p>
    <w:p w14:paraId="2B4E7C40" w14:textId="77777777" w:rsidR="00BD1EE9" w:rsidRPr="006A0354" w:rsidRDefault="00BD1EE9" w:rsidP="00644D97">
      <w:pPr>
        <w:pStyle w:val="ListParagraph-Bullet"/>
        <w:rPr>
          <w:highlight w:val="yellow"/>
          <w:lang w:eastAsia="zh-CN"/>
          <w:rPrChange w:id="942" w:author="Cox Olaf" w:date="2015-06-09T13:46:00Z">
            <w:rPr>
              <w:lang w:eastAsia="zh-CN"/>
            </w:rPr>
          </w:rPrChange>
        </w:rPr>
      </w:pPr>
      <w:r w:rsidRPr="006A0354">
        <w:rPr>
          <w:highlight w:val="yellow"/>
          <w:lang w:eastAsia="zh-CN"/>
          <w:rPrChange w:id="943" w:author="Cox Olaf" w:date="2015-06-09T13:46:00Z">
            <w:rPr>
              <w:lang w:eastAsia="zh-CN"/>
            </w:rPr>
          </w:rPrChange>
        </w:rPr>
        <w:t>Fields</w:t>
      </w:r>
    </w:p>
    <w:p w14:paraId="2B4E7C41" w14:textId="77777777" w:rsidR="00BD1EE9" w:rsidRPr="006A0354" w:rsidRDefault="00BD1EE9" w:rsidP="00644D97">
      <w:pPr>
        <w:pStyle w:val="ListParagraph-Bullet"/>
        <w:rPr>
          <w:highlight w:val="yellow"/>
          <w:lang w:eastAsia="zh-CN"/>
          <w:rPrChange w:id="944" w:author="Cox Olaf" w:date="2015-06-09T13:46:00Z">
            <w:rPr>
              <w:lang w:eastAsia="zh-CN"/>
            </w:rPr>
          </w:rPrChange>
        </w:rPr>
      </w:pPr>
      <w:r w:rsidRPr="006A0354">
        <w:rPr>
          <w:highlight w:val="yellow"/>
          <w:lang w:eastAsia="zh-CN"/>
          <w:rPrChange w:id="945" w:author="Cox Olaf" w:date="2015-06-09T13:46:00Z">
            <w:rPr>
              <w:lang w:eastAsia="zh-CN"/>
            </w:rPr>
          </w:rPrChange>
        </w:rPr>
        <w:t>Constructors</w:t>
      </w:r>
    </w:p>
    <w:p w14:paraId="2B4E7C42" w14:textId="77777777" w:rsidR="00BD1EE9" w:rsidRPr="006A0354" w:rsidRDefault="00BD1EE9" w:rsidP="00644D97">
      <w:pPr>
        <w:pStyle w:val="ListParagraph-Bullet"/>
        <w:rPr>
          <w:highlight w:val="yellow"/>
          <w:lang w:eastAsia="zh-CN"/>
          <w:rPrChange w:id="946" w:author="Cox Olaf" w:date="2015-06-09T13:46:00Z">
            <w:rPr>
              <w:lang w:eastAsia="zh-CN"/>
            </w:rPr>
          </w:rPrChange>
        </w:rPr>
      </w:pPr>
      <w:r w:rsidRPr="006A0354">
        <w:rPr>
          <w:highlight w:val="yellow"/>
          <w:lang w:eastAsia="zh-CN"/>
          <w:rPrChange w:id="947" w:author="Cox Olaf" w:date="2015-06-09T13:46:00Z">
            <w:rPr>
              <w:lang w:eastAsia="zh-CN"/>
            </w:rPr>
          </w:rPrChange>
        </w:rPr>
        <w:t>Finalizers (Destructors)</w:t>
      </w:r>
    </w:p>
    <w:p w14:paraId="2B4E7C43" w14:textId="77777777" w:rsidR="00BD1EE9" w:rsidRPr="006A0354" w:rsidRDefault="00BD1EE9" w:rsidP="00644D97">
      <w:pPr>
        <w:pStyle w:val="ListParagraph-Bullet"/>
        <w:rPr>
          <w:highlight w:val="yellow"/>
          <w:lang w:eastAsia="zh-CN"/>
          <w:rPrChange w:id="948" w:author="Cox Olaf" w:date="2015-06-09T13:46:00Z">
            <w:rPr>
              <w:lang w:eastAsia="zh-CN"/>
            </w:rPr>
          </w:rPrChange>
        </w:rPr>
      </w:pPr>
      <w:r w:rsidRPr="006A0354">
        <w:rPr>
          <w:highlight w:val="yellow"/>
          <w:lang w:eastAsia="zh-CN"/>
          <w:rPrChange w:id="949" w:author="Cox Olaf" w:date="2015-06-09T13:46:00Z">
            <w:rPr>
              <w:lang w:eastAsia="zh-CN"/>
            </w:rPr>
          </w:rPrChange>
        </w:rPr>
        <w:t>Delegates</w:t>
      </w:r>
    </w:p>
    <w:p w14:paraId="2B4E7C44" w14:textId="77777777" w:rsidR="00BD1EE9" w:rsidRPr="006A0354" w:rsidRDefault="00BD1EE9" w:rsidP="00644D97">
      <w:pPr>
        <w:pStyle w:val="ListParagraph-Bullet"/>
        <w:rPr>
          <w:highlight w:val="yellow"/>
          <w:lang w:eastAsia="zh-CN"/>
          <w:rPrChange w:id="950" w:author="Cox Olaf" w:date="2015-06-09T13:46:00Z">
            <w:rPr>
              <w:lang w:eastAsia="zh-CN"/>
            </w:rPr>
          </w:rPrChange>
        </w:rPr>
      </w:pPr>
      <w:r w:rsidRPr="006A0354">
        <w:rPr>
          <w:highlight w:val="yellow"/>
          <w:lang w:eastAsia="zh-CN"/>
          <w:rPrChange w:id="951" w:author="Cox Olaf" w:date="2015-06-09T13:46:00Z">
            <w:rPr>
              <w:lang w:eastAsia="zh-CN"/>
            </w:rPr>
          </w:rPrChange>
        </w:rPr>
        <w:t>Events</w:t>
      </w:r>
    </w:p>
    <w:p w14:paraId="2B4E7C45" w14:textId="77777777" w:rsidR="00BD1EE9" w:rsidRPr="006A0354" w:rsidRDefault="00BD1EE9" w:rsidP="00644D97">
      <w:pPr>
        <w:pStyle w:val="ListParagraph-Bullet"/>
        <w:rPr>
          <w:highlight w:val="yellow"/>
          <w:lang w:eastAsia="zh-CN"/>
          <w:rPrChange w:id="952" w:author="Cox Olaf" w:date="2015-06-09T13:46:00Z">
            <w:rPr>
              <w:lang w:eastAsia="zh-CN"/>
            </w:rPr>
          </w:rPrChange>
        </w:rPr>
      </w:pPr>
      <w:r w:rsidRPr="006A0354">
        <w:rPr>
          <w:highlight w:val="yellow"/>
          <w:lang w:eastAsia="zh-CN"/>
          <w:rPrChange w:id="953" w:author="Cox Olaf" w:date="2015-06-09T13:46:00Z">
            <w:rPr>
              <w:lang w:eastAsia="zh-CN"/>
            </w:rPr>
          </w:rPrChange>
        </w:rPr>
        <w:t>Enums</w:t>
      </w:r>
    </w:p>
    <w:p w14:paraId="2B4E7C46" w14:textId="77777777" w:rsidR="00BD1EE9" w:rsidRPr="006A0354" w:rsidRDefault="00BD1EE9" w:rsidP="00644D97">
      <w:pPr>
        <w:pStyle w:val="ListParagraph-Bullet"/>
        <w:rPr>
          <w:highlight w:val="yellow"/>
          <w:lang w:eastAsia="zh-CN"/>
          <w:rPrChange w:id="954" w:author="Cox Olaf" w:date="2015-06-09T13:46:00Z">
            <w:rPr>
              <w:lang w:eastAsia="zh-CN"/>
            </w:rPr>
          </w:rPrChange>
        </w:rPr>
      </w:pPr>
      <w:r w:rsidRPr="006A0354">
        <w:rPr>
          <w:highlight w:val="yellow"/>
          <w:lang w:eastAsia="zh-CN"/>
          <w:rPrChange w:id="955" w:author="Cox Olaf" w:date="2015-06-09T13:46:00Z">
            <w:rPr>
              <w:lang w:eastAsia="zh-CN"/>
            </w:rPr>
          </w:rPrChange>
        </w:rPr>
        <w:t>Interfaces</w:t>
      </w:r>
    </w:p>
    <w:p w14:paraId="2B4E7C47" w14:textId="77777777" w:rsidR="00BD1EE9" w:rsidRPr="006A0354" w:rsidRDefault="00BD1EE9" w:rsidP="00644D97">
      <w:pPr>
        <w:pStyle w:val="ListParagraph-Bullet"/>
        <w:rPr>
          <w:highlight w:val="yellow"/>
          <w:lang w:eastAsia="zh-CN"/>
          <w:rPrChange w:id="956" w:author="Cox Olaf" w:date="2015-06-09T13:46:00Z">
            <w:rPr>
              <w:lang w:eastAsia="zh-CN"/>
            </w:rPr>
          </w:rPrChange>
        </w:rPr>
      </w:pPr>
      <w:r w:rsidRPr="006A0354">
        <w:rPr>
          <w:highlight w:val="yellow"/>
          <w:lang w:eastAsia="zh-CN"/>
          <w:rPrChange w:id="957" w:author="Cox Olaf" w:date="2015-06-09T13:46:00Z">
            <w:rPr>
              <w:lang w:eastAsia="zh-CN"/>
            </w:rPr>
          </w:rPrChange>
        </w:rPr>
        <w:t>Properties</w:t>
      </w:r>
    </w:p>
    <w:p w14:paraId="2B4E7C48" w14:textId="77777777" w:rsidR="00BD1EE9" w:rsidRPr="006A0354" w:rsidRDefault="00BD1EE9" w:rsidP="00644D97">
      <w:pPr>
        <w:pStyle w:val="ListParagraph-Bullet"/>
        <w:rPr>
          <w:highlight w:val="yellow"/>
          <w:lang w:eastAsia="zh-CN"/>
          <w:rPrChange w:id="958" w:author="Cox Olaf" w:date="2015-06-09T13:46:00Z">
            <w:rPr>
              <w:lang w:eastAsia="zh-CN"/>
            </w:rPr>
          </w:rPrChange>
        </w:rPr>
      </w:pPr>
      <w:r w:rsidRPr="006A0354">
        <w:rPr>
          <w:highlight w:val="yellow"/>
          <w:lang w:eastAsia="zh-CN"/>
          <w:rPrChange w:id="959" w:author="Cox Olaf" w:date="2015-06-09T13:46:00Z">
            <w:rPr>
              <w:lang w:eastAsia="zh-CN"/>
            </w:rPr>
          </w:rPrChange>
        </w:rPr>
        <w:t>Indexers</w:t>
      </w:r>
    </w:p>
    <w:p w14:paraId="2B4E7C49" w14:textId="77777777" w:rsidR="00BD1EE9" w:rsidRPr="006A0354" w:rsidRDefault="00BD1EE9" w:rsidP="00644D97">
      <w:pPr>
        <w:pStyle w:val="ListParagraph-Bullet"/>
        <w:rPr>
          <w:highlight w:val="yellow"/>
          <w:lang w:eastAsia="zh-CN"/>
          <w:rPrChange w:id="960" w:author="Cox Olaf" w:date="2015-06-09T13:46:00Z">
            <w:rPr>
              <w:lang w:eastAsia="zh-CN"/>
            </w:rPr>
          </w:rPrChange>
        </w:rPr>
      </w:pPr>
      <w:r w:rsidRPr="006A0354">
        <w:rPr>
          <w:highlight w:val="yellow"/>
          <w:lang w:eastAsia="zh-CN"/>
          <w:rPrChange w:id="961" w:author="Cox Olaf" w:date="2015-06-09T13:46:00Z">
            <w:rPr>
              <w:lang w:eastAsia="zh-CN"/>
            </w:rPr>
          </w:rPrChange>
        </w:rPr>
        <w:t>Methods</w:t>
      </w:r>
    </w:p>
    <w:p w14:paraId="2B4E7C4A" w14:textId="77777777" w:rsidR="00BD1EE9" w:rsidRPr="006A0354" w:rsidRDefault="00BD1EE9" w:rsidP="00644D97">
      <w:pPr>
        <w:pStyle w:val="ListParagraph-Bullet"/>
        <w:rPr>
          <w:highlight w:val="yellow"/>
          <w:lang w:eastAsia="zh-CN"/>
          <w:rPrChange w:id="962" w:author="Cox Olaf" w:date="2015-06-09T13:46:00Z">
            <w:rPr>
              <w:lang w:eastAsia="zh-CN"/>
            </w:rPr>
          </w:rPrChange>
        </w:rPr>
      </w:pPr>
      <w:r w:rsidRPr="006A0354">
        <w:rPr>
          <w:highlight w:val="yellow"/>
          <w:lang w:eastAsia="zh-CN"/>
          <w:rPrChange w:id="963" w:author="Cox Olaf" w:date="2015-06-09T13:46:00Z">
            <w:rPr>
              <w:lang w:eastAsia="zh-CN"/>
            </w:rPr>
          </w:rPrChange>
        </w:rPr>
        <w:t>Structs</w:t>
      </w:r>
    </w:p>
    <w:p w14:paraId="2B4E7C4B" w14:textId="77777777" w:rsidR="00BD1EE9" w:rsidRPr="006A0354" w:rsidRDefault="00BD1EE9" w:rsidP="00644D97">
      <w:pPr>
        <w:pStyle w:val="ListParagraph-Bullet"/>
        <w:rPr>
          <w:highlight w:val="yellow"/>
          <w:lang w:eastAsia="zh-CN"/>
          <w:rPrChange w:id="964" w:author="Cox Olaf" w:date="2015-06-09T13:46:00Z">
            <w:rPr>
              <w:lang w:eastAsia="zh-CN"/>
            </w:rPr>
          </w:rPrChange>
        </w:rPr>
      </w:pPr>
      <w:r w:rsidRPr="006A0354">
        <w:rPr>
          <w:highlight w:val="yellow"/>
          <w:lang w:eastAsia="zh-CN"/>
          <w:rPrChange w:id="965" w:author="Cox Olaf" w:date="2015-06-09T13:46:00Z">
            <w:rPr>
              <w:lang w:eastAsia="zh-CN"/>
            </w:rPr>
          </w:rPrChange>
        </w:rPr>
        <w:t>Classes</w:t>
      </w:r>
    </w:p>
    <w:p w14:paraId="2B4E7C4C" w14:textId="77777777" w:rsidR="00BD1EE9" w:rsidRPr="006A0354" w:rsidRDefault="00BD1EE9" w:rsidP="00644D97">
      <w:pPr>
        <w:pStyle w:val="BodyText-Compact"/>
        <w:rPr>
          <w:highlight w:val="yellow"/>
          <w:rPrChange w:id="966" w:author="Cox Olaf" w:date="2015-06-09T13:46:00Z">
            <w:rPr/>
          </w:rPrChange>
        </w:rPr>
      </w:pPr>
      <w:r w:rsidRPr="006A0354">
        <w:rPr>
          <w:highlight w:val="yellow"/>
          <w:rPrChange w:id="967" w:author="Cox Olaf" w:date="2015-06-09T13:46:00Z">
            <w:rPr/>
          </w:rPrChange>
        </w:rPr>
        <w:t>Within each of these groups order by access:</w:t>
      </w:r>
    </w:p>
    <w:p w14:paraId="2B4E7C4D" w14:textId="77777777" w:rsidR="00BD1EE9" w:rsidRPr="006A0354" w:rsidRDefault="00BD1EE9" w:rsidP="00644D97">
      <w:pPr>
        <w:pStyle w:val="ListParagraph-Bullet"/>
        <w:rPr>
          <w:highlight w:val="yellow"/>
          <w:lang w:eastAsia="zh-CN"/>
          <w:rPrChange w:id="968" w:author="Cox Olaf" w:date="2015-06-09T13:46:00Z">
            <w:rPr>
              <w:lang w:eastAsia="zh-CN"/>
            </w:rPr>
          </w:rPrChange>
        </w:rPr>
      </w:pPr>
      <w:r w:rsidRPr="006A0354">
        <w:rPr>
          <w:highlight w:val="yellow"/>
          <w:lang w:eastAsia="zh-CN"/>
          <w:rPrChange w:id="969" w:author="Cox Olaf" w:date="2015-06-09T13:46:00Z">
            <w:rPr>
              <w:lang w:eastAsia="zh-CN"/>
            </w:rPr>
          </w:rPrChange>
        </w:rPr>
        <w:t>public</w:t>
      </w:r>
    </w:p>
    <w:p w14:paraId="2B4E7C4E" w14:textId="77777777" w:rsidR="00BD1EE9" w:rsidRPr="006A0354" w:rsidRDefault="00BD1EE9" w:rsidP="00644D97">
      <w:pPr>
        <w:pStyle w:val="ListParagraph-Bullet"/>
        <w:rPr>
          <w:highlight w:val="yellow"/>
          <w:lang w:eastAsia="zh-CN"/>
          <w:rPrChange w:id="970" w:author="Cox Olaf" w:date="2015-06-09T13:46:00Z">
            <w:rPr>
              <w:lang w:eastAsia="zh-CN"/>
            </w:rPr>
          </w:rPrChange>
        </w:rPr>
      </w:pPr>
      <w:r w:rsidRPr="006A0354">
        <w:rPr>
          <w:highlight w:val="yellow"/>
          <w:lang w:eastAsia="zh-CN"/>
          <w:rPrChange w:id="971" w:author="Cox Olaf" w:date="2015-06-09T13:46:00Z">
            <w:rPr>
              <w:lang w:eastAsia="zh-CN"/>
            </w:rPr>
          </w:rPrChange>
        </w:rPr>
        <w:t>internal</w:t>
      </w:r>
    </w:p>
    <w:p w14:paraId="2B4E7C4F" w14:textId="77777777" w:rsidR="00BD1EE9" w:rsidRPr="006A0354" w:rsidRDefault="00BD1EE9" w:rsidP="00644D97">
      <w:pPr>
        <w:pStyle w:val="ListParagraph-Bullet"/>
        <w:rPr>
          <w:highlight w:val="yellow"/>
          <w:lang w:eastAsia="zh-CN"/>
          <w:rPrChange w:id="972" w:author="Cox Olaf" w:date="2015-06-09T13:46:00Z">
            <w:rPr>
              <w:lang w:eastAsia="zh-CN"/>
            </w:rPr>
          </w:rPrChange>
        </w:rPr>
      </w:pPr>
      <w:r w:rsidRPr="006A0354">
        <w:rPr>
          <w:highlight w:val="yellow"/>
          <w:lang w:eastAsia="zh-CN"/>
          <w:rPrChange w:id="973" w:author="Cox Olaf" w:date="2015-06-09T13:46:00Z">
            <w:rPr>
              <w:lang w:eastAsia="zh-CN"/>
            </w:rPr>
          </w:rPrChange>
        </w:rPr>
        <w:t>protected internal</w:t>
      </w:r>
    </w:p>
    <w:p w14:paraId="2B4E7C50" w14:textId="77777777" w:rsidR="00BD1EE9" w:rsidRPr="006A0354" w:rsidRDefault="00BD1EE9" w:rsidP="00644D97">
      <w:pPr>
        <w:pStyle w:val="ListParagraph-Bullet"/>
        <w:rPr>
          <w:highlight w:val="yellow"/>
          <w:lang w:eastAsia="zh-CN"/>
          <w:rPrChange w:id="974" w:author="Cox Olaf" w:date="2015-06-09T13:46:00Z">
            <w:rPr>
              <w:lang w:eastAsia="zh-CN"/>
            </w:rPr>
          </w:rPrChange>
        </w:rPr>
      </w:pPr>
      <w:r w:rsidRPr="006A0354">
        <w:rPr>
          <w:highlight w:val="yellow"/>
          <w:lang w:eastAsia="zh-CN"/>
          <w:rPrChange w:id="975" w:author="Cox Olaf" w:date="2015-06-09T13:46:00Z">
            <w:rPr>
              <w:lang w:eastAsia="zh-CN"/>
            </w:rPr>
          </w:rPrChange>
        </w:rPr>
        <w:t>protected</w:t>
      </w:r>
    </w:p>
    <w:p w14:paraId="2B4E7C51" w14:textId="77777777" w:rsidR="00BD1EE9" w:rsidRPr="006A0354" w:rsidRDefault="00BD1EE9" w:rsidP="00644D97">
      <w:pPr>
        <w:pStyle w:val="ListParagraph-Bullet"/>
        <w:rPr>
          <w:highlight w:val="yellow"/>
          <w:lang w:eastAsia="zh-CN"/>
          <w:rPrChange w:id="976" w:author="Cox Olaf" w:date="2015-06-09T13:46:00Z">
            <w:rPr>
              <w:lang w:eastAsia="zh-CN"/>
            </w:rPr>
          </w:rPrChange>
        </w:rPr>
      </w:pPr>
      <w:r w:rsidRPr="006A0354">
        <w:rPr>
          <w:highlight w:val="yellow"/>
          <w:lang w:eastAsia="zh-CN"/>
          <w:rPrChange w:id="977" w:author="Cox Olaf" w:date="2015-06-09T13:46:00Z">
            <w:rPr>
              <w:lang w:eastAsia="zh-CN"/>
            </w:rPr>
          </w:rPrChange>
        </w:rPr>
        <w:t>private</w:t>
      </w:r>
    </w:p>
    <w:p w14:paraId="2B4E7C52" w14:textId="77777777" w:rsidR="00C94DEA" w:rsidRDefault="00C94DEA" w:rsidP="00C94DEA">
      <w:pPr>
        <w:pStyle w:val="berschrift2"/>
        <w:rPr>
          <w:lang w:eastAsia="zh-CN"/>
        </w:rPr>
      </w:pPr>
      <w:bookmarkStart w:id="978" w:name="_Toc401752053"/>
      <w:bookmarkStart w:id="979" w:name="_Ref401792961"/>
      <w:bookmarkStart w:id="980" w:name="_Ref401793534"/>
      <w:r>
        <w:rPr>
          <w:lang w:eastAsia="zh-CN"/>
        </w:rPr>
        <w:t>Regions</w:t>
      </w:r>
      <w:bookmarkEnd w:id="978"/>
      <w:bookmarkEnd w:id="979"/>
      <w:bookmarkEnd w:id="980"/>
    </w:p>
    <w:p w14:paraId="2B4E7C53" w14:textId="77777777" w:rsidR="00C94DEA" w:rsidRPr="006A0354" w:rsidRDefault="0012276F" w:rsidP="0012276F">
      <w:pPr>
        <w:pStyle w:val="BodyText-RuleFirstParagraphCompact-ish"/>
        <w:rPr>
          <w:highlight w:val="yellow"/>
          <w:rPrChange w:id="981" w:author="Cox Olaf" w:date="2015-06-09T13:46:00Z">
            <w:rPr/>
          </w:rPrChange>
        </w:rPr>
      </w:pPr>
      <w:r w:rsidRPr="006A0354">
        <w:rPr>
          <w:rStyle w:val="BodyText-GuidelineID"/>
          <w:highlight w:val="yellow"/>
          <w:rPrChange w:id="982" w:author="Cox Olaf" w:date="2015-06-09T13:46:00Z">
            <w:rPr>
              <w:rStyle w:val="BodyText-GuidelineID"/>
            </w:rPr>
          </w:rPrChange>
        </w:rPr>
        <w:t>CS/REG10</w:t>
      </w:r>
      <w:r w:rsidRPr="006A0354">
        <w:rPr>
          <w:rStyle w:val="TextkrperZchn"/>
          <w:highlight w:val="yellow"/>
          <w:rPrChange w:id="983" w:author="Cox Olaf" w:date="2015-06-09T13:46:00Z">
            <w:rPr>
              <w:rStyle w:val="TextkrperZchn"/>
            </w:rPr>
          </w:rPrChange>
        </w:rPr>
        <w:tab/>
      </w:r>
      <w:r w:rsidR="00AE66D1" w:rsidRPr="006A0354">
        <w:rPr>
          <w:rStyle w:val="BodyText-PositiveGreen"/>
          <w:highlight w:val="yellow"/>
          <w:rPrChange w:id="984" w:author="Cox Olaf" w:date="2015-06-09T13:46:00Z">
            <w:rPr>
              <w:rStyle w:val="BodyText-PositiveGreen"/>
            </w:rPr>
          </w:rPrChange>
        </w:rPr>
        <w:sym w:font="Wingdings" w:char="F0FE"/>
      </w:r>
      <w:r w:rsidR="00AE66D1" w:rsidRPr="006A0354">
        <w:rPr>
          <w:highlight w:val="yellow"/>
          <w:rPrChange w:id="985" w:author="Cox Olaf" w:date="2015-06-09T13:46:00Z">
            <w:rPr/>
          </w:rPrChange>
        </w:rPr>
        <w:t xml:space="preserve"> </w:t>
      </w:r>
      <w:r w:rsidR="00AE66D1" w:rsidRPr="006A0354">
        <w:rPr>
          <w:rStyle w:val="BodyText-BoldAction"/>
          <w:highlight w:val="yellow"/>
          <w:rPrChange w:id="986" w:author="Cox Olaf" w:date="2015-06-09T13:46:00Z">
            <w:rPr>
              <w:rStyle w:val="BodyText-BoldAction"/>
            </w:rPr>
          </w:rPrChange>
        </w:rPr>
        <w:t>Do</w:t>
      </w:r>
      <w:r w:rsidR="00AE66D1" w:rsidRPr="006A0354">
        <w:rPr>
          <w:highlight w:val="yellow"/>
          <w:rPrChange w:id="987" w:author="Cox Olaf" w:date="2015-06-09T13:46:00Z">
            <w:rPr/>
          </w:rPrChange>
        </w:rPr>
        <w:t xml:space="preserve"> </w:t>
      </w:r>
      <w:r w:rsidR="00C94DEA" w:rsidRPr="006A0354">
        <w:rPr>
          <w:highlight w:val="yellow"/>
          <w:rPrChange w:id="988" w:author="Cox Olaf" w:date="2015-06-09T13:46:00Z">
            <w:rPr/>
          </w:rPrChange>
        </w:rPr>
        <w:t>use region</w:t>
      </w:r>
      <w:r w:rsidR="00B241DE" w:rsidRPr="006A0354">
        <w:rPr>
          <w:highlight w:val="yellow"/>
          <w:rPrChange w:id="989" w:author="Cox Olaf" w:date="2015-06-09T13:46:00Z">
            <w:rPr/>
          </w:rPrChange>
        </w:rPr>
        <w:t>s</w:t>
      </w:r>
      <w:r w:rsidR="00C94DEA" w:rsidRPr="006A0354">
        <w:rPr>
          <w:highlight w:val="yellow"/>
          <w:rPrChange w:id="990" w:author="Cox Olaf" w:date="2015-06-09T13:46:00Z">
            <w:rPr/>
          </w:rPrChange>
        </w:rPr>
        <w:t xml:space="preserve"> to support the </w:t>
      </w:r>
      <w:r w:rsidR="00B241DE" w:rsidRPr="006A0354">
        <w:rPr>
          <w:highlight w:val="yellow"/>
          <w:rPrChange w:id="991" w:author="Cox Olaf" w:date="2015-06-09T13:46:00Z">
            <w:rPr/>
          </w:rPrChange>
        </w:rPr>
        <w:t xml:space="preserve">organization of the </w:t>
      </w:r>
      <w:r w:rsidR="00C94DEA" w:rsidRPr="006A0354">
        <w:rPr>
          <w:highlight w:val="yellow"/>
          <w:rPrChange w:id="992" w:author="Cox Olaf" w:date="2015-06-09T13:46:00Z">
            <w:rPr/>
          </w:rPrChange>
        </w:rPr>
        <w:t>first level of the described structure of a class by defining the following regions:</w:t>
      </w:r>
    </w:p>
    <w:p w14:paraId="2B4E7C54" w14:textId="77777777" w:rsidR="00C94DEA" w:rsidRPr="006A0354" w:rsidRDefault="00C94DEA" w:rsidP="00DD3C73">
      <w:pPr>
        <w:pStyle w:val="ListParagraph-References"/>
        <w:rPr>
          <w:highlight w:val="yellow"/>
          <w:lang w:eastAsia="zh-CN"/>
          <w:rPrChange w:id="993" w:author="Cox Olaf" w:date="2015-06-09T13:46:00Z">
            <w:rPr>
              <w:lang w:eastAsia="zh-CN"/>
            </w:rPr>
          </w:rPrChange>
        </w:rPr>
      </w:pPr>
      <w:r w:rsidRPr="006A0354">
        <w:rPr>
          <w:highlight w:val="yellow"/>
          <w:lang w:eastAsia="zh-CN"/>
          <w:rPrChange w:id="994" w:author="Cox Olaf" w:date="2015-06-09T13:46:00Z">
            <w:rPr>
              <w:lang w:eastAsia="zh-CN"/>
            </w:rPr>
          </w:rPrChange>
        </w:rPr>
        <w:t>Fields Region (Constant Fields, Fields)</w:t>
      </w:r>
    </w:p>
    <w:p w14:paraId="2B4E7C55" w14:textId="77777777" w:rsidR="00C94DEA" w:rsidRPr="006A0354" w:rsidRDefault="00C94DEA" w:rsidP="00DD3C73">
      <w:pPr>
        <w:pStyle w:val="ListParagraph-References"/>
        <w:rPr>
          <w:highlight w:val="yellow"/>
          <w:lang w:eastAsia="zh-CN"/>
          <w:rPrChange w:id="995" w:author="Cox Olaf" w:date="2015-06-09T13:46:00Z">
            <w:rPr>
              <w:lang w:eastAsia="zh-CN"/>
            </w:rPr>
          </w:rPrChange>
        </w:rPr>
      </w:pPr>
      <w:r w:rsidRPr="006A0354">
        <w:rPr>
          <w:highlight w:val="yellow"/>
          <w:lang w:eastAsia="zh-CN"/>
          <w:rPrChange w:id="996" w:author="Cox Olaf" w:date="2015-06-09T13:46:00Z">
            <w:rPr>
              <w:lang w:eastAsia="zh-CN"/>
            </w:rPr>
          </w:rPrChange>
        </w:rPr>
        <w:t>Constructor/Finalizer Region (Constructors, Finalizers (Destructors))</w:t>
      </w:r>
    </w:p>
    <w:p w14:paraId="2B4E7C56" w14:textId="77777777" w:rsidR="00C94DEA" w:rsidRPr="006A0354" w:rsidRDefault="00C94DEA" w:rsidP="00DD3C73">
      <w:pPr>
        <w:pStyle w:val="ListParagraph-References"/>
        <w:rPr>
          <w:highlight w:val="yellow"/>
          <w:lang w:eastAsia="zh-CN"/>
          <w:rPrChange w:id="997" w:author="Cox Olaf" w:date="2015-06-09T13:46:00Z">
            <w:rPr>
              <w:lang w:eastAsia="zh-CN"/>
            </w:rPr>
          </w:rPrChange>
        </w:rPr>
      </w:pPr>
      <w:r w:rsidRPr="006A0354">
        <w:rPr>
          <w:highlight w:val="yellow"/>
          <w:lang w:eastAsia="zh-CN"/>
          <w:rPrChange w:id="998" w:author="Cox Olaf" w:date="2015-06-09T13:46:00Z">
            <w:rPr>
              <w:lang w:eastAsia="zh-CN"/>
            </w:rPr>
          </w:rPrChange>
        </w:rPr>
        <w:t>Delegates Region (Delegates, Events)</w:t>
      </w:r>
    </w:p>
    <w:p w14:paraId="2B4E7C57" w14:textId="77777777" w:rsidR="00C94DEA" w:rsidRPr="006A0354" w:rsidRDefault="00C94DEA" w:rsidP="00DD3C73">
      <w:pPr>
        <w:pStyle w:val="ListParagraph-References"/>
        <w:rPr>
          <w:highlight w:val="yellow"/>
          <w:lang w:eastAsia="zh-CN"/>
          <w:rPrChange w:id="999" w:author="Cox Olaf" w:date="2015-06-09T13:46:00Z">
            <w:rPr>
              <w:lang w:eastAsia="zh-CN"/>
            </w:rPr>
          </w:rPrChange>
        </w:rPr>
      </w:pPr>
      <w:r w:rsidRPr="006A0354">
        <w:rPr>
          <w:highlight w:val="yellow"/>
          <w:lang w:eastAsia="zh-CN"/>
          <w:rPrChange w:id="1000" w:author="Cox Olaf" w:date="2015-06-09T13:46:00Z">
            <w:rPr>
              <w:lang w:eastAsia="zh-CN"/>
            </w:rPr>
          </w:rPrChange>
        </w:rPr>
        <w:lastRenderedPageBreak/>
        <w:t>Enums Region (Enums)</w:t>
      </w:r>
    </w:p>
    <w:p w14:paraId="2B4E7C58" w14:textId="77777777" w:rsidR="00C94DEA" w:rsidRPr="006A0354" w:rsidRDefault="00C94DEA" w:rsidP="00DD3C73">
      <w:pPr>
        <w:pStyle w:val="ListParagraph-References"/>
        <w:rPr>
          <w:highlight w:val="yellow"/>
          <w:lang w:eastAsia="zh-CN"/>
          <w:rPrChange w:id="1001" w:author="Cox Olaf" w:date="2015-06-09T13:46:00Z">
            <w:rPr>
              <w:lang w:eastAsia="zh-CN"/>
            </w:rPr>
          </w:rPrChange>
        </w:rPr>
      </w:pPr>
      <w:r w:rsidRPr="006A0354">
        <w:rPr>
          <w:highlight w:val="yellow"/>
          <w:lang w:eastAsia="zh-CN"/>
          <w:rPrChange w:id="1002" w:author="Cox Olaf" w:date="2015-06-09T13:46:00Z">
            <w:rPr>
              <w:lang w:eastAsia="zh-CN"/>
            </w:rPr>
          </w:rPrChange>
        </w:rPr>
        <w:t>Properties Region (Properties, Indexers)</w:t>
      </w:r>
    </w:p>
    <w:p w14:paraId="2B4E7C59" w14:textId="77777777" w:rsidR="00C94DEA" w:rsidRPr="006A0354" w:rsidRDefault="00C94DEA" w:rsidP="00DD3C73">
      <w:pPr>
        <w:pStyle w:val="ListParagraph-References"/>
        <w:rPr>
          <w:highlight w:val="yellow"/>
          <w:lang w:eastAsia="zh-CN"/>
          <w:rPrChange w:id="1003" w:author="Cox Olaf" w:date="2015-06-09T13:46:00Z">
            <w:rPr>
              <w:lang w:eastAsia="zh-CN"/>
            </w:rPr>
          </w:rPrChange>
        </w:rPr>
      </w:pPr>
      <w:r w:rsidRPr="006A0354">
        <w:rPr>
          <w:highlight w:val="yellow"/>
          <w:lang w:eastAsia="zh-CN"/>
          <w:rPrChange w:id="1004" w:author="Cox Olaf" w:date="2015-06-09T13:46:00Z">
            <w:rPr>
              <w:lang w:eastAsia="zh-CN"/>
            </w:rPr>
          </w:rPrChange>
        </w:rPr>
        <w:t>Methods Region (Methods)</w:t>
      </w:r>
    </w:p>
    <w:p w14:paraId="2B4E7C5A" w14:textId="77777777" w:rsidR="00C94DEA" w:rsidRDefault="00C94DEA" w:rsidP="00DD3C73">
      <w:pPr>
        <w:pStyle w:val="ListParagraph-References"/>
        <w:rPr>
          <w:lang w:eastAsia="zh-CN"/>
        </w:rPr>
      </w:pPr>
      <w:r w:rsidRPr="006A0354">
        <w:rPr>
          <w:highlight w:val="yellow"/>
          <w:lang w:eastAsia="zh-CN"/>
          <w:rPrChange w:id="1005" w:author="Cox Olaf" w:date="2015-06-09T13:46:00Z">
            <w:rPr>
              <w:lang w:eastAsia="zh-CN"/>
            </w:rPr>
          </w:rPrChange>
        </w:rPr>
        <w:t>Inner Types Region (Structs,Classes)</w:t>
      </w:r>
    </w:p>
    <w:p w14:paraId="2B4E7C5B" w14:textId="77777777" w:rsidR="00C94DEA" w:rsidRPr="00006FC1" w:rsidRDefault="00C94DEA" w:rsidP="00DD3C73">
      <w:pPr>
        <w:pStyle w:val="ListParagraph-References"/>
      </w:pPr>
    </w:p>
    <w:p w14:paraId="2B4E7C5C" w14:textId="77777777" w:rsidR="00C94DEA" w:rsidRDefault="0012276F" w:rsidP="0012276F">
      <w:pPr>
        <w:pStyle w:val="BodyText-RuleFirstParagraph"/>
        <w:rPr>
          <w:lang w:eastAsia="zh-CN"/>
        </w:rPr>
      </w:pPr>
      <w:r>
        <w:rPr>
          <w:rStyle w:val="BodyText-GuidelineID"/>
        </w:rPr>
        <w:t>CS/REG20</w:t>
      </w:r>
      <w:r w:rsidRPr="0055287F">
        <w:rPr>
          <w:rStyle w:val="TextkrperZchn"/>
        </w:rPr>
        <w:tab/>
      </w:r>
      <w:r w:rsidR="003B773F" w:rsidRPr="005B7E5C">
        <w:rPr>
          <w:rStyle w:val="BodyText-NegativeRed"/>
        </w:rPr>
        <w:sym w:font="Wingdings" w:char="F0FD"/>
      </w:r>
      <w:r w:rsidR="003B773F" w:rsidRPr="003B773F">
        <w:rPr>
          <w:rFonts w:hint="eastAsia"/>
        </w:rPr>
        <w:t xml:space="preserve"> </w:t>
      </w:r>
      <w:bookmarkStart w:id="1006" w:name="OLE_LINK56"/>
      <w:bookmarkStart w:id="1007" w:name="OLE_LINK57"/>
      <w:bookmarkStart w:id="1008" w:name="OLE_LINK58"/>
      <w:bookmarkStart w:id="1009" w:name="OLE_LINK59"/>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C94DEA">
        <w:rPr>
          <w:lang w:eastAsia="zh-CN"/>
        </w:rPr>
        <w:t>define a region with an empty content.</w:t>
      </w:r>
      <w:bookmarkEnd w:id="1006"/>
      <w:bookmarkEnd w:id="1007"/>
      <w:bookmarkEnd w:id="1008"/>
      <w:bookmarkEnd w:id="1009"/>
    </w:p>
    <w:p w14:paraId="2B4E7C5D" w14:textId="77777777" w:rsidR="00C94DEA" w:rsidRDefault="005E6DE7" w:rsidP="00FE3F2B">
      <w:pPr>
        <w:pStyle w:val="Textkrper"/>
        <w:rPr>
          <w:lang w:eastAsia="zh-CN"/>
        </w:rPr>
      </w:pPr>
      <w:r>
        <w:rPr>
          <w:lang w:eastAsia="zh-CN"/>
        </w:rPr>
        <w:t>Example</w:t>
      </w:r>
      <w:r w:rsidR="00C94DEA">
        <w:rPr>
          <w:lang w:eastAsia="zh-CN"/>
        </w:rPr>
        <w:t>:</w:t>
      </w:r>
    </w:p>
    <w:p w14:paraId="2B4E7C5E" w14:textId="77777777" w:rsidR="005E6DE7" w:rsidRPr="005E6DE7" w:rsidRDefault="005E6DE7" w:rsidP="0015502B">
      <w:pPr>
        <w:pStyle w:val="BodyText-Code"/>
      </w:pPr>
      <w:r w:rsidRPr="00B054EB">
        <w:rPr>
          <w:rStyle w:val="BodyText-Code-Keywords"/>
        </w:rPr>
        <w:t>#region</w:t>
      </w:r>
      <w:r w:rsidRPr="005E6DE7">
        <w:t xml:space="preserve"> Fields</w:t>
      </w:r>
    </w:p>
    <w:p w14:paraId="2B4E7C5F" w14:textId="77777777" w:rsidR="005E6DE7" w:rsidRPr="005E6DE7" w:rsidRDefault="005E6DE7" w:rsidP="0015502B">
      <w:pPr>
        <w:pStyle w:val="BodyText-Code"/>
      </w:pPr>
      <w:r w:rsidRPr="005E6DE7">
        <w:t>...</w:t>
      </w:r>
    </w:p>
    <w:p w14:paraId="2B4E7C60" w14:textId="77777777" w:rsidR="005E6DE7" w:rsidRPr="00B054EB" w:rsidRDefault="005E6DE7" w:rsidP="0015502B">
      <w:pPr>
        <w:pStyle w:val="BodyText-Code"/>
        <w:rPr>
          <w:rStyle w:val="BodyText-Code-Keywords"/>
        </w:rPr>
      </w:pPr>
      <w:r w:rsidRPr="00B054EB">
        <w:rPr>
          <w:rStyle w:val="BodyText-Code-Keywords"/>
        </w:rPr>
        <w:t>#endregion</w:t>
      </w:r>
    </w:p>
    <w:p w14:paraId="2B4E7C61" w14:textId="77777777" w:rsidR="005E6DE7" w:rsidRPr="00B054EB" w:rsidRDefault="005E6DE7" w:rsidP="0015502B">
      <w:pPr>
        <w:pStyle w:val="BodyText-Code"/>
        <w:rPr>
          <w:rStyle w:val="BodyText-Code-Keywords"/>
        </w:rPr>
      </w:pPr>
    </w:p>
    <w:p w14:paraId="2B4E7C62" w14:textId="77777777" w:rsidR="005E6DE7" w:rsidRPr="005E6DE7" w:rsidRDefault="005E6DE7" w:rsidP="0015502B">
      <w:pPr>
        <w:pStyle w:val="BodyText-Code"/>
      </w:pPr>
      <w:r w:rsidRPr="00B054EB">
        <w:rPr>
          <w:rStyle w:val="BodyText-Code-Keywords"/>
        </w:rPr>
        <w:t>#region</w:t>
      </w:r>
      <w:r w:rsidRPr="005E6DE7">
        <w:t xml:space="preserve"> </w:t>
      </w:r>
      <w:r>
        <w:t>Constructor/Finalizer</w:t>
      </w:r>
    </w:p>
    <w:p w14:paraId="2B4E7C63" w14:textId="77777777" w:rsidR="005E6DE7" w:rsidRPr="005E6DE7" w:rsidRDefault="005E6DE7" w:rsidP="0015502B">
      <w:pPr>
        <w:pStyle w:val="BodyText-Code"/>
      </w:pPr>
      <w:r w:rsidRPr="005E6DE7">
        <w:t>...</w:t>
      </w:r>
    </w:p>
    <w:p w14:paraId="2B4E7C64" w14:textId="77777777" w:rsidR="005E6DE7" w:rsidRPr="00B054EB" w:rsidRDefault="005E6DE7" w:rsidP="0015502B">
      <w:pPr>
        <w:pStyle w:val="BodyText-Code"/>
        <w:rPr>
          <w:rStyle w:val="BodyText-Code-Keywords"/>
        </w:rPr>
      </w:pPr>
      <w:r w:rsidRPr="00B054EB">
        <w:rPr>
          <w:rStyle w:val="BodyText-Code-Keywords"/>
        </w:rPr>
        <w:t>#endregion</w:t>
      </w:r>
    </w:p>
    <w:p w14:paraId="2B4E7C65" w14:textId="77777777" w:rsidR="005E6DE7" w:rsidRPr="00B054EB" w:rsidRDefault="005E6DE7" w:rsidP="0015502B">
      <w:pPr>
        <w:pStyle w:val="BodyText-Code"/>
        <w:rPr>
          <w:rStyle w:val="BodyText-Code-Keywords"/>
        </w:rPr>
      </w:pPr>
    </w:p>
    <w:p w14:paraId="2B4E7C66" w14:textId="77777777" w:rsidR="005E6DE7" w:rsidRPr="005E6DE7" w:rsidRDefault="005E6DE7" w:rsidP="0015502B">
      <w:pPr>
        <w:pStyle w:val="BodyText-Code"/>
      </w:pPr>
      <w:r w:rsidRPr="00B054EB">
        <w:rPr>
          <w:rStyle w:val="BodyText-Code-Keywords"/>
        </w:rPr>
        <w:t>#region</w:t>
      </w:r>
      <w:r w:rsidRPr="005E6DE7">
        <w:t xml:space="preserve"> Properties</w:t>
      </w:r>
    </w:p>
    <w:p w14:paraId="2B4E7C67" w14:textId="77777777" w:rsidR="005E6DE7" w:rsidRPr="005E6DE7" w:rsidRDefault="005E6DE7" w:rsidP="0015502B">
      <w:pPr>
        <w:pStyle w:val="BodyText-Code"/>
      </w:pPr>
      <w:r w:rsidRPr="005E6DE7">
        <w:t>...</w:t>
      </w:r>
    </w:p>
    <w:p w14:paraId="2B4E7C68" w14:textId="77777777" w:rsidR="005E6DE7" w:rsidRPr="00B054EB" w:rsidRDefault="005E6DE7" w:rsidP="0015502B">
      <w:pPr>
        <w:pStyle w:val="BodyText-Code"/>
        <w:rPr>
          <w:rStyle w:val="BodyText-Code-Keywords"/>
        </w:rPr>
      </w:pPr>
      <w:r w:rsidRPr="00B054EB">
        <w:rPr>
          <w:rStyle w:val="BodyText-Code-Keywords"/>
        </w:rPr>
        <w:t>#endregion</w:t>
      </w:r>
    </w:p>
    <w:p w14:paraId="2B4E7C69" w14:textId="77777777" w:rsidR="005E6DE7" w:rsidRPr="00B054EB" w:rsidRDefault="005E6DE7" w:rsidP="0015502B">
      <w:pPr>
        <w:pStyle w:val="BodyText-Code"/>
        <w:rPr>
          <w:rStyle w:val="BodyText-Code-Keywords"/>
        </w:rPr>
      </w:pPr>
    </w:p>
    <w:p w14:paraId="2B4E7C6A" w14:textId="77777777" w:rsidR="00C94DEA" w:rsidRPr="005E6DE7" w:rsidRDefault="00C94DEA" w:rsidP="0015502B">
      <w:pPr>
        <w:pStyle w:val="BodyText-Code"/>
      </w:pPr>
      <w:r w:rsidRPr="00B054EB">
        <w:rPr>
          <w:rStyle w:val="BodyText-Code-Keywords"/>
        </w:rPr>
        <w:t>#region</w:t>
      </w:r>
      <w:r w:rsidRPr="005E6DE7">
        <w:t xml:space="preserve"> </w:t>
      </w:r>
      <w:r w:rsidR="005E6DE7" w:rsidRPr="005E6DE7">
        <w:t>Methods</w:t>
      </w:r>
    </w:p>
    <w:p w14:paraId="2B4E7C6B" w14:textId="77777777" w:rsidR="00C94DEA" w:rsidRPr="005E6DE7" w:rsidRDefault="00C94DEA" w:rsidP="0015502B">
      <w:pPr>
        <w:pStyle w:val="BodyText-Code"/>
      </w:pPr>
      <w:r w:rsidRPr="005E6DE7">
        <w:t>...</w:t>
      </w:r>
    </w:p>
    <w:p w14:paraId="2B4E7C6C" w14:textId="77777777" w:rsidR="00C94DEA" w:rsidRPr="00B054EB" w:rsidRDefault="00C94DEA" w:rsidP="0015502B">
      <w:pPr>
        <w:pStyle w:val="BodyText-Code"/>
        <w:rPr>
          <w:rStyle w:val="BodyText-Code-Keywords"/>
        </w:rPr>
      </w:pPr>
      <w:r w:rsidRPr="00B054EB">
        <w:rPr>
          <w:rStyle w:val="BodyText-Code-Keywords"/>
        </w:rPr>
        <w:t>#endregion</w:t>
      </w:r>
    </w:p>
    <w:p w14:paraId="2B4E7C6D" w14:textId="77777777" w:rsidR="00D7602B" w:rsidRDefault="00D7602B" w:rsidP="00D7602B">
      <w:pPr>
        <w:pStyle w:val="BodyText-RuleFirstParagraph"/>
        <w:rPr>
          <w:ins w:id="1010" w:author="Cox Olaf" w:date="2015-01-21T13:45:00Z"/>
          <w:lang w:eastAsia="zh-CN"/>
        </w:rPr>
      </w:pPr>
      <w:bookmarkStart w:id="1011" w:name="_Ref394394509"/>
      <w:bookmarkStart w:id="1012" w:name="_Ref394394513"/>
      <w:bookmarkStart w:id="1013" w:name="_Toc401752054"/>
      <w:ins w:id="1014" w:author="Cox Olaf" w:date="2015-01-21T13:45:00Z">
        <w:r>
          <w:rPr>
            <w:rStyle w:val="BodyText-GuidelineID"/>
          </w:rPr>
          <w:t>CS/REG30</w:t>
        </w:r>
        <w:r w:rsidRPr="0055287F">
          <w:rPr>
            <w:rStyle w:val="TextkrperZchn"/>
          </w:rPr>
          <w:tab/>
        </w:r>
        <w:r w:rsidRPr="005B7E5C">
          <w:rPr>
            <w:rStyle w:val="BodyText-NegativeRed"/>
          </w:rPr>
          <w:sym w:font="Wingdings" w:char="F0FD"/>
        </w:r>
        <w:r w:rsidRPr="003B773F">
          <w:rPr>
            <w:rFonts w:hint="eastAsia"/>
          </w:rPr>
          <w:t xml:space="preserve"> </w:t>
        </w:r>
        <w:bookmarkStart w:id="1015" w:name="OLE_LINK164"/>
        <w:bookmarkStart w:id="1016" w:name="OLE_LINK165"/>
        <w:r w:rsidRPr="005B7E5C">
          <w:rPr>
            <w:rStyle w:val="BodyText-BoldAction"/>
          </w:rPr>
          <w:t>Do</w:t>
        </w:r>
        <w:r w:rsidRPr="003B773F">
          <w:t xml:space="preserve"> </w:t>
        </w:r>
        <w:r w:rsidRPr="005B7E5C">
          <w:rPr>
            <w:rStyle w:val="BodyText-BoldAction"/>
          </w:rPr>
          <w:t>not</w:t>
        </w:r>
        <w:r w:rsidRPr="006C0449">
          <w:t xml:space="preserve"> </w:t>
        </w:r>
      </w:ins>
      <w:ins w:id="1017" w:author="Cox Olaf" w:date="2015-01-23T16:49:00Z">
        <w:r w:rsidR="004753BA">
          <w:rPr>
            <w:lang w:eastAsia="zh-CN"/>
          </w:rPr>
          <w:t>embed</w:t>
        </w:r>
      </w:ins>
      <w:ins w:id="1018" w:author="Cox Olaf" w:date="2015-01-21T13:45:00Z">
        <w:r>
          <w:rPr>
            <w:lang w:eastAsia="zh-CN"/>
          </w:rPr>
          <w:t xml:space="preserve"> regions in regions.</w:t>
        </w:r>
        <w:bookmarkEnd w:id="1015"/>
        <w:bookmarkEnd w:id="1016"/>
      </w:ins>
    </w:p>
    <w:p w14:paraId="2B4E7C6E" w14:textId="77777777" w:rsidR="00726C79" w:rsidRDefault="00726C79" w:rsidP="009060ED">
      <w:pPr>
        <w:pStyle w:val="berschrift2"/>
        <w:rPr>
          <w:lang w:eastAsia="zh-CN"/>
        </w:rPr>
      </w:pPr>
      <w:r w:rsidRPr="00CE0013">
        <w:rPr>
          <w:lang w:eastAsia="zh-CN"/>
        </w:rPr>
        <w:t xml:space="preserve">Assembly </w:t>
      </w:r>
      <w:r w:rsidRPr="009060ED">
        <w:t>Properties</w:t>
      </w:r>
      <w:bookmarkEnd w:id="1011"/>
      <w:bookmarkEnd w:id="1012"/>
      <w:bookmarkEnd w:id="1013"/>
    </w:p>
    <w:p w14:paraId="2B4E7C6F" w14:textId="77777777" w:rsidR="00726C79" w:rsidRDefault="0012276F" w:rsidP="0012276F">
      <w:pPr>
        <w:pStyle w:val="BodyText-RuleFirstParagraph"/>
        <w:rPr>
          <w:lang w:eastAsia="zh-CN"/>
        </w:rPr>
      </w:pPr>
      <w:r>
        <w:rPr>
          <w:rStyle w:val="BodyText-GuidelineID"/>
        </w:rPr>
        <w:t>CS/AP10</w:t>
      </w:r>
      <w:r w:rsidRPr="0055287F">
        <w:rPr>
          <w:rStyle w:val="TextkrperZchn"/>
        </w:rPr>
        <w:tab/>
      </w:r>
      <w:bookmarkStart w:id="1019" w:name="OLE_LINK60"/>
      <w:bookmarkStart w:id="1020" w:name="OLE_LINK61"/>
      <w:bookmarkStart w:id="1021" w:name="OLE_LINK62"/>
      <w:bookmarkStart w:id="1022" w:name="OLE_LINK63"/>
      <w:r w:rsidR="00726C79" w:rsidRPr="00EE6680">
        <w:rPr>
          <w:lang w:eastAsia="zh-CN"/>
        </w:rPr>
        <w:t xml:space="preserve">The assembly should contain the appropriate property values describing its name, copyright, </w:t>
      </w:r>
      <w:r w:rsidR="00726C79">
        <w:rPr>
          <w:lang w:eastAsia="zh-CN"/>
        </w:rPr>
        <w:t>and so on</w:t>
      </w:r>
      <w:r w:rsidR="00726C79" w:rsidRPr="00EE6680">
        <w:rPr>
          <w:lang w:eastAsia="zh-CN"/>
        </w:rPr>
        <w:t>.</w:t>
      </w:r>
      <w:bookmarkEnd w:id="1019"/>
      <w:bookmarkEnd w:id="1020"/>
      <w:bookmarkEnd w:id="1021"/>
      <w:bookmarkEnd w:id="1022"/>
    </w:p>
    <w:tbl>
      <w:tblPr>
        <w:tblW w:w="0" w:type="auto"/>
        <w:tblInd w:w="115"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Look w:val="04A0" w:firstRow="1" w:lastRow="0" w:firstColumn="1" w:lastColumn="0" w:noHBand="0" w:noVBand="1"/>
      </w:tblPr>
      <w:tblGrid>
        <w:gridCol w:w="3772"/>
        <w:gridCol w:w="5190"/>
      </w:tblGrid>
      <w:tr w:rsidR="00726C79" w14:paraId="2B4E7C72" w14:textId="77777777" w:rsidTr="00A433E0">
        <w:tc>
          <w:tcPr>
            <w:tcW w:w="3884" w:type="dxa"/>
          </w:tcPr>
          <w:p w14:paraId="2B4E7C70" w14:textId="77777777" w:rsidR="00726C79" w:rsidRDefault="00726C79" w:rsidP="008D7536">
            <w:r>
              <w:t>Standard</w:t>
            </w:r>
          </w:p>
        </w:tc>
        <w:tc>
          <w:tcPr>
            <w:tcW w:w="5318" w:type="dxa"/>
          </w:tcPr>
          <w:p w14:paraId="2B4E7C71" w14:textId="77777777" w:rsidR="00726C79" w:rsidRDefault="00726C79" w:rsidP="008D7536">
            <w:r>
              <w:t>Example</w:t>
            </w:r>
          </w:p>
        </w:tc>
      </w:tr>
      <w:tr w:rsidR="00726C79" w:rsidRPr="006A0354" w14:paraId="2B4E7C75" w14:textId="77777777" w:rsidTr="00A433E0">
        <w:tc>
          <w:tcPr>
            <w:tcW w:w="3884" w:type="dxa"/>
          </w:tcPr>
          <w:p w14:paraId="2B4E7C73" w14:textId="77777777" w:rsidR="00726C79" w:rsidRPr="006A0354" w:rsidRDefault="00726C79" w:rsidP="00A433E0">
            <w:pPr>
              <w:rPr>
                <w:highlight w:val="yellow"/>
                <w:rPrChange w:id="1023" w:author="Cox Olaf" w:date="2015-06-09T13:47:00Z">
                  <w:rPr/>
                </w:rPrChange>
              </w:rPr>
            </w:pPr>
            <w:r w:rsidRPr="006A0354">
              <w:rPr>
                <w:highlight w:val="yellow"/>
                <w:rPrChange w:id="1024" w:author="Cox Olaf" w:date="2015-06-09T13:47:00Z">
                  <w:rPr/>
                </w:rPrChange>
              </w:rPr>
              <w:t xml:space="preserve">Set Copyright to Copyright © </w:t>
            </w:r>
            <w:r w:rsidR="00A433E0" w:rsidRPr="006A0354">
              <w:rPr>
                <w:highlight w:val="yellow"/>
                <w:rPrChange w:id="1025" w:author="Cox Olaf" w:date="2015-06-09T13:47:00Z">
                  <w:rPr/>
                </w:rPrChange>
              </w:rPr>
              <w:t>Bosch Security Systems 2014</w:t>
            </w:r>
          </w:p>
        </w:tc>
        <w:tc>
          <w:tcPr>
            <w:tcW w:w="5318" w:type="dxa"/>
          </w:tcPr>
          <w:p w14:paraId="2B4E7C74" w14:textId="77777777" w:rsidR="00726C79" w:rsidRPr="006A0354" w:rsidRDefault="00726C79" w:rsidP="008D7536">
            <w:pPr>
              <w:rPr>
                <w:rFonts w:ascii="Consolas" w:hAnsi="Consolas" w:cs="Consolas"/>
                <w:sz w:val="16"/>
                <w:highlight w:val="yellow"/>
                <w:rPrChange w:id="1026" w:author="Cox Olaf" w:date="2015-06-09T13:47:00Z">
                  <w:rPr>
                    <w:rFonts w:ascii="Consolas" w:hAnsi="Consolas" w:cs="Consolas"/>
                    <w:sz w:val="16"/>
                  </w:rPr>
                </w:rPrChange>
              </w:rPr>
            </w:pPr>
            <w:r w:rsidRPr="006A0354">
              <w:rPr>
                <w:rStyle w:val="BodyText-InlineCode"/>
                <w:rFonts w:eastAsia="NSimSun"/>
                <w:highlight w:val="yellow"/>
                <w:rPrChange w:id="1027" w:author="Cox Olaf" w:date="2015-06-09T13:47:00Z">
                  <w:rPr>
                    <w:rStyle w:val="BodyText-InlineCode"/>
                    <w:rFonts w:eastAsia="NSimSun"/>
                  </w:rPr>
                </w:rPrChange>
              </w:rPr>
              <w:t>[</w:t>
            </w:r>
            <w:r w:rsidRPr="006A0354">
              <w:rPr>
                <w:rStyle w:val="BodyText-InlineCode-Keywords"/>
                <w:rFonts w:eastAsia="NSimSun"/>
                <w:highlight w:val="yellow"/>
                <w:rPrChange w:id="1028" w:author="Cox Olaf" w:date="2015-06-09T13:47:00Z">
                  <w:rPr>
                    <w:rStyle w:val="BodyText-InlineCode-Keywords"/>
                    <w:rFonts w:eastAsia="NSimSun"/>
                  </w:rPr>
                </w:rPrChange>
              </w:rPr>
              <w:t>assembly</w:t>
            </w:r>
            <w:r w:rsidRPr="006A0354">
              <w:rPr>
                <w:rStyle w:val="BodyText-InlineCode"/>
                <w:rFonts w:eastAsia="NSimSun"/>
                <w:highlight w:val="yellow"/>
                <w:rPrChange w:id="1029" w:author="Cox Olaf" w:date="2015-06-09T13:47:00Z">
                  <w:rPr>
                    <w:rStyle w:val="BodyText-InlineCode"/>
                    <w:rFonts w:eastAsia="NSimSun"/>
                  </w:rPr>
                </w:rPrChange>
              </w:rPr>
              <w:t xml:space="preserve">: </w:t>
            </w:r>
            <w:bookmarkStart w:id="1030" w:name="OLE_LINK64"/>
            <w:bookmarkStart w:id="1031" w:name="OLE_LINK65"/>
            <w:r w:rsidRPr="006A0354">
              <w:rPr>
                <w:rStyle w:val="BodyText-InlineCode-Types"/>
                <w:rFonts w:eastAsia="NSimSun"/>
                <w:highlight w:val="yellow"/>
                <w:rPrChange w:id="1032" w:author="Cox Olaf" w:date="2015-06-09T13:47:00Z">
                  <w:rPr>
                    <w:rStyle w:val="BodyText-InlineCode-Types"/>
                    <w:rFonts w:eastAsia="NSimSun"/>
                  </w:rPr>
                </w:rPrChange>
              </w:rPr>
              <w:t>AssemblyCopyright</w:t>
            </w:r>
            <w:bookmarkEnd w:id="1030"/>
            <w:bookmarkEnd w:id="1031"/>
            <w:r w:rsidRPr="006A0354">
              <w:rPr>
                <w:rStyle w:val="BodyText-InlineCode-String"/>
                <w:highlight w:val="yellow"/>
                <w:rPrChange w:id="1033" w:author="Cox Olaf" w:date="2015-06-09T13:47:00Z">
                  <w:rPr>
                    <w:rStyle w:val="BodyText-InlineCode-String"/>
                  </w:rPr>
                </w:rPrChange>
              </w:rPr>
              <w:t>("Copyright © Bosch Security Systems 2014"</w:t>
            </w:r>
            <w:r w:rsidRPr="006A0354">
              <w:rPr>
                <w:rStyle w:val="BodyText-InlineCode"/>
                <w:rFonts w:eastAsia="NSimSun"/>
                <w:highlight w:val="yellow"/>
                <w:rPrChange w:id="1034" w:author="Cox Olaf" w:date="2015-06-09T13:47:00Z">
                  <w:rPr>
                    <w:rStyle w:val="BodyText-InlineCode"/>
                    <w:rFonts w:eastAsia="NSimSun"/>
                  </w:rPr>
                </w:rPrChange>
              </w:rPr>
              <w:t>)]</w:t>
            </w:r>
          </w:p>
        </w:tc>
      </w:tr>
      <w:tr w:rsidR="00726C79" w:rsidRPr="006A0354" w14:paraId="2B4E7C78" w14:textId="77777777" w:rsidTr="00A433E0">
        <w:tc>
          <w:tcPr>
            <w:tcW w:w="3884" w:type="dxa"/>
          </w:tcPr>
          <w:p w14:paraId="2B4E7C76" w14:textId="77777777" w:rsidR="00726C79" w:rsidRPr="006A0354" w:rsidRDefault="00726C79" w:rsidP="00A433E0">
            <w:pPr>
              <w:rPr>
                <w:highlight w:val="yellow"/>
                <w:rPrChange w:id="1035" w:author="Cox Olaf" w:date="2015-06-09T13:47:00Z">
                  <w:rPr/>
                </w:rPrChange>
              </w:rPr>
            </w:pPr>
            <w:r w:rsidRPr="006A0354">
              <w:rPr>
                <w:highlight w:val="yellow"/>
                <w:rPrChange w:id="1036" w:author="Cox Olaf" w:date="2015-06-09T13:47:00Z">
                  <w:rPr/>
                </w:rPrChange>
              </w:rPr>
              <w:t xml:space="preserve">Set AssemblyCompany to </w:t>
            </w:r>
            <w:r w:rsidR="00A433E0" w:rsidRPr="006A0354">
              <w:rPr>
                <w:highlight w:val="yellow"/>
                <w:rPrChange w:id="1037" w:author="Cox Olaf" w:date="2015-06-09T13:47:00Z">
                  <w:rPr/>
                </w:rPrChange>
              </w:rPr>
              <w:t>Bosch Security Systems</w:t>
            </w:r>
          </w:p>
        </w:tc>
        <w:tc>
          <w:tcPr>
            <w:tcW w:w="5318" w:type="dxa"/>
          </w:tcPr>
          <w:p w14:paraId="2B4E7C77" w14:textId="77777777" w:rsidR="00726C79" w:rsidRPr="006A0354" w:rsidRDefault="00726C79" w:rsidP="008D7536">
            <w:pPr>
              <w:rPr>
                <w:rFonts w:ascii="Consolas" w:hAnsi="Consolas" w:cs="Consolas"/>
                <w:sz w:val="16"/>
                <w:szCs w:val="16"/>
                <w:highlight w:val="yellow"/>
                <w:rPrChange w:id="1038" w:author="Cox Olaf" w:date="2015-06-09T13:47:00Z">
                  <w:rPr>
                    <w:rFonts w:ascii="Consolas" w:hAnsi="Consolas" w:cs="Consolas"/>
                    <w:sz w:val="16"/>
                    <w:szCs w:val="16"/>
                  </w:rPr>
                </w:rPrChange>
              </w:rPr>
            </w:pPr>
            <w:r w:rsidRPr="006A0354">
              <w:rPr>
                <w:rStyle w:val="BodyText-InlineCode"/>
                <w:rFonts w:eastAsia="NSimSun"/>
                <w:highlight w:val="yellow"/>
                <w:rPrChange w:id="1039" w:author="Cox Olaf" w:date="2015-06-09T13:47:00Z">
                  <w:rPr>
                    <w:rStyle w:val="BodyText-InlineCode"/>
                    <w:rFonts w:eastAsia="NSimSun"/>
                  </w:rPr>
                </w:rPrChange>
              </w:rPr>
              <w:t>[</w:t>
            </w:r>
            <w:r w:rsidRPr="006A0354">
              <w:rPr>
                <w:rStyle w:val="BodyText-InlineCode-Keywords"/>
                <w:rFonts w:eastAsia="NSimSun"/>
                <w:highlight w:val="yellow"/>
                <w:rPrChange w:id="1040" w:author="Cox Olaf" w:date="2015-06-09T13:47:00Z">
                  <w:rPr>
                    <w:rStyle w:val="BodyText-InlineCode-Keywords"/>
                    <w:rFonts w:eastAsia="NSimSun"/>
                  </w:rPr>
                </w:rPrChange>
              </w:rPr>
              <w:t>assembly</w:t>
            </w:r>
            <w:r w:rsidRPr="006A0354">
              <w:rPr>
                <w:rStyle w:val="BodyText-InlineCode"/>
                <w:rFonts w:eastAsia="NSimSun"/>
                <w:highlight w:val="yellow"/>
                <w:rPrChange w:id="1041" w:author="Cox Olaf" w:date="2015-06-09T13:47:00Z">
                  <w:rPr>
                    <w:rStyle w:val="BodyText-InlineCode"/>
                    <w:rFonts w:eastAsia="NSimSun"/>
                  </w:rPr>
                </w:rPrChange>
              </w:rPr>
              <w:t xml:space="preserve">: </w:t>
            </w:r>
            <w:bookmarkStart w:id="1042" w:name="OLE_LINK66"/>
            <w:bookmarkStart w:id="1043" w:name="OLE_LINK67"/>
            <w:r w:rsidRPr="006A0354">
              <w:rPr>
                <w:rStyle w:val="BodyText-InlineCode-Types"/>
                <w:rFonts w:eastAsia="NSimSun"/>
                <w:highlight w:val="yellow"/>
                <w:rPrChange w:id="1044" w:author="Cox Olaf" w:date="2015-06-09T13:47:00Z">
                  <w:rPr>
                    <w:rStyle w:val="BodyText-InlineCode-Types"/>
                    <w:rFonts w:eastAsia="NSimSun"/>
                  </w:rPr>
                </w:rPrChange>
              </w:rPr>
              <w:t>AssemblyCompany</w:t>
            </w:r>
            <w:bookmarkEnd w:id="1042"/>
            <w:bookmarkEnd w:id="1043"/>
            <w:r w:rsidRPr="006A0354">
              <w:rPr>
                <w:rStyle w:val="BodyText-InlineCode-String"/>
                <w:highlight w:val="yellow"/>
                <w:rPrChange w:id="1045" w:author="Cox Olaf" w:date="2015-06-09T13:47:00Z">
                  <w:rPr>
                    <w:rStyle w:val="BodyText-InlineCode-String"/>
                  </w:rPr>
                </w:rPrChange>
              </w:rPr>
              <w:t>("Bosch Security Systems"</w:t>
            </w:r>
            <w:r w:rsidRPr="006A0354">
              <w:rPr>
                <w:rStyle w:val="BodyText-InlineCode"/>
                <w:rFonts w:eastAsia="NSimSun"/>
                <w:highlight w:val="yellow"/>
                <w:rPrChange w:id="1046" w:author="Cox Olaf" w:date="2015-06-09T13:47:00Z">
                  <w:rPr>
                    <w:rStyle w:val="BodyText-InlineCode"/>
                    <w:rFonts w:eastAsia="NSimSun"/>
                  </w:rPr>
                </w:rPrChange>
              </w:rPr>
              <w:t>)]</w:t>
            </w:r>
          </w:p>
        </w:tc>
      </w:tr>
      <w:tr w:rsidR="00A433E0" w:rsidRPr="006A0354" w14:paraId="2B4E7C7B" w14:textId="77777777" w:rsidTr="00A433E0">
        <w:tc>
          <w:tcPr>
            <w:tcW w:w="3884" w:type="dxa"/>
          </w:tcPr>
          <w:p w14:paraId="2B4E7C79" w14:textId="77777777" w:rsidR="00A433E0" w:rsidRPr="006A0354" w:rsidRDefault="00A433E0" w:rsidP="00767D53">
            <w:pPr>
              <w:rPr>
                <w:color w:val="FF0000"/>
                <w:highlight w:val="yellow"/>
                <w:rPrChange w:id="1047" w:author="Cox Olaf" w:date="2015-06-09T13:47:00Z">
                  <w:rPr>
                    <w:color w:val="FF0000"/>
                  </w:rPr>
                </w:rPrChange>
              </w:rPr>
            </w:pPr>
            <w:r w:rsidRPr="006A0354">
              <w:rPr>
                <w:highlight w:val="yellow"/>
                <w:rPrChange w:id="1048" w:author="Cox Olaf" w:date="2015-06-09T13:47:00Z">
                  <w:rPr/>
                </w:rPrChange>
              </w:rPr>
              <w:t>Set  the</w:t>
            </w:r>
            <w:r w:rsidR="00767D53" w:rsidRPr="006A0354">
              <w:rPr>
                <w:highlight w:val="yellow"/>
                <w:rPrChange w:id="1049" w:author="Cox Olaf" w:date="2015-06-09T13:47:00Z">
                  <w:rPr/>
                </w:rPrChange>
              </w:rPr>
              <w:t xml:space="preserve"> </w:t>
            </w:r>
            <w:r w:rsidRPr="006A0354">
              <w:rPr>
                <w:highlight w:val="yellow"/>
                <w:rPrChange w:id="1050" w:author="Cox Olaf" w:date="2015-06-09T13:47:00Z">
                  <w:rPr/>
                </w:rPrChange>
              </w:rPr>
              <w:t xml:space="preserve">AssemblyTitle to </w:t>
            </w:r>
            <w:r w:rsidR="00FD601F" w:rsidRPr="006A0354">
              <w:rPr>
                <w:highlight w:val="yellow"/>
                <w:rPrChange w:id="1051" w:author="Cox Olaf" w:date="2015-06-09T13:47:00Z">
                  <w:rPr/>
                </w:rPrChange>
              </w:rPr>
              <w:t>the assembly name</w:t>
            </w:r>
          </w:p>
        </w:tc>
        <w:tc>
          <w:tcPr>
            <w:tcW w:w="5318" w:type="dxa"/>
          </w:tcPr>
          <w:p w14:paraId="2B4E7C7A" w14:textId="77777777" w:rsidR="00A433E0" w:rsidRPr="006A0354" w:rsidRDefault="00A433E0" w:rsidP="0015502B">
            <w:pPr>
              <w:rPr>
                <w:rFonts w:ascii="Consolas" w:hAnsi="Consolas" w:cs="Consolas"/>
                <w:sz w:val="16"/>
                <w:szCs w:val="16"/>
                <w:highlight w:val="yellow"/>
                <w:rPrChange w:id="1052" w:author="Cox Olaf" w:date="2015-06-09T13:47:00Z">
                  <w:rPr>
                    <w:rFonts w:ascii="Consolas" w:hAnsi="Consolas" w:cs="Consolas"/>
                    <w:sz w:val="16"/>
                    <w:szCs w:val="16"/>
                  </w:rPr>
                </w:rPrChange>
              </w:rPr>
            </w:pPr>
            <w:r w:rsidRPr="006A0354">
              <w:rPr>
                <w:rStyle w:val="BodyText-InlineCode"/>
                <w:rFonts w:eastAsia="NSimSun"/>
                <w:highlight w:val="yellow"/>
                <w:rPrChange w:id="1053" w:author="Cox Olaf" w:date="2015-06-09T13:47:00Z">
                  <w:rPr>
                    <w:rStyle w:val="BodyText-InlineCode"/>
                    <w:rFonts w:eastAsia="NSimSun"/>
                  </w:rPr>
                </w:rPrChange>
              </w:rPr>
              <w:t>[</w:t>
            </w:r>
            <w:r w:rsidRPr="006A0354">
              <w:rPr>
                <w:rStyle w:val="BodyText-InlineCode-Keywords"/>
                <w:rFonts w:eastAsia="NSimSun"/>
                <w:highlight w:val="yellow"/>
                <w:rPrChange w:id="1054" w:author="Cox Olaf" w:date="2015-06-09T13:47:00Z">
                  <w:rPr>
                    <w:rStyle w:val="BodyText-InlineCode-Keywords"/>
                    <w:rFonts w:eastAsia="NSimSun"/>
                  </w:rPr>
                </w:rPrChange>
              </w:rPr>
              <w:t>assembly</w:t>
            </w:r>
            <w:r w:rsidRPr="006A0354">
              <w:rPr>
                <w:rStyle w:val="BodyText-InlineCode"/>
                <w:rFonts w:eastAsia="NSimSun"/>
                <w:highlight w:val="yellow"/>
                <w:rPrChange w:id="1055" w:author="Cox Olaf" w:date="2015-06-09T13:47:00Z">
                  <w:rPr>
                    <w:rStyle w:val="BodyText-InlineCode"/>
                    <w:rFonts w:eastAsia="NSimSun"/>
                  </w:rPr>
                </w:rPrChange>
              </w:rPr>
              <w:t xml:space="preserve">: </w:t>
            </w:r>
            <w:bookmarkStart w:id="1056" w:name="OLE_LINK68"/>
            <w:bookmarkStart w:id="1057" w:name="OLE_LINK69"/>
            <w:r w:rsidRPr="006A0354">
              <w:rPr>
                <w:rStyle w:val="BodyText-InlineCode-Types"/>
                <w:rFonts w:eastAsia="NSimSun"/>
                <w:highlight w:val="yellow"/>
                <w:rPrChange w:id="1058" w:author="Cox Olaf" w:date="2015-06-09T13:47:00Z">
                  <w:rPr>
                    <w:rStyle w:val="BodyText-InlineCode-Types"/>
                    <w:rFonts w:eastAsia="NSimSun"/>
                  </w:rPr>
                </w:rPrChange>
              </w:rPr>
              <w:t>AssemblyTitle</w:t>
            </w:r>
            <w:bookmarkEnd w:id="1056"/>
            <w:bookmarkEnd w:id="1057"/>
            <w:r w:rsidRPr="006A0354">
              <w:rPr>
                <w:rStyle w:val="BodyText-InlineCode"/>
                <w:rFonts w:eastAsia="NSimSun"/>
                <w:highlight w:val="yellow"/>
                <w:rPrChange w:id="1059" w:author="Cox Olaf" w:date="2015-06-09T13:47:00Z">
                  <w:rPr>
                    <w:rStyle w:val="BodyText-InlineCode"/>
                    <w:rFonts w:eastAsia="NSimSun"/>
                  </w:rPr>
                </w:rPrChange>
              </w:rPr>
              <w:t>(</w:t>
            </w:r>
            <w:r w:rsidRPr="006A0354">
              <w:rPr>
                <w:rStyle w:val="BodyText-InlineCode-String"/>
                <w:highlight w:val="yellow"/>
                <w:rPrChange w:id="1060" w:author="Cox Olaf" w:date="2015-06-09T13:47:00Z">
                  <w:rPr>
                    <w:rStyle w:val="BodyText-InlineCode-String"/>
                  </w:rPr>
                </w:rPrChange>
              </w:rPr>
              <w:t>"Assembly Name"</w:t>
            </w:r>
            <w:r w:rsidRPr="006A0354">
              <w:rPr>
                <w:rStyle w:val="BodyText-InlineCode"/>
                <w:rFonts w:eastAsia="NSimSun"/>
                <w:highlight w:val="yellow"/>
                <w:rPrChange w:id="1061" w:author="Cox Olaf" w:date="2015-06-09T13:47:00Z">
                  <w:rPr>
                    <w:rStyle w:val="BodyText-InlineCode"/>
                    <w:rFonts w:eastAsia="NSimSun"/>
                  </w:rPr>
                </w:rPrChange>
              </w:rPr>
              <w:t>)]</w:t>
            </w:r>
          </w:p>
        </w:tc>
      </w:tr>
      <w:tr w:rsidR="00726C79" w14:paraId="2B4E7C7E" w14:textId="77777777" w:rsidTr="00A433E0">
        <w:tc>
          <w:tcPr>
            <w:tcW w:w="3884" w:type="dxa"/>
          </w:tcPr>
          <w:p w14:paraId="2B4E7C7C" w14:textId="77777777" w:rsidR="00726C79" w:rsidRPr="006A0354" w:rsidRDefault="00A433E0" w:rsidP="00A433E0">
            <w:pPr>
              <w:rPr>
                <w:highlight w:val="yellow"/>
                <w:rPrChange w:id="1062" w:author="Cox Olaf" w:date="2015-06-09T13:47:00Z">
                  <w:rPr/>
                </w:rPrChange>
              </w:rPr>
            </w:pPr>
            <w:r w:rsidRPr="006A0354">
              <w:rPr>
                <w:highlight w:val="yellow"/>
                <w:rPrChange w:id="1063" w:author="Cox Olaf" w:date="2015-06-09T13:47:00Z">
                  <w:rPr/>
                </w:rPrChange>
              </w:rPr>
              <w:t xml:space="preserve">Set the </w:t>
            </w:r>
            <w:del w:id="1064" w:author="Cox Olaf" w:date="2015-01-21T13:56:00Z">
              <w:r w:rsidR="00726C79" w:rsidRPr="006A0354" w:rsidDel="000B6DEB">
                <w:rPr>
                  <w:highlight w:val="yellow"/>
                  <w:rPrChange w:id="1065" w:author="Cox Olaf" w:date="2015-06-09T13:47:00Z">
                    <w:rPr/>
                  </w:rPrChange>
                </w:rPr>
                <w:delText xml:space="preserve"> </w:delText>
              </w:r>
            </w:del>
            <w:r w:rsidR="00726C79" w:rsidRPr="006A0354">
              <w:rPr>
                <w:highlight w:val="yellow"/>
                <w:rPrChange w:id="1066" w:author="Cox Olaf" w:date="2015-06-09T13:47:00Z">
                  <w:rPr/>
                </w:rPrChange>
              </w:rPr>
              <w:t xml:space="preserve">AssemblyProduct to </w:t>
            </w:r>
            <w:r w:rsidRPr="006A0354">
              <w:rPr>
                <w:highlight w:val="yellow"/>
                <w:rPrChange w:id="1067" w:author="Cox Olaf" w:date="2015-06-09T13:47:00Z">
                  <w:rPr/>
                </w:rPrChange>
              </w:rPr>
              <w:t>Endeavour.</w:t>
            </w:r>
          </w:p>
        </w:tc>
        <w:tc>
          <w:tcPr>
            <w:tcW w:w="5318" w:type="dxa"/>
          </w:tcPr>
          <w:p w14:paraId="2B4E7C7D" w14:textId="77777777" w:rsidR="00726C79" w:rsidRPr="0079313F" w:rsidRDefault="00726C79" w:rsidP="00A433E0">
            <w:pPr>
              <w:rPr>
                <w:rFonts w:ascii="Consolas" w:hAnsi="Consolas" w:cs="Consolas"/>
                <w:sz w:val="16"/>
                <w:szCs w:val="16"/>
              </w:rPr>
            </w:pPr>
            <w:r w:rsidRPr="006A0354">
              <w:rPr>
                <w:rStyle w:val="BodyText-InlineCode"/>
                <w:rFonts w:eastAsia="NSimSun"/>
                <w:highlight w:val="yellow"/>
                <w:rPrChange w:id="1068" w:author="Cox Olaf" w:date="2015-06-09T13:47:00Z">
                  <w:rPr>
                    <w:rStyle w:val="BodyText-InlineCode"/>
                    <w:rFonts w:eastAsia="NSimSun"/>
                  </w:rPr>
                </w:rPrChange>
              </w:rPr>
              <w:t>[</w:t>
            </w:r>
            <w:r w:rsidRPr="006A0354">
              <w:rPr>
                <w:rStyle w:val="BodyText-InlineCode-Keywords"/>
                <w:rFonts w:eastAsia="NSimSun"/>
                <w:highlight w:val="yellow"/>
                <w:rPrChange w:id="1069" w:author="Cox Olaf" w:date="2015-06-09T13:47:00Z">
                  <w:rPr>
                    <w:rStyle w:val="BodyText-InlineCode-Keywords"/>
                    <w:rFonts w:eastAsia="NSimSun"/>
                  </w:rPr>
                </w:rPrChange>
              </w:rPr>
              <w:t>assembly</w:t>
            </w:r>
            <w:r w:rsidRPr="006A0354">
              <w:rPr>
                <w:rStyle w:val="BodyText-InlineCode"/>
                <w:rFonts w:eastAsia="NSimSun"/>
                <w:highlight w:val="yellow"/>
                <w:rPrChange w:id="1070" w:author="Cox Olaf" w:date="2015-06-09T13:47:00Z">
                  <w:rPr>
                    <w:rStyle w:val="BodyText-InlineCode"/>
                    <w:rFonts w:eastAsia="NSimSun"/>
                  </w:rPr>
                </w:rPrChange>
              </w:rPr>
              <w:t xml:space="preserve">: </w:t>
            </w:r>
            <w:bookmarkStart w:id="1071" w:name="OLE_LINK70"/>
            <w:bookmarkStart w:id="1072" w:name="OLE_LINK71"/>
            <w:r w:rsidRPr="006A0354">
              <w:rPr>
                <w:rStyle w:val="BodyText-InlineCode-Types"/>
                <w:rFonts w:eastAsia="NSimSun"/>
                <w:highlight w:val="yellow"/>
                <w:rPrChange w:id="1073" w:author="Cox Olaf" w:date="2015-06-09T13:47:00Z">
                  <w:rPr>
                    <w:rStyle w:val="BodyText-InlineCode-Types"/>
                    <w:rFonts w:eastAsia="NSimSun"/>
                  </w:rPr>
                </w:rPrChange>
              </w:rPr>
              <w:t>AssemblyProduct</w:t>
            </w:r>
            <w:bookmarkEnd w:id="1071"/>
            <w:bookmarkEnd w:id="1072"/>
            <w:r w:rsidRPr="006A0354">
              <w:rPr>
                <w:rStyle w:val="BodyText-InlineCode"/>
                <w:rFonts w:eastAsia="NSimSun"/>
                <w:highlight w:val="yellow"/>
                <w:rPrChange w:id="1074" w:author="Cox Olaf" w:date="2015-06-09T13:47:00Z">
                  <w:rPr>
                    <w:rStyle w:val="BodyText-InlineCode"/>
                    <w:rFonts w:eastAsia="NSimSun"/>
                  </w:rPr>
                </w:rPrChange>
              </w:rPr>
              <w:t>(</w:t>
            </w:r>
            <w:r w:rsidRPr="006A0354">
              <w:rPr>
                <w:rStyle w:val="BodyText-InlineCode-String"/>
                <w:highlight w:val="yellow"/>
                <w:rPrChange w:id="1075" w:author="Cox Olaf" w:date="2015-06-09T13:47:00Z">
                  <w:rPr>
                    <w:rStyle w:val="BodyText-InlineCode-String"/>
                  </w:rPr>
                </w:rPrChange>
              </w:rPr>
              <w:t>"</w:t>
            </w:r>
            <w:r w:rsidR="00A433E0" w:rsidRPr="006A0354">
              <w:rPr>
                <w:rStyle w:val="BodyText-InlineCode-String"/>
                <w:highlight w:val="yellow"/>
                <w:rPrChange w:id="1076" w:author="Cox Olaf" w:date="2015-06-09T13:47:00Z">
                  <w:rPr>
                    <w:rStyle w:val="BodyText-InlineCode-String"/>
                  </w:rPr>
                </w:rPrChange>
              </w:rPr>
              <w:t>Endeavour</w:t>
            </w:r>
            <w:r w:rsidRPr="006A0354">
              <w:rPr>
                <w:rStyle w:val="BodyText-InlineCode-String"/>
                <w:highlight w:val="yellow"/>
                <w:rPrChange w:id="1077" w:author="Cox Olaf" w:date="2015-06-09T13:47:00Z">
                  <w:rPr>
                    <w:rStyle w:val="BodyText-InlineCode-String"/>
                  </w:rPr>
                </w:rPrChange>
              </w:rPr>
              <w:t>"</w:t>
            </w:r>
            <w:r w:rsidRPr="006A0354">
              <w:rPr>
                <w:rStyle w:val="BodyText-InlineCode"/>
                <w:rFonts w:eastAsia="NSimSun"/>
                <w:highlight w:val="yellow"/>
                <w:rPrChange w:id="1078" w:author="Cox Olaf" w:date="2015-06-09T13:47:00Z">
                  <w:rPr>
                    <w:rStyle w:val="BodyText-InlineCode"/>
                    <w:rFonts w:eastAsia="NSimSun"/>
                  </w:rPr>
                </w:rPrChange>
              </w:rPr>
              <w:t>)]</w:t>
            </w:r>
          </w:p>
        </w:tc>
      </w:tr>
    </w:tbl>
    <w:p w14:paraId="2B4E7C7F" w14:textId="77777777" w:rsidR="00726C79" w:rsidRDefault="00726C79" w:rsidP="009060ED">
      <w:pPr>
        <w:pStyle w:val="berschrift2"/>
        <w:rPr>
          <w:lang w:eastAsia="zh-CN"/>
        </w:rPr>
      </w:pPr>
      <w:bookmarkStart w:id="1079" w:name="_Toc401752055"/>
      <w:r>
        <w:rPr>
          <w:lang w:eastAsia="zh-CN"/>
        </w:rPr>
        <w:t xml:space="preserve">Naming </w:t>
      </w:r>
      <w:r w:rsidRPr="009060ED">
        <w:t>Conventions</w:t>
      </w:r>
      <w:bookmarkEnd w:id="1079"/>
    </w:p>
    <w:p w14:paraId="2B4E7C80" w14:textId="77777777" w:rsidR="00726C79" w:rsidRDefault="00726C79" w:rsidP="009060ED">
      <w:pPr>
        <w:pStyle w:val="berschrift3"/>
        <w:rPr>
          <w:lang w:eastAsia="zh-CN"/>
        </w:rPr>
      </w:pPr>
      <w:bookmarkStart w:id="1080" w:name="_Ref401792973"/>
      <w:r w:rsidRPr="00593430">
        <w:rPr>
          <w:lang w:eastAsia="zh-CN"/>
        </w:rPr>
        <w:t xml:space="preserve">General Naming </w:t>
      </w:r>
      <w:r w:rsidRPr="009060ED">
        <w:t>Conventions</w:t>
      </w:r>
      <w:bookmarkEnd w:id="1080"/>
    </w:p>
    <w:p w14:paraId="2B4E7C81" w14:textId="77777777" w:rsidR="00726C79" w:rsidRDefault="0012276F" w:rsidP="0012276F">
      <w:pPr>
        <w:pStyle w:val="BodyText-RuleFirstParagraph"/>
        <w:rPr>
          <w:lang w:eastAsia="zh-CN"/>
        </w:rPr>
      </w:pPr>
      <w:r>
        <w:rPr>
          <w:rStyle w:val="BodyText-GuidelineID"/>
        </w:rPr>
        <w:t>CS/GNC10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Pr>
          <w:lang w:eastAsia="zh-CN"/>
        </w:rPr>
        <w:t>use meaning</w:t>
      </w:r>
      <w:ins w:id="1081" w:author="Cox Olaf" w:date="2015-01-20T14:12:00Z">
        <w:r w:rsidR="006C4537">
          <w:rPr>
            <w:lang w:eastAsia="zh-CN"/>
          </w:rPr>
          <w:t xml:space="preserve">full </w:t>
        </w:r>
      </w:ins>
      <w:r w:rsidR="00726C79">
        <w:rPr>
          <w:lang w:eastAsia="zh-CN"/>
        </w:rPr>
        <w:t xml:space="preserve">names for </w:t>
      </w:r>
      <w:r w:rsidR="00726C79" w:rsidRPr="00C60F2D">
        <w:rPr>
          <w:lang w:eastAsia="zh-CN"/>
        </w:rPr>
        <w:t>various types</w:t>
      </w:r>
      <w:r w:rsidR="00726C79">
        <w:rPr>
          <w:lang w:eastAsia="zh-CN"/>
        </w:rPr>
        <w:t>, functions, variables</w:t>
      </w:r>
      <w:r w:rsidR="00726C79" w:rsidRPr="00C60F2D">
        <w:rPr>
          <w:lang w:eastAsia="zh-CN"/>
        </w:rPr>
        <w:t xml:space="preserve">, constructs and </w:t>
      </w:r>
      <w:r w:rsidR="00726C79">
        <w:rPr>
          <w:lang w:eastAsia="zh-CN"/>
        </w:rPr>
        <w:t>types.</w:t>
      </w:r>
    </w:p>
    <w:p w14:paraId="2B4E7C82" w14:textId="77777777" w:rsidR="00726C79" w:rsidRDefault="0012276F" w:rsidP="0012276F">
      <w:pPr>
        <w:pStyle w:val="BodyText-RuleFirstParagraph"/>
      </w:pPr>
      <w:r>
        <w:rPr>
          <w:rStyle w:val="BodyText-GuidelineID"/>
        </w:rPr>
        <w:t>CS/GNC20</w:t>
      </w:r>
      <w:r w:rsidRPr="0055287F">
        <w:rPr>
          <w:rStyle w:val="TextkrperZchn"/>
        </w:rPr>
        <w:tab/>
      </w:r>
      <w:r w:rsidR="001B1D13" w:rsidRPr="001B1D13">
        <w:rPr>
          <w:rStyle w:val="BodyText-NegativeRed"/>
        </w:rPr>
        <w:sym w:font="Wingdings" w:char="F0FD"/>
      </w:r>
      <w:r w:rsidR="001B1D13" w:rsidRPr="001B1D13">
        <w:t xml:space="preserve"> </w:t>
      </w:r>
      <w:r w:rsidR="001B1D13" w:rsidRPr="001B1D13">
        <w:rPr>
          <w:rStyle w:val="BodyText-BoldAction"/>
        </w:rPr>
        <w:t>You</w:t>
      </w:r>
      <w:r w:rsidR="001B1D13" w:rsidRPr="001B1D13">
        <w:t xml:space="preserve"> </w:t>
      </w:r>
      <w:r w:rsidR="001B1D13" w:rsidRPr="001B1D13">
        <w:rPr>
          <w:rStyle w:val="BodyText-BoldAction"/>
        </w:rPr>
        <w:t>should</w:t>
      </w:r>
      <w:r w:rsidR="001B1D13" w:rsidRPr="001B1D13">
        <w:t xml:space="preserve"> </w:t>
      </w:r>
      <w:r w:rsidR="001B1D13" w:rsidRPr="001B1D13">
        <w:rPr>
          <w:rStyle w:val="BodyText-BoldAction"/>
        </w:rPr>
        <w:t>not</w:t>
      </w:r>
      <w:r w:rsidR="001B1D13" w:rsidRPr="001B1D13">
        <w:t xml:space="preserve"> </w:t>
      </w:r>
      <w:r w:rsidR="00726C79" w:rsidRPr="00584B20">
        <w:t xml:space="preserve">use of shortenings or contractions as parts of identifier names. For example, use </w:t>
      </w:r>
      <w:r w:rsidR="00726C79">
        <w:t>“</w:t>
      </w:r>
      <w:r w:rsidR="00726C79" w:rsidRPr="00584B20">
        <w:t>GetWindow</w:t>
      </w:r>
      <w:r w:rsidR="00726C79">
        <w:t>”</w:t>
      </w:r>
      <w:r w:rsidR="00726C79" w:rsidRPr="00584B20">
        <w:t xml:space="preserve"> rather than </w:t>
      </w:r>
      <w:r w:rsidR="00726C79">
        <w:t>“</w:t>
      </w:r>
      <w:r w:rsidR="00726C79" w:rsidRPr="00584B20">
        <w:t>GetWin</w:t>
      </w:r>
      <w:r w:rsidR="00726C79">
        <w:t xml:space="preserve">”. </w:t>
      </w:r>
      <w:r w:rsidR="00726C79" w:rsidRPr="009C1732">
        <w:t>For functions of common types, thread procs, window procedures, dialog procedures use the common suffixes for these “ThreadProc”, “DialogProc”, “WndProc”</w:t>
      </w:r>
      <w:r w:rsidR="00726C79">
        <w:t>.</w:t>
      </w:r>
    </w:p>
    <w:p w14:paraId="2B4E7C83" w14:textId="77777777" w:rsidR="00726C79" w:rsidRDefault="0012276F" w:rsidP="0012276F">
      <w:pPr>
        <w:pStyle w:val="BodyText-RuleFirstParagraph"/>
        <w:rPr>
          <w:lang w:eastAsia="zh-CN"/>
        </w:rPr>
      </w:pPr>
      <w:r w:rsidRPr="00A15EA6">
        <w:rPr>
          <w:rStyle w:val="BodyText-GuidelineID"/>
          <w:highlight w:val="yellow"/>
          <w:rPrChange w:id="1082" w:author="Cox Olaf" w:date="2015-06-09T14:28:00Z">
            <w:rPr>
              <w:rStyle w:val="BodyText-GuidelineID"/>
            </w:rPr>
          </w:rPrChange>
        </w:rPr>
        <w:lastRenderedPageBreak/>
        <w:t>CS/GNC30</w:t>
      </w:r>
      <w:r w:rsidRPr="00A15EA6">
        <w:rPr>
          <w:rStyle w:val="TextkrperZchn"/>
          <w:highlight w:val="yellow"/>
          <w:rPrChange w:id="1083" w:author="Cox Olaf" w:date="2015-06-09T14:28:00Z">
            <w:rPr>
              <w:rStyle w:val="TextkrperZchn"/>
            </w:rPr>
          </w:rPrChange>
        </w:rPr>
        <w:tab/>
      </w:r>
      <w:r w:rsidR="003B773F" w:rsidRPr="00A15EA6">
        <w:rPr>
          <w:rStyle w:val="BodyText-NegativeRed"/>
          <w:highlight w:val="yellow"/>
          <w:rPrChange w:id="1084" w:author="Cox Olaf" w:date="2015-06-09T14:28:00Z">
            <w:rPr>
              <w:rStyle w:val="BodyText-NegativeRed"/>
            </w:rPr>
          </w:rPrChange>
        </w:rPr>
        <w:sym w:font="Wingdings" w:char="F0FD"/>
      </w:r>
      <w:r w:rsidR="003B773F" w:rsidRPr="00A15EA6">
        <w:rPr>
          <w:rFonts w:hint="eastAsia"/>
          <w:highlight w:val="yellow"/>
          <w:rPrChange w:id="1085" w:author="Cox Olaf" w:date="2015-06-09T14:28:00Z">
            <w:rPr>
              <w:rFonts w:hint="eastAsia"/>
            </w:rPr>
          </w:rPrChange>
        </w:rPr>
        <w:t xml:space="preserve"> </w:t>
      </w:r>
      <w:bookmarkStart w:id="1086" w:name="OLE_LINK74"/>
      <w:bookmarkStart w:id="1087" w:name="OLE_LINK75"/>
      <w:r w:rsidR="003B773F" w:rsidRPr="00A15EA6">
        <w:rPr>
          <w:rStyle w:val="BodyText-BoldAction"/>
          <w:highlight w:val="yellow"/>
          <w:rPrChange w:id="1088" w:author="Cox Olaf" w:date="2015-06-09T14:28:00Z">
            <w:rPr>
              <w:rStyle w:val="BodyText-BoldAction"/>
            </w:rPr>
          </w:rPrChange>
        </w:rPr>
        <w:t>Do</w:t>
      </w:r>
      <w:r w:rsidR="003B773F" w:rsidRPr="00A15EA6">
        <w:rPr>
          <w:highlight w:val="yellow"/>
          <w:rPrChange w:id="1089" w:author="Cox Olaf" w:date="2015-06-09T14:28:00Z">
            <w:rPr/>
          </w:rPrChange>
        </w:rPr>
        <w:t xml:space="preserve"> </w:t>
      </w:r>
      <w:r w:rsidR="003B773F" w:rsidRPr="00A15EA6">
        <w:rPr>
          <w:rStyle w:val="BodyText-BoldAction"/>
          <w:highlight w:val="yellow"/>
          <w:rPrChange w:id="1090" w:author="Cox Olaf" w:date="2015-06-09T14:28:00Z">
            <w:rPr>
              <w:rStyle w:val="BodyText-BoldAction"/>
            </w:rPr>
          </w:rPrChange>
        </w:rPr>
        <w:t>not</w:t>
      </w:r>
      <w:r w:rsidR="003B773F" w:rsidRPr="00A15EA6">
        <w:rPr>
          <w:highlight w:val="yellow"/>
          <w:rPrChange w:id="1091" w:author="Cox Olaf" w:date="2015-06-09T14:28:00Z">
            <w:rPr/>
          </w:rPrChange>
        </w:rPr>
        <w:t xml:space="preserve"> </w:t>
      </w:r>
      <w:r w:rsidR="00726C79" w:rsidRPr="00A15EA6">
        <w:rPr>
          <w:rFonts w:hint="eastAsia"/>
          <w:highlight w:val="yellow"/>
          <w:lang w:eastAsia="zh-CN"/>
          <w:rPrChange w:id="1092" w:author="Cox Olaf" w:date="2015-06-09T14:28:00Z">
            <w:rPr>
              <w:rFonts w:hint="eastAsia"/>
              <w:lang w:eastAsia="zh-CN"/>
            </w:rPr>
          </w:rPrChange>
        </w:rPr>
        <w:t xml:space="preserve">use </w:t>
      </w:r>
      <w:r w:rsidR="00726C79" w:rsidRPr="00A15EA6">
        <w:rPr>
          <w:highlight w:val="yellow"/>
          <w:lang w:eastAsia="zh-CN"/>
          <w:rPrChange w:id="1093" w:author="Cox Olaf" w:date="2015-06-09T14:28:00Z">
            <w:rPr>
              <w:lang w:eastAsia="zh-CN"/>
            </w:rPr>
          </w:rPrChange>
        </w:rPr>
        <w:t>underscores, hyphens, or any other non</w:t>
      </w:r>
      <w:r w:rsidR="00726C79" w:rsidRPr="00A15EA6">
        <w:rPr>
          <w:rFonts w:hint="eastAsia"/>
          <w:highlight w:val="yellow"/>
          <w:lang w:eastAsia="zh-CN"/>
          <w:rPrChange w:id="1094" w:author="Cox Olaf" w:date="2015-06-09T14:28:00Z">
            <w:rPr>
              <w:rFonts w:hint="eastAsia"/>
              <w:lang w:eastAsia="zh-CN"/>
            </w:rPr>
          </w:rPrChange>
        </w:rPr>
        <w:t>-</w:t>
      </w:r>
      <w:r w:rsidR="00726C79" w:rsidRPr="00A15EA6">
        <w:rPr>
          <w:highlight w:val="yellow"/>
          <w:lang w:eastAsia="zh-CN"/>
          <w:rPrChange w:id="1095" w:author="Cox Olaf" w:date="2015-06-09T14:28:00Z">
            <w:rPr>
              <w:lang w:eastAsia="zh-CN"/>
            </w:rPr>
          </w:rPrChange>
        </w:rPr>
        <w:t>alphanumeric characters</w:t>
      </w:r>
      <w:r w:rsidR="00754E65" w:rsidRPr="00A15EA6">
        <w:rPr>
          <w:highlight w:val="yellow"/>
          <w:lang w:eastAsia="zh-CN"/>
          <w:rPrChange w:id="1096" w:author="Cox Olaf" w:date="2015-06-09T14:28:00Z">
            <w:rPr>
              <w:lang w:eastAsia="zh-CN"/>
            </w:rPr>
          </w:rPrChange>
        </w:rPr>
        <w:t xml:space="preserve"> but for protected and private fields</w:t>
      </w:r>
      <w:r w:rsidR="00726C79" w:rsidRPr="00A15EA6">
        <w:rPr>
          <w:highlight w:val="yellow"/>
          <w:lang w:eastAsia="zh-CN"/>
          <w:rPrChange w:id="1097" w:author="Cox Olaf" w:date="2015-06-09T14:28:00Z">
            <w:rPr>
              <w:lang w:eastAsia="zh-CN"/>
            </w:rPr>
          </w:rPrChange>
        </w:rPr>
        <w:t>.</w:t>
      </w:r>
      <w:bookmarkEnd w:id="1086"/>
      <w:bookmarkEnd w:id="1087"/>
    </w:p>
    <w:p w14:paraId="2B4E7C84" w14:textId="77777777" w:rsidR="00726C79" w:rsidRDefault="00726C79" w:rsidP="009060ED">
      <w:pPr>
        <w:pStyle w:val="berschrift3"/>
        <w:rPr>
          <w:lang w:eastAsia="zh-CN"/>
        </w:rPr>
      </w:pPr>
      <w:bookmarkStart w:id="1098" w:name="_Ref401792980"/>
      <w:r w:rsidRPr="00465186">
        <w:rPr>
          <w:lang w:eastAsia="zh-CN"/>
        </w:rPr>
        <w:t xml:space="preserve">Naming </w:t>
      </w:r>
      <w:r>
        <w:rPr>
          <w:lang w:eastAsia="zh-CN"/>
        </w:rPr>
        <w:t xml:space="preserve">of Assembly, </w:t>
      </w:r>
      <w:r w:rsidRPr="009060ED">
        <w:t>Namespace</w:t>
      </w:r>
      <w:bookmarkEnd w:id="1098"/>
    </w:p>
    <w:p w14:paraId="2B4E7C85" w14:textId="77777777" w:rsidR="0041227E" w:rsidRPr="006A0354" w:rsidRDefault="00E21D14" w:rsidP="0012276F">
      <w:pPr>
        <w:pStyle w:val="BodyText-RuleFirstParagraph"/>
        <w:rPr>
          <w:highlight w:val="yellow"/>
          <w:lang w:eastAsia="zh-CN"/>
          <w:rPrChange w:id="1099" w:author="Cox Olaf" w:date="2015-06-09T13:48:00Z">
            <w:rPr>
              <w:lang w:eastAsia="zh-CN"/>
            </w:rPr>
          </w:rPrChange>
        </w:rPr>
      </w:pPr>
      <w:r w:rsidRPr="006A0354">
        <w:rPr>
          <w:rStyle w:val="BodyText-GuidelineID"/>
          <w:highlight w:val="yellow"/>
          <w:rPrChange w:id="1100" w:author="Cox Olaf" w:date="2015-06-09T13:48:00Z">
            <w:rPr>
              <w:rStyle w:val="BodyText-GuidelineID"/>
            </w:rPr>
          </w:rPrChange>
        </w:rPr>
        <w:t>CS/NAN</w:t>
      </w:r>
      <w:r w:rsidR="0012276F" w:rsidRPr="006A0354">
        <w:rPr>
          <w:rStyle w:val="BodyText-GuidelineID"/>
          <w:highlight w:val="yellow"/>
          <w:rPrChange w:id="1101" w:author="Cox Olaf" w:date="2015-06-09T13:48:00Z">
            <w:rPr>
              <w:rStyle w:val="BodyText-GuidelineID"/>
            </w:rPr>
          </w:rPrChange>
        </w:rPr>
        <w:t>10</w:t>
      </w:r>
      <w:r w:rsidR="0012276F" w:rsidRPr="006A0354">
        <w:rPr>
          <w:rStyle w:val="TextkrperZchn"/>
          <w:highlight w:val="yellow"/>
          <w:rPrChange w:id="1102" w:author="Cox Olaf" w:date="2015-06-09T13:48:00Z">
            <w:rPr>
              <w:rStyle w:val="TextkrperZchn"/>
            </w:rPr>
          </w:rPrChange>
        </w:rPr>
        <w:tab/>
      </w:r>
      <w:r w:rsidR="00644D97" w:rsidRPr="006A0354">
        <w:rPr>
          <w:rStyle w:val="BodyText-PositiveGreen"/>
          <w:highlight w:val="yellow"/>
          <w:rPrChange w:id="1103" w:author="Cox Olaf" w:date="2015-06-09T13:48:00Z">
            <w:rPr>
              <w:rStyle w:val="BodyText-PositiveGreen"/>
            </w:rPr>
          </w:rPrChange>
        </w:rPr>
        <w:sym w:font="Wingdings" w:char="F0FE"/>
      </w:r>
      <w:r w:rsidR="00644D97" w:rsidRPr="006A0354">
        <w:rPr>
          <w:highlight w:val="yellow"/>
          <w:rPrChange w:id="1104" w:author="Cox Olaf" w:date="2015-06-09T13:48:00Z">
            <w:rPr/>
          </w:rPrChange>
        </w:rPr>
        <w:t xml:space="preserve"> </w:t>
      </w:r>
      <w:bookmarkStart w:id="1105" w:name="OLE_LINK166"/>
      <w:bookmarkStart w:id="1106" w:name="OLE_LINK167"/>
      <w:bookmarkStart w:id="1107" w:name="OLE_LINK168"/>
      <w:bookmarkStart w:id="1108" w:name="OLE_LINK169"/>
      <w:r w:rsidR="00644D97" w:rsidRPr="006A0354">
        <w:rPr>
          <w:rStyle w:val="BodyText-BoldAction"/>
          <w:highlight w:val="yellow"/>
          <w:rPrChange w:id="1109" w:author="Cox Olaf" w:date="2015-06-09T13:48:00Z">
            <w:rPr>
              <w:rStyle w:val="BodyText-BoldAction"/>
            </w:rPr>
          </w:rPrChange>
        </w:rPr>
        <w:t>Do</w:t>
      </w:r>
      <w:r w:rsidR="00644D97" w:rsidRPr="006A0354">
        <w:rPr>
          <w:highlight w:val="yellow"/>
          <w:rPrChange w:id="1110" w:author="Cox Olaf" w:date="2015-06-09T13:48:00Z">
            <w:rPr/>
          </w:rPrChange>
        </w:rPr>
        <w:t xml:space="preserve"> </w:t>
      </w:r>
      <w:r w:rsidR="00D73D4F" w:rsidRPr="006A0354">
        <w:rPr>
          <w:highlight w:val="yellow"/>
          <w:lang w:eastAsia="zh-CN"/>
          <w:rPrChange w:id="1111" w:author="Cox Olaf" w:date="2015-06-09T13:48:00Z">
            <w:rPr>
              <w:lang w:eastAsia="zh-CN"/>
            </w:rPr>
          </w:rPrChange>
        </w:rPr>
        <w:t>name the assembly and the corresponding namespace a</w:t>
      </w:r>
      <w:r w:rsidR="00726C79" w:rsidRPr="006A0354">
        <w:rPr>
          <w:highlight w:val="yellow"/>
          <w:lang w:eastAsia="zh-CN"/>
          <w:rPrChange w:id="1112" w:author="Cox Olaf" w:date="2015-06-09T13:48:00Z">
            <w:rPr>
              <w:lang w:eastAsia="zh-CN"/>
            </w:rPr>
          </w:rPrChange>
        </w:rPr>
        <w:t xml:space="preserve">ccording to the structure of the sources in the source control system with the prefix </w:t>
      </w:r>
      <w:r w:rsidR="00077798" w:rsidRPr="006A0354">
        <w:rPr>
          <w:rStyle w:val="BodyText-InlineCode"/>
          <w:highlight w:val="yellow"/>
          <w:rPrChange w:id="1113" w:author="Cox Olaf" w:date="2015-06-09T13:48:00Z">
            <w:rPr>
              <w:rStyle w:val="BodyText-InlineCode"/>
            </w:rPr>
          </w:rPrChange>
        </w:rPr>
        <w:t>Bosch.SecuritySystems</w:t>
      </w:r>
      <w:r w:rsidR="00726C79" w:rsidRPr="006A0354">
        <w:rPr>
          <w:highlight w:val="yellow"/>
          <w:lang w:eastAsia="zh-CN"/>
          <w:rPrChange w:id="1114" w:author="Cox Olaf" w:date="2015-06-09T13:48:00Z">
            <w:rPr>
              <w:lang w:eastAsia="zh-CN"/>
            </w:rPr>
          </w:rPrChange>
        </w:rPr>
        <w:t xml:space="preserve"> added.</w:t>
      </w:r>
      <w:bookmarkEnd w:id="1105"/>
      <w:bookmarkEnd w:id="1106"/>
      <w:del w:id="1115" w:author="Cox Olaf" w:date="2015-01-20T14:16:00Z">
        <w:r w:rsidR="00726C79" w:rsidRPr="006A0354" w:rsidDel="006C4537">
          <w:rPr>
            <w:highlight w:val="yellow"/>
            <w:lang w:eastAsia="zh-CN"/>
            <w:rPrChange w:id="1116" w:author="Cox Olaf" w:date="2015-06-09T13:48:00Z">
              <w:rPr>
                <w:lang w:eastAsia="zh-CN"/>
              </w:rPr>
            </w:rPrChange>
          </w:rPr>
          <w:delText xml:space="preserve"> Subfolders in the project yields to a corresponding suffix in the namespace.</w:delText>
        </w:r>
      </w:del>
      <w:ins w:id="1117" w:author="Cox Olaf" w:date="2015-01-20T14:18:00Z">
        <w:r w:rsidR="00CD40CD" w:rsidRPr="006A0354">
          <w:rPr>
            <w:highlight w:val="yellow"/>
            <w:lang w:eastAsia="zh-CN"/>
            <w:rPrChange w:id="1118" w:author="Cox Olaf" w:date="2015-06-09T13:48:00Z">
              <w:rPr>
                <w:lang w:eastAsia="zh-CN"/>
              </w:rPr>
            </w:rPrChange>
          </w:rPr>
          <w:br/>
          <w:t>Portable projects</w:t>
        </w:r>
      </w:ins>
      <w:ins w:id="1119" w:author="Cox Olaf" w:date="2015-01-20T14:19:00Z">
        <w:r w:rsidR="00CD40CD" w:rsidRPr="006A0354">
          <w:rPr>
            <w:highlight w:val="yellow"/>
            <w:lang w:eastAsia="zh-CN"/>
            <w:rPrChange w:id="1120" w:author="Cox Olaf" w:date="2015-06-09T13:48:00Z">
              <w:rPr>
                <w:lang w:eastAsia="zh-CN"/>
              </w:rPr>
            </w:rPrChange>
          </w:rPr>
          <w:t xml:space="preserve"> use the same namespace as the corresponding non-portable projects.</w:t>
        </w:r>
      </w:ins>
      <w:bookmarkEnd w:id="1107"/>
      <w:bookmarkEnd w:id="1108"/>
    </w:p>
    <w:p w14:paraId="2B4E7C86" w14:textId="77777777" w:rsidR="00FE3F2B" w:rsidRPr="006A0354" w:rsidRDefault="00754E65" w:rsidP="00FE3F2B">
      <w:pPr>
        <w:pStyle w:val="Textkrper"/>
        <w:rPr>
          <w:highlight w:val="yellow"/>
          <w:lang w:eastAsia="zh-CN"/>
          <w:rPrChange w:id="1121" w:author="Cox Olaf" w:date="2015-06-09T13:48:00Z">
            <w:rPr>
              <w:lang w:eastAsia="zh-CN"/>
            </w:rPr>
          </w:rPrChange>
        </w:rPr>
      </w:pPr>
      <w:r w:rsidRPr="006A0354">
        <w:rPr>
          <w:highlight w:val="yellow"/>
          <w:lang w:eastAsia="zh-CN"/>
          <w:rPrChange w:id="1122" w:author="Cox Olaf" w:date="2015-06-09T13:48:00Z">
            <w:rPr>
              <w:lang w:eastAsia="zh-CN"/>
            </w:rPr>
          </w:rPrChange>
        </w:rPr>
        <w:t>Example:</w:t>
      </w:r>
    </w:p>
    <w:p w14:paraId="2B4E7C87" w14:textId="77777777" w:rsidR="00754E65" w:rsidRPr="006A0354" w:rsidRDefault="00754E65" w:rsidP="00FE3F2B">
      <w:pPr>
        <w:pStyle w:val="Textkrper"/>
        <w:rPr>
          <w:highlight w:val="yellow"/>
          <w:lang w:eastAsia="zh-CN"/>
          <w:rPrChange w:id="1123" w:author="Cox Olaf" w:date="2015-06-09T13:48:00Z">
            <w:rPr>
              <w:lang w:eastAsia="zh-CN"/>
            </w:rPr>
          </w:rPrChange>
        </w:rPr>
      </w:pPr>
      <w:r w:rsidRPr="006A0354">
        <w:rPr>
          <w:highlight w:val="yellow"/>
          <w:lang w:eastAsia="zh-CN"/>
          <w:rPrChange w:id="1124" w:author="Cox Olaf" w:date="2015-06-09T13:48:00Z">
            <w:rPr>
              <w:lang w:eastAsia="zh-CN"/>
            </w:rPr>
          </w:rPrChange>
        </w:rPr>
        <w:t xml:space="preserve">File </w:t>
      </w:r>
      <w:r w:rsidR="00984215" w:rsidRPr="006A0354">
        <w:rPr>
          <w:highlight w:val="yellow"/>
          <w:lang w:eastAsia="zh-CN"/>
          <w:rPrChange w:id="1125" w:author="Cox Olaf" w:date="2015-06-09T13:48:00Z">
            <w:rPr>
              <w:lang w:eastAsia="zh-CN"/>
            </w:rPr>
          </w:rPrChange>
        </w:rPr>
        <w:t xml:space="preserve">ISomeInterface.cs </w:t>
      </w:r>
      <w:r w:rsidRPr="006A0354">
        <w:rPr>
          <w:highlight w:val="yellow"/>
          <w:lang w:eastAsia="zh-CN"/>
          <w:rPrChange w:id="1126" w:author="Cox Olaf" w:date="2015-06-09T13:48:00Z">
            <w:rPr>
              <w:lang w:eastAsia="zh-CN"/>
            </w:rPr>
          </w:rPrChange>
        </w:rPr>
        <w:t>located at Endeavour\0_Foundations\Common\Foundations.Common</w:t>
      </w:r>
    </w:p>
    <w:p w14:paraId="2B4E7C88" w14:textId="77777777" w:rsidR="00754E65" w:rsidRPr="006A0354" w:rsidRDefault="00754E65" w:rsidP="00B054EB">
      <w:pPr>
        <w:pStyle w:val="BodyText-Code"/>
        <w:rPr>
          <w:highlight w:val="yellow"/>
          <w:rPrChange w:id="1127" w:author="Cox Olaf" w:date="2015-06-09T13:48:00Z">
            <w:rPr/>
          </w:rPrChange>
        </w:rPr>
      </w:pPr>
      <w:r w:rsidRPr="006A0354">
        <w:rPr>
          <w:rStyle w:val="BodyText-Code-Keywords"/>
          <w:highlight w:val="yellow"/>
          <w:rPrChange w:id="1128" w:author="Cox Olaf" w:date="2015-06-09T13:48:00Z">
            <w:rPr>
              <w:rStyle w:val="BodyText-Code-Keywords"/>
            </w:rPr>
          </w:rPrChange>
        </w:rPr>
        <w:t>namespace</w:t>
      </w:r>
      <w:r w:rsidRPr="006A0354">
        <w:rPr>
          <w:highlight w:val="yellow"/>
          <w:rPrChange w:id="1129" w:author="Cox Olaf" w:date="2015-06-09T13:48:00Z">
            <w:rPr/>
          </w:rPrChange>
        </w:rPr>
        <w:t> Bosch.SecuritySystems.Foundations.Common</w:t>
      </w:r>
    </w:p>
    <w:p w14:paraId="2B4E7C89" w14:textId="77777777" w:rsidR="00754E65" w:rsidRPr="006A0354" w:rsidRDefault="00754E65" w:rsidP="00B054EB">
      <w:pPr>
        <w:pStyle w:val="BodyText-Code"/>
        <w:rPr>
          <w:highlight w:val="yellow"/>
          <w:rPrChange w:id="1130" w:author="Cox Olaf" w:date="2015-06-09T13:48:00Z">
            <w:rPr/>
          </w:rPrChange>
        </w:rPr>
      </w:pPr>
      <w:r w:rsidRPr="006A0354">
        <w:rPr>
          <w:highlight w:val="yellow"/>
          <w:rPrChange w:id="1131" w:author="Cox Olaf" w:date="2015-06-09T13:48:00Z">
            <w:rPr/>
          </w:rPrChange>
        </w:rPr>
        <w:t>{</w:t>
      </w:r>
    </w:p>
    <w:p w14:paraId="2B4E7C8A" w14:textId="77777777" w:rsidR="005A4E15" w:rsidRPr="006A0354" w:rsidRDefault="005A4E15" w:rsidP="00B054EB">
      <w:pPr>
        <w:pStyle w:val="BodyText-Code"/>
        <w:rPr>
          <w:highlight w:val="yellow"/>
          <w:rPrChange w:id="1132" w:author="Cox Olaf" w:date="2015-06-09T13:48:00Z">
            <w:rPr/>
          </w:rPrChange>
        </w:rPr>
      </w:pPr>
      <w:r w:rsidRPr="006A0354">
        <w:rPr>
          <w:highlight w:val="yellow"/>
          <w:rPrChange w:id="1133" w:author="Cox Olaf" w:date="2015-06-09T13:48:00Z">
            <w:rPr/>
          </w:rPrChange>
        </w:rPr>
        <w:t xml:space="preserve">  </w:t>
      </w:r>
      <w:r w:rsidRPr="006A0354">
        <w:rPr>
          <w:rStyle w:val="BodyText-Code-Keywords"/>
          <w:highlight w:val="yellow"/>
          <w:rPrChange w:id="1134" w:author="Cox Olaf" w:date="2015-06-09T13:48:00Z">
            <w:rPr>
              <w:rStyle w:val="BodyText-Code-Keywords"/>
            </w:rPr>
          </w:rPrChange>
        </w:rPr>
        <w:t>public</w:t>
      </w:r>
      <w:r w:rsidRPr="006A0354">
        <w:rPr>
          <w:highlight w:val="yellow"/>
          <w:rPrChange w:id="1135" w:author="Cox Olaf" w:date="2015-06-09T13:48:00Z">
            <w:rPr/>
          </w:rPrChange>
        </w:rPr>
        <w:t> </w:t>
      </w:r>
      <w:r w:rsidRPr="006A0354">
        <w:rPr>
          <w:rStyle w:val="BodyText-Code-Keywords"/>
          <w:highlight w:val="yellow"/>
          <w:rPrChange w:id="1136" w:author="Cox Olaf" w:date="2015-06-09T13:48:00Z">
            <w:rPr>
              <w:rStyle w:val="BodyText-Code-Keywords"/>
            </w:rPr>
          </w:rPrChange>
        </w:rPr>
        <w:t>interface</w:t>
      </w:r>
      <w:r w:rsidRPr="006A0354">
        <w:rPr>
          <w:highlight w:val="yellow"/>
          <w:rPrChange w:id="1137" w:author="Cox Olaf" w:date="2015-06-09T13:48:00Z">
            <w:rPr/>
          </w:rPrChange>
        </w:rPr>
        <w:t> </w:t>
      </w:r>
      <w:r w:rsidRPr="006A0354">
        <w:rPr>
          <w:rStyle w:val="BodyText-Code-Types"/>
          <w:highlight w:val="yellow"/>
          <w:rPrChange w:id="1138" w:author="Cox Olaf" w:date="2015-06-09T13:48:00Z">
            <w:rPr>
              <w:rStyle w:val="BodyText-Code-Types"/>
            </w:rPr>
          </w:rPrChange>
        </w:rPr>
        <w:t>ISomeInterface</w:t>
      </w:r>
    </w:p>
    <w:p w14:paraId="2B4E7C8B" w14:textId="77777777" w:rsidR="005A4E15" w:rsidRPr="006A0354" w:rsidRDefault="005A4E15" w:rsidP="00B054EB">
      <w:pPr>
        <w:pStyle w:val="BodyText-Code"/>
        <w:rPr>
          <w:highlight w:val="yellow"/>
          <w:rPrChange w:id="1139" w:author="Cox Olaf" w:date="2015-06-09T13:48:00Z">
            <w:rPr/>
          </w:rPrChange>
        </w:rPr>
      </w:pPr>
      <w:r w:rsidRPr="006A0354">
        <w:rPr>
          <w:highlight w:val="yellow"/>
          <w:rPrChange w:id="1140" w:author="Cox Olaf" w:date="2015-06-09T13:48:00Z">
            <w:rPr/>
          </w:rPrChange>
        </w:rPr>
        <w:t>  {</w:t>
      </w:r>
    </w:p>
    <w:p w14:paraId="2B4E7C8C" w14:textId="77777777" w:rsidR="005A4E15" w:rsidRPr="006A0354" w:rsidRDefault="005A4E15" w:rsidP="00B054EB">
      <w:pPr>
        <w:pStyle w:val="BodyText-Code"/>
        <w:rPr>
          <w:rStyle w:val="BodyText-Code-Comments"/>
          <w:highlight w:val="yellow"/>
          <w:rPrChange w:id="1141" w:author="Cox Olaf" w:date="2015-06-09T13:48:00Z">
            <w:rPr>
              <w:rStyle w:val="BodyText-Code-Comments"/>
            </w:rPr>
          </w:rPrChange>
        </w:rPr>
      </w:pPr>
      <w:r w:rsidRPr="006A0354">
        <w:rPr>
          <w:highlight w:val="yellow"/>
          <w:rPrChange w:id="1142" w:author="Cox Olaf" w:date="2015-06-09T13:48:00Z">
            <w:rPr>
              <w:color w:val="008000"/>
            </w:rPr>
          </w:rPrChange>
        </w:rPr>
        <w:t>        </w:t>
      </w:r>
      <w:r w:rsidRPr="006A0354">
        <w:rPr>
          <w:rStyle w:val="BodyText-Code-XMLComment"/>
          <w:highlight w:val="yellow"/>
          <w:rPrChange w:id="1143" w:author="Cox Olaf" w:date="2015-06-09T13:48:00Z">
            <w:rPr>
              <w:rStyle w:val="BodyText-Code-XMLComment"/>
            </w:rPr>
          </w:rPrChange>
        </w:rPr>
        <w:t>///</w:t>
      </w:r>
      <w:r w:rsidRPr="006A0354">
        <w:rPr>
          <w:rStyle w:val="BodyText-Code-Comments"/>
          <w:highlight w:val="yellow"/>
          <w:rPrChange w:id="1144" w:author="Cox Olaf" w:date="2015-06-09T13:48:00Z">
            <w:rPr>
              <w:rStyle w:val="BodyText-Code-Comments"/>
            </w:rPr>
          </w:rPrChange>
        </w:rPr>
        <w:t> ...</w:t>
      </w:r>
    </w:p>
    <w:p w14:paraId="2B4E7C8D" w14:textId="77777777" w:rsidR="005A4E15" w:rsidRPr="006A0354" w:rsidRDefault="005A4E15" w:rsidP="00B054EB">
      <w:pPr>
        <w:pStyle w:val="BodyText-Code"/>
        <w:rPr>
          <w:highlight w:val="yellow"/>
          <w:rPrChange w:id="1145" w:author="Cox Olaf" w:date="2015-06-09T13:48:00Z">
            <w:rPr/>
          </w:rPrChange>
        </w:rPr>
      </w:pPr>
      <w:r w:rsidRPr="006A0354">
        <w:rPr>
          <w:highlight w:val="yellow"/>
          <w:rPrChange w:id="1146" w:author="Cox Olaf" w:date="2015-06-09T13:48:00Z">
            <w:rPr/>
          </w:rPrChange>
        </w:rPr>
        <w:t>  }</w:t>
      </w:r>
    </w:p>
    <w:p w14:paraId="2B4E7C8E" w14:textId="77777777" w:rsidR="005A4E15" w:rsidRPr="00984215" w:rsidRDefault="005A4E15" w:rsidP="00B054EB">
      <w:pPr>
        <w:pStyle w:val="BodyText-Code"/>
      </w:pPr>
      <w:r w:rsidRPr="006A0354">
        <w:rPr>
          <w:highlight w:val="yellow"/>
          <w:rPrChange w:id="1147" w:author="Cox Olaf" w:date="2015-06-09T13:48:00Z">
            <w:rPr/>
          </w:rPrChange>
        </w:rPr>
        <w:t>}</w:t>
      </w:r>
    </w:p>
    <w:p w14:paraId="2B4E7C8F" w14:textId="77777777" w:rsidR="00726C79" w:rsidRPr="00F61988" w:rsidRDefault="0012276F" w:rsidP="0012276F">
      <w:pPr>
        <w:pStyle w:val="BodyText-RuleFirstParagraph"/>
      </w:pPr>
      <w:r>
        <w:rPr>
          <w:rStyle w:val="BodyText-GuidelineID"/>
        </w:rPr>
        <w:t>CS/NAN20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sidRPr="00C67CFA">
        <w:rPr>
          <w:lang w:eastAsia="zh-CN"/>
        </w:rPr>
        <w:t>use the same name for a namespace and a type in that namespace.</w:t>
      </w:r>
    </w:p>
    <w:p w14:paraId="2B4E7C90" w14:textId="77777777" w:rsidR="00726C79" w:rsidRDefault="005A4E15" w:rsidP="00A77CC6">
      <w:pPr>
        <w:pStyle w:val="BodyText-LocalHeader-BadCode"/>
      </w:pPr>
      <w:r w:rsidRPr="003A7E22">
        <w:t>Bad:</w:t>
      </w:r>
    </w:p>
    <w:p w14:paraId="2B4E7C91" w14:textId="77777777" w:rsidR="005A4E15" w:rsidRPr="005A4E15" w:rsidRDefault="005A4E15" w:rsidP="00B054EB">
      <w:pPr>
        <w:pStyle w:val="BodyText-Code"/>
      </w:pPr>
      <w:r w:rsidRPr="00B054EB">
        <w:rPr>
          <w:rStyle w:val="BodyText-Code-Keywords"/>
        </w:rPr>
        <w:t>namespace</w:t>
      </w:r>
      <w:r w:rsidRPr="005A4E15">
        <w:t> Bosch.SecuritySystems.Foundations.Core.Device</w:t>
      </w:r>
    </w:p>
    <w:p w14:paraId="2B4E7C92" w14:textId="77777777" w:rsidR="005A4E15" w:rsidRPr="005A4E15" w:rsidRDefault="005A4E15" w:rsidP="00B054EB">
      <w:pPr>
        <w:pStyle w:val="BodyText-Code"/>
      </w:pPr>
      <w:r w:rsidRPr="005A4E15">
        <w:t>{</w:t>
      </w:r>
    </w:p>
    <w:p w14:paraId="2B4E7C93" w14:textId="77777777" w:rsidR="005A4E15" w:rsidRPr="005A4E15" w:rsidRDefault="005A4E15" w:rsidP="00B054EB">
      <w:pPr>
        <w:pStyle w:val="BodyText-Code"/>
      </w:pPr>
      <w:r w:rsidRPr="00B054EB">
        <w:rPr>
          <w:rStyle w:val="BodyText-Code-Keywords"/>
        </w:rPr>
        <w:t xml:space="preserve">  public</w:t>
      </w:r>
      <w:r w:rsidRPr="00B054EB">
        <w:t> </w:t>
      </w:r>
      <w:r w:rsidRPr="00B054EB">
        <w:rPr>
          <w:rStyle w:val="BodyText-Code-Keywords"/>
        </w:rPr>
        <w:t>class</w:t>
      </w:r>
      <w:r w:rsidRPr="00B054EB">
        <w:t> </w:t>
      </w:r>
      <w:r w:rsidRPr="00B054EB">
        <w:rPr>
          <w:rStyle w:val="BodyText-Code-Types"/>
        </w:rPr>
        <w:t>Device</w:t>
      </w:r>
    </w:p>
    <w:p w14:paraId="2B4E7C94" w14:textId="77777777" w:rsidR="005A4E15" w:rsidRDefault="005A4E15" w:rsidP="00B054EB">
      <w:pPr>
        <w:pStyle w:val="BodyText-Code"/>
      </w:pPr>
      <w:r w:rsidRPr="005A4E15">
        <w:t>  {</w:t>
      </w:r>
    </w:p>
    <w:p w14:paraId="2B4E7C95" w14:textId="77777777" w:rsidR="005A4E15" w:rsidRPr="00B054EB" w:rsidRDefault="005A4E15" w:rsidP="0015502B">
      <w:pPr>
        <w:pStyle w:val="BodyText-Code"/>
        <w:rPr>
          <w:rStyle w:val="BodyText-Code-Comments"/>
        </w:rPr>
      </w:pPr>
      <w:r w:rsidRPr="00B054EB">
        <w:rPr>
          <w:rStyle w:val="BodyText-Code-XMLComment"/>
        </w:rPr>
        <w:t xml:space="preserve">    ///</w:t>
      </w:r>
      <w:r w:rsidRPr="00B054EB">
        <w:rPr>
          <w:rStyle w:val="BodyText-Code-Comments"/>
        </w:rPr>
        <w:t> ...</w:t>
      </w:r>
    </w:p>
    <w:p w14:paraId="2B4E7C96" w14:textId="77777777" w:rsidR="005A4E15" w:rsidRDefault="005A4E15" w:rsidP="004A6EF7">
      <w:pPr>
        <w:pStyle w:val="BodyText-LocalHeader-GoodCode"/>
      </w:pPr>
      <w:r w:rsidRPr="003A7E22">
        <w:t>Good:</w:t>
      </w:r>
    </w:p>
    <w:p w14:paraId="2B4E7C97" w14:textId="77777777" w:rsidR="005A4E15" w:rsidRPr="005A4E15" w:rsidRDefault="005A4E15" w:rsidP="00B054EB">
      <w:pPr>
        <w:pStyle w:val="BodyText-Code"/>
      </w:pPr>
      <w:r w:rsidRPr="00B054EB">
        <w:rPr>
          <w:rStyle w:val="BodyText-Code-Keywords"/>
        </w:rPr>
        <w:t>namespace</w:t>
      </w:r>
      <w:r w:rsidRPr="005A4E15">
        <w:t> Bosch.SecuritySystems.Foundations.Core.Devices</w:t>
      </w:r>
    </w:p>
    <w:p w14:paraId="2B4E7C98" w14:textId="77777777" w:rsidR="005A4E15" w:rsidRPr="005A4E15" w:rsidRDefault="005A4E15" w:rsidP="00B054EB">
      <w:pPr>
        <w:pStyle w:val="BodyText-Code"/>
      </w:pPr>
      <w:r w:rsidRPr="005A4E15">
        <w:t>{</w:t>
      </w:r>
    </w:p>
    <w:p w14:paraId="2B4E7C99" w14:textId="77777777" w:rsidR="005A4E15" w:rsidRPr="005A4E15" w:rsidRDefault="005A4E15" w:rsidP="00B054EB">
      <w:pPr>
        <w:pStyle w:val="BodyText-Code"/>
      </w:pPr>
      <w:r>
        <w:t xml:space="preserve">  </w:t>
      </w:r>
      <w:r w:rsidRPr="00B054EB">
        <w:rPr>
          <w:rStyle w:val="BodyText-Code-Keywords"/>
        </w:rPr>
        <w:t>public</w:t>
      </w:r>
      <w:r w:rsidRPr="00B054EB">
        <w:t> </w:t>
      </w:r>
      <w:r w:rsidRPr="00B054EB">
        <w:rPr>
          <w:rStyle w:val="BodyText-Code-Keywords"/>
        </w:rPr>
        <w:t>class</w:t>
      </w:r>
      <w:r w:rsidRPr="00B054EB">
        <w:t> </w:t>
      </w:r>
      <w:r w:rsidRPr="00B054EB">
        <w:rPr>
          <w:rStyle w:val="BodyText-Code-Types"/>
        </w:rPr>
        <w:t>Device</w:t>
      </w:r>
    </w:p>
    <w:p w14:paraId="2B4E7C9A" w14:textId="77777777" w:rsidR="005A4E15" w:rsidRDefault="005A4E15" w:rsidP="00B054EB">
      <w:pPr>
        <w:pStyle w:val="BodyText-Code"/>
      </w:pPr>
      <w:r w:rsidRPr="005A4E15">
        <w:t>  {</w:t>
      </w:r>
    </w:p>
    <w:p w14:paraId="2B4E7C9B" w14:textId="77777777" w:rsidR="005A4E15" w:rsidRPr="00B054EB" w:rsidRDefault="005A4E15" w:rsidP="00B054EB">
      <w:pPr>
        <w:pStyle w:val="BodyText-Code"/>
      </w:pPr>
      <w:r>
        <w:t xml:space="preserve">    </w:t>
      </w:r>
      <w:r w:rsidRPr="00B054EB">
        <w:rPr>
          <w:rStyle w:val="BodyText-Code-XMLComment"/>
        </w:rPr>
        <w:t>///</w:t>
      </w:r>
      <w:r w:rsidRPr="00B054EB">
        <w:rPr>
          <w:rStyle w:val="BodyText-Code-Comments"/>
        </w:rPr>
        <w:t> ...</w:t>
      </w:r>
    </w:p>
    <w:p w14:paraId="2B4E7C9C" w14:textId="77777777" w:rsidR="00726C79" w:rsidRDefault="00E21D14" w:rsidP="0012276F">
      <w:pPr>
        <w:pStyle w:val="BodyText-RuleFirstParagraph"/>
        <w:rPr>
          <w:lang w:eastAsia="zh-CN"/>
        </w:rPr>
      </w:pPr>
      <w:r>
        <w:rPr>
          <w:rStyle w:val="BodyText-GuidelineID"/>
        </w:rPr>
        <w:t>CS/NAN</w:t>
      </w:r>
      <w:r w:rsidR="0012276F">
        <w:rPr>
          <w:rStyle w:val="BodyText-GuidelineID"/>
        </w:rPr>
        <w:t>30</w:t>
      </w:r>
      <w:r w:rsidR="0012276F"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Pr>
          <w:lang w:eastAsia="zh-CN"/>
        </w:rPr>
        <w:t>adjust namespaces when files are moved in the source control structure.</w:t>
      </w:r>
    </w:p>
    <w:p w14:paraId="2B4E7C9D" w14:textId="77777777" w:rsidR="00726C79" w:rsidRDefault="00726C79" w:rsidP="009060ED">
      <w:pPr>
        <w:pStyle w:val="berschrift3"/>
        <w:rPr>
          <w:lang w:eastAsia="zh-CN"/>
        </w:rPr>
      </w:pPr>
      <w:bookmarkStart w:id="1148" w:name="_Ref401792987"/>
      <w:r w:rsidRPr="006E6AF9">
        <w:rPr>
          <w:lang w:eastAsia="zh-CN"/>
        </w:rPr>
        <w:t xml:space="preserve">Capitalization Naming Rules for </w:t>
      </w:r>
      <w:r w:rsidRPr="009060ED">
        <w:t>Identifiers</w:t>
      </w:r>
      <w:bookmarkEnd w:id="1148"/>
    </w:p>
    <w:p w14:paraId="2B4E7C9E" w14:textId="77777777" w:rsidR="00726C79" w:rsidRDefault="0012276F" w:rsidP="0012276F">
      <w:pPr>
        <w:pStyle w:val="BodyText-RuleFirstParagraph"/>
        <w:rPr>
          <w:lang w:eastAsia="zh-CN"/>
        </w:rPr>
      </w:pPr>
      <w:r>
        <w:rPr>
          <w:rStyle w:val="BodyText-GuidelineID"/>
        </w:rPr>
        <w:t>CS/NRI10</w:t>
      </w:r>
      <w:r w:rsidRPr="0055287F">
        <w:rPr>
          <w:rStyle w:val="TextkrperZchn"/>
        </w:rPr>
        <w:tab/>
      </w:r>
      <w:r w:rsidR="00726C79" w:rsidRPr="003137CA">
        <w:rPr>
          <w:lang w:eastAsia="zh-CN"/>
        </w:rPr>
        <w:t>The following table describes the capitalization and naming rules for different types of identifiers</w:t>
      </w:r>
      <w:r w:rsidR="00726C79">
        <w:rPr>
          <w:lang w:eastAsia="zh-CN"/>
        </w:rPr>
        <w:t>.</w:t>
      </w:r>
    </w:p>
    <w:tbl>
      <w:tblPr>
        <w:tblW w:w="9900" w:type="dxa"/>
        <w:tblInd w:w="115"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ayout w:type="fixed"/>
        <w:tblCellMar>
          <w:top w:w="43" w:type="dxa"/>
          <w:left w:w="115" w:type="dxa"/>
          <w:bottom w:w="43" w:type="dxa"/>
          <w:right w:w="115" w:type="dxa"/>
        </w:tblCellMar>
        <w:tblLook w:val="04A0" w:firstRow="1" w:lastRow="0" w:firstColumn="1" w:lastColumn="0" w:noHBand="0" w:noVBand="1"/>
      </w:tblPr>
      <w:tblGrid>
        <w:gridCol w:w="1560"/>
        <w:gridCol w:w="1559"/>
        <w:gridCol w:w="3451"/>
        <w:gridCol w:w="3330"/>
      </w:tblGrid>
      <w:tr w:rsidR="00726C79" w14:paraId="2B4E7CA3" w14:textId="77777777" w:rsidTr="004B18C8">
        <w:tc>
          <w:tcPr>
            <w:tcW w:w="1560" w:type="dxa"/>
          </w:tcPr>
          <w:p w14:paraId="2B4E7C9F" w14:textId="77777777" w:rsidR="00726C79" w:rsidRDefault="00726C79" w:rsidP="00693F5D">
            <w:pPr>
              <w:pStyle w:val="BodyText-Compact"/>
            </w:pPr>
            <w:r>
              <w:t>Identifier</w:t>
            </w:r>
          </w:p>
        </w:tc>
        <w:tc>
          <w:tcPr>
            <w:tcW w:w="1559" w:type="dxa"/>
          </w:tcPr>
          <w:p w14:paraId="2B4E7CA0" w14:textId="77777777" w:rsidR="00726C79" w:rsidRDefault="00726C79" w:rsidP="00693F5D">
            <w:pPr>
              <w:pStyle w:val="BodyText-Compact"/>
            </w:pPr>
            <w:r>
              <w:t>Casing</w:t>
            </w:r>
          </w:p>
        </w:tc>
        <w:tc>
          <w:tcPr>
            <w:tcW w:w="3451" w:type="dxa"/>
          </w:tcPr>
          <w:p w14:paraId="2B4E7CA1" w14:textId="77777777" w:rsidR="00726C79" w:rsidRDefault="00726C79" w:rsidP="00693F5D">
            <w:pPr>
              <w:pStyle w:val="BodyText-Compact"/>
            </w:pPr>
            <w:r>
              <w:t>Naming Structure</w:t>
            </w:r>
          </w:p>
        </w:tc>
        <w:tc>
          <w:tcPr>
            <w:tcW w:w="3330" w:type="dxa"/>
          </w:tcPr>
          <w:p w14:paraId="2B4E7CA2" w14:textId="77777777" w:rsidR="00726C79" w:rsidRDefault="00726C79" w:rsidP="008D7536">
            <w:r>
              <w:t>Example</w:t>
            </w:r>
          </w:p>
        </w:tc>
      </w:tr>
      <w:tr w:rsidR="00726C79" w14:paraId="2B4E7CA9" w14:textId="77777777" w:rsidTr="004B18C8">
        <w:tc>
          <w:tcPr>
            <w:tcW w:w="1560" w:type="dxa"/>
          </w:tcPr>
          <w:p w14:paraId="2B4E7CA4" w14:textId="77777777" w:rsidR="00726C79" w:rsidRPr="00693F5D" w:rsidRDefault="00726C79" w:rsidP="00693F5D">
            <w:pPr>
              <w:pStyle w:val="BodyText-Compact"/>
              <w:rPr>
                <w:rStyle w:val="BodyText-BoldEmphasis"/>
              </w:rPr>
            </w:pPr>
            <w:r w:rsidRPr="00693F5D">
              <w:rPr>
                <w:rStyle w:val="BodyText-BoldEmphasis"/>
              </w:rPr>
              <w:t>Class, Structure</w:t>
            </w:r>
          </w:p>
        </w:tc>
        <w:tc>
          <w:tcPr>
            <w:tcW w:w="1559" w:type="dxa"/>
          </w:tcPr>
          <w:p w14:paraId="2B4E7CA5" w14:textId="77777777" w:rsidR="00726C79" w:rsidRDefault="00726C79" w:rsidP="00693F5D">
            <w:pPr>
              <w:pStyle w:val="BodyText-Compact"/>
            </w:pPr>
            <w:r>
              <w:t>PascalCasing</w:t>
            </w:r>
          </w:p>
        </w:tc>
        <w:tc>
          <w:tcPr>
            <w:tcW w:w="3451" w:type="dxa"/>
          </w:tcPr>
          <w:p w14:paraId="2B4E7CA6" w14:textId="77777777" w:rsidR="00726C79" w:rsidRDefault="00726C79" w:rsidP="00693F5D">
            <w:pPr>
              <w:pStyle w:val="BodyText-Compact"/>
            </w:pPr>
            <w:r>
              <w:t>Noun</w:t>
            </w:r>
          </w:p>
        </w:tc>
        <w:tc>
          <w:tcPr>
            <w:tcW w:w="3330" w:type="dxa"/>
          </w:tcPr>
          <w:p w14:paraId="2B4E7CA7" w14:textId="77777777" w:rsidR="00726C79" w:rsidRPr="00D2120A" w:rsidRDefault="00726C79" w:rsidP="008D7536">
            <w:pPr>
              <w:rPr>
                <w:rStyle w:val="BodyText-InlineCode"/>
              </w:rPr>
            </w:pPr>
            <w:r w:rsidRPr="00D2120A">
              <w:rPr>
                <w:rStyle w:val="BodyText-InlineCode-Keywords"/>
              </w:rPr>
              <w:t>public</w:t>
            </w:r>
            <w:r w:rsidRPr="00D2120A">
              <w:rPr>
                <w:rStyle w:val="BodyText-InlineCode"/>
              </w:rPr>
              <w:t xml:space="preserve"> </w:t>
            </w:r>
            <w:r w:rsidRPr="00D2120A">
              <w:rPr>
                <w:rStyle w:val="BodyText-InlineCode-Keywords"/>
              </w:rPr>
              <w:t>class</w:t>
            </w:r>
            <w:r w:rsidRPr="00D2120A">
              <w:rPr>
                <w:rStyle w:val="BodyText-InlineCode"/>
              </w:rPr>
              <w:t xml:space="preserve"> </w:t>
            </w:r>
            <w:r w:rsidRPr="00D2120A">
              <w:rPr>
                <w:rStyle w:val="BodyText-InlineCode-Types"/>
              </w:rPr>
              <w:t>ComplexNumber</w:t>
            </w:r>
            <w:r w:rsidRPr="00D2120A">
              <w:rPr>
                <w:rStyle w:val="BodyText-InlineCode"/>
              </w:rPr>
              <w:t xml:space="preserve"> {...}</w:t>
            </w:r>
          </w:p>
          <w:p w14:paraId="2B4E7CA8" w14:textId="77777777" w:rsidR="00726C79" w:rsidRPr="004A1240" w:rsidRDefault="00726C79" w:rsidP="008D7536">
            <w:pPr>
              <w:rPr>
                <w:rFonts w:ascii="Consolas" w:hAnsi="Consolas" w:cs="Consolas"/>
                <w:sz w:val="18"/>
                <w:szCs w:val="18"/>
              </w:rPr>
            </w:pPr>
            <w:r w:rsidRPr="00D2120A">
              <w:rPr>
                <w:rStyle w:val="BodyText-InlineCode-Keywords"/>
              </w:rPr>
              <w:t>public</w:t>
            </w:r>
            <w:r w:rsidRPr="00D2120A">
              <w:rPr>
                <w:rStyle w:val="BodyText-InlineCode"/>
              </w:rPr>
              <w:t xml:space="preserve"> </w:t>
            </w:r>
            <w:r w:rsidRPr="00D2120A">
              <w:rPr>
                <w:rStyle w:val="BodyText-InlineCode-Keywords"/>
              </w:rPr>
              <w:t>struct</w:t>
            </w:r>
            <w:r w:rsidRPr="00D2120A">
              <w:rPr>
                <w:rStyle w:val="BodyText-InlineCode"/>
              </w:rPr>
              <w:t xml:space="preserve"> </w:t>
            </w:r>
            <w:r w:rsidRPr="00D2120A">
              <w:rPr>
                <w:rStyle w:val="BodyText-InlineCode-Types"/>
              </w:rPr>
              <w:t>ComplextStruct</w:t>
            </w:r>
            <w:r w:rsidRPr="00D2120A">
              <w:rPr>
                <w:rStyle w:val="BodyText-InlineCode"/>
              </w:rPr>
              <w:t xml:space="preserve"> {...}</w:t>
            </w:r>
          </w:p>
        </w:tc>
      </w:tr>
      <w:tr w:rsidR="00726C79" w14:paraId="2B4E7CAF" w14:textId="77777777" w:rsidTr="004B18C8">
        <w:tc>
          <w:tcPr>
            <w:tcW w:w="1560" w:type="dxa"/>
          </w:tcPr>
          <w:p w14:paraId="2B4E7CAA" w14:textId="77777777" w:rsidR="00726C79" w:rsidRPr="00693F5D" w:rsidRDefault="00726C79" w:rsidP="00693F5D">
            <w:pPr>
              <w:pStyle w:val="BodyText-Compact"/>
              <w:rPr>
                <w:rStyle w:val="BodyText-BoldEmphasis"/>
              </w:rPr>
            </w:pPr>
            <w:r w:rsidRPr="00693F5D">
              <w:rPr>
                <w:rStyle w:val="BodyText-BoldEmphasis"/>
              </w:rPr>
              <w:t>Namespace</w:t>
            </w:r>
          </w:p>
        </w:tc>
        <w:tc>
          <w:tcPr>
            <w:tcW w:w="1559" w:type="dxa"/>
          </w:tcPr>
          <w:p w14:paraId="2B4E7CAB" w14:textId="77777777" w:rsidR="00726C79" w:rsidRDefault="00726C79" w:rsidP="00693F5D">
            <w:pPr>
              <w:pStyle w:val="BodyText-Compact"/>
            </w:pPr>
            <w:r>
              <w:t>PascalCasing</w:t>
            </w:r>
          </w:p>
        </w:tc>
        <w:tc>
          <w:tcPr>
            <w:tcW w:w="3451" w:type="dxa"/>
          </w:tcPr>
          <w:p w14:paraId="2B4E7CAC" w14:textId="77777777" w:rsidR="00726C79" w:rsidRDefault="00726C79" w:rsidP="00693F5D">
            <w:pPr>
              <w:pStyle w:val="BodyText-Compact"/>
            </w:pPr>
            <w:r>
              <w:t>Noun</w:t>
            </w:r>
          </w:p>
          <w:p w14:paraId="2B4E7CAD" w14:textId="77777777" w:rsidR="00726C79" w:rsidRDefault="00726C79" w:rsidP="00693F5D">
            <w:pPr>
              <w:pStyle w:val="BodyText-Compact"/>
            </w:pPr>
            <w:r w:rsidRPr="00693F5D">
              <w:rPr>
                <w:rStyle w:val="BodyText-NegativeRed"/>
              </w:rPr>
              <w:sym w:font="Wingdings" w:char="F0FD"/>
            </w:r>
            <w:r w:rsidRPr="00D2120A">
              <w:rPr>
                <w:rStyle w:val="TextkrperZchn"/>
              </w:rPr>
              <w:t xml:space="preserve"> </w:t>
            </w:r>
            <w:r w:rsidRPr="00693F5D">
              <w:rPr>
                <w:rStyle w:val="BodyText-BoldAction"/>
                <w:rFonts w:hint="eastAsia"/>
              </w:rPr>
              <w:t>Do</w:t>
            </w:r>
            <w:r w:rsidRPr="00693F5D">
              <w:rPr>
                <w:rStyle w:val="TextkrperZchn"/>
                <w:rFonts w:hint="eastAsia"/>
              </w:rPr>
              <w:t xml:space="preserve"> </w:t>
            </w:r>
            <w:r w:rsidRPr="00693F5D">
              <w:rPr>
                <w:rStyle w:val="BodyText-BoldAction"/>
                <w:rFonts w:hint="eastAsia"/>
              </w:rPr>
              <w:t>not</w:t>
            </w:r>
            <w:r w:rsidRPr="00693F5D">
              <w:rPr>
                <w:rStyle w:val="TextkrperZchn"/>
                <w:rFonts w:hint="eastAsia"/>
              </w:rPr>
              <w:t xml:space="preserve"> </w:t>
            </w:r>
            <w:r w:rsidRPr="00C67CFA">
              <w:t>use the same name for a namespace and a type in that namespace.</w:t>
            </w:r>
          </w:p>
        </w:tc>
        <w:tc>
          <w:tcPr>
            <w:tcW w:w="3330" w:type="dxa"/>
          </w:tcPr>
          <w:p w14:paraId="2B4E7CAE" w14:textId="77777777" w:rsidR="00726C79" w:rsidRPr="00D2120A" w:rsidRDefault="00726C79" w:rsidP="008D7536">
            <w:pPr>
              <w:rPr>
                <w:rStyle w:val="BodyText-InlineCode"/>
              </w:rPr>
            </w:pPr>
            <w:r w:rsidRPr="00D2120A">
              <w:rPr>
                <w:rStyle w:val="BodyText-InlineCode-Keywords"/>
              </w:rPr>
              <w:t>namespace</w:t>
            </w:r>
            <w:r w:rsidRPr="00D2120A">
              <w:rPr>
                <w:rStyle w:val="BodyText-InlineCode"/>
              </w:rPr>
              <w:t xml:space="preserve"> Bosch.SecuritySystems.Foundations.Core</w:t>
            </w:r>
          </w:p>
        </w:tc>
      </w:tr>
      <w:tr w:rsidR="00726C79" w14:paraId="2B4E7CB7" w14:textId="77777777" w:rsidTr="004B18C8">
        <w:tc>
          <w:tcPr>
            <w:tcW w:w="1560" w:type="dxa"/>
          </w:tcPr>
          <w:p w14:paraId="2B4E7CB0" w14:textId="77777777" w:rsidR="00726C79" w:rsidRPr="00693F5D" w:rsidRDefault="00726C79" w:rsidP="00693F5D">
            <w:pPr>
              <w:pStyle w:val="BodyText-Compact"/>
              <w:rPr>
                <w:rStyle w:val="BodyText-BoldEmphasis"/>
              </w:rPr>
            </w:pPr>
            <w:r w:rsidRPr="00693F5D">
              <w:rPr>
                <w:rStyle w:val="BodyText-BoldEmphasis"/>
              </w:rPr>
              <w:t>Enumeration</w:t>
            </w:r>
          </w:p>
        </w:tc>
        <w:tc>
          <w:tcPr>
            <w:tcW w:w="1559" w:type="dxa"/>
          </w:tcPr>
          <w:p w14:paraId="2B4E7CB1" w14:textId="77777777" w:rsidR="00726C79" w:rsidRDefault="00726C79" w:rsidP="00693F5D">
            <w:pPr>
              <w:pStyle w:val="BodyText-Compact"/>
            </w:pPr>
            <w:r>
              <w:t>PascalCasing</w:t>
            </w:r>
          </w:p>
        </w:tc>
        <w:tc>
          <w:tcPr>
            <w:tcW w:w="3451" w:type="dxa"/>
          </w:tcPr>
          <w:p w14:paraId="2B4E7CB2" w14:textId="77777777" w:rsidR="00726C79" w:rsidRDefault="00726C79" w:rsidP="00693F5D">
            <w:pPr>
              <w:pStyle w:val="BodyText-Compact"/>
            </w:pPr>
            <w:r>
              <w:t>Noun</w:t>
            </w:r>
          </w:p>
          <w:p w14:paraId="2B4E7CB3" w14:textId="77777777" w:rsidR="00726C79" w:rsidRDefault="00FE3F2B" w:rsidP="00693F5D">
            <w:pPr>
              <w:pStyle w:val="BodyText-Compact"/>
            </w:pPr>
            <w:r w:rsidRPr="00644D97">
              <w:rPr>
                <w:rStyle w:val="BodyText-PositiveGreen"/>
              </w:rPr>
              <w:lastRenderedPageBreak/>
              <w:sym w:font="Wingdings" w:char="F0FE"/>
            </w:r>
            <w:r w:rsidRPr="00644D97">
              <w:rPr>
                <w:rFonts w:hint="eastAsia"/>
              </w:rPr>
              <w:t xml:space="preserve"> </w:t>
            </w:r>
            <w:r w:rsidRPr="00644D97">
              <w:rPr>
                <w:rStyle w:val="BodyText-BoldAction"/>
              </w:rPr>
              <w:t>Do</w:t>
            </w:r>
            <w:r w:rsidRPr="00644D97">
              <w:t xml:space="preserve"> </w:t>
            </w:r>
            <w:r w:rsidR="00726C79" w:rsidRPr="00086122">
              <w:t>name flag enums with plural nouns or noun phrases and simple enums with</w:t>
            </w:r>
            <w:r w:rsidR="00726C79">
              <w:t xml:space="preserve"> singular nouns or noun phrases</w:t>
            </w:r>
            <w:r w:rsidR="00726C79" w:rsidRPr="00A5670F">
              <w:t>.</w:t>
            </w:r>
          </w:p>
        </w:tc>
        <w:tc>
          <w:tcPr>
            <w:tcW w:w="3330" w:type="dxa"/>
          </w:tcPr>
          <w:p w14:paraId="2B4E7CB4" w14:textId="77777777" w:rsidR="00726C79" w:rsidRPr="00D2120A" w:rsidRDefault="00726C79" w:rsidP="008D7536">
            <w:pPr>
              <w:autoSpaceDE w:val="0"/>
              <w:autoSpaceDN w:val="0"/>
              <w:adjustRightInd w:val="0"/>
              <w:rPr>
                <w:rStyle w:val="BodyText-InlineCode"/>
              </w:rPr>
            </w:pPr>
            <w:r w:rsidRPr="00D2120A">
              <w:rPr>
                <w:rStyle w:val="BodyText-InlineCode"/>
              </w:rPr>
              <w:lastRenderedPageBreak/>
              <w:t>[</w:t>
            </w:r>
            <w:r w:rsidRPr="00D2120A">
              <w:rPr>
                <w:rStyle w:val="BodyText-InlineCode-Types"/>
              </w:rPr>
              <w:t>Flags</w:t>
            </w:r>
            <w:r w:rsidRPr="00D2120A">
              <w:rPr>
                <w:rStyle w:val="BodyText-InlineCode"/>
              </w:rPr>
              <w:t>]</w:t>
            </w:r>
          </w:p>
          <w:p w14:paraId="2B4E7CB5" w14:textId="77777777" w:rsidR="00726C79" w:rsidRPr="00D2120A" w:rsidRDefault="00726C79" w:rsidP="008D7536">
            <w:pPr>
              <w:autoSpaceDE w:val="0"/>
              <w:autoSpaceDN w:val="0"/>
              <w:adjustRightInd w:val="0"/>
              <w:rPr>
                <w:rStyle w:val="BodyText-InlineCode"/>
              </w:rPr>
            </w:pPr>
            <w:r w:rsidRPr="00D2120A">
              <w:rPr>
                <w:rStyle w:val="BodyText-InlineCode-Keywords"/>
              </w:rPr>
              <w:t>public</w:t>
            </w:r>
            <w:r w:rsidRPr="00D2120A">
              <w:rPr>
                <w:rStyle w:val="BodyText-InlineCode"/>
              </w:rPr>
              <w:t xml:space="preserve"> </w:t>
            </w:r>
            <w:r w:rsidRPr="00D2120A">
              <w:rPr>
                <w:rStyle w:val="BodyText-InlineCode-Keywords"/>
              </w:rPr>
              <w:t>enum</w:t>
            </w:r>
            <w:r w:rsidRPr="00D2120A">
              <w:rPr>
                <w:rStyle w:val="BodyText-InlineCode"/>
              </w:rPr>
              <w:t xml:space="preserve"> </w:t>
            </w:r>
            <w:r w:rsidRPr="00D2120A">
              <w:rPr>
                <w:rStyle w:val="BodyText-InlineCode-Types"/>
              </w:rPr>
              <w:t>ConsoleModifiers</w:t>
            </w:r>
            <w:r w:rsidRPr="00D2120A">
              <w:rPr>
                <w:rStyle w:val="BodyText-InlineCode"/>
              </w:rPr>
              <w:t xml:space="preserve"> </w:t>
            </w:r>
          </w:p>
          <w:p w14:paraId="2B4E7CB6" w14:textId="77777777" w:rsidR="00726C79" w:rsidRPr="004A1240" w:rsidRDefault="00726C79" w:rsidP="008D7536">
            <w:pPr>
              <w:autoSpaceDE w:val="0"/>
              <w:autoSpaceDN w:val="0"/>
              <w:adjustRightInd w:val="0"/>
              <w:rPr>
                <w:rFonts w:ascii="Consolas" w:hAnsi="Consolas" w:cs="Consolas"/>
                <w:sz w:val="18"/>
                <w:szCs w:val="18"/>
                <w:lang w:eastAsia="zh-CN"/>
              </w:rPr>
            </w:pPr>
            <w:r w:rsidRPr="00D2120A">
              <w:rPr>
                <w:rStyle w:val="BodyText-InlineCode"/>
              </w:rPr>
              <w:t>{ Alt, Control }</w:t>
            </w:r>
          </w:p>
        </w:tc>
      </w:tr>
      <w:tr w:rsidR="00726C79" w14:paraId="2B4E7CBD" w14:textId="77777777" w:rsidTr="004B18C8">
        <w:tc>
          <w:tcPr>
            <w:tcW w:w="1560" w:type="dxa"/>
          </w:tcPr>
          <w:p w14:paraId="2B4E7CB8" w14:textId="77777777" w:rsidR="00726C79" w:rsidRPr="00693F5D" w:rsidRDefault="00726C79" w:rsidP="00693F5D">
            <w:pPr>
              <w:pStyle w:val="BodyText-Compact"/>
              <w:rPr>
                <w:rStyle w:val="BodyText-BoldEmphasis"/>
              </w:rPr>
            </w:pPr>
            <w:r w:rsidRPr="00693F5D">
              <w:rPr>
                <w:rStyle w:val="BodyText-BoldEmphasis"/>
              </w:rPr>
              <w:lastRenderedPageBreak/>
              <w:t>Method</w:t>
            </w:r>
          </w:p>
        </w:tc>
        <w:tc>
          <w:tcPr>
            <w:tcW w:w="1559" w:type="dxa"/>
          </w:tcPr>
          <w:p w14:paraId="2B4E7CB9" w14:textId="77777777" w:rsidR="00726C79" w:rsidRDefault="00726C79" w:rsidP="00693F5D">
            <w:pPr>
              <w:pStyle w:val="BodyText-Compact"/>
            </w:pPr>
            <w:r>
              <w:t>PascalCasing</w:t>
            </w:r>
          </w:p>
        </w:tc>
        <w:tc>
          <w:tcPr>
            <w:tcW w:w="3451" w:type="dxa"/>
          </w:tcPr>
          <w:p w14:paraId="2B4E7CBA" w14:textId="77777777" w:rsidR="00726C79" w:rsidRDefault="00726C79" w:rsidP="00693F5D">
            <w:pPr>
              <w:pStyle w:val="BodyText-Compact"/>
            </w:pPr>
            <w:r>
              <w:t>Verb or Verb</w:t>
            </w:r>
            <w:r>
              <w:rPr>
                <w:rFonts w:hint="eastAsia"/>
              </w:rPr>
              <w:t xml:space="preserve"> </w:t>
            </w:r>
            <w:r>
              <w:t>phrase</w:t>
            </w:r>
          </w:p>
        </w:tc>
        <w:tc>
          <w:tcPr>
            <w:tcW w:w="3330" w:type="dxa"/>
          </w:tcPr>
          <w:p w14:paraId="2B4E7CBB" w14:textId="77777777" w:rsidR="00726C79" w:rsidRPr="00D2120A" w:rsidRDefault="00726C79" w:rsidP="008D7536">
            <w:pPr>
              <w:rPr>
                <w:rStyle w:val="BodyText-InlineCode"/>
              </w:rPr>
            </w:pPr>
            <w:r w:rsidRPr="00D2120A">
              <w:rPr>
                <w:rStyle w:val="BodyText-InlineCode-Keywords"/>
              </w:rPr>
              <w:t>public</w:t>
            </w:r>
            <w:r w:rsidRPr="00D2120A">
              <w:rPr>
                <w:rStyle w:val="BodyText-InlineCode"/>
              </w:rPr>
              <w:t xml:space="preserve"> </w:t>
            </w:r>
            <w:r w:rsidRPr="00D2120A">
              <w:rPr>
                <w:rStyle w:val="BodyText-InlineCode-Keywords"/>
              </w:rPr>
              <w:t>void</w:t>
            </w:r>
            <w:r w:rsidRPr="00D2120A">
              <w:rPr>
                <w:rStyle w:val="BodyText-InlineCode"/>
              </w:rPr>
              <w:t xml:space="preserve"> Print() {...}</w:t>
            </w:r>
          </w:p>
          <w:p w14:paraId="2B4E7CBC" w14:textId="77777777" w:rsidR="00726C79" w:rsidRPr="004A1240" w:rsidRDefault="00726C79" w:rsidP="008D7536">
            <w:pPr>
              <w:rPr>
                <w:rFonts w:ascii="Consolas" w:hAnsi="Consolas" w:cs="Consolas"/>
                <w:sz w:val="18"/>
                <w:szCs w:val="18"/>
              </w:rPr>
            </w:pPr>
            <w:r w:rsidRPr="00D2120A">
              <w:rPr>
                <w:rStyle w:val="BodyText-InlineCode-Keywords"/>
              </w:rPr>
              <w:t>public</w:t>
            </w:r>
            <w:r w:rsidRPr="00D2120A">
              <w:rPr>
                <w:rStyle w:val="BodyText-InlineCode"/>
              </w:rPr>
              <w:t xml:space="preserve"> </w:t>
            </w:r>
            <w:r w:rsidRPr="00D2120A">
              <w:rPr>
                <w:rStyle w:val="BodyText-InlineCode-Keywords"/>
              </w:rPr>
              <w:t>void</w:t>
            </w:r>
            <w:r w:rsidRPr="00D2120A">
              <w:rPr>
                <w:rStyle w:val="BodyText-InlineCode"/>
              </w:rPr>
              <w:t xml:space="preserve"> ProcessItem() {...}</w:t>
            </w:r>
          </w:p>
        </w:tc>
      </w:tr>
      <w:tr w:rsidR="00726C79" w14:paraId="2B4E7CC6" w14:textId="77777777" w:rsidTr="004B18C8">
        <w:tc>
          <w:tcPr>
            <w:tcW w:w="1560" w:type="dxa"/>
          </w:tcPr>
          <w:p w14:paraId="2B4E7CBE" w14:textId="77777777" w:rsidR="00726C79" w:rsidRPr="00693F5D" w:rsidRDefault="00726C79" w:rsidP="00693F5D">
            <w:pPr>
              <w:pStyle w:val="BodyText-Compact"/>
              <w:rPr>
                <w:rStyle w:val="BodyText-BoldEmphasis"/>
              </w:rPr>
            </w:pPr>
            <w:r w:rsidRPr="00693F5D">
              <w:rPr>
                <w:rStyle w:val="BodyText-BoldEmphasis"/>
              </w:rPr>
              <w:t>Public Property</w:t>
            </w:r>
          </w:p>
        </w:tc>
        <w:tc>
          <w:tcPr>
            <w:tcW w:w="1559" w:type="dxa"/>
          </w:tcPr>
          <w:p w14:paraId="2B4E7CBF" w14:textId="77777777" w:rsidR="00726C79" w:rsidRDefault="00726C79" w:rsidP="00693F5D">
            <w:pPr>
              <w:pStyle w:val="BodyText-Compact"/>
            </w:pPr>
            <w:r>
              <w:t>PascalCasing</w:t>
            </w:r>
          </w:p>
        </w:tc>
        <w:tc>
          <w:tcPr>
            <w:tcW w:w="3451" w:type="dxa"/>
          </w:tcPr>
          <w:p w14:paraId="2B4E7CC0" w14:textId="77777777" w:rsidR="00726C79" w:rsidRDefault="00726C79" w:rsidP="00693F5D">
            <w:pPr>
              <w:pStyle w:val="BodyText-Compact"/>
            </w:pPr>
            <w:r>
              <w:t>Noun or A</w:t>
            </w:r>
            <w:r w:rsidRPr="000A7918">
              <w:t>djective</w:t>
            </w:r>
          </w:p>
          <w:p w14:paraId="2B4E7CC1" w14:textId="77777777" w:rsidR="00726C79" w:rsidRDefault="00FE3F2B" w:rsidP="00693F5D">
            <w:pPr>
              <w:pStyle w:val="BodyText-Compact"/>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726C79" w:rsidRPr="00F356A6">
              <w:t>name collection prope</w:t>
            </w:r>
            <w:r w:rsidR="00EB4562">
              <w:t>r</w:t>
            </w:r>
            <w:r w:rsidR="00726C79" w:rsidRPr="00F356A6">
              <w:t>ties with a plural phrase describing the items in the collection, as opposed to a singular phrase followed by “List” or “Collection”.</w:t>
            </w:r>
          </w:p>
          <w:p w14:paraId="2B4E7CC2" w14:textId="77777777" w:rsidR="00726C79" w:rsidRDefault="00FE3F2B" w:rsidP="00693F5D">
            <w:pPr>
              <w:pStyle w:val="BodyText-Compact"/>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726C79" w:rsidRPr="00EB5EB3">
              <w:t>name Boolean prop</w:t>
            </w:r>
            <w:r w:rsidR="00726C79">
              <w:t>er</w:t>
            </w:r>
            <w:r w:rsidR="00726C79" w:rsidRPr="00EB5EB3">
              <w:t>ties with an affirmative phrase (CanSeek instead of CantSeek). Optionally, you can also prefix Boolean properties with “Is,” “Can,” or “Has” but only where it adds value.</w:t>
            </w:r>
          </w:p>
        </w:tc>
        <w:tc>
          <w:tcPr>
            <w:tcW w:w="3330" w:type="dxa"/>
          </w:tcPr>
          <w:p w14:paraId="2B4E7CC3" w14:textId="77777777" w:rsidR="00726C79" w:rsidRPr="00D2120A" w:rsidRDefault="00726C79" w:rsidP="008D7536">
            <w:pPr>
              <w:rPr>
                <w:rStyle w:val="BodyText-InlineCode"/>
                <w:rFonts w:eastAsia="NSimSun"/>
              </w:rPr>
            </w:pPr>
            <w:r w:rsidRPr="00D2120A">
              <w:rPr>
                <w:rStyle w:val="BodyText-InlineCode-Keywords"/>
                <w:rFonts w:eastAsia="NSimSun"/>
              </w:rPr>
              <w:t>public</w:t>
            </w:r>
            <w:r w:rsidRPr="00D2120A">
              <w:rPr>
                <w:rStyle w:val="BodyText-InlineCode"/>
                <w:rFonts w:eastAsia="NSimSun"/>
              </w:rPr>
              <w:t xml:space="preserve"> </w:t>
            </w:r>
            <w:r w:rsidRPr="00D2120A">
              <w:rPr>
                <w:rStyle w:val="BodyText-InlineCode-Keywords"/>
                <w:rFonts w:eastAsia="NSimSun"/>
              </w:rPr>
              <w:t>string</w:t>
            </w:r>
            <w:r w:rsidRPr="00D2120A">
              <w:rPr>
                <w:rStyle w:val="BodyText-InlineCode"/>
                <w:rFonts w:eastAsia="NSimSun"/>
              </w:rPr>
              <w:t xml:space="preserve"> CustomerName</w:t>
            </w:r>
            <w:r w:rsidR="00FF5FC8" w:rsidRPr="00D2120A">
              <w:rPr>
                <w:rStyle w:val="BodyText-InlineCode"/>
                <w:rFonts w:eastAsia="NSimSun"/>
              </w:rPr>
              <w:t xml:space="preserve"> {get;set;}</w:t>
            </w:r>
          </w:p>
          <w:p w14:paraId="2B4E7CC4" w14:textId="77777777" w:rsidR="00FF5FC8" w:rsidRPr="00D2120A" w:rsidRDefault="00726C79" w:rsidP="008D7536">
            <w:pPr>
              <w:rPr>
                <w:rStyle w:val="BodyText-InlineCode"/>
              </w:rPr>
            </w:pPr>
            <w:r w:rsidRPr="00D2120A">
              <w:rPr>
                <w:rStyle w:val="BodyText-InlineCode-Keywords"/>
              </w:rPr>
              <w:t>public</w:t>
            </w:r>
            <w:r w:rsidRPr="00D2120A">
              <w:rPr>
                <w:rStyle w:val="BodyText-InlineCode"/>
              </w:rPr>
              <w:t xml:space="preserve"> </w:t>
            </w:r>
            <w:r w:rsidRPr="00D2120A">
              <w:rPr>
                <w:rStyle w:val="BodyText-InlineCode-Types"/>
              </w:rPr>
              <w:t>ItemCollection</w:t>
            </w:r>
            <w:r w:rsidRPr="00D2120A">
              <w:rPr>
                <w:rStyle w:val="BodyText-InlineCode"/>
              </w:rPr>
              <w:t xml:space="preserve"> Items</w:t>
            </w:r>
            <w:r w:rsidR="00FF5FC8" w:rsidRPr="00D2120A">
              <w:rPr>
                <w:rStyle w:val="BodyText-InlineCode"/>
              </w:rPr>
              <w:t xml:space="preserve"> </w:t>
            </w:r>
            <w:r w:rsidR="00FF5FC8" w:rsidRPr="00D2120A">
              <w:rPr>
                <w:rStyle w:val="BodyText-InlineCode"/>
                <w:rFonts w:eastAsia="NSimSun"/>
              </w:rPr>
              <w:t>{get;set;}</w:t>
            </w:r>
          </w:p>
          <w:p w14:paraId="2B4E7CC5" w14:textId="77777777" w:rsidR="00726C79" w:rsidRPr="00D2120A" w:rsidRDefault="00726C79" w:rsidP="008D7536">
            <w:pPr>
              <w:rPr>
                <w:rStyle w:val="BodyText-InlineCode"/>
              </w:rPr>
            </w:pPr>
            <w:r w:rsidRPr="00D2120A">
              <w:rPr>
                <w:rStyle w:val="BodyText-InlineCode-Keywords"/>
                <w:rFonts w:eastAsia="NSimSun"/>
              </w:rPr>
              <w:t>public</w:t>
            </w:r>
            <w:r w:rsidRPr="00D2120A">
              <w:rPr>
                <w:rStyle w:val="BodyText-InlineCode"/>
                <w:rFonts w:eastAsia="NSimSun"/>
              </w:rPr>
              <w:t xml:space="preserve"> </w:t>
            </w:r>
            <w:r w:rsidRPr="00D2120A">
              <w:rPr>
                <w:rStyle w:val="BodyText-InlineCode-Keywords"/>
                <w:rFonts w:eastAsia="NSimSun"/>
              </w:rPr>
              <w:t>bool</w:t>
            </w:r>
            <w:r w:rsidRPr="00D2120A">
              <w:rPr>
                <w:rStyle w:val="BodyText-InlineCode"/>
              </w:rPr>
              <w:t xml:space="preserve"> CanRead</w:t>
            </w:r>
            <w:r w:rsidR="00FF5FC8" w:rsidRPr="00D2120A">
              <w:rPr>
                <w:rStyle w:val="BodyText-InlineCode"/>
              </w:rPr>
              <w:t xml:space="preserve"> </w:t>
            </w:r>
            <w:r w:rsidR="00FF5FC8" w:rsidRPr="00D2120A">
              <w:rPr>
                <w:rStyle w:val="BodyText-InlineCode"/>
                <w:rFonts w:eastAsia="NSimSun"/>
              </w:rPr>
              <w:t>{get;set;}</w:t>
            </w:r>
          </w:p>
        </w:tc>
      </w:tr>
      <w:tr w:rsidR="00726C79" w14:paraId="2B4E7CCC" w14:textId="77777777" w:rsidTr="004B18C8">
        <w:tc>
          <w:tcPr>
            <w:tcW w:w="1560" w:type="dxa"/>
          </w:tcPr>
          <w:p w14:paraId="2B4E7CC7" w14:textId="77777777" w:rsidR="00726C79" w:rsidRPr="00EC2ADD" w:rsidRDefault="00726C79" w:rsidP="00693F5D">
            <w:pPr>
              <w:pStyle w:val="BodyText-Compact"/>
              <w:rPr>
                <w:rStyle w:val="BodyText-BoldEmphasis"/>
                <w:highlight w:val="yellow"/>
                <w:rPrChange w:id="1149" w:author="Cox Olaf" w:date="2015-06-09T13:51:00Z">
                  <w:rPr>
                    <w:rStyle w:val="BodyText-BoldEmphasis"/>
                    <w:lang w:eastAsia="ja-JP"/>
                  </w:rPr>
                </w:rPrChange>
              </w:rPr>
            </w:pPr>
            <w:r w:rsidRPr="00EC2ADD">
              <w:rPr>
                <w:rStyle w:val="BodyText-BoldEmphasis"/>
                <w:highlight w:val="yellow"/>
                <w:rPrChange w:id="1150" w:author="Cox Olaf" w:date="2015-06-09T13:51:00Z">
                  <w:rPr>
                    <w:rStyle w:val="BodyText-BoldEmphasis"/>
                  </w:rPr>
                </w:rPrChange>
              </w:rPr>
              <w:t>Private Field</w:t>
            </w:r>
          </w:p>
        </w:tc>
        <w:tc>
          <w:tcPr>
            <w:tcW w:w="1559" w:type="dxa"/>
          </w:tcPr>
          <w:p w14:paraId="2B4E7CC8" w14:textId="77777777" w:rsidR="00726C79" w:rsidRPr="00EC2ADD" w:rsidRDefault="00726C79" w:rsidP="00693F5D">
            <w:pPr>
              <w:pStyle w:val="BodyText-Compact"/>
              <w:rPr>
                <w:highlight w:val="yellow"/>
                <w:rPrChange w:id="1151" w:author="Cox Olaf" w:date="2015-06-09T13:51:00Z">
                  <w:rPr/>
                </w:rPrChange>
              </w:rPr>
            </w:pPr>
            <w:r w:rsidRPr="00EC2ADD">
              <w:rPr>
                <w:highlight w:val="yellow"/>
                <w:rPrChange w:id="1152" w:author="Cox Olaf" w:date="2015-06-09T13:51:00Z">
                  <w:rPr/>
                </w:rPrChange>
              </w:rPr>
              <w:t>_camelCasing</w:t>
            </w:r>
          </w:p>
        </w:tc>
        <w:tc>
          <w:tcPr>
            <w:tcW w:w="3451" w:type="dxa"/>
          </w:tcPr>
          <w:p w14:paraId="2B4E7CC9" w14:textId="77777777" w:rsidR="00726C79" w:rsidRPr="00EC2ADD" w:rsidRDefault="00726C79" w:rsidP="00693F5D">
            <w:pPr>
              <w:pStyle w:val="BodyText-Compact"/>
              <w:rPr>
                <w:highlight w:val="yellow"/>
                <w:rPrChange w:id="1153" w:author="Cox Olaf" w:date="2015-06-09T13:51:00Z">
                  <w:rPr/>
                </w:rPrChange>
              </w:rPr>
            </w:pPr>
            <w:r w:rsidRPr="00EC2ADD">
              <w:rPr>
                <w:highlight w:val="yellow"/>
                <w:rPrChange w:id="1154" w:author="Cox Olaf" w:date="2015-06-09T13:51:00Z">
                  <w:rPr/>
                </w:rPrChange>
              </w:rPr>
              <w:t>Noun or Adjective.</w:t>
            </w:r>
          </w:p>
          <w:p w14:paraId="2B4E7CCA" w14:textId="77777777" w:rsidR="00726C79" w:rsidRPr="00EC2ADD" w:rsidRDefault="00FE3F2B" w:rsidP="00693F5D">
            <w:pPr>
              <w:pStyle w:val="BodyText-Compact"/>
              <w:rPr>
                <w:highlight w:val="yellow"/>
                <w:rPrChange w:id="1155" w:author="Cox Olaf" w:date="2015-06-09T13:51:00Z">
                  <w:rPr/>
                </w:rPrChange>
              </w:rPr>
            </w:pPr>
            <w:r w:rsidRPr="00EC2ADD">
              <w:rPr>
                <w:rStyle w:val="BodyText-PositiveGreen"/>
                <w:highlight w:val="yellow"/>
                <w:rPrChange w:id="1156" w:author="Cox Olaf" w:date="2015-06-09T13:51:00Z">
                  <w:rPr>
                    <w:rStyle w:val="BodyText-PositiveGreen"/>
                  </w:rPr>
                </w:rPrChange>
              </w:rPr>
              <w:sym w:font="Wingdings" w:char="F0FE"/>
            </w:r>
            <w:r w:rsidRPr="00EC2ADD">
              <w:rPr>
                <w:highlight w:val="yellow"/>
                <w:rPrChange w:id="1157" w:author="Cox Olaf" w:date="2015-06-09T13:51:00Z">
                  <w:rPr/>
                </w:rPrChange>
              </w:rPr>
              <w:t xml:space="preserve"> </w:t>
            </w:r>
            <w:r w:rsidRPr="00EC2ADD">
              <w:rPr>
                <w:rStyle w:val="BodyText-BoldAction"/>
                <w:highlight w:val="yellow"/>
                <w:rPrChange w:id="1158" w:author="Cox Olaf" w:date="2015-06-09T13:51:00Z">
                  <w:rPr>
                    <w:rStyle w:val="BodyText-BoldAction"/>
                  </w:rPr>
                </w:rPrChange>
              </w:rPr>
              <w:t>Do</w:t>
            </w:r>
            <w:r w:rsidRPr="00EC2ADD">
              <w:rPr>
                <w:highlight w:val="yellow"/>
                <w:rPrChange w:id="1159" w:author="Cox Olaf" w:date="2015-06-09T13:51:00Z">
                  <w:rPr/>
                </w:rPrChange>
              </w:rPr>
              <w:t xml:space="preserve"> </w:t>
            </w:r>
            <w:r w:rsidR="00726C79" w:rsidRPr="00EC2ADD">
              <w:rPr>
                <w:highlight w:val="yellow"/>
                <w:rPrChange w:id="1160" w:author="Cox Olaf" w:date="2015-06-09T13:51:00Z">
                  <w:rPr/>
                </w:rPrChange>
              </w:rPr>
              <w:t xml:space="preserve">use the '_' prefix. </w:t>
            </w:r>
          </w:p>
        </w:tc>
        <w:tc>
          <w:tcPr>
            <w:tcW w:w="3330" w:type="dxa"/>
          </w:tcPr>
          <w:p w14:paraId="2B4E7CCB" w14:textId="77777777" w:rsidR="00726C79" w:rsidRPr="00D2120A" w:rsidRDefault="00726C79" w:rsidP="008D7536">
            <w:pPr>
              <w:rPr>
                <w:rStyle w:val="BodyText-InlineCode"/>
                <w:rFonts w:eastAsia="NSimSun"/>
              </w:rPr>
            </w:pPr>
            <w:r w:rsidRPr="00EC2ADD">
              <w:rPr>
                <w:rStyle w:val="BodyText-InlineCode-Keywords"/>
                <w:rFonts w:eastAsia="NSimSun"/>
                <w:highlight w:val="yellow"/>
                <w:rPrChange w:id="1161" w:author="Cox Olaf" w:date="2015-06-09T13:51:00Z">
                  <w:rPr>
                    <w:rStyle w:val="BodyText-InlineCode-Keywords"/>
                    <w:rFonts w:eastAsia="NSimSun"/>
                  </w:rPr>
                </w:rPrChange>
              </w:rPr>
              <w:t>private</w:t>
            </w:r>
            <w:r w:rsidRPr="00EC2ADD">
              <w:rPr>
                <w:rStyle w:val="BodyText-InlineCode"/>
                <w:rFonts w:eastAsia="NSimSun"/>
                <w:highlight w:val="yellow"/>
                <w:rPrChange w:id="1162" w:author="Cox Olaf" w:date="2015-06-09T13:51:00Z">
                  <w:rPr>
                    <w:rStyle w:val="BodyText-InlineCode"/>
                    <w:rFonts w:eastAsia="NSimSun"/>
                  </w:rPr>
                </w:rPrChange>
              </w:rPr>
              <w:t xml:space="preserve"> </w:t>
            </w:r>
            <w:r w:rsidRPr="00EC2ADD">
              <w:rPr>
                <w:rStyle w:val="BodyText-InlineCode-Keywords"/>
                <w:rFonts w:eastAsia="NSimSun"/>
                <w:highlight w:val="yellow"/>
                <w:rPrChange w:id="1163" w:author="Cox Olaf" w:date="2015-06-09T13:51:00Z">
                  <w:rPr>
                    <w:rStyle w:val="BodyText-InlineCode-Keywords"/>
                    <w:rFonts w:eastAsia="NSimSun"/>
                  </w:rPr>
                </w:rPrChange>
              </w:rPr>
              <w:t>string</w:t>
            </w:r>
            <w:r w:rsidRPr="00EC2ADD">
              <w:rPr>
                <w:rStyle w:val="BodyText-InlineCode"/>
                <w:rFonts w:eastAsia="NSimSun"/>
                <w:highlight w:val="yellow"/>
                <w:rPrChange w:id="1164" w:author="Cox Olaf" w:date="2015-06-09T13:51:00Z">
                  <w:rPr>
                    <w:rStyle w:val="BodyText-InlineCode"/>
                    <w:rFonts w:eastAsia="NSimSun"/>
                  </w:rPr>
                </w:rPrChange>
              </w:rPr>
              <w:t xml:space="preserve"> _name;</w:t>
            </w:r>
          </w:p>
        </w:tc>
      </w:tr>
      <w:tr w:rsidR="00726C79" w14:paraId="2B4E7CD1" w14:textId="77777777" w:rsidTr="004B18C8">
        <w:tc>
          <w:tcPr>
            <w:tcW w:w="1560" w:type="dxa"/>
          </w:tcPr>
          <w:p w14:paraId="2B4E7CCD" w14:textId="77777777" w:rsidR="00726C79" w:rsidRPr="00693F5D" w:rsidRDefault="00726C79" w:rsidP="00693F5D">
            <w:pPr>
              <w:pStyle w:val="BodyText-Compact"/>
              <w:rPr>
                <w:rStyle w:val="BodyText-BoldEmphasis"/>
              </w:rPr>
            </w:pPr>
            <w:r w:rsidRPr="00693F5D">
              <w:rPr>
                <w:rStyle w:val="BodyText-BoldEmphasis"/>
              </w:rPr>
              <w:t>Non-private Field</w:t>
            </w:r>
          </w:p>
        </w:tc>
        <w:tc>
          <w:tcPr>
            <w:tcW w:w="1559" w:type="dxa"/>
          </w:tcPr>
          <w:p w14:paraId="2B4E7CCE" w14:textId="77777777" w:rsidR="00726C79" w:rsidRDefault="00726C79" w:rsidP="00693F5D">
            <w:pPr>
              <w:pStyle w:val="BodyText-Compact"/>
            </w:pPr>
          </w:p>
        </w:tc>
        <w:tc>
          <w:tcPr>
            <w:tcW w:w="3451" w:type="dxa"/>
          </w:tcPr>
          <w:p w14:paraId="2B4E7CCF" w14:textId="77777777" w:rsidR="00726C79" w:rsidRDefault="00693F5D" w:rsidP="00693F5D">
            <w:pPr>
              <w:pStyle w:val="BodyText-Compact"/>
            </w:pPr>
            <w:r w:rsidRPr="00693F5D">
              <w:rPr>
                <w:rStyle w:val="BodyText-NegativeRed"/>
              </w:rPr>
              <w:sym w:font="Wingdings" w:char="F0FD"/>
            </w:r>
            <w:r w:rsidRPr="00D2120A">
              <w:t xml:space="preserve"> </w:t>
            </w:r>
            <w:r w:rsidRPr="00693F5D">
              <w:rPr>
                <w:rStyle w:val="BodyText-BoldAction"/>
                <w:rFonts w:hint="eastAsia"/>
              </w:rPr>
              <w:t>Do</w:t>
            </w:r>
            <w:r w:rsidRPr="00693F5D">
              <w:rPr>
                <w:rStyle w:val="TextkrperZchn"/>
                <w:rFonts w:hint="eastAsia"/>
              </w:rPr>
              <w:t xml:space="preserve"> </w:t>
            </w:r>
            <w:r w:rsidRPr="00693F5D">
              <w:rPr>
                <w:rStyle w:val="BodyText-BoldAction"/>
                <w:rFonts w:hint="eastAsia"/>
              </w:rPr>
              <w:t>not</w:t>
            </w:r>
            <w:r w:rsidRPr="00693F5D">
              <w:rPr>
                <w:rStyle w:val="TextkrperZchn"/>
                <w:rFonts w:hint="eastAsia"/>
              </w:rPr>
              <w:t xml:space="preserve"> </w:t>
            </w:r>
            <w:r w:rsidR="00726C79" w:rsidRPr="00D87F91">
              <w:t xml:space="preserve">use </w:t>
            </w:r>
            <w:r w:rsidR="00726C79">
              <w:t>non-private fields</w:t>
            </w:r>
            <w:r w:rsidR="00726C79" w:rsidRPr="00D87F91">
              <w:t>.</w:t>
            </w:r>
            <w:r w:rsidR="00726C79">
              <w:t xml:space="preserve"> Use Property instead. See "Fields" section.</w:t>
            </w:r>
          </w:p>
        </w:tc>
        <w:tc>
          <w:tcPr>
            <w:tcW w:w="3330" w:type="dxa"/>
          </w:tcPr>
          <w:p w14:paraId="2B4E7CD0" w14:textId="77777777" w:rsidR="00726C79" w:rsidRPr="004A1240" w:rsidRDefault="00726C79" w:rsidP="008D7536">
            <w:pPr>
              <w:rPr>
                <w:rFonts w:ascii="Consolas" w:eastAsia="NSimSun" w:hAnsi="Consolas" w:cs="Consolas"/>
                <w:noProof/>
                <w:color w:val="0000FF"/>
                <w:sz w:val="18"/>
                <w:szCs w:val="18"/>
              </w:rPr>
            </w:pPr>
          </w:p>
        </w:tc>
      </w:tr>
      <w:tr w:rsidR="00726C79" w14:paraId="2B4E7CDD" w14:textId="77777777" w:rsidTr="004B18C8">
        <w:tc>
          <w:tcPr>
            <w:tcW w:w="1560" w:type="dxa"/>
          </w:tcPr>
          <w:p w14:paraId="2B4E7CD2" w14:textId="77777777" w:rsidR="00726C79" w:rsidRPr="00693F5D" w:rsidRDefault="00726C79" w:rsidP="00693F5D">
            <w:pPr>
              <w:pStyle w:val="BodyText-Compact"/>
              <w:rPr>
                <w:rStyle w:val="BodyText-BoldEmphasis"/>
              </w:rPr>
            </w:pPr>
            <w:r w:rsidRPr="00693F5D">
              <w:rPr>
                <w:rStyle w:val="BodyText-BoldEmphasis"/>
              </w:rPr>
              <w:t>Event</w:t>
            </w:r>
          </w:p>
        </w:tc>
        <w:tc>
          <w:tcPr>
            <w:tcW w:w="1559" w:type="dxa"/>
          </w:tcPr>
          <w:p w14:paraId="2B4E7CD3" w14:textId="77777777" w:rsidR="00726C79" w:rsidRDefault="00726C79" w:rsidP="00693F5D">
            <w:pPr>
              <w:pStyle w:val="BodyText-Compact"/>
            </w:pPr>
            <w:r>
              <w:t>PascalCasing</w:t>
            </w:r>
          </w:p>
        </w:tc>
        <w:tc>
          <w:tcPr>
            <w:tcW w:w="3451" w:type="dxa"/>
          </w:tcPr>
          <w:p w14:paraId="2B4E7CD4" w14:textId="77777777" w:rsidR="00726C79" w:rsidRDefault="00726C79" w:rsidP="00693F5D">
            <w:pPr>
              <w:pStyle w:val="BodyText-Compact"/>
            </w:pPr>
            <w:r>
              <w:rPr>
                <w:rFonts w:hint="eastAsia"/>
              </w:rPr>
              <w:t>Verb or Verb phrase</w:t>
            </w:r>
          </w:p>
          <w:p w14:paraId="2B4E7CD5" w14:textId="77777777" w:rsidR="00726C79" w:rsidRDefault="00FE3F2B" w:rsidP="00693F5D">
            <w:pPr>
              <w:pStyle w:val="BodyText-Compact"/>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726C79">
              <w:t xml:space="preserve">give events names with a concept of before and after, using the present and past tense. </w:t>
            </w:r>
          </w:p>
          <w:p w14:paraId="2B4E7CD6" w14:textId="77777777" w:rsidR="00726C79" w:rsidRDefault="00693F5D" w:rsidP="00693F5D">
            <w:pPr>
              <w:pStyle w:val="BodyText-Compact"/>
            </w:pPr>
            <w:r w:rsidRPr="00693F5D">
              <w:rPr>
                <w:rStyle w:val="BodyText-NegativeRed"/>
              </w:rPr>
              <w:sym w:font="Wingdings" w:char="F0FD"/>
            </w:r>
            <w:r w:rsidRPr="00D2120A">
              <w:t xml:space="preserve"> </w:t>
            </w:r>
            <w:r w:rsidRPr="00693F5D">
              <w:rPr>
                <w:rStyle w:val="BodyText-BoldAction"/>
                <w:rFonts w:hint="eastAsia"/>
              </w:rPr>
              <w:t>Do</w:t>
            </w:r>
            <w:r w:rsidRPr="00693F5D">
              <w:rPr>
                <w:rStyle w:val="TextkrperZchn"/>
                <w:rFonts w:hint="eastAsia"/>
              </w:rPr>
              <w:t xml:space="preserve"> </w:t>
            </w:r>
            <w:r w:rsidRPr="00693F5D">
              <w:rPr>
                <w:rStyle w:val="BodyText-BoldAction"/>
                <w:rFonts w:hint="eastAsia"/>
              </w:rPr>
              <w:t>not</w:t>
            </w:r>
            <w:r w:rsidRPr="00693F5D">
              <w:rPr>
                <w:rStyle w:val="TextkrperZchn"/>
                <w:rFonts w:hint="eastAsia"/>
              </w:rPr>
              <w:t xml:space="preserve"> </w:t>
            </w:r>
            <w:r w:rsidR="00726C79" w:rsidRPr="00D87F91">
              <w:t>use “Before” or “After” prefixes or postfixes to indicate pre and post events.</w:t>
            </w:r>
          </w:p>
        </w:tc>
        <w:tc>
          <w:tcPr>
            <w:tcW w:w="3330" w:type="dxa"/>
          </w:tcPr>
          <w:p w14:paraId="2B4E7CD7" w14:textId="77777777" w:rsidR="00726C79" w:rsidRPr="00D2120A" w:rsidRDefault="00726C79" w:rsidP="008D7536">
            <w:pPr>
              <w:rPr>
                <w:rStyle w:val="BodyText-InlineCode-Comment"/>
              </w:rPr>
            </w:pPr>
            <w:r w:rsidRPr="00D2120A">
              <w:rPr>
                <w:rStyle w:val="BodyText-InlineCode-Comment"/>
              </w:rPr>
              <w:t xml:space="preserve">// A close event that is raised after the window is closed. </w:t>
            </w:r>
          </w:p>
          <w:p w14:paraId="2B4E7CD8" w14:textId="77777777" w:rsidR="00726C79" w:rsidRPr="00D2120A" w:rsidRDefault="00726C79" w:rsidP="008D7536">
            <w:pPr>
              <w:rPr>
                <w:rStyle w:val="BodyText-InlineCode"/>
                <w:rFonts w:eastAsia="NSimSun"/>
              </w:rPr>
            </w:pPr>
            <w:r w:rsidRPr="00D2120A">
              <w:rPr>
                <w:rStyle w:val="BodyText-InlineCode-Keywords"/>
                <w:rFonts w:eastAsia="NSimSun"/>
              </w:rPr>
              <w:t>public</w:t>
            </w:r>
            <w:r w:rsidRPr="00D2120A">
              <w:rPr>
                <w:rStyle w:val="BodyText-InlineCode"/>
                <w:rFonts w:eastAsia="NSimSun"/>
              </w:rPr>
              <w:t xml:space="preserve"> </w:t>
            </w:r>
            <w:r w:rsidRPr="00D2120A">
              <w:rPr>
                <w:rStyle w:val="BodyText-InlineCode-Keywords"/>
                <w:rFonts w:eastAsia="NSimSun"/>
              </w:rPr>
              <w:t>event</w:t>
            </w:r>
            <w:r w:rsidRPr="00D2120A">
              <w:rPr>
                <w:rStyle w:val="BodyText-InlineCode"/>
                <w:rFonts w:eastAsia="NSimSun"/>
              </w:rPr>
              <w:t xml:space="preserve"> WindowClosed</w:t>
            </w:r>
          </w:p>
          <w:p w14:paraId="2B4E7CD9" w14:textId="77777777" w:rsidR="00726C79" w:rsidRPr="00D2120A" w:rsidRDefault="00726C79" w:rsidP="008D7536">
            <w:pPr>
              <w:rPr>
                <w:rStyle w:val="BodyText-InlineCode"/>
                <w:rFonts w:eastAsia="NSimSun"/>
              </w:rPr>
            </w:pPr>
          </w:p>
          <w:p w14:paraId="2B4E7CDA" w14:textId="77777777" w:rsidR="00726C79" w:rsidRPr="00D2120A" w:rsidRDefault="00726C79" w:rsidP="008D7536">
            <w:pPr>
              <w:rPr>
                <w:rStyle w:val="BodyText-InlineCode-Comment"/>
              </w:rPr>
            </w:pPr>
            <w:r w:rsidRPr="00D2120A">
              <w:rPr>
                <w:rStyle w:val="BodyText-InlineCode-Comment"/>
              </w:rPr>
              <w:t>// A close event that is raised before a window is closed.</w:t>
            </w:r>
          </w:p>
          <w:p w14:paraId="2B4E7CDB" w14:textId="77777777" w:rsidR="00726C79" w:rsidRPr="00D2120A" w:rsidRDefault="00726C79" w:rsidP="008D7536">
            <w:pPr>
              <w:rPr>
                <w:rStyle w:val="BodyText-InlineCode"/>
                <w:rFonts w:eastAsia="NSimSun"/>
              </w:rPr>
            </w:pPr>
            <w:r w:rsidRPr="00D2120A">
              <w:rPr>
                <w:rStyle w:val="BodyText-InlineCode-Keywords"/>
                <w:rFonts w:eastAsia="NSimSun"/>
              </w:rPr>
              <w:t>public</w:t>
            </w:r>
            <w:r w:rsidRPr="00D2120A">
              <w:rPr>
                <w:rStyle w:val="BodyText-InlineCode"/>
                <w:rFonts w:eastAsia="NSimSun"/>
              </w:rPr>
              <w:t xml:space="preserve"> </w:t>
            </w:r>
            <w:r w:rsidRPr="00D2120A">
              <w:rPr>
                <w:rStyle w:val="BodyText-InlineCode-Keywords"/>
                <w:rFonts w:eastAsia="NSimSun"/>
              </w:rPr>
              <w:t>event</w:t>
            </w:r>
            <w:r w:rsidRPr="00D2120A">
              <w:rPr>
                <w:rStyle w:val="BodyText-InlineCode"/>
                <w:rFonts w:eastAsia="NSimSun"/>
              </w:rPr>
              <w:t xml:space="preserve"> WindowClosing</w:t>
            </w:r>
          </w:p>
          <w:p w14:paraId="2B4E7CDC" w14:textId="77777777" w:rsidR="00726C79" w:rsidRPr="004A1240" w:rsidRDefault="00726C79" w:rsidP="008D7536">
            <w:pPr>
              <w:rPr>
                <w:rFonts w:ascii="Consolas" w:eastAsia="NSimSun" w:hAnsi="Consolas" w:cs="Consolas"/>
                <w:noProof/>
                <w:color w:val="0000FF"/>
                <w:sz w:val="18"/>
                <w:szCs w:val="18"/>
                <w:lang w:eastAsia="zh-CN"/>
              </w:rPr>
            </w:pPr>
          </w:p>
        </w:tc>
      </w:tr>
      <w:tr w:rsidR="00726C79" w14:paraId="2B4E7CE5" w14:textId="77777777" w:rsidTr="004B18C8">
        <w:tc>
          <w:tcPr>
            <w:tcW w:w="1560" w:type="dxa"/>
          </w:tcPr>
          <w:p w14:paraId="2B4E7CDE" w14:textId="77777777" w:rsidR="00726C79" w:rsidRPr="00693F5D" w:rsidRDefault="00726C79" w:rsidP="00693F5D">
            <w:pPr>
              <w:pStyle w:val="BodyText-Compact"/>
              <w:rPr>
                <w:rStyle w:val="BodyText-BoldEmphasis"/>
              </w:rPr>
            </w:pPr>
            <w:r w:rsidRPr="00693F5D">
              <w:rPr>
                <w:rStyle w:val="BodyText-BoldEmphasis"/>
              </w:rPr>
              <w:t>Delegate</w:t>
            </w:r>
          </w:p>
        </w:tc>
        <w:tc>
          <w:tcPr>
            <w:tcW w:w="1559" w:type="dxa"/>
          </w:tcPr>
          <w:p w14:paraId="2B4E7CDF" w14:textId="77777777" w:rsidR="00726C79" w:rsidRDefault="00726C79" w:rsidP="00693F5D">
            <w:pPr>
              <w:pStyle w:val="BodyText-Compact"/>
            </w:pPr>
            <w:r w:rsidRPr="00DF5240">
              <w:t>PascalC</w:t>
            </w:r>
            <w:r>
              <w:t>asing</w:t>
            </w:r>
          </w:p>
        </w:tc>
        <w:tc>
          <w:tcPr>
            <w:tcW w:w="3451" w:type="dxa"/>
          </w:tcPr>
          <w:p w14:paraId="2B4E7CE0" w14:textId="77777777" w:rsidR="00EB4562" w:rsidRDefault="00FE3F2B" w:rsidP="00693F5D">
            <w:pPr>
              <w:pStyle w:val="BodyText-Compact"/>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726C79">
              <w:t xml:space="preserve">add the suffix ‘EventHandler’ to names of delegates that are used in events. </w:t>
            </w:r>
          </w:p>
          <w:p w14:paraId="2B4E7CE1" w14:textId="77777777" w:rsidR="00726C79" w:rsidRDefault="00726C79" w:rsidP="00693F5D">
            <w:pPr>
              <w:pStyle w:val="BodyText-Compact"/>
            </w:pPr>
            <w:r w:rsidRPr="00D2120A">
              <w:rPr>
                <w:rStyle w:val="BodyText-BoldEmphasis"/>
              </w:rPr>
              <w:t>Note:</w:t>
            </w:r>
            <w:r>
              <w:t xml:space="preserve"> Make use EventHandler&lt;TEventArgs&gt; instead of defining a specific class.</w:t>
            </w:r>
          </w:p>
          <w:p w14:paraId="2B4E7CE2" w14:textId="77777777" w:rsidR="00726C79" w:rsidRDefault="00FE3F2B" w:rsidP="00693F5D">
            <w:pPr>
              <w:pStyle w:val="BodyText-Compact"/>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726C79">
              <w:t xml:space="preserve">add the suffix ‘Callback’ to names of delegates other than those used as event handlers. </w:t>
            </w:r>
          </w:p>
          <w:p w14:paraId="2B4E7CE3" w14:textId="77777777" w:rsidR="00726C79" w:rsidRDefault="00693F5D" w:rsidP="00693F5D">
            <w:pPr>
              <w:pStyle w:val="BodyText-Compact"/>
            </w:pPr>
            <w:r w:rsidRPr="00693F5D">
              <w:rPr>
                <w:rStyle w:val="BodyText-NegativeRed"/>
              </w:rPr>
              <w:sym w:font="Wingdings" w:char="F0FD"/>
            </w:r>
            <w:r w:rsidRPr="00D2120A">
              <w:t xml:space="preserve"> </w:t>
            </w:r>
            <w:r w:rsidRPr="00693F5D">
              <w:rPr>
                <w:rStyle w:val="BodyText-BoldAction"/>
                <w:rFonts w:hint="eastAsia"/>
              </w:rPr>
              <w:t>Do</w:t>
            </w:r>
            <w:r w:rsidRPr="00693F5D">
              <w:rPr>
                <w:rStyle w:val="TextkrperZchn"/>
                <w:rFonts w:hint="eastAsia"/>
              </w:rPr>
              <w:t xml:space="preserve"> </w:t>
            </w:r>
            <w:r w:rsidRPr="00693F5D">
              <w:rPr>
                <w:rStyle w:val="BodyText-BoldAction"/>
                <w:rFonts w:hint="eastAsia"/>
              </w:rPr>
              <w:t>not</w:t>
            </w:r>
            <w:r w:rsidRPr="00693F5D">
              <w:rPr>
                <w:rStyle w:val="TextkrperZchn"/>
                <w:rFonts w:hint="eastAsia"/>
              </w:rPr>
              <w:t xml:space="preserve"> </w:t>
            </w:r>
            <w:r w:rsidR="00726C79">
              <w:t>add the suffix “Delegate” to a delegate.</w:t>
            </w:r>
          </w:p>
        </w:tc>
        <w:tc>
          <w:tcPr>
            <w:tcW w:w="3330" w:type="dxa"/>
          </w:tcPr>
          <w:p w14:paraId="2B4E7CE4" w14:textId="77777777" w:rsidR="00726C79" w:rsidRPr="00D2120A" w:rsidRDefault="00726C79" w:rsidP="008D7536">
            <w:pPr>
              <w:rPr>
                <w:rStyle w:val="BodyText-InlineCode"/>
                <w:rFonts w:eastAsia="NSimSun"/>
              </w:rPr>
            </w:pPr>
            <w:r w:rsidRPr="00D2120A">
              <w:rPr>
                <w:rStyle w:val="BodyText-InlineCode-Keywords"/>
                <w:rFonts w:eastAsia="NSimSun"/>
              </w:rPr>
              <w:t>public</w:t>
            </w:r>
            <w:r w:rsidRPr="00D2120A">
              <w:rPr>
                <w:rStyle w:val="BodyText-InlineCode"/>
                <w:rFonts w:eastAsia="NSimSun"/>
              </w:rPr>
              <w:t xml:space="preserve"> </w:t>
            </w:r>
            <w:r w:rsidRPr="00D2120A">
              <w:rPr>
                <w:rStyle w:val="BodyText-InlineCode-Keywords"/>
                <w:rFonts w:eastAsia="NSimSun"/>
              </w:rPr>
              <w:t>delegate</w:t>
            </w:r>
            <w:r w:rsidRPr="00D2120A">
              <w:rPr>
                <w:rStyle w:val="BodyText-InlineCode"/>
                <w:rFonts w:eastAsia="NSimSun"/>
              </w:rPr>
              <w:t xml:space="preserve"> WindowClosedEventHandler</w:t>
            </w:r>
          </w:p>
        </w:tc>
      </w:tr>
      <w:tr w:rsidR="00726C79" w14:paraId="2B4E7CEB" w14:textId="77777777" w:rsidTr="004B18C8">
        <w:tc>
          <w:tcPr>
            <w:tcW w:w="1560" w:type="dxa"/>
          </w:tcPr>
          <w:p w14:paraId="2B4E7CE6" w14:textId="77777777" w:rsidR="00726C79" w:rsidRPr="00693F5D" w:rsidRDefault="00726C79" w:rsidP="00693F5D">
            <w:pPr>
              <w:pStyle w:val="BodyText-Compact"/>
              <w:rPr>
                <w:rStyle w:val="BodyText-BoldEmphasis"/>
              </w:rPr>
            </w:pPr>
            <w:r w:rsidRPr="00693F5D">
              <w:rPr>
                <w:rStyle w:val="BodyText-BoldEmphasis"/>
              </w:rPr>
              <w:t>Interface</w:t>
            </w:r>
          </w:p>
        </w:tc>
        <w:tc>
          <w:tcPr>
            <w:tcW w:w="1559" w:type="dxa"/>
          </w:tcPr>
          <w:p w14:paraId="2B4E7CE7" w14:textId="77777777" w:rsidR="00726C79" w:rsidRDefault="00726C79" w:rsidP="00693F5D">
            <w:pPr>
              <w:pStyle w:val="BodyText-Compact"/>
            </w:pPr>
            <w:r>
              <w:t>PascalCasing</w:t>
            </w:r>
          </w:p>
          <w:p w14:paraId="2B4E7CE8" w14:textId="77777777" w:rsidR="00726C79" w:rsidRDefault="00726C79" w:rsidP="00693F5D">
            <w:pPr>
              <w:pStyle w:val="BodyText-Compact"/>
            </w:pPr>
            <w:r>
              <w:t>‘I’ prefix</w:t>
            </w:r>
          </w:p>
        </w:tc>
        <w:tc>
          <w:tcPr>
            <w:tcW w:w="3451" w:type="dxa"/>
          </w:tcPr>
          <w:p w14:paraId="2B4E7CE9" w14:textId="77777777" w:rsidR="00726C79" w:rsidRDefault="00726C79" w:rsidP="00693F5D">
            <w:pPr>
              <w:pStyle w:val="BodyText-Compact"/>
            </w:pPr>
            <w:r>
              <w:t>Noun</w:t>
            </w:r>
          </w:p>
        </w:tc>
        <w:tc>
          <w:tcPr>
            <w:tcW w:w="3330" w:type="dxa"/>
          </w:tcPr>
          <w:p w14:paraId="2B4E7CEA" w14:textId="77777777" w:rsidR="00726C79" w:rsidRPr="00D2120A" w:rsidRDefault="00726C79" w:rsidP="008D7536">
            <w:pPr>
              <w:rPr>
                <w:rStyle w:val="BodyText-InlineCode"/>
              </w:rPr>
            </w:pPr>
            <w:r w:rsidRPr="00D2120A">
              <w:rPr>
                <w:rStyle w:val="BodyText-InlineCode-Keywords"/>
              </w:rPr>
              <w:t>public</w:t>
            </w:r>
            <w:r w:rsidRPr="00D2120A">
              <w:rPr>
                <w:rStyle w:val="BodyText-InlineCode"/>
              </w:rPr>
              <w:t xml:space="preserve"> </w:t>
            </w:r>
            <w:r w:rsidRPr="00D2120A">
              <w:rPr>
                <w:rStyle w:val="BodyText-InlineCode-Keywords"/>
              </w:rPr>
              <w:t>interface</w:t>
            </w:r>
            <w:r w:rsidRPr="00D2120A">
              <w:rPr>
                <w:rStyle w:val="BodyText-InlineCode"/>
              </w:rPr>
              <w:t xml:space="preserve"> </w:t>
            </w:r>
            <w:r w:rsidRPr="00D2120A">
              <w:rPr>
                <w:rStyle w:val="BodyText-InlineCode-Types"/>
              </w:rPr>
              <w:t>IDictionary</w:t>
            </w:r>
          </w:p>
        </w:tc>
      </w:tr>
      <w:tr w:rsidR="00726C79" w14:paraId="2B4E7CF2" w14:textId="77777777" w:rsidTr="004B18C8">
        <w:tc>
          <w:tcPr>
            <w:tcW w:w="1560" w:type="dxa"/>
          </w:tcPr>
          <w:p w14:paraId="2B4E7CEC" w14:textId="77777777" w:rsidR="00726C79" w:rsidRPr="00EC2ADD" w:rsidRDefault="00726C79" w:rsidP="00693F5D">
            <w:pPr>
              <w:pStyle w:val="BodyText-Compact"/>
              <w:rPr>
                <w:rStyle w:val="BodyText-BoldEmphasis"/>
                <w:highlight w:val="yellow"/>
                <w:rPrChange w:id="1165" w:author="Cox Olaf" w:date="2015-06-09T13:52:00Z">
                  <w:rPr>
                    <w:rStyle w:val="BodyText-BoldEmphasis"/>
                    <w:lang w:eastAsia="ja-JP"/>
                  </w:rPr>
                </w:rPrChange>
              </w:rPr>
            </w:pPr>
            <w:r w:rsidRPr="00EC2ADD">
              <w:rPr>
                <w:rStyle w:val="BodyText-BoldEmphasis"/>
                <w:highlight w:val="yellow"/>
                <w:rPrChange w:id="1166" w:author="Cox Olaf" w:date="2015-06-09T13:52:00Z">
                  <w:rPr>
                    <w:rStyle w:val="BodyText-BoldEmphasis"/>
                  </w:rPr>
                </w:rPrChange>
              </w:rPr>
              <w:t>Constant</w:t>
            </w:r>
          </w:p>
        </w:tc>
        <w:tc>
          <w:tcPr>
            <w:tcW w:w="1559" w:type="dxa"/>
          </w:tcPr>
          <w:p w14:paraId="2B4E7CED" w14:textId="77777777" w:rsidR="00726C79" w:rsidRPr="00EC2ADD" w:rsidRDefault="00726C79" w:rsidP="00693F5D">
            <w:pPr>
              <w:pStyle w:val="BodyText-Compact"/>
              <w:rPr>
                <w:highlight w:val="yellow"/>
                <w:rPrChange w:id="1167" w:author="Cox Olaf" w:date="2015-06-09T13:52:00Z">
                  <w:rPr/>
                </w:rPrChange>
              </w:rPr>
            </w:pPr>
            <w:r w:rsidRPr="00EC2ADD">
              <w:rPr>
                <w:highlight w:val="yellow"/>
                <w:rPrChange w:id="1168" w:author="Cox Olaf" w:date="2015-06-09T13:52:00Z">
                  <w:rPr/>
                </w:rPrChange>
              </w:rPr>
              <w:t>All capital</w:t>
            </w:r>
          </w:p>
        </w:tc>
        <w:tc>
          <w:tcPr>
            <w:tcW w:w="3451" w:type="dxa"/>
          </w:tcPr>
          <w:p w14:paraId="2B4E7CEE" w14:textId="77777777" w:rsidR="00726C79" w:rsidRPr="00EC2ADD" w:rsidRDefault="00726C79" w:rsidP="00D2120A">
            <w:pPr>
              <w:pStyle w:val="BodyText-Compact"/>
              <w:rPr>
                <w:highlight w:val="yellow"/>
                <w:rPrChange w:id="1169" w:author="Cox Olaf" w:date="2015-06-09T13:52:00Z">
                  <w:rPr/>
                </w:rPrChange>
              </w:rPr>
            </w:pPr>
            <w:r w:rsidRPr="00EC2ADD">
              <w:rPr>
                <w:highlight w:val="yellow"/>
                <w:rPrChange w:id="1170" w:author="Cox Olaf" w:date="2015-06-09T13:52:00Z">
                  <w:rPr/>
                </w:rPrChange>
              </w:rPr>
              <w:t>Noun</w:t>
            </w:r>
          </w:p>
        </w:tc>
        <w:tc>
          <w:tcPr>
            <w:tcW w:w="3330" w:type="dxa"/>
          </w:tcPr>
          <w:p w14:paraId="2B4E7CEF" w14:textId="77777777" w:rsidR="00726C79" w:rsidRPr="00EC2ADD" w:rsidRDefault="005B09B2" w:rsidP="008D7536">
            <w:pPr>
              <w:autoSpaceDE w:val="0"/>
              <w:autoSpaceDN w:val="0"/>
              <w:adjustRightInd w:val="0"/>
              <w:rPr>
                <w:rStyle w:val="BodyText-InlineCode"/>
                <w:rFonts w:eastAsia="NSimSun"/>
                <w:highlight w:val="yellow"/>
                <w:rPrChange w:id="1171" w:author="Cox Olaf" w:date="2015-06-09T13:52:00Z">
                  <w:rPr>
                    <w:rStyle w:val="BodyText-InlineCode"/>
                    <w:rFonts w:eastAsia="NSimSun"/>
                    <w:lang w:eastAsia="zh-CN"/>
                  </w:rPr>
                </w:rPrChange>
              </w:rPr>
            </w:pPr>
            <w:r w:rsidRPr="00EC2ADD">
              <w:rPr>
                <w:rStyle w:val="BodyText-InlineCode-Keywords"/>
                <w:rFonts w:eastAsia="NSimSun"/>
                <w:highlight w:val="yellow"/>
                <w:rPrChange w:id="1172" w:author="Cox Olaf" w:date="2015-06-09T13:52:00Z">
                  <w:rPr>
                    <w:rStyle w:val="BodyText-InlineCode-Keywords"/>
                    <w:rFonts w:eastAsia="NSimSun"/>
                  </w:rPr>
                </w:rPrChange>
              </w:rPr>
              <w:t>private</w:t>
            </w:r>
            <w:r w:rsidRPr="00EC2ADD">
              <w:rPr>
                <w:rStyle w:val="BodyText-InlineCode"/>
                <w:rFonts w:eastAsia="NSimSun"/>
                <w:highlight w:val="yellow"/>
                <w:rPrChange w:id="1173" w:author="Cox Olaf" w:date="2015-06-09T13:52:00Z">
                  <w:rPr>
                    <w:rStyle w:val="BodyText-InlineCode"/>
                    <w:rFonts w:eastAsia="NSimSun"/>
                  </w:rPr>
                </w:rPrChange>
              </w:rPr>
              <w:t xml:space="preserve"> </w:t>
            </w:r>
            <w:r w:rsidR="00726C79" w:rsidRPr="00EC2ADD">
              <w:rPr>
                <w:rStyle w:val="BodyText-InlineCode-Keywords"/>
                <w:rFonts w:eastAsia="NSimSun"/>
                <w:highlight w:val="yellow"/>
                <w:rPrChange w:id="1174" w:author="Cox Olaf" w:date="2015-06-09T13:52:00Z">
                  <w:rPr>
                    <w:rStyle w:val="BodyText-InlineCode-Keywords"/>
                    <w:rFonts w:eastAsia="NSimSun"/>
                  </w:rPr>
                </w:rPrChange>
              </w:rPr>
              <w:t>const</w:t>
            </w:r>
            <w:r w:rsidR="00726C79" w:rsidRPr="00EC2ADD">
              <w:rPr>
                <w:rStyle w:val="BodyText-InlineCode"/>
                <w:rFonts w:eastAsia="NSimSun"/>
                <w:highlight w:val="yellow"/>
                <w:rPrChange w:id="1175" w:author="Cox Olaf" w:date="2015-06-09T13:52:00Z">
                  <w:rPr>
                    <w:rStyle w:val="BodyText-InlineCode"/>
                    <w:rFonts w:eastAsia="NSimSun"/>
                  </w:rPr>
                </w:rPrChange>
              </w:rPr>
              <w:t xml:space="preserve"> </w:t>
            </w:r>
            <w:r w:rsidR="00726C79" w:rsidRPr="00EC2ADD">
              <w:rPr>
                <w:rStyle w:val="BodyText-InlineCode-Keywords"/>
                <w:rFonts w:eastAsia="NSimSun"/>
                <w:highlight w:val="yellow"/>
                <w:rPrChange w:id="1176" w:author="Cox Olaf" w:date="2015-06-09T13:52:00Z">
                  <w:rPr>
                    <w:rStyle w:val="BodyText-InlineCode-Keywords"/>
                    <w:rFonts w:eastAsia="NSimSun"/>
                  </w:rPr>
                </w:rPrChange>
              </w:rPr>
              <w:t>string</w:t>
            </w:r>
            <w:r w:rsidR="00726C79" w:rsidRPr="00EC2ADD">
              <w:rPr>
                <w:rStyle w:val="BodyText-InlineCode"/>
                <w:rFonts w:eastAsia="NSimSun"/>
                <w:highlight w:val="yellow"/>
                <w:rPrChange w:id="1177" w:author="Cox Olaf" w:date="2015-06-09T13:52:00Z">
                  <w:rPr>
                    <w:rStyle w:val="BodyText-InlineCode"/>
                    <w:rFonts w:eastAsia="NSimSun"/>
                  </w:rPr>
                </w:rPrChange>
              </w:rPr>
              <w:t xml:space="preserve"> M</w:t>
            </w:r>
            <w:r w:rsidRPr="00EC2ADD">
              <w:rPr>
                <w:rStyle w:val="BodyText-InlineCode"/>
                <w:rFonts w:eastAsia="NSimSun"/>
                <w:highlight w:val="yellow"/>
                <w:rPrChange w:id="1178" w:author="Cox Olaf" w:date="2015-06-09T13:52:00Z">
                  <w:rPr>
                    <w:rStyle w:val="BodyText-InlineCode"/>
                    <w:rFonts w:eastAsia="NSimSun"/>
                  </w:rPr>
                </w:rPrChange>
              </w:rPr>
              <w:t>ESSAGE</w:t>
            </w:r>
            <w:r w:rsidR="00726C79" w:rsidRPr="00EC2ADD">
              <w:rPr>
                <w:rStyle w:val="BodyText-InlineCode"/>
                <w:rFonts w:eastAsia="NSimSun"/>
                <w:highlight w:val="yellow"/>
                <w:rPrChange w:id="1179" w:author="Cox Olaf" w:date="2015-06-09T13:52:00Z">
                  <w:rPr>
                    <w:rStyle w:val="BodyText-InlineCode"/>
                    <w:rFonts w:eastAsia="NSimSun"/>
                  </w:rPr>
                </w:rPrChange>
              </w:rPr>
              <w:t>T</w:t>
            </w:r>
            <w:r w:rsidRPr="00EC2ADD">
              <w:rPr>
                <w:rStyle w:val="BodyText-InlineCode"/>
                <w:rFonts w:eastAsia="NSimSun"/>
                <w:highlight w:val="yellow"/>
                <w:rPrChange w:id="1180" w:author="Cox Olaf" w:date="2015-06-09T13:52:00Z">
                  <w:rPr>
                    <w:rStyle w:val="BodyText-InlineCode"/>
                    <w:rFonts w:eastAsia="NSimSun"/>
                  </w:rPr>
                </w:rPrChange>
              </w:rPr>
              <w:t>EXT</w:t>
            </w:r>
            <w:r w:rsidR="00726C79" w:rsidRPr="00EC2ADD">
              <w:rPr>
                <w:rStyle w:val="BodyText-InlineCode"/>
                <w:rFonts w:eastAsia="NSimSun"/>
                <w:highlight w:val="yellow"/>
                <w:rPrChange w:id="1181" w:author="Cox Olaf" w:date="2015-06-09T13:52:00Z">
                  <w:rPr>
                    <w:rStyle w:val="BodyText-InlineCode"/>
                    <w:rFonts w:eastAsia="NSimSun"/>
                  </w:rPr>
                </w:rPrChange>
              </w:rPr>
              <w:t xml:space="preserve"> = </w:t>
            </w:r>
            <w:r w:rsidR="00726C79" w:rsidRPr="00EC2ADD">
              <w:rPr>
                <w:rStyle w:val="BodyText-InlineCode-String"/>
                <w:highlight w:val="yellow"/>
                <w:rPrChange w:id="1182" w:author="Cox Olaf" w:date="2015-06-09T13:52:00Z">
                  <w:rPr>
                    <w:rStyle w:val="BodyText-InlineCode-String"/>
                  </w:rPr>
                </w:rPrChange>
              </w:rPr>
              <w:t>"A"</w:t>
            </w:r>
            <w:r w:rsidR="00726C79" w:rsidRPr="00EC2ADD">
              <w:rPr>
                <w:rStyle w:val="BodyText-InlineCode"/>
                <w:rFonts w:eastAsia="NSimSun"/>
                <w:highlight w:val="yellow"/>
                <w:rPrChange w:id="1183" w:author="Cox Olaf" w:date="2015-06-09T13:52:00Z">
                  <w:rPr>
                    <w:rStyle w:val="BodyText-InlineCode"/>
                    <w:rFonts w:eastAsia="NSimSun"/>
                  </w:rPr>
                </w:rPrChange>
              </w:rPr>
              <w:t>;</w:t>
            </w:r>
          </w:p>
          <w:p w14:paraId="2B4E7CF0" w14:textId="77777777" w:rsidR="00726C79" w:rsidRPr="00DB1CAF" w:rsidRDefault="00726C79" w:rsidP="008D7536">
            <w:pPr>
              <w:autoSpaceDE w:val="0"/>
              <w:autoSpaceDN w:val="0"/>
              <w:adjustRightInd w:val="0"/>
              <w:rPr>
                <w:rStyle w:val="BodyText-InlineCode"/>
                <w:rFonts w:eastAsia="NSimSun"/>
              </w:rPr>
            </w:pPr>
            <w:r w:rsidRPr="00EC2ADD">
              <w:rPr>
                <w:rStyle w:val="BodyText-InlineCode-Keywords"/>
                <w:rFonts w:eastAsia="NSimSun"/>
                <w:highlight w:val="yellow"/>
                <w:rPrChange w:id="1184" w:author="Cox Olaf" w:date="2015-06-09T13:52:00Z">
                  <w:rPr>
                    <w:rStyle w:val="BodyText-InlineCode-Keywords"/>
                    <w:rFonts w:eastAsia="NSimSun"/>
                  </w:rPr>
                </w:rPrChange>
              </w:rPr>
              <w:t>public</w:t>
            </w:r>
            <w:r w:rsidRPr="00EC2ADD">
              <w:rPr>
                <w:rStyle w:val="BodyText-InlineCode"/>
                <w:rFonts w:eastAsia="NSimSun"/>
                <w:highlight w:val="yellow"/>
                <w:rPrChange w:id="1185" w:author="Cox Olaf" w:date="2015-06-09T13:52:00Z">
                  <w:rPr>
                    <w:rStyle w:val="BodyText-InlineCode"/>
                    <w:rFonts w:eastAsia="NSimSun"/>
                  </w:rPr>
                </w:rPrChange>
              </w:rPr>
              <w:t xml:space="preserve"> </w:t>
            </w:r>
            <w:r w:rsidRPr="00EC2ADD">
              <w:rPr>
                <w:rStyle w:val="BodyText-InlineCode-Keywords"/>
                <w:rFonts w:eastAsia="NSimSun"/>
                <w:highlight w:val="yellow"/>
                <w:rPrChange w:id="1186" w:author="Cox Olaf" w:date="2015-06-09T13:52:00Z">
                  <w:rPr>
                    <w:rStyle w:val="BodyText-InlineCode-Keywords"/>
                    <w:rFonts w:eastAsia="NSimSun"/>
                  </w:rPr>
                </w:rPrChange>
              </w:rPr>
              <w:t>const</w:t>
            </w:r>
            <w:r w:rsidRPr="00EC2ADD">
              <w:rPr>
                <w:rStyle w:val="BodyText-InlineCode"/>
                <w:rFonts w:eastAsia="NSimSun"/>
                <w:highlight w:val="yellow"/>
                <w:rPrChange w:id="1187" w:author="Cox Olaf" w:date="2015-06-09T13:52:00Z">
                  <w:rPr>
                    <w:rStyle w:val="BodyText-InlineCode"/>
                    <w:rFonts w:eastAsia="NSimSun"/>
                  </w:rPr>
                </w:rPrChange>
              </w:rPr>
              <w:t xml:space="preserve"> </w:t>
            </w:r>
            <w:r w:rsidRPr="00EC2ADD">
              <w:rPr>
                <w:rStyle w:val="BodyText-InlineCode-Keywords"/>
                <w:rFonts w:eastAsia="NSimSun"/>
                <w:highlight w:val="yellow"/>
                <w:rPrChange w:id="1188" w:author="Cox Olaf" w:date="2015-06-09T13:52:00Z">
                  <w:rPr>
                    <w:rStyle w:val="BodyText-InlineCode-Keywords"/>
                    <w:rFonts w:eastAsia="NSimSun"/>
                  </w:rPr>
                </w:rPrChange>
              </w:rPr>
              <w:t>double</w:t>
            </w:r>
            <w:r w:rsidRPr="00EC2ADD">
              <w:rPr>
                <w:rStyle w:val="BodyText-InlineCode"/>
                <w:rFonts w:eastAsia="NSimSun"/>
                <w:highlight w:val="yellow"/>
                <w:rPrChange w:id="1189" w:author="Cox Olaf" w:date="2015-06-09T13:52:00Z">
                  <w:rPr>
                    <w:rStyle w:val="BodyText-InlineCode"/>
                    <w:rFonts w:eastAsia="NSimSun"/>
                  </w:rPr>
                </w:rPrChange>
              </w:rPr>
              <w:t xml:space="preserve"> PI = 3.14159...;</w:t>
            </w:r>
          </w:p>
          <w:p w14:paraId="2B4E7CF1" w14:textId="77777777" w:rsidR="00726C79" w:rsidRPr="004A1240" w:rsidRDefault="00726C79" w:rsidP="008D7536">
            <w:pPr>
              <w:autoSpaceDE w:val="0"/>
              <w:autoSpaceDN w:val="0"/>
              <w:adjustRightInd w:val="0"/>
              <w:rPr>
                <w:rFonts w:ascii="Consolas" w:hAnsi="Consolas" w:cs="Consolas"/>
                <w:noProof/>
                <w:sz w:val="18"/>
                <w:szCs w:val="18"/>
                <w:lang w:eastAsia="zh-CN"/>
              </w:rPr>
            </w:pPr>
          </w:p>
        </w:tc>
      </w:tr>
      <w:tr w:rsidR="00726C79" w14:paraId="2B4E7CF7" w14:textId="77777777" w:rsidTr="004B18C8">
        <w:tc>
          <w:tcPr>
            <w:tcW w:w="1560" w:type="dxa"/>
          </w:tcPr>
          <w:p w14:paraId="2B4E7CF3" w14:textId="77777777" w:rsidR="00726C79" w:rsidRPr="00693F5D" w:rsidRDefault="00726C79" w:rsidP="00693F5D">
            <w:pPr>
              <w:pStyle w:val="BodyText-Compact"/>
              <w:rPr>
                <w:rStyle w:val="BodyText-BoldEmphasis"/>
              </w:rPr>
            </w:pPr>
            <w:r w:rsidRPr="00693F5D">
              <w:rPr>
                <w:rStyle w:val="BodyText-BoldEmphasis"/>
              </w:rPr>
              <w:t>Parameter, Variable</w:t>
            </w:r>
          </w:p>
        </w:tc>
        <w:tc>
          <w:tcPr>
            <w:tcW w:w="1559" w:type="dxa"/>
          </w:tcPr>
          <w:p w14:paraId="2B4E7CF4" w14:textId="77777777" w:rsidR="00726C79" w:rsidRDefault="00726C79" w:rsidP="00693F5D">
            <w:pPr>
              <w:pStyle w:val="BodyText-Compact"/>
            </w:pPr>
            <w:r>
              <w:t>camelCasing</w:t>
            </w:r>
          </w:p>
        </w:tc>
        <w:tc>
          <w:tcPr>
            <w:tcW w:w="3451" w:type="dxa"/>
          </w:tcPr>
          <w:p w14:paraId="2B4E7CF5" w14:textId="77777777" w:rsidR="00726C79" w:rsidRDefault="00726C79" w:rsidP="00693F5D">
            <w:pPr>
              <w:pStyle w:val="BodyText-Compact"/>
            </w:pPr>
            <w:r>
              <w:t>Noun</w:t>
            </w:r>
          </w:p>
        </w:tc>
        <w:tc>
          <w:tcPr>
            <w:tcW w:w="3330" w:type="dxa"/>
          </w:tcPr>
          <w:p w14:paraId="2B4E7CF6" w14:textId="77777777" w:rsidR="00726C79" w:rsidRPr="00DB1CAF" w:rsidRDefault="00726C79" w:rsidP="008D7536">
            <w:pPr>
              <w:rPr>
                <w:rStyle w:val="BodyText-InlineCode"/>
              </w:rPr>
            </w:pPr>
            <w:r w:rsidRPr="00DB1CAF">
              <w:rPr>
                <w:rStyle w:val="BodyText-InlineCode-Keywords"/>
                <w:rFonts w:eastAsia="NSimSun"/>
              </w:rPr>
              <w:t>int</w:t>
            </w:r>
            <w:r w:rsidR="00FF5FC8" w:rsidRPr="00DB1CAF">
              <w:rPr>
                <w:rStyle w:val="BodyText-InlineCode"/>
                <w:rFonts w:eastAsia="NSimSun"/>
              </w:rPr>
              <w:t xml:space="preserve"> customerName</w:t>
            </w:r>
            <w:r w:rsidRPr="00DB1CAF">
              <w:rPr>
                <w:rStyle w:val="BodyText-InlineCode"/>
                <w:rFonts w:eastAsia="NSimSun"/>
              </w:rPr>
              <w:t>;</w:t>
            </w:r>
          </w:p>
        </w:tc>
      </w:tr>
      <w:tr w:rsidR="00726C79" w14:paraId="2B4E7D00" w14:textId="77777777" w:rsidTr="004B18C8">
        <w:tc>
          <w:tcPr>
            <w:tcW w:w="1560" w:type="dxa"/>
          </w:tcPr>
          <w:p w14:paraId="2B4E7CF8" w14:textId="77777777" w:rsidR="00726C79" w:rsidRPr="00693F5D" w:rsidRDefault="00726C79" w:rsidP="00693F5D">
            <w:pPr>
              <w:pStyle w:val="BodyText-Compact"/>
              <w:rPr>
                <w:rStyle w:val="BodyText-BoldEmphasis"/>
              </w:rPr>
            </w:pPr>
            <w:r w:rsidRPr="00693F5D">
              <w:rPr>
                <w:rStyle w:val="BodyText-BoldEmphasis"/>
              </w:rPr>
              <w:lastRenderedPageBreak/>
              <w:t>Generic Type</w:t>
            </w:r>
            <w:r w:rsidRPr="00693F5D">
              <w:rPr>
                <w:rStyle w:val="BodyText-BoldEmphasis"/>
                <w:rFonts w:hint="eastAsia"/>
              </w:rPr>
              <w:t xml:space="preserve"> Parameter</w:t>
            </w:r>
          </w:p>
        </w:tc>
        <w:tc>
          <w:tcPr>
            <w:tcW w:w="1559" w:type="dxa"/>
          </w:tcPr>
          <w:p w14:paraId="2B4E7CF9" w14:textId="77777777" w:rsidR="00726C79" w:rsidRDefault="00726C79" w:rsidP="00693F5D">
            <w:pPr>
              <w:pStyle w:val="BodyText-Compact"/>
            </w:pPr>
            <w:r>
              <w:t>PascalCasing</w:t>
            </w:r>
          </w:p>
          <w:p w14:paraId="2B4E7CFA" w14:textId="77777777" w:rsidR="00726C79" w:rsidRDefault="00726C79" w:rsidP="00693F5D">
            <w:pPr>
              <w:pStyle w:val="BodyText-Compact"/>
            </w:pPr>
            <w:r>
              <w:t>‘T’ prefix</w:t>
            </w:r>
          </w:p>
        </w:tc>
        <w:tc>
          <w:tcPr>
            <w:tcW w:w="3451" w:type="dxa"/>
          </w:tcPr>
          <w:p w14:paraId="2B4E7CFB" w14:textId="77777777" w:rsidR="00726C79" w:rsidRDefault="00726C79" w:rsidP="00693F5D">
            <w:pPr>
              <w:pStyle w:val="BodyText-Compact"/>
            </w:pPr>
            <w:r>
              <w:t>Noun</w:t>
            </w:r>
          </w:p>
          <w:p w14:paraId="2B4E7CFC" w14:textId="77777777" w:rsidR="00726C79" w:rsidRDefault="00FE3F2B" w:rsidP="00693F5D">
            <w:pPr>
              <w:pStyle w:val="BodyText-Compact"/>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726C79" w:rsidRPr="0020543F">
              <w:t>name generic type parameters with descriptive names, unless a single-letter name is completely self-explanatory and a descriptive name would not add value.</w:t>
            </w:r>
          </w:p>
          <w:p w14:paraId="2B4E7CFD" w14:textId="77777777" w:rsidR="00726C79" w:rsidRDefault="00FE3F2B" w:rsidP="00693F5D">
            <w:pPr>
              <w:pStyle w:val="BodyText-Compact"/>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726C79" w:rsidRPr="0020543F">
              <w:t>prefix descriptive type parameter names with T.</w:t>
            </w:r>
          </w:p>
          <w:p w14:paraId="2B4E7CFE" w14:textId="77777777" w:rsidR="00726C79" w:rsidRDefault="00726C79" w:rsidP="00693F5D">
            <w:pPr>
              <w:pStyle w:val="BodyText-Compact"/>
            </w:pPr>
            <w:r w:rsidRPr="00D2120A">
              <w:rPr>
                <w:rStyle w:val="BodyText-PositiveGreen"/>
              </w:rPr>
              <w:sym w:font="Wingdings" w:char="F0FE"/>
            </w:r>
            <w:r w:rsidRPr="00D2120A">
              <w:rPr>
                <w:rFonts w:hint="eastAsia"/>
              </w:rPr>
              <w:t xml:space="preserve"> </w:t>
            </w:r>
            <w:r w:rsidRPr="00D2120A">
              <w:rPr>
                <w:rStyle w:val="BodyText-BoldAction"/>
                <w:rFonts w:hint="eastAsia"/>
              </w:rPr>
              <w:t>You</w:t>
            </w:r>
            <w:r w:rsidRPr="00D2120A">
              <w:rPr>
                <w:rStyle w:val="TextkrperZchn"/>
                <w:rFonts w:hint="eastAsia"/>
              </w:rPr>
              <w:t xml:space="preserve"> </w:t>
            </w:r>
            <w:r w:rsidRPr="00D2120A">
              <w:rPr>
                <w:rStyle w:val="BodyText-BoldAction"/>
                <w:rFonts w:hint="eastAsia"/>
              </w:rPr>
              <w:t>should</w:t>
            </w:r>
            <w:r w:rsidRPr="003630F4">
              <w:t xml:space="preserve"> </w:t>
            </w:r>
            <w:r w:rsidRPr="0020543F">
              <w:t>using T as the type parameter name for types with one single-letter type parameter.</w:t>
            </w:r>
          </w:p>
        </w:tc>
        <w:tc>
          <w:tcPr>
            <w:tcW w:w="3330" w:type="dxa"/>
          </w:tcPr>
          <w:p w14:paraId="2B4E7CFF" w14:textId="77777777" w:rsidR="00726C79" w:rsidRPr="00793C76" w:rsidRDefault="00726C79" w:rsidP="008D7536">
            <w:pPr>
              <w:rPr>
                <w:rStyle w:val="BodyText-InlineCode"/>
              </w:rPr>
            </w:pPr>
            <w:r w:rsidRPr="00793C76">
              <w:rPr>
                <w:rStyle w:val="BodyText-InlineCode"/>
              </w:rPr>
              <w:t>T, TItem, TPolicy</w:t>
            </w:r>
          </w:p>
        </w:tc>
      </w:tr>
      <w:tr w:rsidR="00726C79" w14:paraId="2B4E7D07" w14:textId="77777777" w:rsidTr="004B18C8">
        <w:tc>
          <w:tcPr>
            <w:tcW w:w="1560" w:type="dxa"/>
          </w:tcPr>
          <w:p w14:paraId="2B4E7D01" w14:textId="77777777" w:rsidR="00726C79" w:rsidRPr="00D2120A" w:rsidRDefault="00726C79" w:rsidP="00693F5D">
            <w:pPr>
              <w:pStyle w:val="BodyText-Compact"/>
              <w:rPr>
                <w:rStyle w:val="BodyText-BoldEmphasis"/>
              </w:rPr>
            </w:pPr>
            <w:r w:rsidRPr="00D2120A">
              <w:rPr>
                <w:rStyle w:val="BodyText-BoldEmphasis"/>
              </w:rPr>
              <w:t>Resource</w:t>
            </w:r>
          </w:p>
        </w:tc>
        <w:tc>
          <w:tcPr>
            <w:tcW w:w="1559" w:type="dxa"/>
          </w:tcPr>
          <w:p w14:paraId="2B4E7D02" w14:textId="77777777" w:rsidR="00726C79" w:rsidRDefault="00726C79" w:rsidP="00693F5D">
            <w:pPr>
              <w:pStyle w:val="BodyText-Compact"/>
            </w:pPr>
            <w:r>
              <w:t>PascalCasing</w:t>
            </w:r>
          </w:p>
        </w:tc>
        <w:tc>
          <w:tcPr>
            <w:tcW w:w="3451" w:type="dxa"/>
          </w:tcPr>
          <w:p w14:paraId="2B4E7D03" w14:textId="77777777" w:rsidR="00726C79" w:rsidRDefault="00726C79" w:rsidP="00693F5D">
            <w:pPr>
              <w:pStyle w:val="BodyText-Compact"/>
            </w:pPr>
            <w:r>
              <w:t>Noun</w:t>
            </w:r>
          </w:p>
          <w:p w14:paraId="2B4E7D04" w14:textId="77777777" w:rsidR="00726C79" w:rsidRDefault="00FE3F2B" w:rsidP="00693F5D">
            <w:pPr>
              <w:pStyle w:val="BodyText-Compact"/>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726C79" w:rsidRPr="003630F4">
              <w:t>provide descriptive rather than short identifiers.</w:t>
            </w:r>
            <w:r w:rsidR="00726C79">
              <w:t xml:space="preserve"> </w:t>
            </w:r>
            <w:r w:rsidR="00726C79" w:rsidRPr="003630F4">
              <w:t>Keep them concise where possible, but do not sacrifice readability for space.</w:t>
            </w:r>
          </w:p>
          <w:p w14:paraId="2B4E7D05" w14:textId="77777777" w:rsidR="00726C79" w:rsidRDefault="00FE3F2B" w:rsidP="00693F5D">
            <w:pPr>
              <w:pStyle w:val="BodyText-Compact"/>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726C79" w:rsidRPr="003630F4">
              <w:t>use only alphanumeric characters and underscores in naming resources.</w:t>
            </w:r>
          </w:p>
        </w:tc>
        <w:tc>
          <w:tcPr>
            <w:tcW w:w="3330" w:type="dxa"/>
          </w:tcPr>
          <w:p w14:paraId="2B4E7D06" w14:textId="77777777" w:rsidR="00726C79" w:rsidRPr="00793C76" w:rsidRDefault="00726C79" w:rsidP="008D7536">
            <w:pPr>
              <w:rPr>
                <w:rStyle w:val="BodyText-InlineCode"/>
              </w:rPr>
            </w:pPr>
            <w:r w:rsidRPr="00793C76">
              <w:rPr>
                <w:rStyle w:val="BodyText-InlineCode"/>
              </w:rPr>
              <w:t>ArgumentExceptionInvalidName</w:t>
            </w:r>
          </w:p>
        </w:tc>
      </w:tr>
    </w:tbl>
    <w:p w14:paraId="2B4E7D08" w14:textId="77777777" w:rsidR="00726C79" w:rsidRDefault="00726C79" w:rsidP="009060ED">
      <w:pPr>
        <w:pStyle w:val="berschrift3"/>
        <w:rPr>
          <w:lang w:eastAsia="zh-CN"/>
        </w:rPr>
      </w:pPr>
      <w:bookmarkStart w:id="1190" w:name="_Ref401792992"/>
      <w:r w:rsidRPr="006E6AF9">
        <w:rPr>
          <w:lang w:eastAsia="zh-CN"/>
        </w:rPr>
        <w:t>Naming Rules for</w:t>
      </w:r>
      <w:r>
        <w:rPr>
          <w:lang w:eastAsia="zh-CN"/>
        </w:rPr>
        <w:t xml:space="preserve"> Common</w:t>
      </w:r>
      <w:r w:rsidRPr="006E6AF9">
        <w:rPr>
          <w:lang w:eastAsia="zh-CN"/>
        </w:rPr>
        <w:t xml:space="preserve"> </w:t>
      </w:r>
      <w:r>
        <w:rPr>
          <w:lang w:eastAsia="zh-CN"/>
        </w:rPr>
        <w:t>Types</w:t>
      </w:r>
      <w:bookmarkEnd w:id="1190"/>
    </w:p>
    <w:p w14:paraId="2B4E7D09" w14:textId="77777777" w:rsidR="00726C79" w:rsidRDefault="0012276F" w:rsidP="0012276F">
      <w:pPr>
        <w:pStyle w:val="BodyText-RuleFirstParagraph"/>
        <w:rPr>
          <w:lang w:eastAsia="zh-CN"/>
        </w:rPr>
      </w:pPr>
      <w:r>
        <w:rPr>
          <w:rStyle w:val="BodyText-GuidelineID"/>
        </w:rPr>
        <w:t>CS/NRT10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Pr>
          <w:lang w:eastAsia="zh-CN"/>
        </w:rPr>
        <w:t>follow the rules in the following table when deriving from or implementing types in the .NET framework:</w:t>
      </w:r>
    </w:p>
    <w:tbl>
      <w:tblPr>
        <w:tblW w:w="9072" w:type="dxa"/>
        <w:tblInd w:w="115"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ayout w:type="fixed"/>
        <w:tblCellMar>
          <w:top w:w="43" w:type="dxa"/>
          <w:left w:w="115" w:type="dxa"/>
          <w:bottom w:w="43" w:type="dxa"/>
          <w:right w:w="115" w:type="dxa"/>
        </w:tblCellMar>
        <w:tblLook w:val="04A0" w:firstRow="1" w:lastRow="0" w:firstColumn="1" w:lastColumn="0" w:noHBand="0" w:noVBand="1"/>
        <w:tblPrChange w:id="1191" w:author="Cox Olaf" w:date="2015-01-21T17:02:00Z">
          <w:tblPr>
            <w:tblW w:w="9072" w:type="dxa"/>
            <w:tblInd w:w="115"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ayout w:type="fixed"/>
            <w:tblCellMar>
              <w:top w:w="43" w:type="dxa"/>
              <w:left w:w="115" w:type="dxa"/>
              <w:bottom w:w="43" w:type="dxa"/>
              <w:right w:w="115" w:type="dxa"/>
            </w:tblCellMar>
            <w:tblLook w:val="04A0" w:firstRow="1" w:lastRow="0" w:firstColumn="1" w:lastColumn="0" w:noHBand="0" w:noVBand="1"/>
          </w:tblPr>
        </w:tblPrChange>
      </w:tblPr>
      <w:tblGrid>
        <w:gridCol w:w="4678"/>
        <w:gridCol w:w="4394"/>
        <w:tblGridChange w:id="1192">
          <w:tblGrid>
            <w:gridCol w:w="3119"/>
            <w:gridCol w:w="5953"/>
          </w:tblGrid>
        </w:tblGridChange>
      </w:tblGrid>
      <w:tr w:rsidR="00726C79" w:rsidRPr="00C3388D" w14:paraId="2B4E7D0C" w14:textId="77777777" w:rsidTr="008B2E36">
        <w:tc>
          <w:tcPr>
            <w:tcW w:w="4678" w:type="dxa"/>
            <w:tcPrChange w:id="1193" w:author="Cox Olaf" w:date="2015-01-21T17:02:00Z">
              <w:tcPr>
                <w:tcW w:w="3119" w:type="dxa"/>
              </w:tcPr>
            </w:tcPrChange>
          </w:tcPr>
          <w:p w14:paraId="2B4E7D0A" w14:textId="77777777" w:rsidR="00726C79" w:rsidRPr="00590B2C" w:rsidRDefault="00726C79" w:rsidP="00590B2C">
            <w:pPr>
              <w:pStyle w:val="BodyText-Compact"/>
              <w:rPr>
                <w:rStyle w:val="BodyText-BoldEmphasis"/>
              </w:rPr>
            </w:pPr>
            <w:r w:rsidRPr="00590B2C">
              <w:rPr>
                <w:rStyle w:val="BodyText-BoldEmphasis"/>
              </w:rPr>
              <w:t>Base Type</w:t>
            </w:r>
          </w:p>
        </w:tc>
        <w:tc>
          <w:tcPr>
            <w:tcW w:w="4394" w:type="dxa"/>
            <w:tcPrChange w:id="1194" w:author="Cox Olaf" w:date="2015-01-21T17:02:00Z">
              <w:tcPr>
                <w:tcW w:w="5953" w:type="dxa"/>
              </w:tcPr>
            </w:tcPrChange>
          </w:tcPr>
          <w:p w14:paraId="2B4E7D0B" w14:textId="77777777" w:rsidR="00726C79" w:rsidRPr="00590B2C" w:rsidRDefault="00726C79" w:rsidP="00590B2C">
            <w:pPr>
              <w:pStyle w:val="BodyText-Compact"/>
              <w:rPr>
                <w:rStyle w:val="BodyText-BoldEmphasis"/>
              </w:rPr>
            </w:pPr>
            <w:r w:rsidRPr="00590B2C">
              <w:rPr>
                <w:rStyle w:val="BodyText-BoldEmphasis"/>
              </w:rPr>
              <w:t>Guideline</w:t>
            </w:r>
          </w:p>
        </w:tc>
      </w:tr>
      <w:tr w:rsidR="00726C79" w14:paraId="2B4E7D0F" w14:textId="77777777" w:rsidTr="008B2E36">
        <w:tc>
          <w:tcPr>
            <w:tcW w:w="4678" w:type="dxa"/>
            <w:tcPrChange w:id="1195" w:author="Cox Olaf" w:date="2015-01-21T17:02:00Z">
              <w:tcPr>
                <w:tcW w:w="3119" w:type="dxa"/>
              </w:tcPr>
            </w:tcPrChange>
          </w:tcPr>
          <w:p w14:paraId="2B4E7D0D" w14:textId="77777777" w:rsidR="00726C79" w:rsidRPr="00590B2C" w:rsidRDefault="00726C79" w:rsidP="008D7536">
            <w:pPr>
              <w:rPr>
                <w:rStyle w:val="BodyText-InlineCode"/>
              </w:rPr>
            </w:pPr>
            <w:r w:rsidRPr="00590B2C">
              <w:rPr>
                <w:rStyle w:val="BodyText-InlineCode"/>
              </w:rPr>
              <w:t>System.Attribute</w:t>
            </w:r>
          </w:p>
        </w:tc>
        <w:tc>
          <w:tcPr>
            <w:tcW w:w="4394" w:type="dxa"/>
            <w:tcPrChange w:id="1196" w:author="Cox Olaf" w:date="2015-01-21T17:02:00Z">
              <w:tcPr>
                <w:tcW w:w="5953" w:type="dxa"/>
              </w:tcPr>
            </w:tcPrChange>
          </w:tcPr>
          <w:p w14:paraId="2B4E7D0E" w14:textId="77777777" w:rsidR="00726C79" w:rsidRDefault="00726C79" w:rsidP="00590B2C">
            <w:pPr>
              <w:pStyle w:val="BodyText-Compact"/>
            </w:pPr>
            <w:r w:rsidRPr="00590B2C">
              <w:rPr>
                <w:rStyle w:val="BodyText-PositiveGreen"/>
              </w:rPr>
              <w:sym w:font="Wingdings" w:char="F0FE"/>
            </w:r>
            <w:r w:rsidRPr="00A773E3">
              <w:rPr>
                <w:rFonts w:hint="eastAsia"/>
              </w:rPr>
              <w:t xml:space="preserve"> </w:t>
            </w:r>
            <w:r w:rsidRPr="00590B2C">
              <w:rPr>
                <w:rStyle w:val="BodyText-BoldAction"/>
              </w:rPr>
              <w:t>D</w:t>
            </w:r>
            <w:r w:rsidRPr="00590B2C">
              <w:rPr>
                <w:rStyle w:val="BodyText-BoldAction"/>
                <w:rFonts w:hint="eastAsia"/>
              </w:rPr>
              <w:t>o</w:t>
            </w:r>
            <w:r w:rsidRPr="003630F4">
              <w:t xml:space="preserve"> </w:t>
            </w:r>
            <w:r>
              <w:t>add the suffix "Attribute" to names of custom attributes</w:t>
            </w:r>
            <w:r w:rsidRPr="003630F4">
              <w:t>.</w:t>
            </w:r>
          </w:p>
        </w:tc>
      </w:tr>
      <w:tr w:rsidR="00726C79" w14:paraId="2B4E7D14" w14:textId="77777777" w:rsidTr="008B2E36">
        <w:tc>
          <w:tcPr>
            <w:tcW w:w="4678" w:type="dxa"/>
            <w:tcPrChange w:id="1197" w:author="Cox Olaf" w:date="2015-01-21T17:02:00Z">
              <w:tcPr>
                <w:tcW w:w="3119" w:type="dxa"/>
              </w:tcPr>
            </w:tcPrChange>
          </w:tcPr>
          <w:p w14:paraId="2B4E7D10" w14:textId="77777777" w:rsidR="00726C79" w:rsidRPr="00590B2C" w:rsidRDefault="00726C79" w:rsidP="008D7536">
            <w:pPr>
              <w:rPr>
                <w:rStyle w:val="BodyText-InlineCode"/>
              </w:rPr>
            </w:pPr>
            <w:r w:rsidRPr="00590B2C">
              <w:rPr>
                <w:rStyle w:val="BodyText-InlineCode"/>
              </w:rPr>
              <w:t>System.Delegate</w:t>
            </w:r>
          </w:p>
        </w:tc>
        <w:tc>
          <w:tcPr>
            <w:tcW w:w="4394" w:type="dxa"/>
            <w:tcPrChange w:id="1198" w:author="Cox Olaf" w:date="2015-01-21T17:02:00Z">
              <w:tcPr>
                <w:tcW w:w="5953" w:type="dxa"/>
              </w:tcPr>
            </w:tcPrChange>
          </w:tcPr>
          <w:p w14:paraId="2B4E7D11" w14:textId="77777777" w:rsidR="00726C79" w:rsidRDefault="00590B2C" w:rsidP="00590B2C">
            <w:pPr>
              <w:pStyle w:val="BodyText-Compact"/>
            </w:pPr>
            <w:r w:rsidRPr="00590B2C">
              <w:rPr>
                <w:rStyle w:val="BodyText-PositiveGreen"/>
              </w:rPr>
              <w:sym w:font="Wingdings" w:char="F0FE"/>
            </w:r>
            <w:r w:rsidRPr="00A773E3">
              <w:rPr>
                <w:rFonts w:hint="eastAsia"/>
              </w:rPr>
              <w:t xml:space="preserve"> </w:t>
            </w:r>
            <w:r w:rsidRPr="00590B2C">
              <w:rPr>
                <w:rStyle w:val="BodyText-BoldAction"/>
              </w:rPr>
              <w:t>D</w:t>
            </w:r>
            <w:r w:rsidRPr="00590B2C">
              <w:rPr>
                <w:rStyle w:val="BodyText-BoldAction"/>
                <w:rFonts w:hint="eastAsia"/>
              </w:rPr>
              <w:t>o</w:t>
            </w:r>
            <w:r w:rsidRPr="003630F4">
              <w:t xml:space="preserve"> </w:t>
            </w:r>
            <w:r w:rsidR="00726C79">
              <w:t>add the suffix "EventHandler" to names of delegates that are used in events</w:t>
            </w:r>
            <w:r w:rsidR="00726C79" w:rsidRPr="003630F4">
              <w:t>.</w:t>
            </w:r>
          </w:p>
          <w:p w14:paraId="2B4E7D12" w14:textId="77777777" w:rsidR="00726C79" w:rsidRDefault="00590B2C" w:rsidP="00590B2C">
            <w:pPr>
              <w:pStyle w:val="BodyText-Compact"/>
            </w:pPr>
            <w:r w:rsidRPr="00590B2C">
              <w:rPr>
                <w:rStyle w:val="BodyText-PositiveGreen"/>
              </w:rPr>
              <w:sym w:font="Wingdings" w:char="F0FE"/>
            </w:r>
            <w:r w:rsidRPr="00A773E3">
              <w:rPr>
                <w:rFonts w:hint="eastAsia"/>
              </w:rPr>
              <w:t xml:space="preserve"> </w:t>
            </w:r>
            <w:r w:rsidRPr="00590B2C">
              <w:rPr>
                <w:rStyle w:val="BodyText-BoldAction"/>
              </w:rPr>
              <w:t>D</w:t>
            </w:r>
            <w:r w:rsidRPr="00590B2C">
              <w:rPr>
                <w:rStyle w:val="BodyText-BoldAction"/>
                <w:rFonts w:hint="eastAsia"/>
              </w:rPr>
              <w:t>o</w:t>
            </w:r>
            <w:r w:rsidRPr="003630F4">
              <w:t xml:space="preserve"> </w:t>
            </w:r>
            <w:r w:rsidR="00726C79">
              <w:t>add the suffix "Callback" to names of delegates other than those used as event handlers.</w:t>
            </w:r>
          </w:p>
          <w:p w14:paraId="2B4E7D13" w14:textId="77777777" w:rsidR="00726C79" w:rsidRDefault="00726C79" w:rsidP="00590B2C">
            <w:pPr>
              <w:pStyle w:val="BodyText-Compact"/>
            </w:pPr>
            <w:r w:rsidRPr="00A773E3">
              <w:rPr>
                <w:rStyle w:val="BodyText-NegativeRed"/>
              </w:rPr>
              <w:sym w:font="Wingdings" w:char="F0FD"/>
            </w:r>
            <w:r w:rsidRPr="00A773E3">
              <w:t xml:space="preserve"> </w:t>
            </w:r>
            <w:r w:rsidRPr="00A773E3">
              <w:rPr>
                <w:rStyle w:val="BodyText-BoldAction"/>
                <w:rFonts w:hint="eastAsia"/>
              </w:rPr>
              <w:t>Do</w:t>
            </w:r>
            <w:r w:rsidRPr="00A773E3">
              <w:rPr>
                <w:rFonts w:hint="eastAsia"/>
              </w:rPr>
              <w:t xml:space="preserve"> </w:t>
            </w:r>
            <w:r w:rsidRPr="00A773E3">
              <w:rPr>
                <w:rStyle w:val="BodyText-BoldAction"/>
                <w:rFonts w:hint="eastAsia"/>
              </w:rPr>
              <w:t>not</w:t>
            </w:r>
            <w:r w:rsidRPr="00A773E3">
              <w:rPr>
                <w:rFonts w:hint="eastAsia"/>
              </w:rPr>
              <w:t xml:space="preserve"> </w:t>
            </w:r>
            <w:r>
              <w:t>add the suffix “Delegate” to a delegate.</w:t>
            </w:r>
          </w:p>
        </w:tc>
      </w:tr>
      <w:tr w:rsidR="00726C79" w14:paraId="2B4E7D17" w14:textId="77777777" w:rsidTr="008B2E36">
        <w:tc>
          <w:tcPr>
            <w:tcW w:w="4678" w:type="dxa"/>
            <w:tcPrChange w:id="1199" w:author="Cox Olaf" w:date="2015-01-21T17:02:00Z">
              <w:tcPr>
                <w:tcW w:w="3119" w:type="dxa"/>
              </w:tcPr>
            </w:tcPrChange>
          </w:tcPr>
          <w:p w14:paraId="2B4E7D15" w14:textId="77777777" w:rsidR="00726C79" w:rsidRPr="00590B2C" w:rsidRDefault="00726C79" w:rsidP="008D7536">
            <w:pPr>
              <w:rPr>
                <w:rStyle w:val="BodyText-InlineCode"/>
              </w:rPr>
            </w:pPr>
            <w:r w:rsidRPr="00590B2C">
              <w:rPr>
                <w:rStyle w:val="BodyText-InlineCode"/>
              </w:rPr>
              <w:t>System.EventArgs</w:t>
            </w:r>
          </w:p>
        </w:tc>
        <w:tc>
          <w:tcPr>
            <w:tcW w:w="4394" w:type="dxa"/>
            <w:tcPrChange w:id="1200" w:author="Cox Olaf" w:date="2015-01-21T17:02:00Z">
              <w:tcPr>
                <w:tcW w:w="5953" w:type="dxa"/>
              </w:tcPr>
            </w:tcPrChange>
          </w:tcPr>
          <w:p w14:paraId="2B4E7D16" w14:textId="77777777" w:rsidR="00726C79" w:rsidRDefault="00590B2C" w:rsidP="00590B2C">
            <w:pPr>
              <w:pStyle w:val="BodyText-Compact"/>
            </w:pPr>
            <w:r w:rsidRPr="00590B2C">
              <w:rPr>
                <w:rStyle w:val="BodyText-PositiveGreen"/>
              </w:rPr>
              <w:sym w:font="Wingdings" w:char="F0FE"/>
            </w:r>
            <w:r w:rsidRPr="00A773E3">
              <w:rPr>
                <w:rFonts w:hint="eastAsia"/>
              </w:rPr>
              <w:t xml:space="preserve"> </w:t>
            </w:r>
            <w:r w:rsidRPr="00590B2C">
              <w:rPr>
                <w:rStyle w:val="BodyText-BoldAction"/>
              </w:rPr>
              <w:t>D</w:t>
            </w:r>
            <w:r w:rsidRPr="00590B2C">
              <w:rPr>
                <w:rStyle w:val="BodyText-BoldAction"/>
                <w:rFonts w:hint="eastAsia"/>
              </w:rPr>
              <w:t>o</w:t>
            </w:r>
            <w:r w:rsidRPr="003630F4">
              <w:t xml:space="preserve"> </w:t>
            </w:r>
            <w:r w:rsidR="00726C79">
              <w:t>add the suffix "EventArgs.”</w:t>
            </w:r>
          </w:p>
        </w:tc>
      </w:tr>
      <w:tr w:rsidR="00726C79" w14:paraId="2B4E7D1A" w14:textId="77777777" w:rsidTr="008B2E36">
        <w:tc>
          <w:tcPr>
            <w:tcW w:w="4678" w:type="dxa"/>
            <w:tcPrChange w:id="1201" w:author="Cox Olaf" w:date="2015-01-21T17:02:00Z">
              <w:tcPr>
                <w:tcW w:w="3119" w:type="dxa"/>
              </w:tcPr>
            </w:tcPrChange>
          </w:tcPr>
          <w:p w14:paraId="2B4E7D18" w14:textId="77777777" w:rsidR="00726C79" w:rsidRPr="00590B2C" w:rsidRDefault="00726C79" w:rsidP="008D7536">
            <w:pPr>
              <w:rPr>
                <w:rStyle w:val="BodyText-InlineCode"/>
              </w:rPr>
            </w:pPr>
            <w:r w:rsidRPr="00590B2C">
              <w:rPr>
                <w:rStyle w:val="BodyText-InlineCode"/>
              </w:rPr>
              <w:t>System.Exception</w:t>
            </w:r>
          </w:p>
        </w:tc>
        <w:tc>
          <w:tcPr>
            <w:tcW w:w="4394" w:type="dxa"/>
            <w:tcPrChange w:id="1202" w:author="Cox Olaf" w:date="2015-01-21T17:02:00Z">
              <w:tcPr>
                <w:tcW w:w="5953" w:type="dxa"/>
              </w:tcPr>
            </w:tcPrChange>
          </w:tcPr>
          <w:p w14:paraId="2B4E7D19" w14:textId="77777777" w:rsidR="00726C79" w:rsidRDefault="00590B2C" w:rsidP="00590B2C">
            <w:pPr>
              <w:pStyle w:val="BodyText-Compact"/>
            </w:pPr>
            <w:r w:rsidRPr="00590B2C">
              <w:rPr>
                <w:rStyle w:val="BodyText-PositiveGreen"/>
              </w:rPr>
              <w:sym w:font="Wingdings" w:char="F0FE"/>
            </w:r>
            <w:r w:rsidRPr="00A773E3">
              <w:rPr>
                <w:rFonts w:hint="eastAsia"/>
              </w:rPr>
              <w:t xml:space="preserve"> </w:t>
            </w:r>
            <w:r w:rsidRPr="00590B2C">
              <w:rPr>
                <w:rStyle w:val="BodyText-BoldAction"/>
              </w:rPr>
              <w:t>D</w:t>
            </w:r>
            <w:r w:rsidRPr="00590B2C">
              <w:rPr>
                <w:rStyle w:val="BodyText-BoldAction"/>
                <w:rFonts w:hint="eastAsia"/>
              </w:rPr>
              <w:t>o</w:t>
            </w:r>
            <w:r w:rsidRPr="003630F4">
              <w:t xml:space="preserve"> </w:t>
            </w:r>
            <w:r w:rsidR="00726C79">
              <w:t>add the suffix "Exception.”</w:t>
            </w:r>
          </w:p>
        </w:tc>
      </w:tr>
      <w:tr w:rsidR="008B2E36" w14:paraId="2B4E7D1D" w14:textId="77777777" w:rsidTr="008B2E36">
        <w:trPr>
          <w:ins w:id="1203" w:author="Cox Olaf" w:date="2015-01-21T16:54:00Z"/>
        </w:trPr>
        <w:tc>
          <w:tcPr>
            <w:tcW w:w="4678" w:type="dxa"/>
            <w:tcPrChange w:id="1204" w:author="Cox Olaf" w:date="2015-01-21T17:02:00Z">
              <w:tcPr>
                <w:tcW w:w="3119" w:type="dxa"/>
              </w:tcPr>
            </w:tcPrChange>
          </w:tcPr>
          <w:p w14:paraId="2B4E7D1B" w14:textId="77777777" w:rsidR="008B2E36" w:rsidRPr="00590B2C" w:rsidRDefault="008B2E36" w:rsidP="008D7536">
            <w:pPr>
              <w:rPr>
                <w:ins w:id="1205" w:author="Cox Olaf" w:date="2015-01-21T16:54:00Z"/>
                <w:rStyle w:val="BodyText-InlineCode"/>
              </w:rPr>
            </w:pPr>
            <w:ins w:id="1206" w:author="Cox Olaf" w:date="2015-01-21T16:56:00Z">
              <w:r w:rsidRPr="008B2E36">
                <w:rPr>
                  <w:rStyle w:val="BodyText-InlineCode"/>
                </w:rPr>
                <w:t>System.Collections.ICollection</w:t>
              </w:r>
            </w:ins>
          </w:p>
        </w:tc>
        <w:tc>
          <w:tcPr>
            <w:tcW w:w="4394" w:type="dxa"/>
            <w:tcPrChange w:id="1207" w:author="Cox Olaf" w:date="2015-01-21T17:02:00Z">
              <w:tcPr>
                <w:tcW w:w="5953" w:type="dxa"/>
              </w:tcPr>
            </w:tcPrChange>
          </w:tcPr>
          <w:p w14:paraId="2B4E7D1C" w14:textId="77777777" w:rsidR="008B2E36" w:rsidRPr="00590B2C" w:rsidRDefault="008B2E36">
            <w:pPr>
              <w:pStyle w:val="BodyText-Compact"/>
              <w:rPr>
                <w:ins w:id="1208" w:author="Cox Olaf" w:date="2015-01-21T16:54:00Z"/>
                <w:rStyle w:val="BodyText-PositiveGreen"/>
                <w:lang w:eastAsia="ja-JP"/>
              </w:rPr>
            </w:pPr>
            <w:ins w:id="1209" w:author="Cox Olaf" w:date="2015-01-21T16:56:00Z">
              <w:r w:rsidRPr="00590B2C">
                <w:rPr>
                  <w:rStyle w:val="BodyText-PositiveGreen"/>
                </w:rPr>
                <w:sym w:font="Wingdings" w:char="F0FE"/>
              </w:r>
              <w:r w:rsidRPr="00A773E3">
                <w:rPr>
                  <w:rFonts w:hint="eastAsia"/>
                </w:rPr>
                <w:t xml:space="preserve"> </w:t>
              </w:r>
              <w:r w:rsidRPr="00590B2C">
                <w:rPr>
                  <w:rStyle w:val="BodyText-BoldAction"/>
                </w:rPr>
                <w:t>D</w:t>
              </w:r>
              <w:r w:rsidRPr="00590B2C">
                <w:rPr>
                  <w:rStyle w:val="BodyText-BoldAction"/>
                  <w:rFonts w:hint="eastAsia"/>
                </w:rPr>
                <w:t>o</w:t>
              </w:r>
              <w:r w:rsidRPr="003630F4">
                <w:t xml:space="preserve"> </w:t>
              </w:r>
              <w:r>
                <w:t>add the suffix "</w:t>
              </w:r>
              <w:r w:rsidRPr="008B2E36">
                <w:t>Collection</w:t>
              </w:r>
              <w:r>
                <w:t>.”</w:t>
              </w:r>
            </w:ins>
          </w:p>
        </w:tc>
      </w:tr>
      <w:tr w:rsidR="008B2E36" w14:paraId="2B4E7D20" w14:textId="77777777" w:rsidTr="008B2E36">
        <w:trPr>
          <w:ins w:id="1210" w:author="Cox Olaf" w:date="2015-01-21T16:54:00Z"/>
        </w:trPr>
        <w:tc>
          <w:tcPr>
            <w:tcW w:w="4678" w:type="dxa"/>
            <w:tcPrChange w:id="1211" w:author="Cox Olaf" w:date="2015-01-21T17:02:00Z">
              <w:tcPr>
                <w:tcW w:w="3119" w:type="dxa"/>
              </w:tcPr>
            </w:tcPrChange>
          </w:tcPr>
          <w:p w14:paraId="2B4E7D1E" w14:textId="77777777" w:rsidR="008B2E36" w:rsidRPr="00590B2C" w:rsidRDefault="008B2E36" w:rsidP="008D7536">
            <w:pPr>
              <w:rPr>
                <w:ins w:id="1212" w:author="Cox Olaf" w:date="2015-01-21T16:54:00Z"/>
                <w:rStyle w:val="BodyText-InlineCode"/>
              </w:rPr>
            </w:pPr>
            <w:ins w:id="1213" w:author="Cox Olaf" w:date="2015-01-21T16:57:00Z">
              <w:r w:rsidRPr="008B2E36">
                <w:rPr>
                  <w:rStyle w:val="BodyText-InlineCode"/>
                </w:rPr>
                <w:t>System.Collections.IDictionary</w:t>
              </w:r>
            </w:ins>
          </w:p>
        </w:tc>
        <w:tc>
          <w:tcPr>
            <w:tcW w:w="4394" w:type="dxa"/>
            <w:tcPrChange w:id="1214" w:author="Cox Olaf" w:date="2015-01-21T17:02:00Z">
              <w:tcPr>
                <w:tcW w:w="5953" w:type="dxa"/>
              </w:tcPr>
            </w:tcPrChange>
          </w:tcPr>
          <w:p w14:paraId="2B4E7D1F" w14:textId="77777777" w:rsidR="008B2E36" w:rsidRPr="00590B2C" w:rsidRDefault="008B2E36" w:rsidP="00590B2C">
            <w:pPr>
              <w:pStyle w:val="BodyText-Compact"/>
              <w:rPr>
                <w:ins w:id="1215" w:author="Cox Olaf" w:date="2015-01-21T16:54:00Z"/>
                <w:rStyle w:val="BodyText-PositiveGreen"/>
              </w:rPr>
            </w:pPr>
            <w:ins w:id="1216" w:author="Cox Olaf" w:date="2015-01-21T16:56:00Z">
              <w:r w:rsidRPr="00590B2C">
                <w:rPr>
                  <w:rStyle w:val="BodyText-PositiveGreen"/>
                </w:rPr>
                <w:sym w:font="Wingdings" w:char="F0FE"/>
              </w:r>
              <w:r w:rsidRPr="00A773E3">
                <w:rPr>
                  <w:rFonts w:hint="eastAsia"/>
                </w:rPr>
                <w:t xml:space="preserve"> </w:t>
              </w:r>
              <w:r w:rsidRPr="00590B2C">
                <w:rPr>
                  <w:rStyle w:val="BodyText-BoldAction"/>
                </w:rPr>
                <w:t>D</w:t>
              </w:r>
              <w:r w:rsidRPr="00590B2C">
                <w:rPr>
                  <w:rStyle w:val="BodyText-BoldAction"/>
                  <w:rFonts w:hint="eastAsia"/>
                </w:rPr>
                <w:t>o</w:t>
              </w:r>
              <w:r w:rsidRPr="003630F4">
                <w:t xml:space="preserve"> </w:t>
              </w:r>
              <w:r>
                <w:t>add the suffix "</w:t>
              </w:r>
            </w:ins>
            <w:ins w:id="1217" w:author="Cox Olaf" w:date="2015-01-21T16:57:00Z">
              <w:r w:rsidRPr="008B2E36">
                <w:t>Dictionary</w:t>
              </w:r>
            </w:ins>
            <w:ins w:id="1218" w:author="Cox Olaf" w:date="2015-01-21T16:56:00Z">
              <w:r>
                <w:t>.”</w:t>
              </w:r>
            </w:ins>
          </w:p>
        </w:tc>
      </w:tr>
      <w:tr w:rsidR="008B2E36" w14:paraId="2B4E7D23" w14:textId="77777777" w:rsidTr="008B2E36">
        <w:trPr>
          <w:ins w:id="1219" w:author="Cox Olaf" w:date="2015-01-21T16:54:00Z"/>
        </w:trPr>
        <w:tc>
          <w:tcPr>
            <w:tcW w:w="4678" w:type="dxa"/>
            <w:tcPrChange w:id="1220" w:author="Cox Olaf" w:date="2015-01-21T17:02:00Z">
              <w:tcPr>
                <w:tcW w:w="3119" w:type="dxa"/>
              </w:tcPr>
            </w:tcPrChange>
          </w:tcPr>
          <w:p w14:paraId="2B4E7D21" w14:textId="77777777" w:rsidR="008B2E36" w:rsidRPr="00590B2C" w:rsidRDefault="008B2E36" w:rsidP="008D7536">
            <w:pPr>
              <w:rPr>
                <w:ins w:id="1221" w:author="Cox Olaf" w:date="2015-01-21T16:54:00Z"/>
                <w:rStyle w:val="BodyText-InlineCode"/>
              </w:rPr>
            </w:pPr>
            <w:ins w:id="1222" w:author="Cox Olaf" w:date="2015-01-21T16:57:00Z">
              <w:r w:rsidRPr="008B2E36">
                <w:rPr>
                  <w:rStyle w:val="BodyText-InlineCode"/>
                </w:rPr>
                <w:t>System.Collections.IEnumerable</w:t>
              </w:r>
            </w:ins>
          </w:p>
        </w:tc>
        <w:tc>
          <w:tcPr>
            <w:tcW w:w="4394" w:type="dxa"/>
            <w:tcPrChange w:id="1223" w:author="Cox Olaf" w:date="2015-01-21T17:02:00Z">
              <w:tcPr>
                <w:tcW w:w="5953" w:type="dxa"/>
              </w:tcPr>
            </w:tcPrChange>
          </w:tcPr>
          <w:p w14:paraId="2B4E7D22" w14:textId="77777777" w:rsidR="008B2E36" w:rsidRPr="00590B2C" w:rsidRDefault="008B2E36" w:rsidP="00590B2C">
            <w:pPr>
              <w:pStyle w:val="BodyText-Compact"/>
              <w:rPr>
                <w:ins w:id="1224" w:author="Cox Olaf" w:date="2015-01-21T16:54:00Z"/>
                <w:rStyle w:val="BodyText-PositiveGreen"/>
              </w:rPr>
            </w:pPr>
            <w:ins w:id="1225" w:author="Cox Olaf" w:date="2015-01-21T16:56:00Z">
              <w:r w:rsidRPr="00590B2C">
                <w:rPr>
                  <w:rStyle w:val="BodyText-PositiveGreen"/>
                </w:rPr>
                <w:sym w:font="Wingdings" w:char="F0FE"/>
              </w:r>
              <w:r w:rsidRPr="00A773E3">
                <w:rPr>
                  <w:rFonts w:hint="eastAsia"/>
                </w:rPr>
                <w:t xml:space="preserve"> </w:t>
              </w:r>
              <w:r w:rsidRPr="00590B2C">
                <w:rPr>
                  <w:rStyle w:val="BodyText-BoldAction"/>
                </w:rPr>
                <w:t>D</w:t>
              </w:r>
              <w:r w:rsidRPr="00590B2C">
                <w:rPr>
                  <w:rStyle w:val="BodyText-BoldAction"/>
                  <w:rFonts w:hint="eastAsia"/>
                </w:rPr>
                <w:t>o</w:t>
              </w:r>
              <w:r w:rsidRPr="003630F4">
                <w:t xml:space="preserve"> </w:t>
              </w:r>
              <w:r>
                <w:t>add the suffix "</w:t>
              </w:r>
            </w:ins>
            <w:ins w:id="1226" w:author="Cox Olaf" w:date="2015-01-21T16:57:00Z">
              <w:r w:rsidRPr="008B2E36">
                <w:t>Collection</w:t>
              </w:r>
            </w:ins>
            <w:ins w:id="1227" w:author="Cox Olaf" w:date="2015-01-21T16:56:00Z">
              <w:r>
                <w:t>.”</w:t>
              </w:r>
            </w:ins>
          </w:p>
        </w:tc>
      </w:tr>
      <w:tr w:rsidR="008B2E36" w14:paraId="2B4E7D26" w14:textId="77777777" w:rsidTr="008B2E36">
        <w:trPr>
          <w:ins w:id="1228" w:author="Cox Olaf" w:date="2015-01-21T16:54:00Z"/>
        </w:trPr>
        <w:tc>
          <w:tcPr>
            <w:tcW w:w="4678" w:type="dxa"/>
            <w:tcPrChange w:id="1229" w:author="Cox Olaf" w:date="2015-01-21T17:02:00Z">
              <w:tcPr>
                <w:tcW w:w="3119" w:type="dxa"/>
              </w:tcPr>
            </w:tcPrChange>
          </w:tcPr>
          <w:p w14:paraId="2B4E7D24" w14:textId="77777777" w:rsidR="008B2E36" w:rsidRPr="00590B2C" w:rsidRDefault="008B2E36" w:rsidP="008D7536">
            <w:pPr>
              <w:rPr>
                <w:ins w:id="1230" w:author="Cox Olaf" w:date="2015-01-21T16:54:00Z"/>
                <w:rStyle w:val="BodyText-InlineCode"/>
              </w:rPr>
            </w:pPr>
            <w:ins w:id="1231" w:author="Cox Olaf" w:date="2015-01-21T16:57:00Z">
              <w:r w:rsidRPr="008B2E36">
                <w:rPr>
                  <w:rStyle w:val="BodyText-InlineCode"/>
                </w:rPr>
                <w:t>System.Collections.Queue</w:t>
              </w:r>
            </w:ins>
          </w:p>
        </w:tc>
        <w:tc>
          <w:tcPr>
            <w:tcW w:w="4394" w:type="dxa"/>
            <w:tcPrChange w:id="1232" w:author="Cox Olaf" w:date="2015-01-21T17:02:00Z">
              <w:tcPr>
                <w:tcW w:w="5953" w:type="dxa"/>
              </w:tcPr>
            </w:tcPrChange>
          </w:tcPr>
          <w:p w14:paraId="2B4E7D25" w14:textId="77777777" w:rsidR="008B2E36" w:rsidRPr="00590B2C" w:rsidRDefault="008B2E36">
            <w:pPr>
              <w:pStyle w:val="BodyText-Compact"/>
              <w:rPr>
                <w:ins w:id="1233" w:author="Cox Olaf" w:date="2015-01-21T16:54:00Z"/>
                <w:rStyle w:val="BodyText-PositiveGreen"/>
                <w:lang w:eastAsia="ja-JP"/>
              </w:rPr>
            </w:pPr>
            <w:ins w:id="1234" w:author="Cox Olaf" w:date="2015-01-21T16:56:00Z">
              <w:r w:rsidRPr="00590B2C">
                <w:rPr>
                  <w:rStyle w:val="BodyText-PositiveGreen"/>
                </w:rPr>
                <w:sym w:font="Wingdings" w:char="F0FE"/>
              </w:r>
              <w:r w:rsidRPr="00A773E3">
                <w:rPr>
                  <w:rFonts w:hint="eastAsia"/>
                </w:rPr>
                <w:t xml:space="preserve"> </w:t>
              </w:r>
              <w:r w:rsidRPr="00590B2C">
                <w:rPr>
                  <w:rStyle w:val="BodyText-BoldAction"/>
                </w:rPr>
                <w:t>D</w:t>
              </w:r>
              <w:r w:rsidRPr="00590B2C">
                <w:rPr>
                  <w:rStyle w:val="BodyText-BoldAction"/>
                  <w:rFonts w:hint="eastAsia"/>
                </w:rPr>
                <w:t>o</w:t>
              </w:r>
              <w:r w:rsidRPr="003630F4">
                <w:t xml:space="preserve"> </w:t>
              </w:r>
              <w:r>
                <w:t>add the suffix "</w:t>
              </w:r>
            </w:ins>
            <w:ins w:id="1235" w:author="Cox Olaf" w:date="2015-01-21T16:57:00Z">
              <w:r w:rsidRPr="008B2E36">
                <w:t>Collection</w:t>
              </w:r>
            </w:ins>
            <w:ins w:id="1236" w:author="Cox Olaf" w:date="2015-01-21T17:00:00Z">
              <w:r>
                <w:t>.</w:t>
              </w:r>
            </w:ins>
            <w:ins w:id="1237" w:author="Cox Olaf" w:date="2015-01-21T16:56:00Z">
              <w:r>
                <w:t>”</w:t>
              </w:r>
            </w:ins>
            <w:ins w:id="1238" w:author="Cox Olaf" w:date="2015-01-21T17:00:00Z">
              <w:r>
                <w:t xml:space="preserve"> or "</w:t>
              </w:r>
              <w:r w:rsidRPr="008B2E36">
                <w:t>Queue</w:t>
              </w:r>
              <w:r>
                <w:t>.”</w:t>
              </w:r>
            </w:ins>
          </w:p>
        </w:tc>
      </w:tr>
      <w:tr w:rsidR="008B2E36" w14:paraId="2B4E7D29" w14:textId="77777777" w:rsidTr="008B2E36">
        <w:trPr>
          <w:ins w:id="1239" w:author="Cox Olaf" w:date="2015-01-21T16:54:00Z"/>
        </w:trPr>
        <w:tc>
          <w:tcPr>
            <w:tcW w:w="4678" w:type="dxa"/>
            <w:tcPrChange w:id="1240" w:author="Cox Olaf" w:date="2015-01-21T17:02:00Z">
              <w:tcPr>
                <w:tcW w:w="3119" w:type="dxa"/>
              </w:tcPr>
            </w:tcPrChange>
          </w:tcPr>
          <w:p w14:paraId="2B4E7D27" w14:textId="77777777" w:rsidR="008B2E36" w:rsidRPr="00590B2C" w:rsidRDefault="008B2E36" w:rsidP="008D7536">
            <w:pPr>
              <w:rPr>
                <w:ins w:id="1241" w:author="Cox Olaf" w:date="2015-01-21T16:54:00Z"/>
                <w:rStyle w:val="BodyText-InlineCode"/>
              </w:rPr>
            </w:pPr>
            <w:ins w:id="1242" w:author="Cox Olaf" w:date="2015-01-21T16:57:00Z">
              <w:r w:rsidRPr="008B2E36">
                <w:rPr>
                  <w:rStyle w:val="BodyText-InlineCode"/>
                </w:rPr>
                <w:t>System.Collections.Stack</w:t>
              </w:r>
            </w:ins>
          </w:p>
        </w:tc>
        <w:tc>
          <w:tcPr>
            <w:tcW w:w="4394" w:type="dxa"/>
            <w:tcPrChange w:id="1243" w:author="Cox Olaf" w:date="2015-01-21T17:02:00Z">
              <w:tcPr>
                <w:tcW w:w="5953" w:type="dxa"/>
              </w:tcPr>
            </w:tcPrChange>
          </w:tcPr>
          <w:p w14:paraId="2B4E7D28" w14:textId="77777777" w:rsidR="008B2E36" w:rsidRPr="00590B2C" w:rsidRDefault="008B2E36">
            <w:pPr>
              <w:pStyle w:val="BodyText-Compact"/>
              <w:rPr>
                <w:ins w:id="1244" w:author="Cox Olaf" w:date="2015-01-21T16:54:00Z"/>
                <w:rStyle w:val="BodyText-PositiveGreen"/>
                <w:lang w:eastAsia="ja-JP"/>
              </w:rPr>
            </w:pPr>
            <w:ins w:id="1245" w:author="Cox Olaf" w:date="2015-01-21T16:56:00Z">
              <w:r w:rsidRPr="00590B2C">
                <w:rPr>
                  <w:rStyle w:val="BodyText-PositiveGreen"/>
                </w:rPr>
                <w:sym w:font="Wingdings" w:char="F0FE"/>
              </w:r>
              <w:r w:rsidRPr="00A773E3">
                <w:rPr>
                  <w:rFonts w:hint="eastAsia"/>
                </w:rPr>
                <w:t xml:space="preserve"> </w:t>
              </w:r>
              <w:r w:rsidRPr="00590B2C">
                <w:rPr>
                  <w:rStyle w:val="BodyText-BoldAction"/>
                </w:rPr>
                <w:t>D</w:t>
              </w:r>
              <w:r w:rsidRPr="00590B2C">
                <w:rPr>
                  <w:rStyle w:val="BodyText-BoldAction"/>
                  <w:rFonts w:hint="eastAsia"/>
                </w:rPr>
                <w:t>o</w:t>
              </w:r>
              <w:r w:rsidRPr="003630F4">
                <w:t xml:space="preserve"> </w:t>
              </w:r>
              <w:r>
                <w:t>add the suffix "</w:t>
              </w:r>
            </w:ins>
            <w:ins w:id="1246" w:author="Cox Olaf" w:date="2015-01-21T16:57:00Z">
              <w:r w:rsidRPr="008B2E36">
                <w:t>Collection</w:t>
              </w:r>
            </w:ins>
            <w:ins w:id="1247" w:author="Cox Olaf" w:date="2015-01-21T16:56:00Z">
              <w:r>
                <w:t>.”</w:t>
              </w:r>
            </w:ins>
            <w:ins w:id="1248" w:author="Cox Olaf" w:date="2015-01-21T17:00:00Z">
              <w:r>
                <w:t xml:space="preserve"> </w:t>
              </w:r>
            </w:ins>
            <w:ins w:id="1249" w:author="Cox Olaf" w:date="2015-01-21T17:01:00Z">
              <w:r>
                <w:t>o</w:t>
              </w:r>
            </w:ins>
            <w:ins w:id="1250" w:author="Cox Olaf" w:date="2015-01-21T17:00:00Z">
              <w:r>
                <w:t>r "</w:t>
              </w:r>
              <w:r w:rsidRPr="008B2E36">
                <w:t>Stack</w:t>
              </w:r>
              <w:r>
                <w:t>.”</w:t>
              </w:r>
            </w:ins>
          </w:p>
        </w:tc>
      </w:tr>
      <w:tr w:rsidR="008B2E36" w14:paraId="2B4E7D2C" w14:textId="77777777" w:rsidTr="008B2E36">
        <w:trPr>
          <w:ins w:id="1251" w:author="Cox Olaf" w:date="2015-01-21T16:54:00Z"/>
        </w:trPr>
        <w:tc>
          <w:tcPr>
            <w:tcW w:w="4678" w:type="dxa"/>
            <w:tcPrChange w:id="1252" w:author="Cox Olaf" w:date="2015-01-21T17:02:00Z">
              <w:tcPr>
                <w:tcW w:w="3119" w:type="dxa"/>
              </w:tcPr>
            </w:tcPrChange>
          </w:tcPr>
          <w:p w14:paraId="2B4E7D2A" w14:textId="77777777" w:rsidR="008B2E36" w:rsidRPr="00590B2C" w:rsidRDefault="008B2E36" w:rsidP="008D7536">
            <w:pPr>
              <w:rPr>
                <w:ins w:id="1253" w:author="Cox Olaf" w:date="2015-01-21T16:54:00Z"/>
                <w:rStyle w:val="BodyText-InlineCode"/>
              </w:rPr>
            </w:pPr>
            <w:ins w:id="1254" w:author="Cox Olaf" w:date="2015-01-21T16:58:00Z">
              <w:r w:rsidRPr="008B2E36">
                <w:rPr>
                  <w:rStyle w:val="BodyText-InlineCode"/>
                </w:rPr>
                <w:t>System.Collections.Generic.ICollection&lt;T&gt;</w:t>
              </w:r>
            </w:ins>
          </w:p>
        </w:tc>
        <w:tc>
          <w:tcPr>
            <w:tcW w:w="4394" w:type="dxa"/>
            <w:tcPrChange w:id="1255" w:author="Cox Olaf" w:date="2015-01-21T17:02:00Z">
              <w:tcPr>
                <w:tcW w:w="5953" w:type="dxa"/>
              </w:tcPr>
            </w:tcPrChange>
          </w:tcPr>
          <w:p w14:paraId="2B4E7D2B" w14:textId="77777777" w:rsidR="008B2E36" w:rsidRPr="00590B2C" w:rsidRDefault="008B2E36" w:rsidP="00590B2C">
            <w:pPr>
              <w:pStyle w:val="BodyText-Compact"/>
              <w:rPr>
                <w:ins w:id="1256" w:author="Cox Olaf" w:date="2015-01-21T16:54:00Z"/>
                <w:rStyle w:val="BodyText-PositiveGreen"/>
              </w:rPr>
            </w:pPr>
            <w:ins w:id="1257" w:author="Cox Olaf" w:date="2015-01-21T16:56:00Z">
              <w:r w:rsidRPr="00590B2C">
                <w:rPr>
                  <w:rStyle w:val="BodyText-PositiveGreen"/>
                </w:rPr>
                <w:sym w:font="Wingdings" w:char="F0FE"/>
              </w:r>
              <w:r w:rsidRPr="00A773E3">
                <w:rPr>
                  <w:rFonts w:hint="eastAsia"/>
                </w:rPr>
                <w:t xml:space="preserve"> </w:t>
              </w:r>
              <w:r w:rsidRPr="00590B2C">
                <w:rPr>
                  <w:rStyle w:val="BodyText-BoldAction"/>
                </w:rPr>
                <w:t>D</w:t>
              </w:r>
              <w:r w:rsidRPr="00590B2C">
                <w:rPr>
                  <w:rStyle w:val="BodyText-BoldAction"/>
                  <w:rFonts w:hint="eastAsia"/>
                </w:rPr>
                <w:t>o</w:t>
              </w:r>
              <w:r w:rsidRPr="003630F4">
                <w:t xml:space="preserve"> </w:t>
              </w:r>
              <w:r>
                <w:t>add the suffix "</w:t>
              </w:r>
            </w:ins>
            <w:ins w:id="1258" w:author="Cox Olaf" w:date="2015-01-21T16:58:00Z">
              <w:r w:rsidRPr="008B2E36">
                <w:t>Collection</w:t>
              </w:r>
            </w:ins>
            <w:ins w:id="1259" w:author="Cox Olaf" w:date="2015-01-21T16:56:00Z">
              <w:r>
                <w:t>.”</w:t>
              </w:r>
            </w:ins>
          </w:p>
        </w:tc>
      </w:tr>
      <w:tr w:rsidR="008B2E36" w14:paraId="2B4E7D2F" w14:textId="77777777" w:rsidTr="008B2E36">
        <w:trPr>
          <w:ins w:id="1260" w:author="Cox Olaf" w:date="2015-01-21T16:54:00Z"/>
        </w:trPr>
        <w:tc>
          <w:tcPr>
            <w:tcW w:w="4678" w:type="dxa"/>
            <w:tcPrChange w:id="1261" w:author="Cox Olaf" w:date="2015-01-21T17:02:00Z">
              <w:tcPr>
                <w:tcW w:w="3119" w:type="dxa"/>
              </w:tcPr>
            </w:tcPrChange>
          </w:tcPr>
          <w:p w14:paraId="2B4E7D2D" w14:textId="77777777" w:rsidR="008B2E36" w:rsidRPr="00590B2C" w:rsidRDefault="008B2E36" w:rsidP="008D7536">
            <w:pPr>
              <w:rPr>
                <w:ins w:id="1262" w:author="Cox Olaf" w:date="2015-01-21T16:54:00Z"/>
                <w:rStyle w:val="BodyText-InlineCode"/>
              </w:rPr>
            </w:pPr>
            <w:ins w:id="1263" w:author="Cox Olaf" w:date="2015-01-21T16:59:00Z">
              <w:r w:rsidRPr="008B2E36">
                <w:rPr>
                  <w:rStyle w:val="BodyText-InlineCode"/>
                </w:rPr>
                <w:t>System.Collections.Generic.IDictionary&lt;TKey, TValue&gt;</w:t>
              </w:r>
            </w:ins>
          </w:p>
        </w:tc>
        <w:tc>
          <w:tcPr>
            <w:tcW w:w="4394" w:type="dxa"/>
            <w:tcPrChange w:id="1264" w:author="Cox Olaf" w:date="2015-01-21T17:02:00Z">
              <w:tcPr>
                <w:tcW w:w="5953" w:type="dxa"/>
              </w:tcPr>
            </w:tcPrChange>
          </w:tcPr>
          <w:p w14:paraId="2B4E7D2E" w14:textId="77777777" w:rsidR="008B2E36" w:rsidRPr="00590B2C" w:rsidRDefault="008B2E36" w:rsidP="00590B2C">
            <w:pPr>
              <w:pStyle w:val="BodyText-Compact"/>
              <w:rPr>
                <w:ins w:id="1265" w:author="Cox Olaf" w:date="2015-01-21T16:54:00Z"/>
                <w:rStyle w:val="BodyText-PositiveGreen"/>
              </w:rPr>
            </w:pPr>
            <w:ins w:id="1266" w:author="Cox Olaf" w:date="2015-01-21T16:56:00Z">
              <w:r w:rsidRPr="00590B2C">
                <w:rPr>
                  <w:rStyle w:val="BodyText-PositiveGreen"/>
                </w:rPr>
                <w:sym w:font="Wingdings" w:char="F0FE"/>
              </w:r>
              <w:r w:rsidRPr="00A773E3">
                <w:rPr>
                  <w:rFonts w:hint="eastAsia"/>
                </w:rPr>
                <w:t xml:space="preserve"> </w:t>
              </w:r>
              <w:r w:rsidRPr="00590B2C">
                <w:rPr>
                  <w:rStyle w:val="BodyText-BoldAction"/>
                </w:rPr>
                <w:t>D</w:t>
              </w:r>
              <w:r w:rsidRPr="00590B2C">
                <w:rPr>
                  <w:rStyle w:val="BodyText-BoldAction"/>
                  <w:rFonts w:hint="eastAsia"/>
                </w:rPr>
                <w:t>o</w:t>
              </w:r>
              <w:r w:rsidRPr="003630F4">
                <w:t xml:space="preserve"> </w:t>
              </w:r>
              <w:r>
                <w:t>add the suffix "</w:t>
              </w:r>
            </w:ins>
            <w:ins w:id="1267" w:author="Cox Olaf" w:date="2015-01-21T16:59:00Z">
              <w:r w:rsidRPr="008B2E36">
                <w:t>Dictionary</w:t>
              </w:r>
            </w:ins>
            <w:ins w:id="1268" w:author="Cox Olaf" w:date="2015-01-21T16:56:00Z">
              <w:r>
                <w:t>.”</w:t>
              </w:r>
            </w:ins>
          </w:p>
        </w:tc>
      </w:tr>
      <w:tr w:rsidR="008B2E36" w14:paraId="2B4E7D32" w14:textId="77777777" w:rsidTr="008B2E36">
        <w:trPr>
          <w:ins w:id="1269" w:author="Cox Olaf" w:date="2015-01-21T16:54:00Z"/>
        </w:trPr>
        <w:tc>
          <w:tcPr>
            <w:tcW w:w="4678" w:type="dxa"/>
            <w:tcPrChange w:id="1270" w:author="Cox Olaf" w:date="2015-01-21T17:02:00Z">
              <w:tcPr>
                <w:tcW w:w="3119" w:type="dxa"/>
              </w:tcPr>
            </w:tcPrChange>
          </w:tcPr>
          <w:p w14:paraId="2B4E7D30" w14:textId="77777777" w:rsidR="008B2E36" w:rsidRPr="00590B2C" w:rsidRDefault="008B2E36" w:rsidP="008D7536">
            <w:pPr>
              <w:rPr>
                <w:ins w:id="1271" w:author="Cox Olaf" w:date="2015-01-21T16:54:00Z"/>
                <w:rStyle w:val="BodyText-InlineCode"/>
              </w:rPr>
            </w:pPr>
            <w:ins w:id="1272" w:author="Cox Olaf" w:date="2015-01-21T16:59:00Z">
              <w:r w:rsidRPr="008B2E36">
                <w:rPr>
                  <w:rStyle w:val="BodyText-InlineCode"/>
                </w:rPr>
                <w:t>System.Data.DataSet</w:t>
              </w:r>
            </w:ins>
          </w:p>
        </w:tc>
        <w:tc>
          <w:tcPr>
            <w:tcW w:w="4394" w:type="dxa"/>
            <w:tcPrChange w:id="1273" w:author="Cox Olaf" w:date="2015-01-21T17:02:00Z">
              <w:tcPr>
                <w:tcW w:w="5953" w:type="dxa"/>
              </w:tcPr>
            </w:tcPrChange>
          </w:tcPr>
          <w:p w14:paraId="2B4E7D31" w14:textId="77777777" w:rsidR="008B2E36" w:rsidRPr="00590B2C" w:rsidRDefault="008B2E36" w:rsidP="00590B2C">
            <w:pPr>
              <w:pStyle w:val="BodyText-Compact"/>
              <w:rPr>
                <w:ins w:id="1274" w:author="Cox Olaf" w:date="2015-01-21T16:54:00Z"/>
                <w:rStyle w:val="BodyText-PositiveGreen"/>
              </w:rPr>
            </w:pPr>
            <w:ins w:id="1275" w:author="Cox Olaf" w:date="2015-01-21T16:56:00Z">
              <w:r w:rsidRPr="00590B2C">
                <w:rPr>
                  <w:rStyle w:val="BodyText-PositiveGreen"/>
                </w:rPr>
                <w:sym w:font="Wingdings" w:char="F0FE"/>
              </w:r>
              <w:r w:rsidRPr="00A773E3">
                <w:rPr>
                  <w:rFonts w:hint="eastAsia"/>
                </w:rPr>
                <w:t xml:space="preserve"> </w:t>
              </w:r>
              <w:r w:rsidRPr="00590B2C">
                <w:rPr>
                  <w:rStyle w:val="BodyText-BoldAction"/>
                </w:rPr>
                <w:t>D</w:t>
              </w:r>
              <w:r w:rsidRPr="00590B2C">
                <w:rPr>
                  <w:rStyle w:val="BodyText-BoldAction"/>
                  <w:rFonts w:hint="eastAsia"/>
                </w:rPr>
                <w:t>o</w:t>
              </w:r>
              <w:r w:rsidRPr="003630F4">
                <w:t xml:space="preserve"> </w:t>
              </w:r>
              <w:r>
                <w:t>add the suffix "</w:t>
              </w:r>
            </w:ins>
            <w:ins w:id="1276" w:author="Cox Olaf" w:date="2015-01-21T16:59:00Z">
              <w:r w:rsidRPr="008B2E36">
                <w:t>DataSet</w:t>
              </w:r>
            </w:ins>
            <w:ins w:id="1277" w:author="Cox Olaf" w:date="2015-01-21T16:56:00Z">
              <w:r>
                <w:t>.”</w:t>
              </w:r>
            </w:ins>
          </w:p>
        </w:tc>
      </w:tr>
      <w:tr w:rsidR="008B2E36" w14:paraId="2B4E7D35" w14:textId="77777777" w:rsidTr="008B2E36">
        <w:trPr>
          <w:ins w:id="1278" w:author="Cox Olaf" w:date="2015-01-21T16:54:00Z"/>
        </w:trPr>
        <w:tc>
          <w:tcPr>
            <w:tcW w:w="4678" w:type="dxa"/>
            <w:tcPrChange w:id="1279" w:author="Cox Olaf" w:date="2015-01-21T17:02:00Z">
              <w:tcPr>
                <w:tcW w:w="3119" w:type="dxa"/>
              </w:tcPr>
            </w:tcPrChange>
          </w:tcPr>
          <w:p w14:paraId="2B4E7D33" w14:textId="77777777" w:rsidR="008B2E36" w:rsidRPr="00590B2C" w:rsidRDefault="008B2E36" w:rsidP="008D7536">
            <w:pPr>
              <w:rPr>
                <w:ins w:id="1280" w:author="Cox Olaf" w:date="2015-01-21T16:54:00Z"/>
                <w:rStyle w:val="BodyText-InlineCode"/>
              </w:rPr>
            </w:pPr>
            <w:ins w:id="1281" w:author="Cox Olaf" w:date="2015-01-21T16:59:00Z">
              <w:r w:rsidRPr="008B2E36">
                <w:rPr>
                  <w:rStyle w:val="BodyText-InlineCode"/>
                </w:rPr>
                <w:lastRenderedPageBreak/>
                <w:t>System.Data.DataTable</w:t>
              </w:r>
            </w:ins>
          </w:p>
        </w:tc>
        <w:tc>
          <w:tcPr>
            <w:tcW w:w="4394" w:type="dxa"/>
            <w:tcPrChange w:id="1282" w:author="Cox Olaf" w:date="2015-01-21T17:02:00Z">
              <w:tcPr>
                <w:tcW w:w="5953" w:type="dxa"/>
              </w:tcPr>
            </w:tcPrChange>
          </w:tcPr>
          <w:p w14:paraId="2B4E7D34" w14:textId="77777777" w:rsidR="008B2E36" w:rsidRPr="00590B2C" w:rsidRDefault="008B2E36">
            <w:pPr>
              <w:pStyle w:val="BodyText-Compact"/>
              <w:rPr>
                <w:ins w:id="1283" w:author="Cox Olaf" w:date="2015-01-21T16:54:00Z"/>
                <w:rStyle w:val="BodyText-PositiveGreen"/>
                <w:lang w:eastAsia="ja-JP"/>
              </w:rPr>
            </w:pPr>
            <w:ins w:id="1284" w:author="Cox Olaf" w:date="2015-01-21T16:56:00Z">
              <w:r w:rsidRPr="00590B2C">
                <w:rPr>
                  <w:rStyle w:val="BodyText-PositiveGreen"/>
                </w:rPr>
                <w:sym w:font="Wingdings" w:char="F0FE"/>
              </w:r>
              <w:r w:rsidRPr="00A773E3">
                <w:rPr>
                  <w:rFonts w:hint="eastAsia"/>
                </w:rPr>
                <w:t xml:space="preserve"> </w:t>
              </w:r>
              <w:r w:rsidRPr="00590B2C">
                <w:rPr>
                  <w:rStyle w:val="BodyText-BoldAction"/>
                </w:rPr>
                <w:t>D</w:t>
              </w:r>
              <w:r w:rsidRPr="00590B2C">
                <w:rPr>
                  <w:rStyle w:val="BodyText-BoldAction"/>
                  <w:rFonts w:hint="eastAsia"/>
                </w:rPr>
                <w:t>o</w:t>
              </w:r>
              <w:r w:rsidRPr="003630F4">
                <w:t xml:space="preserve"> </w:t>
              </w:r>
              <w:r>
                <w:t>add the suffix "</w:t>
              </w:r>
            </w:ins>
            <w:ins w:id="1285" w:author="Cox Olaf" w:date="2015-01-21T16:59:00Z">
              <w:r w:rsidRPr="008B2E36">
                <w:t>Collection</w:t>
              </w:r>
            </w:ins>
            <w:ins w:id="1286" w:author="Cox Olaf" w:date="2015-01-21T16:56:00Z">
              <w:r>
                <w:t>.”</w:t>
              </w:r>
            </w:ins>
            <w:ins w:id="1287" w:author="Cox Olaf" w:date="2015-01-21T17:01:00Z">
              <w:r>
                <w:t xml:space="preserve"> or "</w:t>
              </w:r>
              <w:r w:rsidRPr="008B2E36">
                <w:t>DataTable</w:t>
              </w:r>
              <w:r>
                <w:t>.”</w:t>
              </w:r>
            </w:ins>
          </w:p>
        </w:tc>
      </w:tr>
      <w:tr w:rsidR="008B2E36" w14:paraId="2B4E7D38" w14:textId="77777777" w:rsidTr="008B2E36">
        <w:trPr>
          <w:ins w:id="1288" w:author="Cox Olaf" w:date="2015-01-21T16:54:00Z"/>
        </w:trPr>
        <w:tc>
          <w:tcPr>
            <w:tcW w:w="4678" w:type="dxa"/>
            <w:tcPrChange w:id="1289" w:author="Cox Olaf" w:date="2015-01-21T17:02:00Z">
              <w:tcPr>
                <w:tcW w:w="3119" w:type="dxa"/>
              </w:tcPr>
            </w:tcPrChange>
          </w:tcPr>
          <w:p w14:paraId="2B4E7D36" w14:textId="77777777" w:rsidR="008B2E36" w:rsidRPr="00590B2C" w:rsidRDefault="008B2E36" w:rsidP="008D7536">
            <w:pPr>
              <w:rPr>
                <w:ins w:id="1290" w:author="Cox Olaf" w:date="2015-01-21T16:54:00Z"/>
                <w:rStyle w:val="BodyText-InlineCode"/>
              </w:rPr>
            </w:pPr>
            <w:ins w:id="1291" w:author="Cox Olaf" w:date="2015-01-21T16:59:00Z">
              <w:r w:rsidRPr="008B2E36">
                <w:rPr>
                  <w:rStyle w:val="BodyText-InlineCode"/>
                </w:rPr>
                <w:t>System.IO.Stream</w:t>
              </w:r>
            </w:ins>
          </w:p>
        </w:tc>
        <w:tc>
          <w:tcPr>
            <w:tcW w:w="4394" w:type="dxa"/>
            <w:tcPrChange w:id="1292" w:author="Cox Olaf" w:date="2015-01-21T17:02:00Z">
              <w:tcPr>
                <w:tcW w:w="5953" w:type="dxa"/>
              </w:tcPr>
            </w:tcPrChange>
          </w:tcPr>
          <w:p w14:paraId="2B4E7D37" w14:textId="77777777" w:rsidR="008B2E36" w:rsidRPr="00590B2C" w:rsidRDefault="008B2E36" w:rsidP="00590B2C">
            <w:pPr>
              <w:pStyle w:val="BodyText-Compact"/>
              <w:rPr>
                <w:ins w:id="1293" w:author="Cox Olaf" w:date="2015-01-21T16:54:00Z"/>
                <w:rStyle w:val="BodyText-PositiveGreen"/>
              </w:rPr>
            </w:pPr>
            <w:ins w:id="1294" w:author="Cox Olaf" w:date="2015-01-21T16:56:00Z">
              <w:r w:rsidRPr="00590B2C">
                <w:rPr>
                  <w:rStyle w:val="BodyText-PositiveGreen"/>
                </w:rPr>
                <w:sym w:font="Wingdings" w:char="F0FE"/>
              </w:r>
              <w:r w:rsidRPr="00A773E3">
                <w:rPr>
                  <w:rFonts w:hint="eastAsia"/>
                </w:rPr>
                <w:t xml:space="preserve"> </w:t>
              </w:r>
              <w:r w:rsidRPr="00590B2C">
                <w:rPr>
                  <w:rStyle w:val="BodyText-BoldAction"/>
                </w:rPr>
                <w:t>D</w:t>
              </w:r>
              <w:r w:rsidRPr="00590B2C">
                <w:rPr>
                  <w:rStyle w:val="BodyText-BoldAction"/>
                  <w:rFonts w:hint="eastAsia"/>
                </w:rPr>
                <w:t>o</w:t>
              </w:r>
              <w:r w:rsidRPr="003630F4">
                <w:t xml:space="preserve"> </w:t>
              </w:r>
              <w:r>
                <w:t>add the suffix "</w:t>
              </w:r>
            </w:ins>
            <w:ins w:id="1295" w:author="Cox Olaf" w:date="2015-01-21T16:59:00Z">
              <w:r w:rsidRPr="008B2E36">
                <w:t>Stream</w:t>
              </w:r>
            </w:ins>
            <w:ins w:id="1296" w:author="Cox Olaf" w:date="2015-01-21T16:56:00Z">
              <w:r>
                <w:t>.”</w:t>
              </w:r>
            </w:ins>
          </w:p>
        </w:tc>
      </w:tr>
      <w:tr w:rsidR="008B2E36" w14:paraId="2B4E7D3B" w14:textId="77777777" w:rsidTr="008B2E36">
        <w:trPr>
          <w:ins w:id="1297" w:author="Cox Olaf" w:date="2015-01-21T16:54:00Z"/>
        </w:trPr>
        <w:tc>
          <w:tcPr>
            <w:tcW w:w="4678" w:type="dxa"/>
            <w:tcPrChange w:id="1298" w:author="Cox Olaf" w:date="2015-01-21T17:02:00Z">
              <w:tcPr>
                <w:tcW w:w="3119" w:type="dxa"/>
              </w:tcPr>
            </w:tcPrChange>
          </w:tcPr>
          <w:p w14:paraId="2B4E7D39" w14:textId="77777777" w:rsidR="008B2E36" w:rsidRPr="00590B2C" w:rsidRDefault="008B2E36" w:rsidP="008D7536">
            <w:pPr>
              <w:rPr>
                <w:ins w:id="1299" w:author="Cox Olaf" w:date="2015-01-21T16:54:00Z"/>
                <w:rStyle w:val="BodyText-InlineCode"/>
              </w:rPr>
            </w:pPr>
            <w:ins w:id="1300" w:author="Cox Olaf" w:date="2015-01-21T16:59:00Z">
              <w:r w:rsidRPr="008B2E36">
                <w:rPr>
                  <w:rStyle w:val="BodyText-InlineCode"/>
                </w:rPr>
                <w:t>System.Security.IPermission</w:t>
              </w:r>
            </w:ins>
          </w:p>
        </w:tc>
        <w:tc>
          <w:tcPr>
            <w:tcW w:w="4394" w:type="dxa"/>
            <w:tcPrChange w:id="1301" w:author="Cox Olaf" w:date="2015-01-21T17:02:00Z">
              <w:tcPr>
                <w:tcW w:w="5953" w:type="dxa"/>
              </w:tcPr>
            </w:tcPrChange>
          </w:tcPr>
          <w:p w14:paraId="2B4E7D3A" w14:textId="77777777" w:rsidR="008B2E36" w:rsidRPr="00590B2C" w:rsidRDefault="008B2E36" w:rsidP="00590B2C">
            <w:pPr>
              <w:pStyle w:val="BodyText-Compact"/>
              <w:rPr>
                <w:ins w:id="1302" w:author="Cox Olaf" w:date="2015-01-21T16:54:00Z"/>
                <w:rStyle w:val="BodyText-PositiveGreen"/>
              </w:rPr>
            </w:pPr>
            <w:ins w:id="1303" w:author="Cox Olaf" w:date="2015-01-21T16:56:00Z">
              <w:r w:rsidRPr="00590B2C">
                <w:rPr>
                  <w:rStyle w:val="BodyText-PositiveGreen"/>
                </w:rPr>
                <w:sym w:font="Wingdings" w:char="F0FE"/>
              </w:r>
              <w:r w:rsidRPr="00A773E3">
                <w:rPr>
                  <w:rFonts w:hint="eastAsia"/>
                </w:rPr>
                <w:t xml:space="preserve"> </w:t>
              </w:r>
              <w:r w:rsidRPr="00590B2C">
                <w:rPr>
                  <w:rStyle w:val="BodyText-BoldAction"/>
                </w:rPr>
                <w:t>D</w:t>
              </w:r>
              <w:r w:rsidRPr="00590B2C">
                <w:rPr>
                  <w:rStyle w:val="BodyText-BoldAction"/>
                  <w:rFonts w:hint="eastAsia"/>
                </w:rPr>
                <w:t>o</w:t>
              </w:r>
              <w:r w:rsidRPr="003630F4">
                <w:t xml:space="preserve"> </w:t>
              </w:r>
              <w:r>
                <w:t>add the suffix "</w:t>
              </w:r>
            </w:ins>
            <w:ins w:id="1304" w:author="Cox Olaf" w:date="2015-01-21T17:00:00Z">
              <w:r w:rsidRPr="008B2E36">
                <w:t>Permission</w:t>
              </w:r>
            </w:ins>
            <w:ins w:id="1305" w:author="Cox Olaf" w:date="2015-01-21T16:56:00Z">
              <w:r>
                <w:t>.”</w:t>
              </w:r>
            </w:ins>
          </w:p>
        </w:tc>
      </w:tr>
      <w:tr w:rsidR="008B2E36" w14:paraId="2B4E7D3E" w14:textId="77777777" w:rsidTr="008B2E36">
        <w:trPr>
          <w:ins w:id="1306" w:author="Cox Olaf" w:date="2015-01-21T16:54:00Z"/>
        </w:trPr>
        <w:tc>
          <w:tcPr>
            <w:tcW w:w="4678" w:type="dxa"/>
            <w:tcPrChange w:id="1307" w:author="Cox Olaf" w:date="2015-01-21T17:02:00Z">
              <w:tcPr>
                <w:tcW w:w="3119" w:type="dxa"/>
              </w:tcPr>
            </w:tcPrChange>
          </w:tcPr>
          <w:p w14:paraId="2B4E7D3C" w14:textId="77777777" w:rsidR="008B2E36" w:rsidRPr="00590B2C" w:rsidRDefault="008B2E36" w:rsidP="008D7536">
            <w:pPr>
              <w:rPr>
                <w:ins w:id="1308" w:author="Cox Olaf" w:date="2015-01-21T16:54:00Z"/>
                <w:rStyle w:val="BodyText-InlineCode"/>
              </w:rPr>
            </w:pPr>
            <w:ins w:id="1309" w:author="Cox Olaf" w:date="2015-01-21T17:00:00Z">
              <w:r w:rsidRPr="008B2E36">
                <w:rPr>
                  <w:rStyle w:val="BodyText-InlineCode"/>
                </w:rPr>
                <w:t>System.Security.Policy.IMembershipCondition</w:t>
              </w:r>
            </w:ins>
          </w:p>
        </w:tc>
        <w:tc>
          <w:tcPr>
            <w:tcW w:w="4394" w:type="dxa"/>
            <w:tcPrChange w:id="1310" w:author="Cox Olaf" w:date="2015-01-21T17:02:00Z">
              <w:tcPr>
                <w:tcW w:w="5953" w:type="dxa"/>
              </w:tcPr>
            </w:tcPrChange>
          </w:tcPr>
          <w:p w14:paraId="2B4E7D3D" w14:textId="77777777" w:rsidR="008B2E36" w:rsidRPr="00590B2C" w:rsidRDefault="008B2E36" w:rsidP="00590B2C">
            <w:pPr>
              <w:pStyle w:val="BodyText-Compact"/>
              <w:rPr>
                <w:ins w:id="1311" w:author="Cox Olaf" w:date="2015-01-21T16:54:00Z"/>
                <w:rStyle w:val="BodyText-PositiveGreen"/>
              </w:rPr>
            </w:pPr>
            <w:ins w:id="1312" w:author="Cox Olaf" w:date="2015-01-21T16:56:00Z">
              <w:r w:rsidRPr="00590B2C">
                <w:rPr>
                  <w:rStyle w:val="BodyText-PositiveGreen"/>
                </w:rPr>
                <w:sym w:font="Wingdings" w:char="F0FE"/>
              </w:r>
              <w:r w:rsidRPr="00A773E3">
                <w:rPr>
                  <w:rFonts w:hint="eastAsia"/>
                </w:rPr>
                <w:t xml:space="preserve"> </w:t>
              </w:r>
              <w:r w:rsidRPr="00590B2C">
                <w:rPr>
                  <w:rStyle w:val="BodyText-BoldAction"/>
                </w:rPr>
                <w:t>D</w:t>
              </w:r>
              <w:r w:rsidRPr="00590B2C">
                <w:rPr>
                  <w:rStyle w:val="BodyText-BoldAction"/>
                  <w:rFonts w:hint="eastAsia"/>
                </w:rPr>
                <w:t>o</w:t>
              </w:r>
              <w:r w:rsidRPr="003630F4">
                <w:t xml:space="preserve"> </w:t>
              </w:r>
              <w:r>
                <w:t>add the suffix "</w:t>
              </w:r>
            </w:ins>
            <w:ins w:id="1313" w:author="Cox Olaf" w:date="2015-01-21T17:00:00Z">
              <w:r w:rsidRPr="008B2E36">
                <w:t>Condition</w:t>
              </w:r>
            </w:ins>
            <w:ins w:id="1314" w:author="Cox Olaf" w:date="2015-01-21T16:56:00Z">
              <w:r>
                <w:t>.”</w:t>
              </w:r>
            </w:ins>
          </w:p>
        </w:tc>
      </w:tr>
    </w:tbl>
    <w:p w14:paraId="2B4E7D3F" w14:textId="77777777" w:rsidR="00726C79" w:rsidRDefault="00726C79" w:rsidP="009060ED">
      <w:pPr>
        <w:pStyle w:val="berschrift3"/>
        <w:rPr>
          <w:lang w:eastAsia="zh-CN"/>
        </w:rPr>
      </w:pPr>
      <w:bookmarkStart w:id="1315" w:name="_Ref401792997"/>
      <w:r>
        <w:rPr>
          <w:lang w:eastAsia="zh-CN"/>
        </w:rPr>
        <w:t xml:space="preserve">Capitalizing </w:t>
      </w:r>
      <w:r w:rsidRPr="009060ED">
        <w:t>Acronyms</w:t>
      </w:r>
      <w:bookmarkEnd w:id="1315"/>
    </w:p>
    <w:p w14:paraId="2B4E7D40" w14:textId="77777777" w:rsidR="00726C79" w:rsidRDefault="0012276F" w:rsidP="0012276F">
      <w:pPr>
        <w:pStyle w:val="BodyText-RuleFirstParagraph"/>
        <w:rPr>
          <w:lang w:eastAsia="zh-CN"/>
        </w:rPr>
      </w:pPr>
      <w:r>
        <w:rPr>
          <w:rStyle w:val="BodyText-GuidelineID"/>
        </w:rPr>
        <w:t>CS/CA10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ins w:id="1316" w:author="Cox Olaf" w:date="2015-01-20T14:26:00Z">
        <w:r w:rsidR="00CD40CD">
          <w:t xml:space="preserve">not </w:t>
        </w:r>
      </w:ins>
      <w:r w:rsidR="00726C79">
        <w:rPr>
          <w:lang w:eastAsia="zh-CN"/>
        </w:rPr>
        <w:t>capitalize both characters of two-character acronyms</w:t>
      </w:r>
      <w:del w:id="1317" w:author="Cox Olaf" w:date="2015-01-20T14:26:00Z">
        <w:r w:rsidR="00726C79" w:rsidDel="00CD40CD">
          <w:rPr>
            <w:lang w:eastAsia="zh-CN"/>
          </w:rPr>
          <w:delText>, except the first word of a camel-cased identifier</w:delText>
        </w:r>
      </w:del>
      <w:r w:rsidR="00726C79">
        <w:rPr>
          <w:lang w:eastAsia="zh-CN"/>
        </w:rPr>
        <w:t>. Example: System.</w:t>
      </w:r>
      <w:del w:id="1318" w:author="Cox Olaf" w:date="2015-01-20T14:26:00Z">
        <w:r w:rsidR="00726C79" w:rsidDel="00CD40CD">
          <w:rPr>
            <w:lang w:eastAsia="zh-CN"/>
          </w:rPr>
          <w:delText>IO</w:delText>
        </w:r>
      </w:del>
      <w:ins w:id="1319" w:author="Cox Olaf" w:date="2015-01-20T14:26:00Z">
        <w:r w:rsidR="00CD40CD">
          <w:rPr>
            <w:lang w:eastAsia="zh-CN"/>
          </w:rPr>
          <w:t>Io</w:t>
        </w:r>
      </w:ins>
    </w:p>
    <w:p w14:paraId="2B4E7D41" w14:textId="77777777" w:rsidR="00726C79" w:rsidRDefault="0012276F" w:rsidP="0012276F">
      <w:pPr>
        <w:pStyle w:val="BodyText-RuleFirstParagraph"/>
        <w:rPr>
          <w:lang w:eastAsia="zh-CN"/>
        </w:rPr>
      </w:pPr>
      <w:r>
        <w:rPr>
          <w:rStyle w:val="BodyText-GuidelineID"/>
        </w:rPr>
        <w:t>CS/CA20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Pr>
          <w:lang w:eastAsia="zh-CN"/>
        </w:rPr>
        <w:t>capitalize only the first character of acronyms</w:t>
      </w:r>
      <w:del w:id="1320" w:author="Cox Olaf" w:date="2015-01-20T14:26:00Z">
        <w:r w:rsidR="00726C79" w:rsidDel="00CD40CD">
          <w:rPr>
            <w:lang w:eastAsia="zh-CN"/>
          </w:rPr>
          <w:delText xml:space="preserve"> with more than two characters</w:delText>
        </w:r>
      </w:del>
      <w:r w:rsidR="00726C79">
        <w:rPr>
          <w:lang w:eastAsia="zh-CN"/>
        </w:rPr>
        <w:t>, except the first word of a camel-cased identifier. Example: System.Xml</w:t>
      </w:r>
    </w:p>
    <w:p w14:paraId="2B4E7D42" w14:textId="77777777" w:rsidR="00726C79" w:rsidRDefault="0012276F" w:rsidP="0012276F">
      <w:pPr>
        <w:pStyle w:val="BodyText-RuleFirstParagraph"/>
        <w:rPr>
          <w:lang w:eastAsia="zh-CN"/>
        </w:rPr>
      </w:pPr>
      <w:r>
        <w:rPr>
          <w:rStyle w:val="BodyText-GuidelineID"/>
        </w:rPr>
        <w:t>CS/CA30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Pr>
          <w:lang w:eastAsia="zh-CN"/>
        </w:rPr>
        <w:t>capitalize any character of an acronym at the beginning of a camel-cased identifier.</w:t>
      </w:r>
    </w:p>
    <w:p w14:paraId="2B4E7D43" w14:textId="77777777" w:rsidR="00726C79" w:rsidRDefault="00726C79" w:rsidP="009060ED">
      <w:pPr>
        <w:pStyle w:val="berschrift3"/>
        <w:rPr>
          <w:lang w:eastAsia="zh-CN"/>
        </w:rPr>
      </w:pPr>
      <w:bookmarkStart w:id="1321" w:name="_Ref401793002"/>
      <w:r>
        <w:rPr>
          <w:lang w:eastAsia="zh-CN"/>
        </w:rPr>
        <w:t>Capitalizing Compound Words</w:t>
      </w:r>
      <w:bookmarkEnd w:id="1321"/>
    </w:p>
    <w:p w14:paraId="2B4E7D44" w14:textId="77777777" w:rsidR="00726C79" w:rsidRPr="00EC6D1E" w:rsidRDefault="0012276F" w:rsidP="0012276F">
      <w:pPr>
        <w:pStyle w:val="BodyText-RuleFirstParagraph"/>
      </w:pPr>
      <w:r>
        <w:rPr>
          <w:rStyle w:val="BodyText-GuidelineID"/>
        </w:rPr>
        <w:t>CS/CCW10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sidRPr="004A6EF7">
        <w:t>capitalize each word in so-called closed-form compound words. These are compound words written as a single word, such as "endpoint".</w:t>
      </w:r>
    </w:p>
    <w:p w14:paraId="2B4E7D45" w14:textId="77777777" w:rsidR="00726C79" w:rsidRDefault="00726C79" w:rsidP="009060ED">
      <w:pPr>
        <w:pStyle w:val="berschrift3"/>
        <w:rPr>
          <w:lang w:eastAsia="zh-CN"/>
        </w:rPr>
      </w:pPr>
      <w:bookmarkStart w:id="1322" w:name="_Ref401793011"/>
      <w:r w:rsidRPr="00CD69BB">
        <w:rPr>
          <w:lang w:eastAsia="zh-CN"/>
        </w:rPr>
        <w:t xml:space="preserve">Hungarian </w:t>
      </w:r>
      <w:r w:rsidRPr="009060ED">
        <w:t>Notation</w:t>
      </w:r>
      <w:bookmarkEnd w:id="1322"/>
    </w:p>
    <w:p w14:paraId="2B4E7D46" w14:textId="77777777" w:rsidR="00726C79" w:rsidRDefault="0012276F" w:rsidP="0012276F">
      <w:pPr>
        <w:pStyle w:val="BodyText-RuleFirstParagraph"/>
        <w:rPr>
          <w:lang w:eastAsia="zh-CN"/>
        </w:rPr>
      </w:pPr>
      <w:r>
        <w:rPr>
          <w:rStyle w:val="BodyText-GuidelineID"/>
        </w:rPr>
        <w:t>CS/HN10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sidRPr="005D6DF3">
        <w:rPr>
          <w:lang w:eastAsia="zh-CN"/>
        </w:rPr>
        <w:t xml:space="preserve">use Hungarian notation (i.e., do not encode the </w:t>
      </w:r>
      <w:r w:rsidR="00726C79">
        <w:rPr>
          <w:lang w:eastAsia="zh-CN"/>
        </w:rPr>
        <w:t>type of a variable in its name)</w:t>
      </w:r>
      <w:r w:rsidR="00726C79">
        <w:rPr>
          <w:rFonts w:hint="eastAsia"/>
          <w:lang w:eastAsia="zh-CN"/>
        </w:rPr>
        <w:t xml:space="preserve"> in .NET</w:t>
      </w:r>
      <w:r w:rsidR="00726C79">
        <w:rPr>
          <w:lang w:eastAsia="zh-CN"/>
        </w:rPr>
        <w:t>.</w:t>
      </w:r>
      <w:r w:rsidR="00726C79" w:rsidRPr="006B4958">
        <w:t xml:space="preserve"> </w:t>
      </w:r>
    </w:p>
    <w:p w14:paraId="2B4E7D47" w14:textId="77777777" w:rsidR="00726C79" w:rsidDel="000048B2" w:rsidRDefault="00726C79" w:rsidP="009060ED">
      <w:pPr>
        <w:pStyle w:val="berschrift3"/>
        <w:rPr>
          <w:del w:id="1323" w:author="Cox Olaf" w:date="2015-01-20T14:30:00Z"/>
          <w:lang w:eastAsia="zh-CN"/>
        </w:rPr>
      </w:pPr>
      <w:bookmarkStart w:id="1324" w:name="_Ref401793017"/>
      <w:del w:id="1325" w:author="Cox Olaf" w:date="2015-01-20T14:30:00Z">
        <w:r w:rsidDel="000048B2">
          <w:rPr>
            <w:lang w:eastAsia="zh-CN"/>
          </w:rPr>
          <w:delText xml:space="preserve">Case </w:delText>
        </w:r>
        <w:r w:rsidRPr="009060ED" w:rsidDel="000048B2">
          <w:delText>Sensitivity</w:delText>
        </w:r>
        <w:bookmarkEnd w:id="1324"/>
      </w:del>
    </w:p>
    <w:p w14:paraId="2B4E7D48" w14:textId="77777777" w:rsidR="00726C79" w:rsidDel="000048B2" w:rsidRDefault="0012276F" w:rsidP="0012276F">
      <w:pPr>
        <w:pStyle w:val="BodyText-RuleFirstParagraph"/>
        <w:rPr>
          <w:del w:id="1326" w:author="Cox Olaf" w:date="2015-01-20T14:30:00Z"/>
          <w:lang w:eastAsia="zh-CN"/>
        </w:rPr>
      </w:pPr>
      <w:del w:id="1327" w:author="Cox Olaf" w:date="2015-01-20T14:30:00Z">
        <w:r w:rsidDel="000048B2">
          <w:rPr>
            <w:rStyle w:val="BodyText-GuidelineID"/>
          </w:rPr>
          <w:delText>CS/CS10</w:delText>
        </w:r>
        <w:r w:rsidRPr="0055287F" w:rsidDel="000048B2">
          <w:rPr>
            <w:rStyle w:val="TextkrperZchn"/>
          </w:rPr>
          <w:tab/>
        </w:r>
        <w:r w:rsidR="003B773F" w:rsidRPr="005B7E5C" w:rsidDel="000048B2">
          <w:rPr>
            <w:rStyle w:val="BodyText-NegativeRed"/>
          </w:rPr>
          <w:sym w:font="Wingdings" w:char="F0FD"/>
        </w:r>
        <w:r w:rsidR="003B773F" w:rsidRPr="003B773F" w:rsidDel="000048B2">
          <w:rPr>
            <w:rFonts w:hint="eastAsia"/>
          </w:rPr>
          <w:delText xml:space="preserve"> </w:delText>
        </w:r>
        <w:r w:rsidR="003B773F" w:rsidRPr="005B7E5C" w:rsidDel="000048B2">
          <w:rPr>
            <w:rStyle w:val="BodyText-BoldAction"/>
          </w:rPr>
          <w:delText>Do</w:delText>
        </w:r>
        <w:r w:rsidR="003B773F" w:rsidRPr="003B773F" w:rsidDel="000048B2">
          <w:delText xml:space="preserve"> </w:delText>
        </w:r>
        <w:r w:rsidR="003B773F" w:rsidRPr="005B7E5C" w:rsidDel="000048B2">
          <w:rPr>
            <w:rStyle w:val="BodyText-BoldAction"/>
          </w:rPr>
          <w:delText>not</w:delText>
        </w:r>
        <w:r w:rsidR="003B773F" w:rsidRPr="006C0449" w:rsidDel="000048B2">
          <w:delText xml:space="preserve"> </w:delText>
        </w:r>
        <w:r w:rsidR="00726C79" w:rsidDel="000048B2">
          <w:rPr>
            <w:lang w:eastAsia="zh-CN"/>
          </w:rPr>
          <w:delText>assume that all programming languages are case sensitive.</w:delText>
        </w:r>
        <w:r w:rsidR="00726C79" w:rsidRPr="006B4958" w:rsidDel="000048B2">
          <w:delText xml:space="preserve"> </w:delText>
        </w:r>
      </w:del>
    </w:p>
    <w:p w14:paraId="2B4E7D49" w14:textId="77777777" w:rsidR="00726C79" w:rsidRDefault="00726C79" w:rsidP="009060ED">
      <w:pPr>
        <w:pStyle w:val="berschrift2"/>
        <w:rPr>
          <w:lang w:eastAsia="zh-CN"/>
        </w:rPr>
      </w:pPr>
      <w:bookmarkStart w:id="1328" w:name="_Toc401752056"/>
      <w:bookmarkStart w:id="1329" w:name="_Ref401793024"/>
      <w:bookmarkStart w:id="1330" w:name="_Ref401793475"/>
      <w:r w:rsidRPr="009060ED">
        <w:t>Constants</w:t>
      </w:r>
      <w:bookmarkEnd w:id="1328"/>
      <w:bookmarkEnd w:id="1329"/>
      <w:bookmarkEnd w:id="1330"/>
    </w:p>
    <w:p w14:paraId="2B4E7D4A" w14:textId="77777777" w:rsidR="00726C79" w:rsidRDefault="0012276F" w:rsidP="0012276F">
      <w:pPr>
        <w:pStyle w:val="BodyText-RuleFirstParagraph"/>
        <w:rPr>
          <w:lang w:eastAsia="zh-CN"/>
        </w:rPr>
      </w:pPr>
      <w:r>
        <w:rPr>
          <w:rStyle w:val="BodyText-GuidelineID"/>
        </w:rPr>
        <w:t>CS/CST10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sidRPr="00B47688">
        <w:rPr>
          <w:lang w:eastAsia="zh-CN"/>
        </w:rPr>
        <w:t>use constant fields for constants that will never change.</w:t>
      </w:r>
      <w:r w:rsidR="00726C79" w:rsidRPr="003C02F3">
        <w:t xml:space="preserve"> </w:t>
      </w:r>
      <w:r w:rsidR="00726C79" w:rsidRPr="003C02F3">
        <w:rPr>
          <w:lang w:eastAsia="zh-CN"/>
        </w:rPr>
        <w:t>The compiler burns the values of const fields directly into calling code. Therefore const values can never be changed without the risk of breaking compatibility.</w:t>
      </w:r>
    </w:p>
    <w:p w14:paraId="2B4E7D4B" w14:textId="77777777" w:rsidR="00726C79" w:rsidRPr="00B054EB" w:rsidRDefault="00726C79" w:rsidP="0015502B">
      <w:pPr>
        <w:pStyle w:val="BodyText-Code"/>
        <w:rPr>
          <w:rStyle w:val="BodyText-Code-Types"/>
        </w:rPr>
      </w:pPr>
      <w:r w:rsidRPr="00B054EB">
        <w:rPr>
          <w:rStyle w:val="BodyText-Code-Keywords"/>
        </w:rPr>
        <w:t>public</w:t>
      </w:r>
      <w:r w:rsidRPr="00815BA6">
        <w:t xml:space="preserve"> </w:t>
      </w:r>
      <w:r w:rsidRPr="00B054EB">
        <w:rPr>
          <w:rStyle w:val="BodyText-Code-Keywords"/>
        </w:rPr>
        <w:t>class</w:t>
      </w:r>
      <w:r w:rsidRPr="00815BA6">
        <w:t xml:space="preserve"> </w:t>
      </w:r>
      <w:r w:rsidRPr="00B054EB">
        <w:rPr>
          <w:rStyle w:val="BodyText-Code-Types"/>
        </w:rPr>
        <w:t>Int32</w:t>
      </w:r>
    </w:p>
    <w:p w14:paraId="2B4E7D4C" w14:textId="77777777" w:rsidR="00726C79" w:rsidRPr="00815BA6" w:rsidRDefault="00726C79" w:rsidP="0015502B">
      <w:pPr>
        <w:pStyle w:val="BodyText-Code"/>
      </w:pPr>
      <w:r w:rsidRPr="00815BA6">
        <w:t>{</w:t>
      </w:r>
    </w:p>
    <w:p w14:paraId="2B4E7D4D" w14:textId="77777777" w:rsidR="00726C79" w:rsidRPr="00815BA6" w:rsidRDefault="00726C79" w:rsidP="0015502B">
      <w:pPr>
        <w:pStyle w:val="BodyText-Code"/>
      </w:pPr>
      <w:r w:rsidRPr="00815BA6">
        <w:t xml:space="preserve">    </w:t>
      </w:r>
      <w:r w:rsidRPr="00B054EB">
        <w:rPr>
          <w:rStyle w:val="BodyText-Code-Keywords"/>
        </w:rPr>
        <w:t>public</w:t>
      </w:r>
      <w:r w:rsidRPr="00815BA6">
        <w:t xml:space="preserve"> </w:t>
      </w:r>
      <w:r w:rsidRPr="00B054EB">
        <w:rPr>
          <w:rStyle w:val="BodyText-Code-Keywords"/>
        </w:rPr>
        <w:t>const</w:t>
      </w:r>
      <w:r w:rsidRPr="00815BA6">
        <w:t xml:space="preserve"> </w:t>
      </w:r>
      <w:r w:rsidRPr="00B054EB">
        <w:rPr>
          <w:rStyle w:val="BodyText-Code-Keywords"/>
        </w:rPr>
        <w:t>int</w:t>
      </w:r>
      <w:r w:rsidRPr="00815BA6">
        <w:t xml:space="preserve"> MaxValue = 0x7fffffff;</w:t>
      </w:r>
    </w:p>
    <w:p w14:paraId="2B4E7D4E" w14:textId="77777777" w:rsidR="00726C79" w:rsidRPr="00815BA6" w:rsidRDefault="00726C79" w:rsidP="0015502B">
      <w:pPr>
        <w:pStyle w:val="BodyText-Code"/>
      </w:pPr>
      <w:r w:rsidRPr="00815BA6">
        <w:t xml:space="preserve">    </w:t>
      </w:r>
      <w:r w:rsidRPr="00B054EB">
        <w:rPr>
          <w:rStyle w:val="BodyText-Code-Keywords"/>
        </w:rPr>
        <w:t>public</w:t>
      </w:r>
      <w:r w:rsidRPr="00815BA6">
        <w:t xml:space="preserve"> </w:t>
      </w:r>
      <w:r w:rsidRPr="00B054EB">
        <w:rPr>
          <w:rStyle w:val="BodyText-Code-Keywords"/>
        </w:rPr>
        <w:t>const</w:t>
      </w:r>
      <w:r w:rsidRPr="00815BA6">
        <w:t xml:space="preserve"> </w:t>
      </w:r>
      <w:r w:rsidRPr="00B054EB">
        <w:rPr>
          <w:rStyle w:val="BodyText-Code-Keywords"/>
        </w:rPr>
        <w:t>int</w:t>
      </w:r>
      <w:r w:rsidRPr="00815BA6">
        <w:t xml:space="preserve"> MinValue = </w:t>
      </w:r>
      <w:r w:rsidRPr="00B054EB">
        <w:rPr>
          <w:rStyle w:val="BodyText-Code-Keywords"/>
        </w:rPr>
        <w:t>unchecked</w:t>
      </w:r>
      <w:r w:rsidRPr="00815BA6">
        <w:t>((</w:t>
      </w:r>
      <w:r w:rsidRPr="00B054EB">
        <w:rPr>
          <w:rStyle w:val="BodyText-Code-Keywords"/>
        </w:rPr>
        <w:t>int</w:t>
      </w:r>
      <w:r w:rsidRPr="00815BA6">
        <w:t>)0x80000000);</w:t>
      </w:r>
    </w:p>
    <w:p w14:paraId="2B4E7D4F" w14:textId="77777777" w:rsidR="00726C79" w:rsidRPr="00815BA6" w:rsidRDefault="00726C79" w:rsidP="0015502B">
      <w:pPr>
        <w:pStyle w:val="BodyText-Code"/>
        <w:rPr>
          <w:lang w:eastAsia="zh-CN"/>
        </w:rPr>
      </w:pPr>
      <w:r w:rsidRPr="00815BA6">
        <w:t>}</w:t>
      </w:r>
    </w:p>
    <w:p w14:paraId="2B4E7D50" w14:textId="77777777" w:rsidR="00726C79" w:rsidRDefault="0012276F" w:rsidP="0012276F">
      <w:pPr>
        <w:pStyle w:val="BodyText-RuleFirstParagraph"/>
        <w:rPr>
          <w:lang w:eastAsia="zh-CN"/>
        </w:rPr>
      </w:pPr>
      <w:r>
        <w:rPr>
          <w:rStyle w:val="BodyText-GuidelineID"/>
        </w:rPr>
        <w:t>CS/CST20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Pr>
          <w:lang w:eastAsia="zh-CN"/>
        </w:rPr>
        <w:t>use public static (shared) readonly fields for predefined object instances. If there are predefined instances of the type, declare them as public readonly static fields of the type itself. For example,</w:t>
      </w:r>
    </w:p>
    <w:p w14:paraId="2B4E7D51" w14:textId="77777777" w:rsidR="00726C79" w:rsidRPr="00B054EB" w:rsidRDefault="00726C79" w:rsidP="0015502B">
      <w:pPr>
        <w:pStyle w:val="BodyText-Code"/>
        <w:rPr>
          <w:rStyle w:val="BodyText-Code-Types"/>
        </w:rPr>
      </w:pPr>
      <w:r w:rsidRPr="00B054EB">
        <w:rPr>
          <w:rStyle w:val="BodyText-Code-Keywords"/>
        </w:rPr>
        <w:t>public</w:t>
      </w:r>
      <w:r w:rsidRPr="00815BA6">
        <w:t xml:space="preserve"> </w:t>
      </w:r>
      <w:r w:rsidRPr="00B054EB">
        <w:rPr>
          <w:rStyle w:val="BodyText-Code-Keywords"/>
        </w:rPr>
        <w:t>class</w:t>
      </w:r>
      <w:r w:rsidRPr="00815BA6">
        <w:t xml:space="preserve"> </w:t>
      </w:r>
      <w:r w:rsidRPr="00B054EB">
        <w:rPr>
          <w:rStyle w:val="BodyText-Code-Types"/>
        </w:rPr>
        <w:t>ShellFolder</w:t>
      </w:r>
    </w:p>
    <w:p w14:paraId="2B4E7D52" w14:textId="77777777" w:rsidR="00BE49CE" w:rsidRDefault="00726C79" w:rsidP="0015502B">
      <w:pPr>
        <w:pStyle w:val="BodyText-Code"/>
      </w:pPr>
      <w:r w:rsidRPr="00815BA6">
        <w:t>{</w:t>
      </w:r>
      <w:r w:rsidR="00BE49CE" w:rsidRPr="00815BA6">
        <w:t xml:space="preserve">    </w:t>
      </w:r>
    </w:p>
    <w:p w14:paraId="2B4E7D53" w14:textId="77777777" w:rsidR="00BE49CE" w:rsidRPr="00B054EB" w:rsidRDefault="00BE49CE" w:rsidP="0015502B">
      <w:pPr>
        <w:pStyle w:val="BodyText-Code"/>
      </w:pPr>
      <w:r w:rsidRPr="00BE49CE">
        <w:t xml:space="preserve">    </w:t>
      </w:r>
      <w:r w:rsidRPr="00B054EB">
        <w:rPr>
          <w:rStyle w:val="BodyText-Code-Keywords"/>
        </w:rPr>
        <w:t>private</w:t>
      </w:r>
      <w:r w:rsidRPr="00B054EB">
        <w:t> </w:t>
      </w:r>
      <w:r w:rsidRPr="00B054EB">
        <w:rPr>
          <w:rStyle w:val="BodyText-Code-Keywords"/>
        </w:rPr>
        <w:t>const</w:t>
      </w:r>
      <w:r w:rsidRPr="00B054EB">
        <w:t> </w:t>
      </w:r>
      <w:r w:rsidRPr="00B054EB">
        <w:rPr>
          <w:rStyle w:val="BodyText-Code-Keywords"/>
        </w:rPr>
        <w:t>string</w:t>
      </w:r>
      <w:r w:rsidRPr="00B054EB">
        <w:t xml:space="preserve"> PROGRAM_DATA = </w:t>
      </w:r>
      <w:r w:rsidRPr="00B054EB">
        <w:rPr>
          <w:rStyle w:val="BodyText-Code-Strings"/>
        </w:rPr>
        <w:t>"ProgramData";</w:t>
      </w:r>
    </w:p>
    <w:p w14:paraId="2B4E7D54" w14:textId="77777777" w:rsidR="00BE49CE" w:rsidRPr="00815BA6" w:rsidRDefault="00BE49CE" w:rsidP="0015502B">
      <w:pPr>
        <w:pStyle w:val="BodyText-Code"/>
      </w:pPr>
    </w:p>
    <w:p w14:paraId="2B4E7D55" w14:textId="77777777" w:rsidR="00726C79" w:rsidRPr="00815BA6" w:rsidRDefault="00726C79" w:rsidP="0015502B">
      <w:pPr>
        <w:pStyle w:val="BodyText-Code"/>
      </w:pPr>
      <w:r w:rsidRPr="00815BA6">
        <w:t xml:space="preserve">    </w:t>
      </w:r>
      <w:r w:rsidRPr="00B054EB">
        <w:rPr>
          <w:rStyle w:val="BodyText-Code-Keywords"/>
        </w:rPr>
        <w:t>public</w:t>
      </w:r>
      <w:r w:rsidRPr="00815BA6">
        <w:t xml:space="preserve"> </w:t>
      </w:r>
      <w:r w:rsidRPr="00B054EB">
        <w:rPr>
          <w:rStyle w:val="BodyText-Code-Keywords"/>
        </w:rPr>
        <w:t>static</w:t>
      </w:r>
      <w:r w:rsidRPr="00815BA6">
        <w:t xml:space="preserve"> </w:t>
      </w:r>
      <w:r w:rsidRPr="00B054EB">
        <w:rPr>
          <w:rStyle w:val="BodyText-Code-Keywords"/>
        </w:rPr>
        <w:t>readonly</w:t>
      </w:r>
      <w:r w:rsidRPr="00815BA6">
        <w:t xml:space="preserve"> </w:t>
      </w:r>
      <w:r w:rsidRPr="00B054EB">
        <w:rPr>
          <w:rStyle w:val="BodyText-Code-Types"/>
        </w:rPr>
        <w:t>ShellFolder</w:t>
      </w:r>
      <w:r w:rsidRPr="00815BA6">
        <w:t xml:space="preserve"> ProgramData = </w:t>
      </w:r>
      <w:r w:rsidRPr="00B054EB">
        <w:rPr>
          <w:rStyle w:val="BodyText-Code-Keywords"/>
        </w:rPr>
        <w:t>new</w:t>
      </w:r>
      <w:r w:rsidRPr="00815BA6">
        <w:t xml:space="preserve"> </w:t>
      </w:r>
      <w:r w:rsidRPr="00B054EB">
        <w:rPr>
          <w:rStyle w:val="BodyText-Code-Types"/>
        </w:rPr>
        <w:t>ShellFolder</w:t>
      </w:r>
      <w:r w:rsidRPr="00815BA6">
        <w:t>(</w:t>
      </w:r>
      <w:r w:rsidR="00BE49CE" w:rsidRPr="00B054EB">
        <w:t>PROGRAM_DATA</w:t>
      </w:r>
      <w:r w:rsidRPr="00815BA6">
        <w:t>);</w:t>
      </w:r>
    </w:p>
    <w:p w14:paraId="2B4E7D56" w14:textId="77777777" w:rsidR="00726C79" w:rsidRPr="00815BA6" w:rsidRDefault="00726C79" w:rsidP="0015502B">
      <w:pPr>
        <w:pStyle w:val="BodyText-Code"/>
      </w:pPr>
      <w:r w:rsidRPr="00815BA6">
        <w:t xml:space="preserve">    ...</w:t>
      </w:r>
    </w:p>
    <w:p w14:paraId="2B4E7D57" w14:textId="77777777" w:rsidR="00726C79" w:rsidRPr="00815BA6" w:rsidRDefault="00726C79" w:rsidP="0015502B">
      <w:pPr>
        <w:pStyle w:val="BodyText-Code"/>
      </w:pPr>
      <w:r w:rsidRPr="00815BA6">
        <w:t>}</w:t>
      </w:r>
    </w:p>
    <w:p w14:paraId="2B4E7D58" w14:textId="77777777" w:rsidR="00726C79" w:rsidRDefault="00726C79" w:rsidP="009060ED">
      <w:pPr>
        <w:pStyle w:val="berschrift2"/>
        <w:rPr>
          <w:lang w:eastAsia="zh-CN"/>
        </w:rPr>
      </w:pPr>
      <w:bookmarkStart w:id="1331" w:name="_Toc401752057"/>
      <w:bookmarkStart w:id="1332" w:name="_Ref401793029"/>
      <w:bookmarkStart w:id="1333" w:name="_Ref401793469"/>
      <w:bookmarkStart w:id="1334" w:name="_GoBack"/>
      <w:bookmarkEnd w:id="1334"/>
      <w:r w:rsidRPr="009060ED">
        <w:t>Strings</w:t>
      </w:r>
      <w:bookmarkEnd w:id="1331"/>
      <w:bookmarkEnd w:id="1332"/>
      <w:bookmarkEnd w:id="1333"/>
    </w:p>
    <w:p w14:paraId="2B4E7D59" w14:textId="77777777" w:rsidR="00726C79" w:rsidRDefault="0012276F" w:rsidP="0012276F">
      <w:pPr>
        <w:pStyle w:val="BodyText-RuleFirstParagraph"/>
        <w:rPr>
          <w:lang w:eastAsia="zh-CN"/>
        </w:rPr>
      </w:pPr>
      <w:r w:rsidRPr="005C68D5">
        <w:rPr>
          <w:rStyle w:val="BodyText-GuidelineID"/>
          <w:highlight w:val="yellow"/>
          <w:rPrChange w:id="1335" w:author="Cox Olaf" w:date="2015-06-09T14:01:00Z">
            <w:rPr>
              <w:rStyle w:val="BodyText-GuidelineID"/>
            </w:rPr>
          </w:rPrChange>
        </w:rPr>
        <w:t>CS/STR10</w:t>
      </w:r>
      <w:r w:rsidRPr="005C68D5">
        <w:rPr>
          <w:rStyle w:val="TextkrperZchn"/>
          <w:highlight w:val="yellow"/>
          <w:rPrChange w:id="1336" w:author="Cox Olaf" w:date="2015-06-09T14:01:00Z">
            <w:rPr>
              <w:rStyle w:val="TextkrperZchn"/>
            </w:rPr>
          </w:rPrChange>
        </w:rPr>
        <w:tab/>
      </w:r>
      <w:r w:rsidR="003B773F" w:rsidRPr="005C68D5">
        <w:rPr>
          <w:rStyle w:val="BodyText-NegativeRed"/>
          <w:highlight w:val="yellow"/>
          <w:rPrChange w:id="1337" w:author="Cox Olaf" w:date="2015-06-09T14:01:00Z">
            <w:rPr>
              <w:rStyle w:val="BodyText-NegativeRed"/>
            </w:rPr>
          </w:rPrChange>
        </w:rPr>
        <w:sym w:font="Wingdings" w:char="F0FD"/>
      </w:r>
      <w:r w:rsidR="003B773F" w:rsidRPr="005C68D5">
        <w:rPr>
          <w:highlight w:val="yellow"/>
          <w:rPrChange w:id="1338" w:author="Cox Olaf" w:date="2015-06-09T14:01:00Z">
            <w:rPr/>
          </w:rPrChange>
        </w:rPr>
        <w:t xml:space="preserve"> </w:t>
      </w:r>
      <w:bookmarkStart w:id="1339" w:name="OLE_LINK170"/>
      <w:bookmarkStart w:id="1340" w:name="OLE_LINK171"/>
      <w:r w:rsidR="003B773F" w:rsidRPr="005C68D5">
        <w:rPr>
          <w:rStyle w:val="BodyText-BoldAction"/>
          <w:highlight w:val="yellow"/>
          <w:rPrChange w:id="1341" w:author="Cox Olaf" w:date="2015-06-09T14:01:00Z">
            <w:rPr>
              <w:rStyle w:val="BodyText-BoldAction"/>
            </w:rPr>
          </w:rPrChange>
        </w:rPr>
        <w:t>Do</w:t>
      </w:r>
      <w:r w:rsidR="003B773F" w:rsidRPr="005C68D5">
        <w:rPr>
          <w:highlight w:val="yellow"/>
          <w:rPrChange w:id="1342" w:author="Cox Olaf" w:date="2015-06-09T14:01:00Z">
            <w:rPr/>
          </w:rPrChange>
        </w:rPr>
        <w:t xml:space="preserve"> </w:t>
      </w:r>
      <w:r w:rsidR="003B773F" w:rsidRPr="005C68D5">
        <w:rPr>
          <w:rStyle w:val="BodyText-BoldAction"/>
          <w:highlight w:val="yellow"/>
          <w:rPrChange w:id="1343" w:author="Cox Olaf" w:date="2015-06-09T14:01:00Z">
            <w:rPr>
              <w:rStyle w:val="BodyText-BoldAction"/>
            </w:rPr>
          </w:rPrChange>
        </w:rPr>
        <w:t>not</w:t>
      </w:r>
      <w:r w:rsidR="003B773F" w:rsidRPr="005C68D5">
        <w:rPr>
          <w:highlight w:val="yellow"/>
          <w:rPrChange w:id="1344" w:author="Cox Olaf" w:date="2015-06-09T14:01:00Z">
            <w:rPr/>
          </w:rPrChange>
        </w:rPr>
        <w:t xml:space="preserve"> </w:t>
      </w:r>
      <w:r w:rsidR="00726C79" w:rsidRPr="005C68D5">
        <w:rPr>
          <w:highlight w:val="yellow"/>
          <w:lang w:eastAsia="zh-CN"/>
          <w:rPrChange w:id="1345" w:author="Cox Olaf" w:date="2015-06-09T14:01:00Z">
            <w:rPr>
              <w:lang w:eastAsia="zh-CN"/>
            </w:rPr>
          </w:rPrChange>
        </w:rPr>
        <w:t xml:space="preserve">use the ‘+’ operator to concatenate many strings. Instead, you should use StringBuilder for concatenation. However, </w:t>
      </w:r>
      <w:r w:rsidR="00726C79" w:rsidRPr="005C68D5">
        <w:rPr>
          <w:rStyle w:val="BodyText-BoldAction"/>
          <w:highlight w:val="yellow"/>
          <w:rPrChange w:id="1346" w:author="Cox Olaf" w:date="2015-06-09T14:01:00Z">
            <w:rPr>
              <w:rStyle w:val="BodyText-BoldAction"/>
            </w:rPr>
          </w:rPrChange>
        </w:rPr>
        <w:t>do</w:t>
      </w:r>
      <w:r w:rsidR="00726C79" w:rsidRPr="005C68D5">
        <w:rPr>
          <w:highlight w:val="yellow"/>
          <w:lang w:eastAsia="zh-CN"/>
          <w:rPrChange w:id="1347" w:author="Cox Olaf" w:date="2015-06-09T14:01:00Z">
            <w:rPr>
              <w:lang w:eastAsia="zh-CN"/>
            </w:rPr>
          </w:rPrChange>
        </w:rPr>
        <w:t xml:space="preserve"> use the ‘+’ operator to concatenate small numbers of strings.</w:t>
      </w:r>
      <w:bookmarkEnd w:id="1339"/>
      <w:bookmarkEnd w:id="1340"/>
    </w:p>
    <w:p w14:paraId="2B4E7D5A" w14:textId="77777777" w:rsidR="00726C79" w:rsidRDefault="00726C79" w:rsidP="004A6EF7">
      <w:pPr>
        <w:pStyle w:val="BodyText-LocalHeader-GoodCode"/>
        <w:rPr>
          <w:lang w:eastAsia="zh-CN"/>
        </w:rPr>
      </w:pPr>
      <w:r>
        <w:rPr>
          <w:rFonts w:hint="eastAsia"/>
        </w:rPr>
        <w:t>Good</w:t>
      </w:r>
      <w:r w:rsidRPr="00EE66C7">
        <w:rPr>
          <w:rFonts w:hint="eastAsia"/>
        </w:rPr>
        <w:t>:</w:t>
      </w:r>
      <w:r>
        <w:rPr>
          <w:rFonts w:hint="eastAsia"/>
          <w:lang w:eastAsia="zh-CN"/>
        </w:rPr>
        <w:t xml:space="preserve"> </w:t>
      </w:r>
    </w:p>
    <w:p w14:paraId="2B4E7D5B" w14:textId="77777777" w:rsidR="00726C79" w:rsidRPr="00815BA6" w:rsidRDefault="00726C79" w:rsidP="0015502B">
      <w:pPr>
        <w:pStyle w:val="BodyText-Code"/>
      </w:pPr>
      <w:r w:rsidRPr="00B054EB">
        <w:rPr>
          <w:rStyle w:val="BodyText-Code-Types"/>
        </w:rPr>
        <w:t>StringBuilder</w:t>
      </w:r>
      <w:r w:rsidRPr="00815BA6">
        <w:t xml:space="preserve"> sb = </w:t>
      </w:r>
      <w:r w:rsidRPr="00B054EB">
        <w:rPr>
          <w:rStyle w:val="BodyText-Code-Keywords"/>
        </w:rPr>
        <w:t>new</w:t>
      </w:r>
      <w:r w:rsidRPr="00815BA6">
        <w:t xml:space="preserve"> </w:t>
      </w:r>
      <w:r w:rsidRPr="00B054EB">
        <w:rPr>
          <w:rStyle w:val="BodyText-Code-Types"/>
        </w:rPr>
        <w:t>StringBuilder</w:t>
      </w:r>
      <w:r w:rsidRPr="00815BA6">
        <w:t>();</w:t>
      </w:r>
    </w:p>
    <w:p w14:paraId="2B4E7D5C" w14:textId="77777777" w:rsidR="00726C79" w:rsidRPr="00815BA6" w:rsidRDefault="00726C79" w:rsidP="0015502B">
      <w:pPr>
        <w:pStyle w:val="BodyText-Code"/>
      </w:pPr>
      <w:r w:rsidRPr="00B054EB">
        <w:rPr>
          <w:rStyle w:val="BodyText-Code-Keywords"/>
        </w:rPr>
        <w:t xml:space="preserve">for </w:t>
      </w:r>
      <w:r w:rsidRPr="00815BA6">
        <w:t>(</w:t>
      </w:r>
      <w:r w:rsidRPr="00B054EB">
        <w:rPr>
          <w:rStyle w:val="BodyText-Code-Keywords"/>
        </w:rPr>
        <w:t>int</w:t>
      </w:r>
      <w:r w:rsidRPr="00815BA6">
        <w:t xml:space="preserve"> i = 0; i &lt; 10; i++)</w:t>
      </w:r>
    </w:p>
    <w:p w14:paraId="2B4E7D5D" w14:textId="77777777" w:rsidR="00726C79" w:rsidRPr="00815BA6" w:rsidRDefault="00726C79" w:rsidP="0015502B">
      <w:pPr>
        <w:pStyle w:val="BodyText-Code"/>
      </w:pPr>
      <w:r w:rsidRPr="00815BA6">
        <w:lastRenderedPageBreak/>
        <w:t>{</w:t>
      </w:r>
    </w:p>
    <w:p w14:paraId="2B4E7D5E" w14:textId="77777777" w:rsidR="00726C79" w:rsidRPr="00815BA6" w:rsidRDefault="00726C79" w:rsidP="0015502B">
      <w:pPr>
        <w:pStyle w:val="BodyText-Code"/>
      </w:pPr>
      <w:r w:rsidRPr="00815BA6">
        <w:t xml:space="preserve">   sb.Append(i.ToString());</w:t>
      </w:r>
    </w:p>
    <w:p w14:paraId="2B4E7D5F" w14:textId="77777777" w:rsidR="00726C79" w:rsidRPr="00815BA6" w:rsidRDefault="00726C79" w:rsidP="0015502B">
      <w:pPr>
        <w:pStyle w:val="BodyText-Code"/>
      </w:pPr>
      <w:r w:rsidRPr="00815BA6">
        <w:t>}</w:t>
      </w:r>
    </w:p>
    <w:p w14:paraId="2B4E7D60" w14:textId="77777777" w:rsidR="00726C79" w:rsidRDefault="00726C79" w:rsidP="00A77CC6">
      <w:pPr>
        <w:pStyle w:val="BodyText-LocalHeader-BadCode"/>
        <w:rPr>
          <w:lang w:eastAsia="zh-CN"/>
        </w:rPr>
      </w:pPr>
      <w:r>
        <w:rPr>
          <w:rFonts w:hint="eastAsia"/>
          <w:lang w:eastAsia="zh-CN"/>
        </w:rPr>
        <w:t>Bad</w:t>
      </w:r>
      <w:r w:rsidRPr="00380576">
        <w:rPr>
          <w:rFonts w:hint="eastAsia"/>
        </w:rPr>
        <w:t>:</w:t>
      </w:r>
      <w:r w:rsidRPr="00380576">
        <w:rPr>
          <w:rFonts w:hint="eastAsia"/>
          <w:lang w:eastAsia="zh-CN"/>
        </w:rPr>
        <w:t xml:space="preserve"> </w:t>
      </w:r>
    </w:p>
    <w:p w14:paraId="2B4E7D61" w14:textId="77777777" w:rsidR="00726C79" w:rsidRPr="00815BA6" w:rsidRDefault="00726C79" w:rsidP="0015502B">
      <w:pPr>
        <w:pStyle w:val="BodyText-Code"/>
      </w:pPr>
      <w:r w:rsidRPr="00B054EB">
        <w:rPr>
          <w:rStyle w:val="BodyText-Code-Keywords"/>
        </w:rPr>
        <w:t>string</w:t>
      </w:r>
      <w:r w:rsidRPr="00815BA6">
        <w:t xml:space="preserve"> str = </w:t>
      </w:r>
      <w:r w:rsidRPr="00B054EB">
        <w:rPr>
          <w:rStyle w:val="BodyText-Code-Keywords"/>
        </w:rPr>
        <w:t>string</w:t>
      </w:r>
      <w:r w:rsidRPr="00815BA6">
        <w:t>.Empty;</w:t>
      </w:r>
    </w:p>
    <w:p w14:paraId="2B4E7D62" w14:textId="77777777" w:rsidR="00726C79" w:rsidRPr="00815BA6" w:rsidRDefault="00726C79" w:rsidP="0015502B">
      <w:pPr>
        <w:pStyle w:val="BodyText-Code"/>
      </w:pPr>
      <w:r w:rsidRPr="00B054EB">
        <w:rPr>
          <w:rStyle w:val="BodyText-Code-Keywords"/>
        </w:rPr>
        <w:t xml:space="preserve">for </w:t>
      </w:r>
      <w:r w:rsidRPr="00815BA6">
        <w:t>(</w:t>
      </w:r>
      <w:r w:rsidRPr="00B054EB">
        <w:rPr>
          <w:rStyle w:val="BodyText-Code-Keywords"/>
        </w:rPr>
        <w:t>int</w:t>
      </w:r>
      <w:r w:rsidRPr="00815BA6">
        <w:t xml:space="preserve"> i = 0; i &lt; 10; i++)</w:t>
      </w:r>
    </w:p>
    <w:p w14:paraId="2B4E7D63" w14:textId="77777777" w:rsidR="00726C79" w:rsidRPr="00815BA6" w:rsidRDefault="00726C79" w:rsidP="0015502B">
      <w:pPr>
        <w:pStyle w:val="BodyText-Code"/>
      </w:pPr>
      <w:r w:rsidRPr="00815BA6">
        <w:t>{</w:t>
      </w:r>
    </w:p>
    <w:p w14:paraId="2B4E7D64" w14:textId="77777777" w:rsidR="00726C79" w:rsidRPr="00815BA6" w:rsidRDefault="00726C79" w:rsidP="0015502B">
      <w:pPr>
        <w:pStyle w:val="BodyText-Code"/>
      </w:pPr>
      <w:r w:rsidRPr="00815BA6">
        <w:t xml:space="preserve">   str += i.ToString();</w:t>
      </w:r>
    </w:p>
    <w:p w14:paraId="2B4E7D65" w14:textId="77777777" w:rsidR="00726C79" w:rsidRPr="00815BA6" w:rsidRDefault="00726C79" w:rsidP="0015502B">
      <w:pPr>
        <w:pStyle w:val="BodyText-Code"/>
      </w:pPr>
      <w:r w:rsidRPr="00815BA6">
        <w:t>}</w:t>
      </w:r>
    </w:p>
    <w:p w14:paraId="2B4E7D66" w14:textId="77777777" w:rsidR="00726C79" w:rsidRPr="0012276F" w:rsidRDefault="0012276F" w:rsidP="0012276F">
      <w:pPr>
        <w:pStyle w:val="BodyText-RuleFirstParagraph"/>
      </w:pPr>
      <w:r>
        <w:rPr>
          <w:rStyle w:val="BodyText-GuidelineID"/>
        </w:rPr>
        <w:t>CS/STR20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Pr>
          <w:lang w:eastAsia="zh-CN"/>
        </w:rPr>
        <w:t>u</w:t>
      </w:r>
      <w:r w:rsidR="00726C79" w:rsidRPr="00E940D6">
        <w:rPr>
          <w:lang w:eastAsia="zh-CN"/>
        </w:rPr>
        <w:t xml:space="preserve">se overloads that explicitly specify the string comparison rules for string operations. Typically, this involves calling a method overload that has a parameter </w:t>
      </w:r>
      <w:r w:rsidR="00726C79" w:rsidRPr="0012276F">
        <w:t xml:space="preserve">of type </w:t>
      </w:r>
      <w:hyperlink r:id="rId16" w:history="1">
        <w:r w:rsidR="00726C79" w:rsidRPr="0012276F">
          <w:t>StringComparison</w:t>
        </w:r>
      </w:hyperlink>
      <w:r w:rsidR="00726C79" w:rsidRPr="0012276F">
        <w:t>.</w:t>
      </w:r>
    </w:p>
    <w:p w14:paraId="2B4E7D67" w14:textId="77777777" w:rsidR="00726C79" w:rsidRDefault="0012276F" w:rsidP="0012276F">
      <w:pPr>
        <w:pStyle w:val="BodyText-RuleFirstParagraph"/>
        <w:rPr>
          <w:lang w:eastAsia="zh-CN"/>
        </w:rPr>
      </w:pPr>
      <w:r>
        <w:rPr>
          <w:rStyle w:val="BodyText-GuidelineID"/>
        </w:rPr>
        <w:t>CS/STR30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sidRPr="0012276F">
        <w:t xml:space="preserve">use </w:t>
      </w:r>
      <w:hyperlink r:id="rId17" w:history="1">
        <w:r w:rsidR="00726C79" w:rsidRPr="0012276F">
          <w:t>StringComparison.Ordinal</w:t>
        </w:r>
      </w:hyperlink>
      <w:r w:rsidR="00726C79" w:rsidRPr="0012276F">
        <w:t xml:space="preserve"> or </w:t>
      </w:r>
      <w:hyperlink r:id="rId18" w:history="1">
        <w:r w:rsidR="00726C79" w:rsidRPr="0012276F">
          <w:t>StringComparison.OrdinalIgnoreCase</w:t>
        </w:r>
      </w:hyperlink>
      <w:r w:rsidR="00726C79" w:rsidRPr="0012276F">
        <w:t xml:space="preserve"> for comparisons</w:t>
      </w:r>
      <w:r w:rsidR="00726C79" w:rsidRPr="00E940D6">
        <w:rPr>
          <w:lang w:eastAsia="zh-CN"/>
        </w:rPr>
        <w:t xml:space="preserve"> as your safe default for culture-agnostic string matching</w:t>
      </w:r>
      <w:r w:rsidR="00726C79">
        <w:rPr>
          <w:lang w:eastAsia="zh-CN"/>
        </w:rPr>
        <w:t>, and for better performance</w:t>
      </w:r>
      <w:r w:rsidR="00726C79" w:rsidRPr="00E940D6">
        <w:rPr>
          <w:lang w:eastAsia="zh-CN"/>
        </w:rPr>
        <w:t>.</w:t>
      </w:r>
    </w:p>
    <w:p w14:paraId="2B4E7D68" w14:textId="77777777" w:rsidR="00726C79" w:rsidRPr="00E940D6" w:rsidRDefault="0012276F" w:rsidP="0012276F">
      <w:pPr>
        <w:pStyle w:val="BodyText-RuleFirstParagraph"/>
        <w:rPr>
          <w:lang w:eastAsia="zh-CN"/>
        </w:rPr>
      </w:pPr>
      <w:r>
        <w:rPr>
          <w:rStyle w:val="BodyText-GuidelineID"/>
        </w:rPr>
        <w:t>CS/STR40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Pr>
          <w:lang w:eastAsia="zh-CN"/>
        </w:rPr>
        <w:t>u</w:t>
      </w:r>
      <w:r w:rsidR="00726C79" w:rsidRPr="00E940D6">
        <w:rPr>
          <w:lang w:eastAsia="zh-CN"/>
        </w:rPr>
        <w:t xml:space="preserve">se string operations that are </w:t>
      </w:r>
      <w:r w:rsidR="00726C79" w:rsidRPr="0012276F">
        <w:t xml:space="preserve">based on </w:t>
      </w:r>
      <w:del w:id="1348" w:author="Cox Olaf" w:date="2015-01-20T14:41:00Z">
        <w:r w:rsidR="00AE6BC6" w:rsidDel="0065324E">
          <w:fldChar w:fldCharType="begin"/>
        </w:r>
        <w:r w:rsidR="001B60D0" w:rsidDel="0065324E">
          <w:delInstrText xml:space="preserve"> HYPERLINK "http://msdn.microsoft.com/en-us/library/system.stringcomparison.currentculture.aspx" </w:delInstrText>
        </w:r>
        <w:r w:rsidR="00AE6BC6" w:rsidDel="0065324E">
          <w:fldChar w:fldCharType="separate"/>
        </w:r>
        <w:r w:rsidR="00726C79" w:rsidRPr="0012276F" w:rsidDel="0065324E">
          <w:delText>StringComparison.CurrentCulture</w:delText>
        </w:r>
        <w:r w:rsidR="00AE6BC6" w:rsidDel="0065324E">
          <w:fldChar w:fldCharType="end"/>
        </w:r>
      </w:del>
      <w:ins w:id="1349" w:author="Cox Olaf" w:date="2015-01-20T14:41:00Z">
        <w:r w:rsidR="00AE6BC6">
          <w:fldChar w:fldCharType="begin"/>
        </w:r>
        <w:r w:rsidR="0065324E">
          <w:instrText xml:space="preserve"> HYPERLINK "http://msdn.microsoft.com/en-us/library/system.stringcomparison.currentculture.aspx" </w:instrText>
        </w:r>
        <w:r w:rsidR="00AE6BC6">
          <w:fldChar w:fldCharType="separate"/>
        </w:r>
        <w:r w:rsidR="0065324E">
          <w:t>CultureInfo</w:t>
        </w:r>
        <w:r w:rsidR="0065324E" w:rsidRPr="0012276F">
          <w:t>.CurrentCulture</w:t>
        </w:r>
        <w:r w:rsidR="00AE6BC6">
          <w:fldChar w:fldCharType="end"/>
        </w:r>
      </w:ins>
      <w:r w:rsidR="00726C79" w:rsidRPr="0012276F">
        <w:t xml:space="preserve"> when</w:t>
      </w:r>
      <w:r w:rsidR="00726C79" w:rsidRPr="00E940D6">
        <w:rPr>
          <w:lang w:eastAsia="zh-CN"/>
        </w:rPr>
        <w:t xml:space="preserve"> you display output to the user.</w:t>
      </w:r>
    </w:p>
    <w:p w14:paraId="2B4E7D69" w14:textId="77777777" w:rsidR="00726C79" w:rsidRPr="00E940D6" w:rsidRDefault="0012276F" w:rsidP="00631BFF">
      <w:pPr>
        <w:pStyle w:val="BodyText-RuleFirstParagraph"/>
        <w:rPr>
          <w:lang w:eastAsia="zh-CN"/>
        </w:rPr>
      </w:pPr>
      <w:r>
        <w:rPr>
          <w:rStyle w:val="BodyText-GuidelineID"/>
        </w:rPr>
        <w:t>CS/STR50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Pr>
          <w:lang w:eastAsia="zh-CN"/>
        </w:rPr>
        <w:t>u</w:t>
      </w:r>
      <w:r w:rsidR="00726C79" w:rsidRPr="00E940D6">
        <w:rPr>
          <w:lang w:eastAsia="zh-CN"/>
        </w:rPr>
        <w:t>se the non-</w:t>
      </w:r>
      <w:r w:rsidR="00726C79" w:rsidRPr="0012276F">
        <w:t xml:space="preserve">linguistic </w:t>
      </w:r>
      <w:hyperlink r:id="rId19" w:history="1">
        <w:r w:rsidR="00726C79" w:rsidRPr="0012276F">
          <w:t>StringComparison.Ordinal</w:t>
        </w:r>
      </w:hyperlink>
      <w:r w:rsidR="00726C79" w:rsidRPr="0012276F">
        <w:t xml:space="preserve"> or </w:t>
      </w:r>
      <w:hyperlink r:id="rId20" w:history="1">
        <w:r w:rsidR="00726C79" w:rsidRPr="0012276F">
          <w:t>StringComparison.OrdinalIgnoreCase</w:t>
        </w:r>
      </w:hyperlink>
      <w:r w:rsidR="00726C79" w:rsidRPr="0012276F">
        <w:t xml:space="preserve"> values instead of string operations based on </w:t>
      </w:r>
      <w:hyperlink r:id="rId21" w:history="1">
        <w:r w:rsidR="00726C79" w:rsidRPr="0012276F">
          <w:t>CultureInfo.InvariantCulture</w:t>
        </w:r>
      </w:hyperlink>
      <w:r w:rsidR="00726C79" w:rsidRPr="0012276F">
        <w:t xml:space="preserve"> when</w:t>
      </w:r>
      <w:r w:rsidR="00726C79" w:rsidRPr="00E940D6">
        <w:rPr>
          <w:lang w:eastAsia="zh-CN"/>
        </w:rPr>
        <w:t xml:space="preserve"> the comparison is linguistically irrelevant (symbolic, for example).</w:t>
      </w:r>
      <w:r w:rsidR="00726C79">
        <w:rPr>
          <w:lang w:eastAsia="zh-CN"/>
        </w:rPr>
        <w:t xml:space="preserve"> </w:t>
      </w:r>
      <w:r w:rsidR="00726C79" w:rsidRPr="00E940D6">
        <w:t xml:space="preserve"> </w:t>
      </w:r>
      <w:r w:rsidR="00726C79" w:rsidRPr="00E940D6">
        <w:rPr>
          <w:lang w:eastAsia="zh-CN"/>
        </w:rPr>
        <w:t>Do not use string operations based on StringComparison.InvariantCulture in most cases. One of the few exceptions is when you are persisting linguistically meaningfu</w:t>
      </w:r>
      <w:r w:rsidR="00726C79">
        <w:rPr>
          <w:lang w:eastAsia="zh-CN"/>
        </w:rPr>
        <w:t>l but culturally agnostic data.</w:t>
      </w:r>
      <w:ins w:id="1350" w:author="Cox Olaf" w:date="2015-02-19T17:59:00Z">
        <w:r w:rsidR="00680B80">
          <w:rPr>
            <w:lang w:eastAsia="zh-CN"/>
          </w:rPr>
          <w:br/>
        </w:r>
      </w:ins>
      <w:ins w:id="1351" w:author="Cox Olaf" w:date="2015-02-19T17:55:00Z">
        <w:r w:rsidR="00680B80">
          <w:rPr>
            <w:lang w:eastAsia="zh-CN"/>
          </w:rPr>
          <w:br/>
          <w:t>Remark</w:t>
        </w:r>
      </w:ins>
      <w:ins w:id="1352" w:author="Cox Olaf" w:date="2015-02-19T17:56:00Z">
        <w:r w:rsidR="00680B80">
          <w:rPr>
            <w:lang w:eastAsia="zh-CN"/>
          </w:rPr>
          <w:t>:</w:t>
        </w:r>
      </w:ins>
      <w:ins w:id="1353" w:author="Cox Olaf" w:date="2015-02-19T18:01:00Z">
        <w:r w:rsidR="00680B80">
          <w:rPr>
            <w:lang w:eastAsia="zh-CN"/>
          </w:rPr>
          <w:br/>
          <w:t xml:space="preserve">The </w:t>
        </w:r>
      </w:ins>
      <w:ins w:id="1354" w:author="Cox Olaf" w:date="2015-02-19T18:00:00Z">
        <w:r w:rsidR="00680B80" w:rsidRPr="00C64005">
          <w:rPr>
            <w:b/>
            <w:i/>
          </w:rPr>
          <w:t>"Ordinal"</w:t>
        </w:r>
        <w:r w:rsidR="00680B80">
          <w:t xml:space="preserve"> </w:t>
        </w:r>
      </w:ins>
      <w:ins w:id="1355" w:author="Cox Olaf" w:date="2015-02-19T18:01:00Z">
        <w:r w:rsidR="00680B80">
          <w:t xml:space="preserve">setting comparison </w:t>
        </w:r>
      </w:ins>
      <w:ins w:id="1356" w:author="Cox Olaf" w:date="2015-02-19T18:00:00Z">
        <w:r w:rsidR="00680B80">
          <w:t>looks purely at the values of the raw byte(s) that represent the character.</w:t>
        </w:r>
        <w:r w:rsidR="00680B80">
          <w:br/>
          <w:t>Example: "0" &lt; "9" &lt; "A" &lt; "Ab" &lt; "Z" &lt; "a" &lt; "aB" &lt; "ab" &lt; "z" &lt; "Á" &lt; "Áb" &lt; "á" &lt; "áb".</w:t>
        </w:r>
        <w:r w:rsidR="00680B80">
          <w:br/>
        </w:r>
      </w:ins>
      <w:ins w:id="1357" w:author="Cox Olaf" w:date="2015-02-19T17:55:00Z">
        <w:r w:rsidR="00AE6BC6" w:rsidRPr="00AE6BC6">
          <w:rPr>
            <w:b/>
            <w:i/>
            <w:rPrChange w:id="1358" w:author="Cox Olaf" w:date="2015-02-19T17:56:00Z">
              <w:rPr>
                <w:rFonts w:ascii="Helvetica" w:hAnsi="Helvetica"/>
                <w:color w:val="222222"/>
                <w:sz w:val="23"/>
                <w:szCs w:val="23"/>
              </w:rPr>
            </w:rPrChange>
          </w:rPr>
          <w:t>"InvariantCulture"</w:t>
        </w:r>
        <w:r w:rsidR="00680B80">
          <w:t xml:space="preserve"> </w:t>
        </w:r>
      </w:ins>
      <w:ins w:id="1359" w:author="Cox Olaf" w:date="2015-02-19T18:01:00Z">
        <w:r w:rsidR="00680B80">
          <w:t xml:space="preserve">on the other hand, </w:t>
        </w:r>
      </w:ins>
      <w:ins w:id="1360" w:author="Cox Olaf" w:date="2015-02-19T17:55:00Z">
        <w:r w:rsidR="00680B80">
          <w:t>uses a "standard" set of character orderings. This is in contrast to some specific locales, which may sort characters in different orders.</w:t>
        </w:r>
      </w:ins>
      <w:ins w:id="1361" w:author="Cox Olaf" w:date="2015-02-19T17:59:00Z">
        <w:r w:rsidR="00680B80">
          <w:br/>
          <w:t>Example: "0" &lt; "9" &lt; "a" &lt; "A" &lt; "á" &lt; "Á" &lt; "ab" &lt; "aB" &lt; "Ab" &lt; "áb" &lt; "Áb" &lt; "z" &lt; "Z".</w:t>
        </w:r>
      </w:ins>
      <w:ins w:id="1362" w:author="Cox Olaf" w:date="2015-02-19T17:55:00Z">
        <w:r w:rsidR="00680B80">
          <w:br/>
        </w:r>
      </w:ins>
    </w:p>
    <w:p w14:paraId="2B4E7D6A" w14:textId="77777777" w:rsidR="00726C79" w:rsidRDefault="0012276F" w:rsidP="0012276F">
      <w:pPr>
        <w:pStyle w:val="BodyText-RuleFirstParagraph"/>
        <w:rPr>
          <w:lang w:eastAsia="zh-CN"/>
        </w:rPr>
      </w:pPr>
      <w:r w:rsidRPr="005C68D5">
        <w:rPr>
          <w:rStyle w:val="BodyText-GuidelineID"/>
          <w:highlight w:val="yellow"/>
          <w:rPrChange w:id="1363" w:author="Cox Olaf" w:date="2015-06-09T14:01:00Z">
            <w:rPr>
              <w:rStyle w:val="BodyText-GuidelineID"/>
            </w:rPr>
          </w:rPrChange>
        </w:rPr>
        <w:t>CS/STR60</w:t>
      </w:r>
      <w:r w:rsidRPr="005C68D5">
        <w:rPr>
          <w:rStyle w:val="TextkrperZchn"/>
          <w:highlight w:val="yellow"/>
          <w:rPrChange w:id="1364" w:author="Cox Olaf" w:date="2015-06-09T14:01:00Z">
            <w:rPr>
              <w:rStyle w:val="TextkrperZchn"/>
            </w:rPr>
          </w:rPrChange>
        </w:rPr>
        <w:tab/>
      </w:r>
      <w:r w:rsidR="00AE66D1" w:rsidRPr="005C68D5">
        <w:rPr>
          <w:rStyle w:val="BodyText-PositiveGreen"/>
          <w:highlight w:val="yellow"/>
          <w:rPrChange w:id="1365" w:author="Cox Olaf" w:date="2015-06-09T14:01:00Z">
            <w:rPr>
              <w:rStyle w:val="BodyText-PositiveGreen"/>
            </w:rPr>
          </w:rPrChange>
        </w:rPr>
        <w:sym w:font="Wingdings" w:char="F0FE"/>
      </w:r>
      <w:r w:rsidR="00AE66D1" w:rsidRPr="005C68D5">
        <w:rPr>
          <w:highlight w:val="yellow"/>
          <w:rPrChange w:id="1366" w:author="Cox Olaf" w:date="2015-06-09T14:01:00Z">
            <w:rPr/>
          </w:rPrChange>
        </w:rPr>
        <w:t xml:space="preserve"> </w:t>
      </w:r>
      <w:bookmarkStart w:id="1367" w:name="OLE_LINK172"/>
      <w:bookmarkStart w:id="1368" w:name="OLE_LINK173"/>
      <w:bookmarkStart w:id="1369" w:name="OLE_LINK174"/>
      <w:r w:rsidR="00AE66D1" w:rsidRPr="005C68D5">
        <w:rPr>
          <w:rStyle w:val="BodyText-BoldAction"/>
          <w:highlight w:val="yellow"/>
          <w:rPrChange w:id="1370" w:author="Cox Olaf" w:date="2015-06-09T14:01:00Z">
            <w:rPr>
              <w:rStyle w:val="BodyText-BoldAction"/>
            </w:rPr>
          </w:rPrChange>
        </w:rPr>
        <w:t>Do</w:t>
      </w:r>
      <w:r w:rsidR="00AE66D1" w:rsidRPr="005C68D5">
        <w:rPr>
          <w:highlight w:val="yellow"/>
          <w:rPrChange w:id="1371" w:author="Cox Olaf" w:date="2015-06-09T14:01:00Z">
            <w:rPr/>
          </w:rPrChange>
        </w:rPr>
        <w:t xml:space="preserve"> </w:t>
      </w:r>
      <w:r w:rsidR="00726C79" w:rsidRPr="005C68D5">
        <w:rPr>
          <w:highlight w:val="yellow"/>
          <w:lang w:eastAsia="zh-CN"/>
          <w:rPrChange w:id="1372" w:author="Cox Olaf" w:date="2015-06-09T14:01:00Z">
            <w:rPr>
              <w:lang w:eastAsia="zh-CN"/>
            </w:rPr>
          </w:rPrChange>
        </w:rPr>
        <w:t xml:space="preserve">use an overload of </w:t>
      </w:r>
      <w:r w:rsidR="00726C79" w:rsidRPr="005C68D5">
        <w:rPr>
          <w:highlight w:val="yellow"/>
          <w:rPrChange w:id="1373" w:author="Cox Olaf" w:date="2015-06-09T14:01:00Z">
            <w:rPr/>
          </w:rPrChange>
        </w:rPr>
        <w:t xml:space="preserve">the </w:t>
      </w:r>
      <w:r w:rsidR="006A0354" w:rsidRPr="005C68D5">
        <w:rPr>
          <w:highlight w:val="yellow"/>
          <w:rPrChange w:id="1374" w:author="Cox Olaf" w:date="2015-06-09T14:01:00Z">
            <w:rPr/>
          </w:rPrChange>
        </w:rPr>
        <w:fldChar w:fldCharType="begin"/>
      </w:r>
      <w:r w:rsidR="006A0354" w:rsidRPr="005C68D5">
        <w:rPr>
          <w:highlight w:val="yellow"/>
          <w:rPrChange w:id="1375" w:author="Cox Olaf" w:date="2015-06-09T14:01:00Z">
            <w:rPr/>
          </w:rPrChange>
        </w:rPr>
        <w:instrText xml:space="preserve"> HYPERLINK "http://msdn.microsoft.com/en-us/library/system.string.equals.aspx" </w:instrText>
      </w:r>
      <w:r w:rsidR="006A0354" w:rsidRPr="005C68D5">
        <w:rPr>
          <w:highlight w:val="yellow"/>
          <w:rPrChange w:id="1376" w:author="Cox Olaf" w:date="2015-06-09T14:01:00Z">
            <w:rPr/>
          </w:rPrChange>
        </w:rPr>
        <w:fldChar w:fldCharType="separate"/>
      </w:r>
      <w:r w:rsidR="00726C79" w:rsidRPr="005C68D5">
        <w:rPr>
          <w:highlight w:val="yellow"/>
          <w:rPrChange w:id="1377" w:author="Cox Olaf" w:date="2015-06-09T14:01:00Z">
            <w:rPr/>
          </w:rPrChange>
        </w:rPr>
        <w:t>String.Equals</w:t>
      </w:r>
      <w:r w:rsidR="006A0354" w:rsidRPr="005C68D5">
        <w:rPr>
          <w:highlight w:val="yellow"/>
          <w:rPrChange w:id="1378" w:author="Cox Olaf" w:date="2015-06-09T14:01:00Z">
            <w:rPr/>
          </w:rPrChange>
        </w:rPr>
        <w:fldChar w:fldCharType="end"/>
      </w:r>
      <w:r w:rsidR="00726C79" w:rsidRPr="005C68D5">
        <w:rPr>
          <w:highlight w:val="yellow"/>
          <w:rPrChange w:id="1379" w:author="Cox Olaf" w:date="2015-06-09T14:01:00Z">
            <w:rPr/>
          </w:rPrChange>
        </w:rPr>
        <w:t xml:space="preserve"> </w:t>
      </w:r>
      <w:r w:rsidR="00726C79" w:rsidRPr="005C68D5">
        <w:rPr>
          <w:highlight w:val="yellow"/>
          <w:lang w:eastAsia="zh-CN"/>
          <w:rPrChange w:id="1380" w:author="Cox Olaf" w:date="2015-06-09T14:01:00Z">
            <w:rPr>
              <w:lang w:eastAsia="zh-CN"/>
            </w:rPr>
          </w:rPrChange>
        </w:rPr>
        <w:t>method to test whether two strings are equal.</w:t>
      </w:r>
      <w:bookmarkEnd w:id="1367"/>
      <w:bookmarkEnd w:id="1368"/>
      <w:bookmarkEnd w:id="1369"/>
      <w:r w:rsidR="00726C79" w:rsidRPr="005C68D5">
        <w:rPr>
          <w:highlight w:val="yellow"/>
          <w:lang w:eastAsia="zh-CN"/>
          <w:rPrChange w:id="1381" w:author="Cox Olaf" w:date="2015-06-09T14:01:00Z">
            <w:rPr>
              <w:lang w:eastAsia="zh-CN"/>
            </w:rPr>
          </w:rPrChange>
        </w:rPr>
        <w:t xml:space="preserve"> For example, to test if two strings are equal ignoring the case,</w:t>
      </w:r>
      <w:r w:rsidR="00726C79">
        <w:rPr>
          <w:lang w:eastAsia="zh-CN"/>
        </w:rPr>
        <w:t xml:space="preserve"> </w:t>
      </w:r>
    </w:p>
    <w:p w14:paraId="2B4E7D6B" w14:textId="77777777" w:rsidR="00726C79" w:rsidRPr="00B054EB" w:rsidRDefault="00726C79" w:rsidP="0015502B">
      <w:pPr>
        <w:pStyle w:val="BodyText-Code"/>
      </w:pPr>
      <w:r w:rsidRPr="00B054EB">
        <w:rPr>
          <w:rStyle w:val="BodyText-Code-Keywords"/>
        </w:rPr>
        <w:t>if</w:t>
      </w:r>
      <w:r w:rsidRPr="00B054EB">
        <w:t xml:space="preserve"> (str1.Equals(str2, </w:t>
      </w:r>
      <w:r w:rsidRPr="00B054EB">
        <w:rPr>
          <w:rStyle w:val="BodyText-Code-Types"/>
        </w:rPr>
        <w:t>StringComparison</w:t>
      </w:r>
      <w:r w:rsidRPr="00B054EB">
        <w:t>.OrdinalIgnoreCase))</w:t>
      </w:r>
    </w:p>
    <w:p w14:paraId="2B4E7D6C" w14:textId="77777777" w:rsidR="00726C79" w:rsidRPr="00E940D6" w:rsidRDefault="0012276F" w:rsidP="0012276F">
      <w:pPr>
        <w:pStyle w:val="BodyText-RuleFirstParagraph"/>
        <w:rPr>
          <w:lang w:eastAsia="zh-CN"/>
        </w:rPr>
      </w:pPr>
      <w:r>
        <w:rPr>
          <w:rStyle w:val="BodyText-GuidelineID"/>
        </w:rPr>
        <w:t>CS/STR70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sidRPr="00E940D6">
        <w:rPr>
          <w:lang w:eastAsia="zh-CN"/>
        </w:rPr>
        <w:t xml:space="preserve">use an overload of </w:t>
      </w:r>
      <w:r w:rsidR="00726C79" w:rsidRPr="0012276F">
        <w:t>the String.</w:t>
      </w:r>
      <w:hyperlink r:id="rId22" w:history="1">
        <w:r w:rsidR="00726C79" w:rsidRPr="0012276F">
          <w:t>Compare</w:t>
        </w:r>
      </w:hyperlink>
      <w:r w:rsidR="00726C79" w:rsidRPr="0012276F">
        <w:t xml:space="preserve"> or </w:t>
      </w:r>
      <w:hyperlink r:id="rId23" w:history="1">
        <w:r w:rsidR="00726C79" w:rsidRPr="0012276F">
          <w:t>CompareTo</w:t>
        </w:r>
      </w:hyperlink>
      <w:r w:rsidR="00726C79" w:rsidRPr="0012276F">
        <w:t xml:space="preserve"> method and test for a return value of zero to determine whether two strings are equal. They are</w:t>
      </w:r>
      <w:r w:rsidR="00726C79">
        <w:rPr>
          <w:lang w:eastAsia="zh-CN"/>
        </w:rPr>
        <w:t xml:space="preserve"> used to sort strings, </w:t>
      </w:r>
      <w:r w:rsidR="00726C79" w:rsidRPr="00CE399D">
        <w:rPr>
          <w:lang w:eastAsia="zh-CN"/>
        </w:rPr>
        <w:t>not to check for equality</w:t>
      </w:r>
      <w:r w:rsidR="00726C79">
        <w:rPr>
          <w:lang w:eastAsia="zh-CN"/>
        </w:rPr>
        <w:t>.</w:t>
      </w:r>
    </w:p>
    <w:p w14:paraId="2B4E7D6D" w14:textId="77777777" w:rsidR="00726C79" w:rsidRDefault="0012276F" w:rsidP="0012276F">
      <w:pPr>
        <w:pStyle w:val="BodyText-RuleFirstParagraph"/>
        <w:rPr>
          <w:lang w:eastAsia="zh-CN"/>
        </w:rPr>
      </w:pPr>
      <w:r>
        <w:rPr>
          <w:rStyle w:val="BodyText-GuidelineID"/>
        </w:rPr>
        <w:t>CS/STR80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Pr>
          <w:lang w:eastAsia="zh-CN"/>
        </w:rPr>
        <w:t>u</w:t>
      </w:r>
      <w:r w:rsidR="00726C79" w:rsidRPr="00E940D6">
        <w:rPr>
          <w:lang w:eastAsia="zh-CN"/>
        </w:rPr>
        <w:t xml:space="preserve">se the </w:t>
      </w:r>
      <w:hyperlink r:id="rId24" w:history="1">
        <w:r w:rsidR="00726C79" w:rsidRPr="0012276F">
          <w:t>String.ToUpperInvariant</w:t>
        </w:r>
      </w:hyperlink>
      <w:r w:rsidR="00726C79" w:rsidRPr="0012276F">
        <w:t xml:space="preserve"> method instead of the </w:t>
      </w:r>
      <w:hyperlink r:id="rId25" w:history="1">
        <w:r w:rsidR="00726C79" w:rsidRPr="0012276F">
          <w:t>String.</w:t>
        </w:r>
        <w:bookmarkStart w:id="1382" w:name="OLE_LINK160"/>
        <w:bookmarkStart w:id="1383" w:name="OLE_LINK161"/>
        <w:r w:rsidR="00726C79" w:rsidRPr="0012276F">
          <w:t>ToLowerInvariant</w:t>
        </w:r>
        <w:bookmarkEnd w:id="1382"/>
        <w:bookmarkEnd w:id="1383"/>
      </w:hyperlink>
      <w:r w:rsidR="00726C79" w:rsidRPr="0012276F">
        <w:t xml:space="preserve"> method when you normalize strings for co</w:t>
      </w:r>
      <w:r w:rsidR="00726C79">
        <w:rPr>
          <w:lang w:eastAsia="zh-CN"/>
        </w:rPr>
        <w:t>mparison.</w:t>
      </w:r>
    </w:p>
    <w:p w14:paraId="2B4E7D6E" w14:textId="77777777" w:rsidR="00726C79" w:rsidRDefault="00726C79" w:rsidP="009060ED">
      <w:pPr>
        <w:pStyle w:val="berschrift2"/>
        <w:rPr>
          <w:lang w:eastAsia="zh-CN"/>
        </w:rPr>
      </w:pPr>
      <w:bookmarkStart w:id="1384" w:name="_Toc401752058"/>
      <w:bookmarkStart w:id="1385" w:name="_Ref401793034"/>
      <w:bookmarkStart w:id="1386" w:name="_Ref401793465"/>
      <w:r>
        <w:rPr>
          <w:rFonts w:hint="eastAsia"/>
          <w:lang w:eastAsia="zh-CN"/>
        </w:rPr>
        <w:t xml:space="preserve">Arrays and </w:t>
      </w:r>
      <w:r w:rsidRPr="009060ED">
        <w:rPr>
          <w:rFonts w:hint="eastAsia"/>
        </w:rPr>
        <w:t>Collections</w:t>
      </w:r>
      <w:bookmarkEnd w:id="1384"/>
      <w:bookmarkEnd w:id="1385"/>
      <w:bookmarkEnd w:id="1386"/>
    </w:p>
    <w:p w14:paraId="2B4E7D6F" w14:textId="77777777" w:rsidR="00726C79" w:rsidRDefault="00A3209E" w:rsidP="00FE3A33">
      <w:pPr>
        <w:pStyle w:val="BodyText-RuleFirstParagraph"/>
      </w:pPr>
      <w:r>
        <w:rPr>
          <w:rStyle w:val="BodyText-GuidelineID"/>
        </w:rPr>
        <w:t>CS/AC</w:t>
      </w:r>
      <w:r w:rsidR="00FE3A33">
        <w:rPr>
          <w:rStyle w:val="BodyText-GuidelineID"/>
        </w:rPr>
        <w:t>10</w:t>
      </w:r>
      <w:r w:rsidR="00FE3A33" w:rsidRPr="0055287F">
        <w:rPr>
          <w:rStyle w:val="TextkrperZchn"/>
        </w:rPr>
        <w:tab/>
      </w:r>
      <w:r w:rsidR="0030733D" w:rsidRPr="005B7E5C">
        <w:rPr>
          <w:rStyle w:val="BodyText-PositiveGreen"/>
        </w:rPr>
        <w:sym w:font="Wingdings" w:char="F0FE"/>
      </w:r>
      <w:r w:rsidR="0030733D" w:rsidRPr="0030733D">
        <w:rPr>
          <w:rFonts w:hint="eastAsia"/>
        </w:rPr>
        <w:t xml:space="preserve"> </w:t>
      </w:r>
      <w:r w:rsidR="0030733D" w:rsidRPr="005B7E5C">
        <w:rPr>
          <w:rStyle w:val="BodyText-BoldAction"/>
          <w:rFonts w:hint="eastAsia"/>
        </w:rPr>
        <w:t>You</w:t>
      </w:r>
      <w:r w:rsidR="0030733D" w:rsidRPr="0030733D">
        <w:rPr>
          <w:rFonts w:hint="eastAsia"/>
        </w:rPr>
        <w:t xml:space="preserve"> </w:t>
      </w:r>
      <w:r w:rsidR="0030733D" w:rsidRPr="005B7E5C">
        <w:rPr>
          <w:rStyle w:val="BodyText-BoldAction"/>
          <w:rFonts w:hint="eastAsia"/>
        </w:rPr>
        <w:t>should</w:t>
      </w:r>
      <w:r w:rsidR="0030733D" w:rsidRPr="007F5D6B">
        <w:t xml:space="preserve"> </w:t>
      </w:r>
      <w:r w:rsidR="00726C79" w:rsidRPr="00FB655C">
        <w:rPr>
          <w:lang w:eastAsia="zh-CN"/>
        </w:rPr>
        <w:t xml:space="preserve">use </w:t>
      </w:r>
      <w:r w:rsidR="00726C79" w:rsidRPr="003764D6">
        <w:rPr>
          <w:lang w:eastAsia="zh-CN"/>
        </w:rPr>
        <w:t>arrays</w:t>
      </w:r>
      <w:r w:rsidR="00726C79">
        <w:rPr>
          <w:lang w:eastAsia="zh-CN"/>
        </w:rPr>
        <w:t xml:space="preserve"> in low-level functions to minimize memory consumption and maximize performance. In public interfaces, do</w:t>
      </w:r>
      <w:r w:rsidR="00726C79" w:rsidRPr="00F53DF0">
        <w:rPr>
          <w:lang w:eastAsia="zh-CN"/>
        </w:rPr>
        <w:t xml:space="preserve"> prefer collections over arrays.</w:t>
      </w:r>
      <w:r w:rsidR="00726C79" w:rsidRPr="001F33EB">
        <w:t xml:space="preserve"> </w:t>
      </w:r>
    </w:p>
    <w:p w14:paraId="2B4E7D70" w14:textId="77777777" w:rsidR="00726C79" w:rsidRDefault="00726C79" w:rsidP="00FE3F2B">
      <w:pPr>
        <w:pStyle w:val="Textkrper"/>
        <w:rPr>
          <w:lang w:eastAsia="zh-CN"/>
        </w:rPr>
      </w:pPr>
      <w:r>
        <w:rPr>
          <w:lang w:eastAsia="zh-CN"/>
        </w:rPr>
        <w:lastRenderedPageBreak/>
        <w:t>Collections provide more control over contents, can evolve over time, and are more usable. In addition, using arrays for read-only scenarios is discouraged as the cost of cloning the array is prohibitive.</w:t>
      </w:r>
    </w:p>
    <w:p w14:paraId="2B4E7D71" w14:textId="77777777" w:rsidR="00726C79" w:rsidRDefault="00726C79" w:rsidP="00FE3F2B">
      <w:pPr>
        <w:pStyle w:val="Textkrper"/>
        <w:rPr>
          <w:lang w:eastAsia="zh-CN"/>
        </w:rPr>
      </w:pPr>
      <w:r>
        <w:rPr>
          <w:lang w:eastAsia="zh-CN"/>
        </w:rPr>
        <w:t>However, if you are targeting more skilled developers and usability is less of a concern, it might be better to use arrays for read-write scenarios. Arrays have a smaller memory footprint, which helps reduce the working set, and access to elements in an array is faster as it is optimized by the runtime.</w:t>
      </w:r>
    </w:p>
    <w:p w14:paraId="2B4E7D72" w14:textId="77777777" w:rsidR="00726C79" w:rsidRDefault="00A3209E" w:rsidP="00FE3A33">
      <w:pPr>
        <w:pStyle w:val="BodyText-RuleFirstParagraph"/>
        <w:rPr>
          <w:lang w:eastAsia="zh-CN"/>
        </w:rPr>
      </w:pPr>
      <w:r>
        <w:rPr>
          <w:rStyle w:val="BodyText-GuidelineID"/>
        </w:rPr>
        <w:t>CS/AC</w:t>
      </w:r>
      <w:r w:rsidR="00FE3A33">
        <w:rPr>
          <w:rStyle w:val="BodyText-GuidelineID"/>
        </w:rPr>
        <w:t>20</w:t>
      </w:r>
      <w:r w:rsidR="00FE3A33"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sidRPr="00931158">
        <w:rPr>
          <w:lang w:eastAsia="zh-CN"/>
        </w:rPr>
        <w:t>use read-only array fields. The field itself is read-only and can’t be changed, but elements in the array can be changed.</w:t>
      </w:r>
      <w:r w:rsidR="00726C79">
        <w:rPr>
          <w:rFonts w:hint="eastAsia"/>
          <w:lang w:eastAsia="zh-CN"/>
        </w:rPr>
        <w:t xml:space="preserve"> </w:t>
      </w:r>
      <w:r w:rsidR="00726C79" w:rsidRPr="00380576">
        <w:rPr>
          <w:lang w:eastAsia="zh-CN"/>
        </w:rPr>
        <w:t>This example demonstrates the pitfalls of using read-only array fields:</w:t>
      </w:r>
    </w:p>
    <w:p w14:paraId="2B4E7D73" w14:textId="77777777" w:rsidR="00726C79" w:rsidRDefault="00726C79" w:rsidP="00A77CC6">
      <w:pPr>
        <w:pStyle w:val="BodyText-LocalHeader-BadCode"/>
        <w:rPr>
          <w:lang w:eastAsia="zh-CN"/>
        </w:rPr>
      </w:pPr>
      <w:r>
        <w:rPr>
          <w:rFonts w:hint="eastAsia"/>
          <w:lang w:eastAsia="zh-CN"/>
        </w:rPr>
        <w:t>Bad</w:t>
      </w:r>
      <w:r w:rsidRPr="00380576">
        <w:rPr>
          <w:rFonts w:hint="eastAsia"/>
        </w:rPr>
        <w:t>:</w:t>
      </w:r>
      <w:r w:rsidRPr="00380576">
        <w:rPr>
          <w:rFonts w:hint="eastAsia"/>
          <w:lang w:eastAsia="zh-CN"/>
        </w:rPr>
        <w:t xml:space="preserve"> </w:t>
      </w:r>
    </w:p>
    <w:p w14:paraId="2B4E7D74" w14:textId="77777777" w:rsidR="00726C79" w:rsidRPr="00815BA6" w:rsidRDefault="00726C79" w:rsidP="0015502B">
      <w:pPr>
        <w:pStyle w:val="BodyText-Code"/>
        <w:rPr>
          <w:lang w:eastAsia="zh-CN"/>
        </w:rPr>
      </w:pPr>
      <w:r w:rsidRPr="00B054EB">
        <w:rPr>
          <w:rStyle w:val="BodyText-Code-Keywords"/>
        </w:rPr>
        <w:t>public</w:t>
      </w:r>
      <w:r w:rsidRPr="00815BA6">
        <w:t xml:space="preserve"> </w:t>
      </w:r>
      <w:r w:rsidRPr="00B054EB">
        <w:rPr>
          <w:rStyle w:val="BodyText-Code-Keywords"/>
        </w:rPr>
        <w:t>static</w:t>
      </w:r>
      <w:r w:rsidRPr="00815BA6">
        <w:t xml:space="preserve"> </w:t>
      </w:r>
      <w:r w:rsidRPr="00B054EB">
        <w:rPr>
          <w:rStyle w:val="BodyText-Code-Keywords"/>
        </w:rPr>
        <w:t>readonly</w:t>
      </w:r>
      <w:r w:rsidRPr="00815BA6">
        <w:t xml:space="preserve"> </w:t>
      </w:r>
      <w:r w:rsidRPr="00B054EB">
        <w:rPr>
          <w:rStyle w:val="BodyText-Code-Keywords"/>
        </w:rPr>
        <w:t>char</w:t>
      </w:r>
      <w:r w:rsidRPr="00815BA6">
        <w:t xml:space="preserve">[] InvalidPathChars = { </w:t>
      </w:r>
      <w:r w:rsidRPr="00B054EB">
        <w:rPr>
          <w:rStyle w:val="BodyText-Code-Strings"/>
        </w:rPr>
        <w:t>'\"'</w:t>
      </w:r>
      <w:r w:rsidRPr="00815BA6">
        <w:t xml:space="preserve">, </w:t>
      </w:r>
      <w:r w:rsidRPr="00B054EB">
        <w:rPr>
          <w:rStyle w:val="BodyText-Code-Strings"/>
        </w:rPr>
        <w:t>'&lt;'</w:t>
      </w:r>
      <w:r w:rsidRPr="00815BA6">
        <w:t xml:space="preserve">, </w:t>
      </w:r>
      <w:r w:rsidRPr="00B054EB">
        <w:rPr>
          <w:rStyle w:val="BodyText-Code-Strings"/>
        </w:rPr>
        <w:t>'&gt;'</w:t>
      </w:r>
      <w:r w:rsidRPr="00815BA6">
        <w:t xml:space="preserve">, </w:t>
      </w:r>
      <w:r w:rsidRPr="00B054EB">
        <w:rPr>
          <w:rStyle w:val="BodyText-Code-Strings"/>
        </w:rPr>
        <w:t>'|'</w:t>
      </w:r>
      <w:r w:rsidRPr="00815BA6">
        <w:t>};</w:t>
      </w:r>
    </w:p>
    <w:p w14:paraId="2B4E7D75" w14:textId="77777777" w:rsidR="00726C79" w:rsidRDefault="00726C79" w:rsidP="00FE3F2B">
      <w:pPr>
        <w:pStyle w:val="Textkrper"/>
        <w:rPr>
          <w:lang w:eastAsia="zh-CN"/>
        </w:rPr>
      </w:pPr>
      <w:r w:rsidRPr="00CA6123">
        <w:rPr>
          <w:lang w:eastAsia="zh-CN"/>
        </w:rPr>
        <w:t>This allows callers to change the values in the array as follows:</w:t>
      </w:r>
    </w:p>
    <w:p w14:paraId="2B4E7D76" w14:textId="77777777" w:rsidR="00726C79" w:rsidRPr="00815BA6" w:rsidRDefault="00726C79" w:rsidP="0015502B">
      <w:pPr>
        <w:pStyle w:val="BodyText-Code"/>
        <w:rPr>
          <w:lang w:eastAsia="zh-CN"/>
        </w:rPr>
      </w:pPr>
      <w:r w:rsidRPr="00815BA6">
        <w:t xml:space="preserve">InvalidPathChars[0] = </w:t>
      </w:r>
      <w:r w:rsidRPr="00B054EB">
        <w:rPr>
          <w:rStyle w:val="BodyText-Code-Strings"/>
        </w:rPr>
        <w:t>'A'</w:t>
      </w:r>
      <w:r w:rsidRPr="00815BA6">
        <w:t>;</w:t>
      </w:r>
    </w:p>
    <w:p w14:paraId="2B4E7D77" w14:textId="77777777" w:rsidR="00726C79" w:rsidRDefault="00726C79" w:rsidP="00FE3F2B">
      <w:pPr>
        <w:pStyle w:val="Textkrper"/>
        <w:rPr>
          <w:lang w:eastAsia="zh-CN"/>
        </w:rPr>
      </w:pPr>
      <w:r w:rsidRPr="006908D4">
        <w:rPr>
          <w:lang w:eastAsia="zh-CN"/>
        </w:rPr>
        <w:t>Instead, you can use either a read-only collection (only if the items are immutable) or clone the array before returning it.</w:t>
      </w:r>
      <w:r>
        <w:rPr>
          <w:lang w:eastAsia="zh-CN"/>
        </w:rPr>
        <w:t xml:space="preserve"> However, the </w:t>
      </w:r>
      <w:r w:rsidRPr="001F33EB">
        <w:rPr>
          <w:lang w:eastAsia="zh-CN"/>
        </w:rPr>
        <w:t xml:space="preserve">cost of cloning the array </w:t>
      </w:r>
      <w:r>
        <w:rPr>
          <w:lang w:eastAsia="zh-CN"/>
        </w:rPr>
        <w:t>may be</w:t>
      </w:r>
      <w:r w:rsidRPr="001F33EB">
        <w:rPr>
          <w:lang w:eastAsia="zh-CN"/>
        </w:rPr>
        <w:t xml:space="preserve"> prohibitive</w:t>
      </w:r>
      <w:r>
        <w:rPr>
          <w:lang w:eastAsia="zh-CN"/>
        </w:rPr>
        <w:t>.</w:t>
      </w:r>
    </w:p>
    <w:p w14:paraId="2B4E7D78" w14:textId="77777777" w:rsidR="00726C79" w:rsidRPr="00815BA6" w:rsidRDefault="00726C79" w:rsidP="0015502B">
      <w:pPr>
        <w:pStyle w:val="BodyText-Code"/>
      </w:pPr>
      <w:r w:rsidRPr="00B054EB">
        <w:rPr>
          <w:rStyle w:val="BodyText-Code-Keywords"/>
        </w:rPr>
        <w:t>public</w:t>
      </w:r>
      <w:r w:rsidRPr="00815BA6">
        <w:t xml:space="preserve"> </w:t>
      </w:r>
      <w:r w:rsidRPr="00B054EB">
        <w:rPr>
          <w:rStyle w:val="BodyText-Code-Keywords"/>
        </w:rPr>
        <w:t>static</w:t>
      </w:r>
      <w:r w:rsidRPr="00815BA6">
        <w:t xml:space="preserve"> ReadOnlyCollection&lt;</w:t>
      </w:r>
      <w:r w:rsidRPr="00B054EB">
        <w:rPr>
          <w:rStyle w:val="BodyText-Code-Keywords"/>
        </w:rPr>
        <w:t>char</w:t>
      </w:r>
      <w:r w:rsidRPr="00815BA6">
        <w:t>&gt; GetInvalidPathChars()</w:t>
      </w:r>
    </w:p>
    <w:p w14:paraId="2B4E7D79" w14:textId="77777777" w:rsidR="00726C79" w:rsidRPr="00815BA6" w:rsidRDefault="00726C79" w:rsidP="0015502B">
      <w:pPr>
        <w:pStyle w:val="BodyText-Code"/>
      </w:pPr>
      <w:r w:rsidRPr="00815BA6">
        <w:t>{</w:t>
      </w:r>
    </w:p>
    <w:p w14:paraId="2B4E7D7A" w14:textId="77777777" w:rsidR="00726C79" w:rsidRPr="00815BA6" w:rsidRDefault="00726C79" w:rsidP="0015502B">
      <w:pPr>
        <w:pStyle w:val="BodyText-Code"/>
      </w:pPr>
      <w:r w:rsidRPr="00815BA6">
        <w:t xml:space="preserve">    </w:t>
      </w:r>
      <w:r w:rsidRPr="00B054EB">
        <w:rPr>
          <w:rStyle w:val="BodyText-Code-Keywords"/>
        </w:rPr>
        <w:t>return</w:t>
      </w:r>
      <w:r w:rsidRPr="00815BA6">
        <w:t xml:space="preserve"> Array.AsReadOnly(badChars); </w:t>
      </w:r>
    </w:p>
    <w:p w14:paraId="2B4E7D7B" w14:textId="77777777" w:rsidR="00726C79" w:rsidRPr="00815BA6" w:rsidRDefault="00726C79" w:rsidP="0015502B">
      <w:pPr>
        <w:pStyle w:val="BodyText-Code"/>
      </w:pPr>
      <w:r w:rsidRPr="00815BA6">
        <w:t>}</w:t>
      </w:r>
    </w:p>
    <w:p w14:paraId="2B4E7D7C" w14:textId="77777777" w:rsidR="00726C79" w:rsidRPr="00815BA6" w:rsidRDefault="00726C79" w:rsidP="0015502B">
      <w:pPr>
        <w:pStyle w:val="BodyText-Code"/>
      </w:pPr>
    </w:p>
    <w:p w14:paraId="2B4E7D7D" w14:textId="77777777" w:rsidR="00726C79" w:rsidRPr="00815BA6" w:rsidRDefault="00726C79" w:rsidP="0015502B">
      <w:pPr>
        <w:pStyle w:val="BodyText-Code"/>
      </w:pPr>
      <w:r w:rsidRPr="00B054EB">
        <w:rPr>
          <w:rStyle w:val="BodyText-Code-Keywords"/>
        </w:rPr>
        <w:t>public</w:t>
      </w:r>
      <w:r w:rsidRPr="00815BA6">
        <w:t xml:space="preserve"> </w:t>
      </w:r>
      <w:r w:rsidRPr="00B054EB">
        <w:rPr>
          <w:rStyle w:val="BodyText-Code-Keywords"/>
        </w:rPr>
        <w:t>static</w:t>
      </w:r>
      <w:r w:rsidRPr="00815BA6">
        <w:t xml:space="preserve"> </w:t>
      </w:r>
      <w:r w:rsidRPr="00B054EB">
        <w:rPr>
          <w:rStyle w:val="BodyText-Code-Keywords"/>
        </w:rPr>
        <w:t>char</w:t>
      </w:r>
      <w:r w:rsidRPr="00815BA6">
        <w:t>[] GetInvalidPathChars()</w:t>
      </w:r>
    </w:p>
    <w:p w14:paraId="2B4E7D7E" w14:textId="77777777" w:rsidR="00726C79" w:rsidRPr="00815BA6" w:rsidRDefault="00726C79" w:rsidP="0015502B">
      <w:pPr>
        <w:pStyle w:val="BodyText-Code"/>
      </w:pPr>
      <w:r w:rsidRPr="00815BA6">
        <w:t>{</w:t>
      </w:r>
    </w:p>
    <w:p w14:paraId="2B4E7D7F" w14:textId="77777777" w:rsidR="00726C79" w:rsidRPr="00815BA6" w:rsidRDefault="00726C79" w:rsidP="0015502B">
      <w:pPr>
        <w:pStyle w:val="BodyText-Code"/>
      </w:pPr>
      <w:r w:rsidRPr="00815BA6">
        <w:t xml:space="preserve">    </w:t>
      </w:r>
      <w:r w:rsidRPr="00B054EB">
        <w:rPr>
          <w:rStyle w:val="BodyText-Code-Keywords"/>
        </w:rPr>
        <w:t>return</w:t>
      </w:r>
      <w:r w:rsidRPr="00815BA6">
        <w:t xml:space="preserve"> (</w:t>
      </w:r>
      <w:r w:rsidRPr="00B054EB">
        <w:rPr>
          <w:rStyle w:val="BodyText-Code-Keywords"/>
        </w:rPr>
        <w:t>char</w:t>
      </w:r>
      <w:r w:rsidRPr="00815BA6">
        <w:t>[])badChars.Clone();</w:t>
      </w:r>
    </w:p>
    <w:p w14:paraId="2B4E7D80" w14:textId="77777777" w:rsidR="00726C79" w:rsidRPr="00815BA6" w:rsidRDefault="00726C79" w:rsidP="0015502B">
      <w:pPr>
        <w:pStyle w:val="BodyText-Code"/>
        <w:rPr>
          <w:lang w:eastAsia="zh-CN"/>
        </w:rPr>
      </w:pPr>
      <w:r w:rsidRPr="00815BA6">
        <w:t>}</w:t>
      </w:r>
    </w:p>
    <w:p w14:paraId="2B4E7D81" w14:textId="77777777" w:rsidR="00726C79" w:rsidRDefault="00A3209E" w:rsidP="00FE3A33">
      <w:pPr>
        <w:pStyle w:val="BodyText-RuleFirstParagraph"/>
        <w:rPr>
          <w:lang w:eastAsia="zh-CN"/>
        </w:rPr>
      </w:pPr>
      <w:r>
        <w:rPr>
          <w:rStyle w:val="BodyText-GuidelineID"/>
        </w:rPr>
        <w:t>CS/AC</w:t>
      </w:r>
      <w:r w:rsidR="00FE3A33">
        <w:rPr>
          <w:rStyle w:val="BodyText-GuidelineID"/>
        </w:rPr>
        <w:t>30</w:t>
      </w:r>
      <w:r w:rsidR="00FE3A33" w:rsidRPr="0055287F">
        <w:rPr>
          <w:rStyle w:val="TextkrperZchn"/>
        </w:rPr>
        <w:tab/>
      </w:r>
      <w:r w:rsidR="0030733D" w:rsidRPr="005B7E5C">
        <w:rPr>
          <w:rStyle w:val="BodyText-PositiveGreen"/>
        </w:rPr>
        <w:sym w:font="Wingdings" w:char="F0FE"/>
      </w:r>
      <w:r w:rsidR="0030733D" w:rsidRPr="0030733D">
        <w:rPr>
          <w:rFonts w:hint="eastAsia"/>
        </w:rPr>
        <w:t xml:space="preserve"> </w:t>
      </w:r>
      <w:r w:rsidR="0030733D" w:rsidRPr="005B7E5C">
        <w:rPr>
          <w:rStyle w:val="BodyText-BoldAction"/>
          <w:rFonts w:hint="eastAsia"/>
        </w:rPr>
        <w:t>You</w:t>
      </w:r>
      <w:r w:rsidR="0030733D" w:rsidRPr="0030733D">
        <w:rPr>
          <w:rFonts w:hint="eastAsia"/>
        </w:rPr>
        <w:t xml:space="preserve"> </w:t>
      </w:r>
      <w:del w:id="1387" w:author="Cox Olaf" w:date="2015-01-20T14:55:00Z">
        <w:r w:rsidR="0030733D" w:rsidRPr="005B7E5C" w:rsidDel="0028693D">
          <w:rPr>
            <w:rStyle w:val="BodyText-BoldAction"/>
            <w:rFonts w:hint="eastAsia"/>
          </w:rPr>
          <w:delText>should</w:delText>
        </w:r>
        <w:r w:rsidR="0030733D" w:rsidRPr="007F5D6B" w:rsidDel="0028693D">
          <w:delText xml:space="preserve"> </w:delText>
        </w:r>
      </w:del>
      <w:ins w:id="1388" w:author="Cox Olaf" w:date="2015-01-20T14:55:00Z">
        <w:r w:rsidR="0028693D">
          <w:rPr>
            <w:rStyle w:val="BodyText-BoldAction"/>
          </w:rPr>
          <w:t>must</w:t>
        </w:r>
        <w:r w:rsidR="0028693D" w:rsidRPr="007F5D6B">
          <w:t xml:space="preserve"> </w:t>
        </w:r>
      </w:ins>
      <w:r w:rsidR="00726C79">
        <w:rPr>
          <w:rFonts w:hint="eastAsia"/>
          <w:lang w:eastAsia="zh-CN"/>
        </w:rPr>
        <w:t>use</w:t>
      </w:r>
      <w:r w:rsidR="00726C79" w:rsidRPr="0037155A">
        <w:rPr>
          <w:lang w:eastAsia="zh-CN"/>
        </w:rPr>
        <w:t xml:space="preserve"> jagged arrays instead of multidimensional arrays</w:t>
      </w:r>
      <w:r w:rsidR="00726C79">
        <w:rPr>
          <w:rFonts w:hint="eastAsia"/>
          <w:lang w:eastAsia="zh-CN"/>
        </w:rPr>
        <w:t>.</w:t>
      </w:r>
      <w:r w:rsidR="00726C79" w:rsidRPr="005C3851">
        <w:t xml:space="preserve"> </w:t>
      </w:r>
      <w:r w:rsidR="00726C79" w:rsidRPr="005C3851">
        <w:rPr>
          <w:lang w:eastAsia="zh-CN"/>
        </w:rPr>
        <w:t>A jagged array is an array with elements that are also arrays. The arrays that make up the elements can be of different sizes, leading to less wasted space for some sets of data (e.g., sparse matrix), as compared to multidimensional arrays. Furthermore, the CLR optimizes index operations on jagged arrays, so they might exhibit better runtime performance in some scenarios.</w:t>
      </w:r>
    </w:p>
    <w:p w14:paraId="2B4E7D82" w14:textId="77777777" w:rsidR="00726C79" w:rsidRPr="00B054EB" w:rsidRDefault="00726C79" w:rsidP="0015502B">
      <w:pPr>
        <w:pStyle w:val="BodyText-Code"/>
        <w:rPr>
          <w:rStyle w:val="BodyText-Code-Comments"/>
        </w:rPr>
      </w:pPr>
      <w:r w:rsidRPr="00B054EB">
        <w:rPr>
          <w:rStyle w:val="BodyText-Code-Comments"/>
        </w:rPr>
        <w:t xml:space="preserve">// Jagged arrays </w:t>
      </w:r>
    </w:p>
    <w:p w14:paraId="2B4E7D83" w14:textId="77777777" w:rsidR="00726C79" w:rsidRPr="00815BA6" w:rsidRDefault="00726C79" w:rsidP="0015502B">
      <w:pPr>
        <w:pStyle w:val="BodyText-Code"/>
      </w:pPr>
      <w:r w:rsidRPr="00B054EB">
        <w:rPr>
          <w:rStyle w:val="BodyText-Code-Keywords"/>
        </w:rPr>
        <w:t>int</w:t>
      </w:r>
      <w:r w:rsidRPr="00815BA6">
        <w:t xml:space="preserve">[][] jaggedArray = </w:t>
      </w:r>
    </w:p>
    <w:p w14:paraId="2B4E7D84" w14:textId="77777777" w:rsidR="00726C79" w:rsidRPr="00815BA6" w:rsidRDefault="00726C79" w:rsidP="0015502B">
      <w:pPr>
        <w:pStyle w:val="BodyText-Code"/>
      </w:pPr>
      <w:r w:rsidRPr="00815BA6">
        <w:t>{</w:t>
      </w:r>
    </w:p>
    <w:p w14:paraId="2B4E7D85" w14:textId="77777777" w:rsidR="00726C79" w:rsidRPr="00815BA6" w:rsidRDefault="00726C79" w:rsidP="0015502B">
      <w:pPr>
        <w:pStyle w:val="BodyText-Code"/>
      </w:pPr>
      <w:r w:rsidRPr="00815BA6">
        <w:t xml:space="preserve">    </w:t>
      </w:r>
      <w:r w:rsidRPr="00B054EB">
        <w:rPr>
          <w:rStyle w:val="BodyText-Code-Keywords"/>
        </w:rPr>
        <w:t>new</w:t>
      </w:r>
      <w:r w:rsidRPr="00815BA6">
        <w:t xml:space="preserve"> </w:t>
      </w:r>
      <w:r w:rsidRPr="00B054EB">
        <w:rPr>
          <w:rStyle w:val="BodyText-Code-Keywords"/>
        </w:rPr>
        <w:t>int</w:t>
      </w:r>
      <w:r w:rsidRPr="00815BA6">
        <w:t>[] {1,</w:t>
      </w:r>
      <w:r w:rsidRPr="00815BA6">
        <w:rPr>
          <w:lang w:eastAsia="zh-CN"/>
        </w:rPr>
        <w:t xml:space="preserve"> </w:t>
      </w:r>
      <w:r w:rsidRPr="00815BA6">
        <w:t>2,</w:t>
      </w:r>
      <w:r w:rsidRPr="00815BA6">
        <w:rPr>
          <w:lang w:eastAsia="zh-CN"/>
        </w:rPr>
        <w:t xml:space="preserve"> </w:t>
      </w:r>
      <w:r w:rsidRPr="00815BA6">
        <w:t>3,</w:t>
      </w:r>
      <w:r w:rsidRPr="00815BA6">
        <w:rPr>
          <w:lang w:eastAsia="zh-CN"/>
        </w:rPr>
        <w:t xml:space="preserve"> </w:t>
      </w:r>
      <w:r w:rsidRPr="00815BA6">
        <w:t>4},</w:t>
      </w:r>
    </w:p>
    <w:p w14:paraId="2B4E7D86" w14:textId="77777777" w:rsidR="00726C79" w:rsidRPr="00815BA6" w:rsidRDefault="00726C79" w:rsidP="0015502B">
      <w:pPr>
        <w:pStyle w:val="BodyText-Code"/>
      </w:pPr>
      <w:r w:rsidRPr="00815BA6">
        <w:t xml:space="preserve">    </w:t>
      </w:r>
      <w:r w:rsidRPr="00B054EB">
        <w:rPr>
          <w:rStyle w:val="BodyText-Code-Keywords"/>
        </w:rPr>
        <w:t>new</w:t>
      </w:r>
      <w:r w:rsidRPr="00815BA6">
        <w:t xml:space="preserve"> </w:t>
      </w:r>
      <w:r w:rsidRPr="00B054EB">
        <w:rPr>
          <w:rStyle w:val="BodyText-Code-Keywords"/>
        </w:rPr>
        <w:t>int</w:t>
      </w:r>
      <w:r w:rsidRPr="00815BA6">
        <w:t>[] {5,</w:t>
      </w:r>
      <w:r w:rsidRPr="00815BA6">
        <w:rPr>
          <w:lang w:eastAsia="zh-CN"/>
        </w:rPr>
        <w:t xml:space="preserve"> </w:t>
      </w:r>
      <w:r w:rsidRPr="00815BA6">
        <w:t>6,</w:t>
      </w:r>
      <w:r w:rsidRPr="00815BA6">
        <w:rPr>
          <w:lang w:eastAsia="zh-CN"/>
        </w:rPr>
        <w:t xml:space="preserve"> </w:t>
      </w:r>
      <w:r w:rsidRPr="00815BA6">
        <w:t>7},</w:t>
      </w:r>
    </w:p>
    <w:p w14:paraId="2B4E7D87" w14:textId="77777777" w:rsidR="00726C79" w:rsidRPr="00815BA6" w:rsidRDefault="00726C79" w:rsidP="0015502B">
      <w:pPr>
        <w:pStyle w:val="BodyText-Code"/>
      </w:pPr>
      <w:r w:rsidRPr="00815BA6">
        <w:t xml:space="preserve">    </w:t>
      </w:r>
      <w:r w:rsidRPr="00B054EB">
        <w:rPr>
          <w:rStyle w:val="BodyText-Code-Keywords"/>
        </w:rPr>
        <w:t>new</w:t>
      </w:r>
      <w:r w:rsidRPr="00815BA6">
        <w:t xml:space="preserve"> </w:t>
      </w:r>
      <w:r w:rsidRPr="00B054EB">
        <w:rPr>
          <w:rStyle w:val="BodyText-Code-Keywords"/>
        </w:rPr>
        <w:t>int</w:t>
      </w:r>
      <w:r w:rsidRPr="00815BA6">
        <w:t>[] {8},</w:t>
      </w:r>
    </w:p>
    <w:p w14:paraId="2B4E7D88" w14:textId="77777777" w:rsidR="00726C79" w:rsidRPr="00815BA6" w:rsidRDefault="00726C79" w:rsidP="0015502B">
      <w:pPr>
        <w:pStyle w:val="BodyText-Code"/>
      </w:pPr>
      <w:r w:rsidRPr="00815BA6">
        <w:t xml:space="preserve">    </w:t>
      </w:r>
      <w:r w:rsidRPr="00B054EB">
        <w:rPr>
          <w:rStyle w:val="BodyText-Code-Keywords"/>
        </w:rPr>
        <w:t>new</w:t>
      </w:r>
      <w:r w:rsidRPr="00815BA6">
        <w:t xml:space="preserve"> </w:t>
      </w:r>
      <w:r w:rsidRPr="00B054EB">
        <w:rPr>
          <w:rStyle w:val="BodyText-Code-Keywords"/>
        </w:rPr>
        <w:t>int</w:t>
      </w:r>
      <w:r w:rsidRPr="00815BA6">
        <w:t>[] {9}</w:t>
      </w:r>
    </w:p>
    <w:p w14:paraId="2B4E7D89" w14:textId="77777777" w:rsidR="00726C79" w:rsidRPr="00815BA6" w:rsidRDefault="00726C79" w:rsidP="0015502B">
      <w:pPr>
        <w:pStyle w:val="BodyText-Code"/>
        <w:rPr>
          <w:lang w:eastAsia="zh-CN"/>
        </w:rPr>
      </w:pPr>
      <w:r w:rsidRPr="00815BA6">
        <w:t>};</w:t>
      </w:r>
    </w:p>
    <w:p w14:paraId="2B4E7D8A" w14:textId="77777777" w:rsidR="00726C79" w:rsidRPr="00815BA6" w:rsidRDefault="00726C79" w:rsidP="0015502B">
      <w:pPr>
        <w:pStyle w:val="BodyText-Code"/>
        <w:rPr>
          <w:lang w:eastAsia="zh-CN"/>
        </w:rPr>
      </w:pPr>
    </w:p>
    <w:p w14:paraId="2B4E7D8B" w14:textId="77777777" w:rsidR="00726C79" w:rsidRPr="00B054EB" w:rsidRDefault="00726C79" w:rsidP="0015502B">
      <w:pPr>
        <w:pStyle w:val="BodyText-Code"/>
        <w:rPr>
          <w:rStyle w:val="BodyText-Code-Comments"/>
        </w:rPr>
      </w:pPr>
      <w:r w:rsidRPr="00B054EB">
        <w:rPr>
          <w:rStyle w:val="BodyText-Code-Comments"/>
        </w:rPr>
        <w:t>// Multidimensional arrays</w:t>
      </w:r>
    </w:p>
    <w:p w14:paraId="2B4E7D8C" w14:textId="77777777" w:rsidR="00726C79" w:rsidRPr="00815BA6" w:rsidRDefault="00726C79" w:rsidP="0015502B">
      <w:pPr>
        <w:pStyle w:val="BodyText-Code"/>
      </w:pPr>
      <w:r w:rsidRPr="00B054EB">
        <w:rPr>
          <w:rStyle w:val="BodyText-Code-Keywords"/>
        </w:rPr>
        <w:t>int</w:t>
      </w:r>
      <w:r w:rsidRPr="00815BA6">
        <w:t xml:space="preserve"> [,] multiDimArray = </w:t>
      </w:r>
    </w:p>
    <w:p w14:paraId="2B4E7D8D" w14:textId="77777777" w:rsidR="00726C79" w:rsidRPr="00815BA6" w:rsidRDefault="00726C79" w:rsidP="0015502B">
      <w:pPr>
        <w:pStyle w:val="BodyText-Code"/>
      </w:pPr>
      <w:r w:rsidRPr="00815BA6">
        <w:t>{</w:t>
      </w:r>
    </w:p>
    <w:p w14:paraId="2B4E7D8E" w14:textId="77777777" w:rsidR="00726C79" w:rsidRPr="00815BA6" w:rsidRDefault="00726C79" w:rsidP="0015502B">
      <w:pPr>
        <w:pStyle w:val="BodyText-Code"/>
      </w:pPr>
      <w:r w:rsidRPr="00815BA6">
        <w:t xml:space="preserve">    {1,</w:t>
      </w:r>
      <w:r w:rsidRPr="00815BA6">
        <w:rPr>
          <w:lang w:eastAsia="zh-CN"/>
        </w:rPr>
        <w:t xml:space="preserve"> </w:t>
      </w:r>
      <w:r w:rsidRPr="00815BA6">
        <w:t>2,</w:t>
      </w:r>
      <w:r w:rsidRPr="00815BA6">
        <w:rPr>
          <w:lang w:eastAsia="zh-CN"/>
        </w:rPr>
        <w:t xml:space="preserve"> </w:t>
      </w:r>
      <w:r w:rsidRPr="00815BA6">
        <w:t>3,</w:t>
      </w:r>
      <w:r w:rsidRPr="00815BA6">
        <w:rPr>
          <w:lang w:eastAsia="zh-CN"/>
        </w:rPr>
        <w:t xml:space="preserve"> </w:t>
      </w:r>
      <w:r w:rsidRPr="00815BA6">
        <w:t>4},</w:t>
      </w:r>
    </w:p>
    <w:p w14:paraId="2B4E7D8F" w14:textId="77777777" w:rsidR="00726C79" w:rsidRPr="00815BA6" w:rsidRDefault="00726C79" w:rsidP="0015502B">
      <w:pPr>
        <w:pStyle w:val="BodyText-Code"/>
      </w:pPr>
      <w:r w:rsidRPr="00815BA6">
        <w:t xml:space="preserve">    {5,</w:t>
      </w:r>
      <w:r w:rsidRPr="00815BA6">
        <w:rPr>
          <w:lang w:eastAsia="zh-CN"/>
        </w:rPr>
        <w:t xml:space="preserve"> </w:t>
      </w:r>
      <w:r w:rsidRPr="00815BA6">
        <w:t>6,</w:t>
      </w:r>
      <w:r w:rsidRPr="00815BA6">
        <w:rPr>
          <w:lang w:eastAsia="zh-CN"/>
        </w:rPr>
        <w:t xml:space="preserve"> </w:t>
      </w:r>
      <w:r w:rsidRPr="00815BA6">
        <w:t>7,</w:t>
      </w:r>
      <w:r w:rsidRPr="00815BA6">
        <w:rPr>
          <w:lang w:eastAsia="zh-CN"/>
        </w:rPr>
        <w:t xml:space="preserve"> </w:t>
      </w:r>
      <w:r w:rsidRPr="00815BA6">
        <w:t>0},</w:t>
      </w:r>
    </w:p>
    <w:p w14:paraId="2B4E7D90" w14:textId="77777777" w:rsidR="00726C79" w:rsidRPr="00815BA6" w:rsidRDefault="00726C79" w:rsidP="0015502B">
      <w:pPr>
        <w:pStyle w:val="BodyText-Code"/>
      </w:pPr>
      <w:r w:rsidRPr="00815BA6">
        <w:t xml:space="preserve">    {8,</w:t>
      </w:r>
      <w:r w:rsidRPr="00815BA6">
        <w:rPr>
          <w:lang w:eastAsia="zh-CN"/>
        </w:rPr>
        <w:t xml:space="preserve"> </w:t>
      </w:r>
      <w:r w:rsidRPr="00815BA6">
        <w:t>0,</w:t>
      </w:r>
      <w:r w:rsidRPr="00815BA6">
        <w:rPr>
          <w:lang w:eastAsia="zh-CN"/>
        </w:rPr>
        <w:t xml:space="preserve"> </w:t>
      </w:r>
      <w:r w:rsidRPr="00815BA6">
        <w:t>0,</w:t>
      </w:r>
      <w:r w:rsidRPr="00815BA6">
        <w:rPr>
          <w:lang w:eastAsia="zh-CN"/>
        </w:rPr>
        <w:t xml:space="preserve"> </w:t>
      </w:r>
      <w:r w:rsidRPr="00815BA6">
        <w:t>0},</w:t>
      </w:r>
    </w:p>
    <w:p w14:paraId="2B4E7D91" w14:textId="77777777" w:rsidR="00726C79" w:rsidRPr="00815BA6" w:rsidRDefault="00726C79" w:rsidP="0015502B">
      <w:pPr>
        <w:pStyle w:val="BodyText-Code"/>
      </w:pPr>
      <w:r w:rsidRPr="00815BA6">
        <w:t xml:space="preserve">    {9,</w:t>
      </w:r>
      <w:r w:rsidRPr="00815BA6">
        <w:rPr>
          <w:lang w:eastAsia="zh-CN"/>
        </w:rPr>
        <w:t xml:space="preserve"> </w:t>
      </w:r>
      <w:r w:rsidRPr="00815BA6">
        <w:t>0,</w:t>
      </w:r>
      <w:r w:rsidRPr="00815BA6">
        <w:rPr>
          <w:lang w:eastAsia="zh-CN"/>
        </w:rPr>
        <w:t xml:space="preserve"> </w:t>
      </w:r>
      <w:r w:rsidRPr="00815BA6">
        <w:t>0,</w:t>
      </w:r>
      <w:r w:rsidRPr="00815BA6">
        <w:rPr>
          <w:lang w:eastAsia="zh-CN"/>
        </w:rPr>
        <w:t xml:space="preserve"> </w:t>
      </w:r>
      <w:r w:rsidRPr="00815BA6">
        <w:t>0}</w:t>
      </w:r>
    </w:p>
    <w:p w14:paraId="2B4E7D92" w14:textId="77777777" w:rsidR="00726C79" w:rsidRPr="00815BA6" w:rsidRDefault="00726C79" w:rsidP="0015502B">
      <w:pPr>
        <w:pStyle w:val="BodyText-Code"/>
        <w:rPr>
          <w:lang w:eastAsia="zh-CN"/>
        </w:rPr>
      </w:pPr>
      <w:r w:rsidRPr="00815BA6">
        <w:t>};</w:t>
      </w:r>
    </w:p>
    <w:p w14:paraId="2B4E7D93" w14:textId="77777777" w:rsidR="00726C79" w:rsidRPr="008369A4" w:rsidRDefault="00A3209E" w:rsidP="00FE3A33">
      <w:pPr>
        <w:pStyle w:val="BodyText-RuleFirstParagraph"/>
        <w:rPr>
          <w:lang w:eastAsia="zh-CN"/>
        </w:rPr>
      </w:pPr>
      <w:r>
        <w:rPr>
          <w:rStyle w:val="BodyText-GuidelineID"/>
        </w:rPr>
        <w:t>CS/AC</w:t>
      </w:r>
      <w:r w:rsidR="00FE3A33">
        <w:rPr>
          <w:rStyle w:val="BodyText-GuidelineID"/>
        </w:rPr>
        <w:t>40</w:t>
      </w:r>
      <w:r w:rsidR="00FE3A33" w:rsidRPr="0055287F">
        <w:rPr>
          <w:rStyle w:val="TextkrperZchn"/>
        </w:rPr>
        <w:tab/>
      </w:r>
      <w:r w:rsidR="00AE66D1" w:rsidRPr="00644D97">
        <w:rPr>
          <w:rStyle w:val="BodyText-PositiveGreen"/>
        </w:rPr>
        <w:sym w:font="Wingdings" w:char="F0FE"/>
      </w:r>
      <w:r w:rsidR="00AE66D1" w:rsidRPr="00644D97">
        <w:rPr>
          <w:rFonts w:hint="eastAsia"/>
        </w:rPr>
        <w:t xml:space="preserve"> </w:t>
      </w:r>
      <w:del w:id="1389" w:author="Cox Olaf" w:date="2015-01-20T14:57:00Z">
        <w:r w:rsidR="00AE66D1" w:rsidRPr="00644D97" w:rsidDel="0028693D">
          <w:rPr>
            <w:rStyle w:val="BodyText-BoldAction"/>
          </w:rPr>
          <w:delText>Do</w:delText>
        </w:r>
        <w:r w:rsidR="00AE66D1" w:rsidRPr="00644D97" w:rsidDel="0028693D">
          <w:delText xml:space="preserve"> </w:delText>
        </w:r>
        <w:r w:rsidR="00726C79" w:rsidRPr="008369A4" w:rsidDel="0028693D">
          <w:rPr>
            <w:lang w:eastAsia="zh-CN"/>
          </w:rPr>
          <w:delText>use Collection&lt;T&gt; or a subclass of Collection&lt;T&gt; for properties or return values repr</w:delText>
        </w:r>
        <w:r w:rsidR="00726C79" w:rsidDel="0028693D">
          <w:rPr>
            <w:lang w:eastAsia="zh-CN"/>
          </w:rPr>
          <w:delText xml:space="preserve">esenting read/write collections, and </w:delText>
        </w:r>
      </w:del>
      <w:ins w:id="1390" w:author="Cox Olaf" w:date="2015-01-20T14:57:00Z">
        <w:r w:rsidR="00AE6BC6" w:rsidRPr="00AE6BC6">
          <w:rPr>
            <w:b/>
            <w:lang w:eastAsia="zh-CN"/>
            <w:rPrChange w:id="1391" w:author="Cox Olaf" w:date="2015-01-20T14:57:00Z">
              <w:rPr>
                <w:color w:val="0000FF"/>
                <w:lang w:eastAsia="zh-CN"/>
              </w:rPr>
            </w:rPrChange>
          </w:rPr>
          <w:t>Do</w:t>
        </w:r>
        <w:r w:rsidR="0028693D">
          <w:rPr>
            <w:lang w:eastAsia="zh-CN"/>
          </w:rPr>
          <w:t xml:space="preserve"> </w:t>
        </w:r>
      </w:ins>
      <w:r w:rsidR="00726C79">
        <w:rPr>
          <w:lang w:eastAsia="zh-CN"/>
        </w:rPr>
        <w:t xml:space="preserve">use </w:t>
      </w:r>
      <w:r w:rsidR="00726C79" w:rsidRPr="009B02C0">
        <w:rPr>
          <w:lang w:eastAsia="zh-CN"/>
        </w:rPr>
        <w:t>ReadOnlyCollection&lt;T&gt; or a subclass of ReadOnlyCollection&lt;T&gt; for properties or return values representing read-only collections</w:t>
      </w:r>
      <w:ins w:id="1392" w:author="Cox Olaf" w:date="2015-01-20T14:57:00Z">
        <w:r w:rsidR="0028693D">
          <w:rPr>
            <w:lang w:eastAsia="zh-CN"/>
          </w:rPr>
          <w:t xml:space="preserve"> instead of </w:t>
        </w:r>
        <w:r w:rsidR="0028693D" w:rsidRPr="008369A4">
          <w:rPr>
            <w:lang w:eastAsia="zh-CN"/>
          </w:rPr>
          <w:t>Collection&lt;T&gt; or a subclass of Collection&lt;T&gt;</w:t>
        </w:r>
      </w:ins>
      <w:r w:rsidR="00726C79" w:rsidRPr="009B02C0">
        <w:rPr>
          <w:lang w:eastAsia="zh-CN"/>
        </w:rPr>
        <w:t>.</w:t>
      </w:r>
    </w:p>
    <w:p w14:paraId="2B4E7D94" w14:textId="77777777" w:rsidR="00726C79" w:rsidRDefault="00A3209E" w:rsidP="00FE3A33">
      <w:pPr>
        <w:pStyle w:val="BodyText-RuleFirstParagraph"/>
        <w:rPr>
          <w:lang w:eastAsia="zh-CN"/>
        </w:rPr>
      </w:pPr>
      <w:r>
        <w:rPr>
          <w:rStyle w:val="BodyText-GuidelineID"/>
        </w:rPr>
        <w:lastRenderedPageBreak/>
        <w:t>CS/AC</w:t>
      </w:r>
      <w:r w:rsidR="00FE3A33">
        <w:rPr>
          <w:rStyle w:val="BodyText-GuidelineID"/>
        </w:rPr>
        <w:t>50</w:t>
      </w:r>
      <w:r w:rsidR="00FE3A33" w:rsidRPr="0055287F">
        <w:rPr>
          <w:rStyle w:val="TextkrperZchn"/>
        </w:rPr>
        <w:tab/>
      </w:r>
      <w:r w:rsidR="0030733D" w:rsidRPr="005B7E5C">
        <w:rPr>
          <w:rStyle w:val="BodyText-PositiveGreen"/>
        </w:rPr>
        <w:sym w:font="Wingdings" w:char="F0FE"/>
      </w:r>
      <w:r w:rsidR="0030733D" w:rsidRPr="0030733D">
        <w:rPr>
          <w:rFonts w:hint="eastAsia"/>
        </w:rPr>
        <w:t xml:space="preserve"> </w:t>
      </w:r>
      <w:r w:rsidR="0030733D" w:rsidRPr="005B7E5C">
        <w:rPr>
          <w:rStyle w:val="BodyText-BoldAction"/>
          <w:rFonts w:hint="eastAsia"/>
        </w:rPr>
        <w:t>You</w:t>
      </w:r>
      <w:r w:rsidR="0030733D" w:rsidRPr="0030733D">
        <w:rPr>
          <w:rFonts w:hint="eastAsia"/>
        </w:rPr>
        <w:t xml:space="preserve"> </w:t>
      </w:r>
      <w:r w:rsidR="0030733D" w:rsidRPr="005B7E5C">
        <w:rPr>
          <w:rStyle w:val="BodyText-BoldAction"/>
          <w:rFonts w:hint="eastAsia"/>
        </w:rPr>
        <w:t>should</w:t>
      </w:r>
      <w:r w:rsidR="0030733D" w:rsidRPr="007F5D6B">
        <w:t xml:space="preserve"> </w:t>
      </w:r>
      <w:r w:rsidR="00A53AC4" w:rsidRPr="00A53AC4">
        <w:rPr>
          <w:lang w:eastAsia="zh-CN"/>
        </w:rPr>
        <w:t xml:space="preserve">prefer to use </w:t>
      </w:r>
      <w:r w:rsidR="00A53AC4">
        <w:rPr>
          <w:lang w:eastAsia="zh-CN"/>
        </w:rPr>
        <w:t xml:space="preserve">collections from the System.Collections.Generic namespace over unparametrized collections from the System.Collections namespace. </w:t>
      </w:r>
      <w:r w:rsidR="002B2EBA">
        <w:rPr>
          <w:lang w:eastAsia="zh-CN"/>
        </w:rPr>
        <w:t>Especially a</w:t>
      </w:r>
      <w:r w:rsidR="00A53AC4">
        <w:rPr>
          <w:lang w:eastAsia="zh-CN"/>
        </w:rPr>
        <w:t>void the usage of ArrayList or Hashtable</w:t>
      </w:r>
      <w:r w:rsidR="00EC73FB">
        <w:rPr>
          <w:lang w:eastAsia="zh-CN"/>
        </w:rPr>
        <w:t xml:space="preserve"> for type-safety and performance (boxing for value types)</w:t>
      </w:r>
      <w:r w:rsidR="00A53AC4">
        <w:rPr>
          <w:lang w:eastAsia="zh-CN"/>
        </w:rPr>
        <w:t>.</w:t>
      </w:r>
    </w:p>
    <w:p w14:paraId="2B4E7D95" w14:textId="77777777" w:rsidR="00726C79" w:rsidRDefault="00A3209E" w:rsidP="00FE3A33">
      <w:pPr>
        <w:pStyle w:val="BodyText-RuleFirstParagraph"/>
        <w:rPr>
          <w:lang w:eastAsia="zh-CN"/>
        </w:rPr>
      </w:pPr>
      <w:r>
        <w:rPr>
          <w:rStyle w:val="BodyText-GuidelineID"/>
        </w:rPr>
        <w:t>CS/AC</w:t>
      </w:r>
      <w:r w:rsidR="00FE3A33">
        <w:rPr>
          <w:rStyle w:val="BodyText-GuidelineID"/>
        </w:rPr>
        <w:t>60</w:t>
      </w:r>
      <w:r w:rsidR="00FE3A33" w:rsidRPr="0055287F">
        <w:rPr>
          <w:rStyle w:val="TextkrperZchn"/>
        </w:rPr>
        <w:tab/>
      </w:r>
      <w:r w:rsidR="00726C79" w:rsidRPr="00F61988">
        <w:rPr>
          <w:rStyle w:val="BodyText-PositiveGreen"/>
        </w:rPr>
        <w:sym w:font="Wingdings" w:char="F0FE"/>
      </w:r>
      <w:r w:rsidR="00726C79" w:rsidRPr="00F61988">
        <w:rPr>
          <w:rFonts w:hint="eastAsia"/>
        </w:rPr>
        <w:t xml:space="preserve"> </w:t>
      </w:r>
      <w:r w:rsidR="00726C79">
        <w:rPr>
          <w:lang w:eastAsia="zh-CN"/>
        </w:rPr>
        <w:t xml:space="preserve">When you are creating a collection type, </w:t>
      </w:r>
      <w:r w:rsidR="00726C79" w:rsidRPr="00F61988">
        <w:rPr>
          <w:rStyle w:val="BodyText-BoldAction"/>
        </w:rPr>
        <w:t>you</w:t>
      </w:r>
      <w:r w:rsidR="00726C79" w:rsidRPr="00F61988">
        <w:t xml:space="preserve"> </w:t>
      </w:r>
      <w:del w:id="1393" w:author="Cox Olaf" w:date="2015-01-20T15:04:00Z">
        <w:r w:rsidR="00726C79" w:rsidRPr="00F61988" w:rsidDel="00437A75">
          <w:rPr>
            <w:rStyle w:val="BodyText-BoldAction"/>
          </w:rPr>
          <w:delText>should</w:delText>
        </w:r>
        <w:r w:rsidR="00726C79" w:rsidDel="00437A75">
          <w:rPr>
            <w:lang w:eastAsia="zh-CN"/>
          </w:rPr>
          <w:delText xml:space="preserve"> </w:delText>
        </w:r>
      </w:del>
      <w:ins w:id="1394" w:author="Cox Olaf" w:date="2015-01-20T15:04:00Z">
        <w:r w:rsidR="00437A75">
          <w:rPr>
            <w:rStyle w:val="BodyText-BoldAction"/>
          </w:rPr>
          <w:t>must</w:t>
        </w:r>
        <w:r w:rsidR="00437A75">
          <w:rPr>
            <w:lang w:eastAsia="zh-CN"/>
          </w:rPr>
          <w:t xml:space="preserve"> </w:t>
        </w:r>
      </w:ins>
      <w:r w:rsidR="00726C79">
        <w:rPr>
          <w:lang w:eastAsia="zh-CN"/>
        </w:rPr>
        <w:t>implement IEnumerable so that the collection can be used with LINQ to Objects.</w:t>
      </w:r>
    </w:p>
    <w:p w14:paraId="2B4E7D96" w14:textId="77777777" w:rsidR="00726C79" w:rsidRDefault="00A3209E" w:rsidP="00FE3A33">
      <w:pPr>
        <w:pStyle w:val="BodyText-RuleFirstParagraph"/>
        <w:rPr>
          <w:lang w:eastAsia="zh-CN"/>
        </w:rPr>
      </w:pPr>
      <w:r>
        <w:rPr>
          <w:rStyle w:val="BodyText-GuidelineID"/>
        </w:rPr>
        <w:t>CS/AC</w:t>
      </w:r>
      <w:r w:rsidR="00FE3A33">
        <w:rPr>
          <w:rStyle w:val="BodyText-GuidelineID"/>
        </w:rPr>
        <w:t>70</w:t>
      </w:r>
      <w:r w:rsidR="00FE3A33" w:rsidRPr="0055287F">
        <w:rPr>
          <w:rStyle w:val="TextkrperZchn"/>
        </w:rPr>
        <w:tab/>
      </w:r>
      <w:r w:rsidR="003B773F" w:rsidRPr="005B7E5C">
        <w:rPr>
          <w:rStyle w:val="BodyText-NegativeRed"/>
        </w:rPr>
        <w:sym w:font="Wingdings" w:char="F0FD"/>
      </w:r>
      <w:r w:rsidR="003B773F" w:rsidRPr="003B773F">
        <w:rPr>
          <w:rFonts w:hint="eastAsia"/>
        </w:rPr>
        <w:t xml:space="preserve"> </w:t>
      </w:r>
      <w:bookmarkStart w:id="1395" w:name="OLE_LINK175"/>
      <w:bookmarkStart w:id="1396" w:name="OLE_LINK176"/>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Pr>
          <w:lang w:eastAsia="zh-CN"/>
        </w:rPr>
        <w:t>implement both IEnumerator&lt;T&gt; and IEnumerable&lt;T&gt; on the same type</w:t>
      </w:r>
      <w:bookmarkStart w:id="1397" w:name="OLE_LINK177"/>
      <w:bookmarkStart w:id="1398" w:name="OLE_LINK178"/>
      <w:r w:rsidR="00726C79">
        <w:rPr>
          <w:lang w:eastAsia="zh-CN"/>
        </w:rPr>
        <w:t>.</w:t>
      </w:r>
      <w:bookmarkEnd w:id="1395"/>
      <w:bookmarkEnd w:id="1396"/>
      <w:r w:rsidR="00726C79">
        <w:rPr>
          <w:lang w:eastAsia="zh-CN"/>
        </w:rPr>
        <w:t xml:space="preserve"> The same applies to the nongeneric interfaces IEnumerator and IEnumerable. In other words, a type should be either a collection or an enumerator, but not both.</w:t>
      </w:r>
      <w:bookmarkEnd w:id="1397"/>
      <w:bookmarkEnd w:id="1398"/>
    </w:p>
    <w:p w14:paraId="2B4E7D97" w14:textId="77777777" w:rsidR="00726C79" w:rsidRDefault="00A3209E" w:rsidP="00FE3A33">
      <w:pPr>
        <w:pStyle w:val="BodyText-RuleFirstParagraph"/>
        <w:rPr>
          <w:lang w:eastAsia="zh-CN"/>
        </w:rPr>
      </w:pPr>
      <w:r>
        <w:rPr>
          <w:rStyle w:val="BodyText-GuidelineID"/>
        </w:rPr>
        <w:t>CS/AC</w:t>
      </w:r>
      <w:r w:rsidR="00FE3A33">
        <w:rPr>
          <w:rStyle w:val="BodyText-GuidelineID"/>
        </w:rPr>
        <w:t>80</w:t>
      </w:r>
      <w:r w:rsidR="00FE3A33"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Pr>
          <w:rFonts w:hint="eastAsia"/>
          <w:lang w:eastAsia="zh-CN"/>
        </w:rPr>
        <w:t xml:space="preserve">return a null reference for </w:t>
      </w:r>
      <w:del w:id="1399" w:author="Cox Olaf" w:date="2015-01-20T15:07:00Z">
        <w:r w:rsidR="00726C79" w:rsidRPr="00BE3845" w:rsidDel="00437A75">
          <w:rPr>
            <w:lang w:eastAsia="zh-CN"/>
          </w:rPr>
          <w:delText>Array</w:delText>
        </w:r>
        <w:r w:rsidR="00726C79" w:rsidDel="00437A75">
          <w:rPr>
            <w:rFonts w:hint="eastAsia"/>
            <w:lang w:eastAsia="zh-CN"/>
          </w:rPr>
          <w:delText xml:space="preserve"> </w:delText>
        </w:r>
        <w:r w:rsidR="00726C79" w:rsidDel="00437A75">
          <w:rPr>
            <w:lang w:eastAsia="zh-CN"/>
          </w:rPr>
          <w:delText>or</w:delText>
        </w:r>
        <w:r w:rsidR="00726C79" w:rsidDel="00437A75">
          <w:rPr>
            <w:rFonts w:hint="eastAsia"/>
            <w:lang w:eastAsia="zh-CN"/>
          </w:rPr>
          <w:delText xml:space="preserve"> </w:delText>
        </w:r>
      </w:del>
      <w:r w:rsidR="00726C79">
        <w:rPr>
          <w:rFonts w:hint="eastAsia"/>
          <w:lang w:eastAsia="zh-CN"/>
        </w:rPr>
        <w:t>Collection</w:t>
      </w:r>
      <w:r w:rsidR="00726C79" w:rsidRPr="00BE3845">
        <w:rPr>
          <w:lang w:eastAsia="zh-CN"/>
        </w:rPr>
        <w:t>. Null can be difficult to understand in this context. For example, a user might assume that the following code will work.</w:t>
      </w:r>
      <w:r w:rsidR="00726C79" w:rsidRPr="000E0D86">
        <w:t xml:space="preserve"> </w:t>
      </w:r>
      <w:r w:rsidR="00726C79" w:rsidRPr="000E0D86">
        <w:rPr>
          <w:lang w:eastAsia="zh-CN"/>
        </w:rPr>
        <w:t xml:space="preserve">Return an empty array </w:t>
      </w:r>
      <w:r w:rsidR="00726C79">
        <w:rPr>
          <w:lang w:eastAsia="zh-CN"/>
        </w:rPr>
        <w:t xml:space="preserve">or collection </w:t>
      </w:r>
      <w:r w:rsidR="00726C79" w:rsidRPr="000E0D86">
        <w:rPr>
          <w:lang w:eastAsia="zh-CN"/>
        </w:rPr>
        <w:t>instead of a null reference.</w:t>
      </w:r>
    </w:p>
    <w:p w14:paraId="2B4E7D98" w14:textId="77777777" w:rsidR="00726C79" w:rsidRPr="00815BA6" w:rsidRDefault="00437A75" w:rsidP="0015502B">
      <w:pPr>
        <w:pStyle w:val="BodyText-Code"/>
      </w:pPr>
      <w:ins w:id="1400" w:author="Cox Olaf" w:date="2015-01-20T15:07:00Z">
        <w:r>
          <w:rPr>
            <w:rStyle w:val="BodyText-Code-Keywords"/>
          </w:rPr>
          <w:t>List&lt;</w:t>
        </w:r>
      </w:ins>
      <w:r w:rsidR="00726C79" w:rsidRPr="00B054EB">
        <w:rPr>
          <w:rStyle w:val="BodyText-Code-Keywords"/>
        </w:rPr>
        <w:t>int</w:t>
      </w:r>
      <w:ins w:id="1401" w:author="Cox Olaf" w:date="2015-01-20T15:07:00Z">
        <w:r>
          <w:rPr>
            <w:rStyle w:val="BodyText-Code-Keywords"/>
          </w:rPr>
          <w:t>&gt;</w:t>
        </w:r>
      </w:ins>
      <w:del w:id="1402" w:author="Cox Olaf" w:date="2015-01-20T15:07:00Z">
        <w:r w:rsidR="00726C79" w:rsidRPr="00815BA6" w:rsidDel="00437A75">
          <w:delText>[] arr</w:delText>
        </w:r>
      </w:del>
      <w:r w:rsidR="00726C79" w:rsidRPr="00815BA6">
        <w:t xml:space="preserve"> </w:t>
      </w:r>
      <w:ins w:id="1403" w:author="Cox Olaf" w:date="2015-01-20T15:08:00Z">
        <w:r>
          <w:t>l</w:t>
        </w:r>
      </w:ins>
      <w:ins w:id="1404" w:author="Cox Olaf" w:date="2015-01-20T15:07:00Z">
        <w:r>
          <w:t xml:space="preserve">ist </w:t>
        </w:r>
      </w:ins>
      <w:r w:rsidR="00726C79" w:rsidRPr="00815BA6">
        <w:t>= SomeOtherFunc();</w:t>
      </w:r>
    </w:p>
    <w:p w14:paraId="2B4E7D99" w14:textId="77777777" w:rsidR="00726C79" w:rsidRPr="00815BA6" w:rsidRDefault="00726C79" w:rsidP="0015502B">
      <w:pPr>
        <w:pStyle w:val="BodyText-Code"/>
      </w:pPr>
      <w:r w:rsidRPr="00B054EB">
        <w:rPr>
          <w:rStyle w:val="BodyText-Code-Keywords"/>
        </w:rPr>
        <w:t>foreach</w:t>
      </w:r>
      <w:r w:rsidRPr="00815BA6">
        <w:t xml:space="preserve"> (</w:t>
      </w:r>
      <w:del w:id="1405" w:author="Cox Olaf" w:date="2015-01-20T15:08:00Z">
        <w:r w:rsidRPr="00B054EB" w:rsidDel="003802B9">
          <w:rPr>
            <w:rStyle w:val="BodyText-Code-Keywords"/>
          </w:rPr>
          <w:delText>int</w:delText>
        </w:r>
        <w:r w:rsidRPr="00815BA6" w:rsidDel="003802B9">
          <w:delText xml:space="preserve"> </w:delText>
        </w:r>
      </w:del>
      <w:ins w:id="1406" w:author="Cox Olaf" w:date="2015-01-20T15:08:00Z">
        <w:r w:rsidR="003802B9">
          <w:rPr>
            <w:rStyle w:val="BodyText-Code-Keywords"/>
          </w:rPr>
          <w:t>var</w:t>
        </w:r>
        <w:r w:rsidR="003802B9" w:rsidRPr="00815BA6">
          <w:t xml:space="preserve"> </w:t>
        </w:r>
      </w:ins>
      <w:r w:rsidRPr="00815BA6">
        <w:t xml:space="preserve">v </w:t>
      </w:r>
      <w:r w:rsidRPr="00B054EB">
        <w:rPr>
          <w:rStyle w:val="BodyText-Code-Keywords"/>
        </w:rPr>
        <w:t>in</w:t>
      </w:r>
      <w:r w:rsidRPr="00815BA6">
        <w:t xml:space="preserve"> </w:t>
      </w:r>
      <w:del w:id="1407" w:author="Cox Olaf" w:date="2015-01-20T15:08:00Z">
        <w:r w:rsidRPr="00815BA6" w:rsidDel="00437A75">
          <w:delText>arr</w:delText>
        </w:r>
      </w:del>
      <w:ins w:id="1408" w:author="Cox Olaf" w:date="2015-01-20T15:08:00Z">
        <w:r w:rsidR="00437A75">
          <w:t>list</w:t>
        </w:r>
      </w:ins>
      <w:r w:rsidRPr="00815BA6">
        <w:t>)</w:t>
      </w:r>
    </w:p>
    <w:p w14:paraId="2B4E7D9A" w14:textId="77777777" w:rsidR="00726C79" w:rsidRPr="00815BA6" w:rsidRDefault="00726C79" w:rsidP="0015502B">
      <w:pPr>
        <w:pStyle w:val="BodyText-Code"/>
      </w:pPr>
      <w:r w:rsidRPr="00815BA6">
        <w:t>{</w:t>
      </w:r>
    </w:p>
    <w:p w14:paraId="2B4E7D9B" w14:textId="77777777" w:rsidR="00726C79" w:rsidRPr="00815BA6" w:rsidRDefault="00726C79" w:rsidP="0015502B">
      <w:pPr>
        <w:pStyle w:val="BodyText-Code"/>
      </w:pPr>
      <w:r w:rsidRPr="00815BA6">
        <w:t xml:space="preserve">    ...</w:t>
      </w:r>
    </w:p>
    <w:p w14:paraId="2B4E7D9C" w14:textId="77777777" w:rsidR="00726C79" w:rsidRPr="00815BA6" w:rsidRDefault="00726C79" w:rsidP="0015502B">
      <w:pPr>
        <w:pStyle w:val="BodyText-Code"/>
      </w:pPr>
      <w:r w:rsidRPr="00815BA6">
        <w:t>}</w:t>
      </w:r>
    </w:p>
    <w:p w14:paraId="2B4E7D9D" w14:textId="77777777" w:rsidR="00726C79" w:rsidRDefault="00726C79" w:rsidP="009060ED">
      <w:pPr>
        <w:pStyle w:val="berschrift2"/>
        <w:rPr>
          <w:lang w:eastAsia="zh-CN"/>
        </w:rPr>
      </w:pPr>
      <w:bookmarkStart w:id="1409" w:name="_Toc401752059"/>
      <w:bookmarkStart w:id="1410" w:name="_Ref401793044"/>
      <w:bookmarkStart w:id="1411" w:name="_Ref401793460"/>
      <w:r w:rsidRPr="009060ED">
        <w:t>Structures</w:t>
      </w:r>
      <w:bookmarkEnd w:id="1409"/>
      <w:bookmarkEnd w:id="1410"/>
      <w:bookmarkEnd w:id="1411"/>
    </w:p>
    <w:p w14:paraId="2B4E7D9E" w14:textId="77777777" w:rsidR="00872640" w:rsidDel="005A4109" w:rsidRDefault="00FE3A33" w:rsidP="00FE3A33">
      <w:pPr>
        <w:pStyle w:val="BodyText-RuleFirstParagraph"/>
        <w:rPr>
          <w:del w:id="1412" w:author="Cox Olaf" w:date="2015-01-20T15:16:00Z"/>
        </w:rPr>
      </w:pPr>
      <w:del w:id="1413" w:author="Cox Olaf" w:date="2015-01-20T15:16:00Z">
        <w:r w:rsidDel="005A4109">
          <w:rPr>
            <w:rStyle w:val="BodyText-GuidelineID"/>
          </w:rPr>
          <w:delText>CS/ST10</w:delText>
        </w:r>
        <w:r w:rsidRPr="0055287F" w:rsidDel="005A4109">
          <w:rPr>
            <w:rStyle w:val="TextkrperZchn"/>
          </w:rPr>
          <w:tab/>
        </w:r>
        <w:r w:rsidR="003B773F" w:rsidRPr="005B7E5C" w:rsidDel="005A4109">
          <w:rPr>
            <w:rStyle w:val="BodyText-NegativeRed"/>
          </w:rPr>
          <w:sym w:font="Wingdings" w:char="F0FD"/>
        </w:r>
        <w:r w:rsidR="003B773F" w:rsidRPr="003B773F" w:rsidDel="005A4109">
          <w:rPr>
            <w:rFonts w:hint="eastAsia"/>
          </w:rPr>
          <w:delText xml:space="preserve"> </w:delText>
        </w:r>
        <w:bookmarkStart w:id="1414" w:name="OLE_LINK86"/>
        <w:bookmarkStart w:id="1415" w:name="OLE_LINK87"/>
        <w:r w:rsidR="003B773F" w:rsidRPr="005B7E5C" w:rsidDel="005A4109">
          <w:rPr>
            <w:rStyle w:val="BodyText-BoldAction"/>
          </w:rPr>
          <w:delText>Do</w:delText>
        </w:r>
        <w:r w:rsidR="003B773F" w:rsidRPr="003B773F" w:rsidDel="005A4109">
          <w:delText xml:space="preserve"> </w:delText>
        </w:r>
        <w:r w:rsidR="003B773F" w:rsidRPr="005B7E5C" w:rsidDel="005A4109">
          <w:rPr>
            <w:rStyle w:val="BodyText-BoldAction"/>
          </w:rPr>
          <w:delText>not</w:delText>
        </w:r>
        <w:r w:rsidR="00726C79" w:rsidRPr="00F61988" w:rsidDel="005A4109">
          <w:delText xml:space="preserve"> </w:delText>
        </w:r>
        <w:r w:rsidR="00726C79" w:rsidDel="005A4109">
          <w:rPr>
            <w:lang w:eastAsia="zh-CN"/>
          </w:rPr>
          <w:delText xml:space="preserve">provide </w:delText>
        </w:r>
        <w:r w:rsidR="00726C79" w:rsidDel="005A4109">
          <w:delText>a default constructor for a struct.</w:delText>
        </w:r>
        <w:r w:rsidR="00FE3F2B" w:rsidDel="005A4109">
          <w:delText xml:space="preserve"> </w:delText>
        </w:r>
        <w:r w:rsidR="00872640" w:rsidDel="005A4109">
          <w:delText>Notice that C# does not allow structs to have default constructors anyway.</w:delText>
        </w:r>
        <w:bookmarkEnd w:id="1414"/>
        <w:bookmarkEnd w:id="1415"/>
      </w:del>
    </w:p>
    <w:p w14:paraId="2B4E7D9F" w14:textId="77777777" w:rsidR="00872640" w:rsidDel="005A4109" w:rsidRDefault="00A438A2" w:rsidP="00FE3A33">
      <w:pPr>
        <w:pStyle w:val="BodyText-RuleFirstParagraph"/>
        <w:rPr>
          <w:del w:id="1416" w:author="Cox Olaf" w:date="2015-01-20T15:18:00Z"/>
          <w:lang w:eastAsia="zh-CN"/>
        </w:rPr>
      </w:pPr>
      <w:del w:id="1417" w:author="Cox Olaf" w:date="2015-01-20T15:18:00Z">
        <w:r w:rsidDel="005A4109">
          <w:rPr>
            <w:rStyle w:val="BodyText-GuidelineID"/>
          </w:rPr>
          <w:delText>CS/ST</w:delText>
        </w:r>
        <w:r w:rsidR="00FE3A33" w:rsidDel="005A4109">
          <w:rPr>
            <w:rStyle w:val="BodyText-GuidelineID"/>
          </w:rPr>
          <w:delText>20</w:delText>
        </w:r>
        <w:r w:rsidR="00FE3A33" w:rsidRPr="0055287F" w:rsidDel="005A4109">
          <w:rPr>
            <w:rStyle w:val="TextkrperZchn"/>
          </w:rPr>
          <w:tab/>
        </w:r>
        <w:r w:rsidR="00AE66D1" w:rsidRPr="00644D97" w:rsidDel="005A4109">
          <w:rPr>
            <w:rStyle w:val="BodyText-PositiveGreen"/>
          </w:rPr>
          <w:sym w:font="Wingdings" w:char="F0FE"/>
        </w:r>
        <w:r w:rsidR="00AE66D1" w:rsidRPr="00644D97" w:rsidDel="005A4109">
          <w:rPr>
            <w:rFonts w:hint="eastAsia"/>
          </w:rPr>
          <w:delText xml:space="preserve"> </w:delText>
        </w:r>
        <w:r w:rsidR="00AE66D1" w:rsidRPr="00644D97" w:rsidDel="005A4109">
          <w:rPr>
            <w:rStyle w:val="BodyText-BoldAction"/>
          </w:rPr>
          <w:delText>Do</w:delText>
        </w:r>
        <w:r w:rsidR="00AE66D1" w:rsidRPr="00644D97" w:rsidDel="005A4109">
          <w:delText xml:space="preserve"> </w:delText>
        </w:r>
        <w:r w:rsidR="00872640" w:rsidRPr="005F0892" w:rsidDel="005A4109">
          <w:rPr>
            <w:lang w:eastAsia="zh-CN"/>
          </w:rPr>
          <w:delText>ensure that a state where all instance data is set to zero, false, or null (as appropriate) is valid.</w:delText>
        </w:r>
        <w:r w:rsidR="00872640" w:rsidRPr="001D0402" w:rsidDel="005A4109">
          <w:delText xml:space="preserve"> </w:delText>
        </w:r>
        <w:r w:rsidR="00872640" w:rsidRPr="001D0402" w:rsidDel="005A4109">
          <w:rPr>
            <w:lang w:eastAsia="zh-CN"/>
          </w:rPr>
          <w:delText>This prevents accidental creation of invalid instances when an array of the structs is created.</w:delText>
        </w:r>
      </w:del>
    </w:p>
    <w:p w14:paraId="2B4E7DA0" w14:textId="77777777" w:rsidR="00726C79" w:rsidRDefault="00FE3A33" w:rsidP="00FE3A33">
      <w:pPr>
        <w:pStyle w:val="BodyText-RuleFirstParagraph"/>
      </w:pPr>
      <w:r>
        <w:rPr>
          <w:rStyle w:val="BodyText-GuidelineID"/>
        </w:rPr>
        <w:t>CS/ST30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Pr>
          <w:lang w:eastAsia="zh-CN"/>
        </w:rPr>
        <w:t xml:space="preserve">define mutable </w:t>
      </w:r>
      <w:r w:rsidR="00726C79">
        <w:t>value types.</w:t>
      </w:r>
    </w:p>
    <w:p w14:paraId="2B4E7DA1" w14:textId="77777777" w:rsidR="00726C79" w:rsidRDefault="00726C79" w:rsidP="00FE3F2B">
      <w:pPr>
        <w:pStyle w:val="Textkrper"/>
        <w:rPr>
          <w:lang w:eastAsia="zh-CN"/>
        </w:rPr>
      </w:pPr>
      <w:r>
        <w:t>Mutable value types have several problems. For example, when a property getter returns a value type, the caller receives a copy. Because the copy is created implicitly, developers might not be aware that they are mutating the copy, and not the original value. Also, some languages (dynamic languages, in particular) have problems using mutable value types because even local variables, when dereferenced, cause a copy to be made.</w:t>
      </w:r>
    </w:p>
    <w:p w14:paraId="2B4E7DA2" w14:textId="77777777" w:rsidR="00726C79" w:rsidRDefault="00FE3A33" w:rsidP="00FE3A33">
      <w:pPr>
        <w:pStyle w:val="BodyText-RuleFirstParagraph"/>
        <w:rPr>
          <w:lang w:eastAsia="zh-CN"/>
        </w:rPr>
      </w:pPr>
      <w:r>
        <w:rPr>
          <w:rStyle w:val="BodyText-GuidelineID"/>
        </w:rPr>
        <w:t>CS/ST40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sidRPr="00A229DE">
        <w:rPr>
          <w:lang w:eastAsia="zh-CN"/>
        </w:rPr>
        <w:t>implement IEquatable&lt;T&gt; on value types.</w:t>
      </w:r>
      <w:r w:rsidR="00726C79" w:rsidRPr="00A229DE">
        <w:t xml:space="preserve"> </w:t>
      </w:r>
      <w:r w:rsidR="00726C79" w:rsidRPr="00A229DE">
        <w:rPr>
          <w:lang w:eastAsia="zh-CN"/>
        </w:rPr>
        <w:t>The Object.Equals method on value types causes boxing and its default implementation is not very efficient, as it uses reflection. IEquatable&lt;T&gt;.Equals can have much better performance and can be implemented such that it will not cause boxing.</w:t>
      </w:r>
    </w:p>
    <w:p w14:paraId="2B4E7DA3" w14:textId="77777777" w:rsidR="00726C79" w:rsidRDefault="00726C79" w:rsidP="009060ED">
      <w:pPr>
        <w:pStyle w:val="berschrift2"/>
        <w:rPr>
          <w:lang w:eastAsia="zh-CN"/>
        </w:rPr>
      </w:pPr>
      <w:bookmarkStart w:id="1418" w:name="_Toc401752060"/>
      <w:bookmarkStart w:id="1419" w:name="_Ref401793050"/>
      <w:bookmarkStart w:id="1420" w:name="_Ref401793455"/>
      <w:r>
        <w:rPr>
          <w:lang w:eastAsia="zh-CN"/>
        </w:rPr>
        <w:t>Structures vs. Classes</w:t>
      </w:r>
      <w:bookmarkEnd w:id="1418"/>
      <w:bookmarkEnd w:id="1419"/>
      <w:bookmarkEnd w:id="1420"/>
    </w:p>
    <w:p w14:paraId="2B4E7DA4" w14:textId="77777777" w:rsidR="00726C79" w:rsidRDefault="00A438A2" w:rsidP="00FE3A33">
      <w:pPr>
        <w:pStyle w:val="BodyText-RuleFirstParagraphCompact-ish"/>
      </w:pPr>
      <w:r>
        <w:rPr>
          <w:rStyle w:val="BodyText-GuidelineID"/>
        </w:rPr>
        <w:t>CS/SC</w:t>
      </w:r>
      <w:r w:rsidR="00FE3A33">
        <w:rPr>
          <w:rStyle w:val="BodyText-GuidelineID"/>
        </w:rPr>
        <w:t>10</w:t>
      </w:r>
      <w:r w:rsidR="00FE3A33"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sidRPr="005A1CFB">
        <w:t>define a struct unless the type has all of the following characteristics:</w:t>
      </w:r>
    </w:p>
    <w:p w14:paraId="2B4E7DA5" w14:textId="77777777" w:rsidR="00726C79" w:rsidRPr="00A275F1" w:rsidRDefault="00726C79" w:rsidP="00FE3F2B">
      <w:pPr>
        <w:pStyle w:val="ListParagraph-Bullet"/>
        <w:rPr>
          <w:lang w:eastAsia="zh-CN"/>
        </w:rPr>
      </w:pPr>
      <w:r w:rsidRPr="00A275F1">
        <w:rPr>
          <w:lang w:eastAsia="zh-CN"/>
        </w:rPr>
        <w:t>It logically represents a single value, similar to primitive types (int, double, etc.).</w:t>
      </w:r>
    </w:p>
    <w:p w14:paraId="2B4E7DA6" w14:textId="77777777" w:rsidR="00726C79" w:rsidRPr="00A275F1" w:rsidRDefault="00726C79" w:rsidP="00FE3F2B">
      <w:pPr>
        <w:pStyle w:val="ListParagraph-Bullet"/>
        <w:rPr>
          <w:lang w:eastAsia="zh-CN"/>
        </w:rPr>
      </w:pPr>
      <w:r w:rsidRPr="00A275F1">
        <w:rPr>
          <w:lang w:eastAsia="zh-CN"/>
        </w:rPr>
        <w:t>It has an instance size fewer than 16 bytes.</w:t>
      </w:r>
    </w:p>
    <w:p w14:paraId="2B4E7DA7" w14:textId="77777777" w:rsidR="00726C79" w:rsidRPr="00A275F1" w:rsidRDefault="00726C79" w:rsidP="00FE3F2B">
      <w:pPr>
        <w:pStyle w:val="ListParagraph-Bullet"/>
        <w:rPr>
          <w:lang w:eastAsia="zh-CN"/>
        </w:rPr>
      </w:pPr>
      <w:r w:rsidRPr="00A275F1">
        <w:rPr>
          <w:lang w:eastAsia="zh-CN"/>
        </w:rPr>
        <w:t>It is immutable.</w:t>
      </w:r>
    </w:p>
    <w:p w14:paraId="2B4E7DA8" w14:textId="77777777" w:rsidR="00726C79" w:rsidRPr="00A275F1" w:rsidRDefault="00726C79" w:rsidP="00FE3F2B">
      <w:pPr>
        <w:pStyle w:val="ListParagraph-Bullet"/>
        <w:rPr>
          <w:lang w:eastAsia="zh-CN"/>
        </w:rPr>
      </w:pPr>
      <w:r w:rsidRPr="00A275F1">
        <w:rPr>
          <w:lang w:eastAsia="zh-CN"/>
        </w:rPr>
        <w:t>It will not have to be boxed frequently.</w:t>
      </w:r>
    </w:p>
    <w:p w14:paraId="2B4E7DA9" w14:textId="77777777" w:rsidR="00726C79" w:rsidRDefault="00726C79" w:rsidP="00FE3F2B">
      <w:pPr>
        <w:pStyle w:val="Textkrper"/>
        <w:rPr>
          <w:lang w:eastAsia="zh-CN"/>
        </w:rPr>
      </w:pPr>
      <w:r w:rsidRPr="005A1CFB">
        <w:rPr>
          <w:lang w:eastAsia="zh-CN"/>
        </w:rPr>
        <w:t>In all other cases, you should define your types as classes</w:t>
      </w:r>
      <w:r>
        <w:rPr>
          <w:lang w:eastAsia="zh-CN"/>
        </w:rPr>
        <w:t xml:space="preserve"> instead of structs.</w:t>
      </w:r>
    </w:p>
    <w:p w14:paraId="2B4E7DAA" w14:textId="77777777" w:rsidR="00726C79" w:rsidRDefault="00726C79" w:rsidP="009060ED">
      <w:pPr>
        <w:pStyle w:val="berschrift2"/>
        <w:rPr>
          <w:ins w:id="1421" w:author="Cox Olaf" w:date="2015-02-19T17:38:00Z"/>
        </w:rPr>
      </w:pPr>
      <w:bookmarkStart w:id="1422" w:name="_Toc401752061"/>
      <w:bookmarkStart w:id="1423" w:name="_Ref401793054"/>
      <w:bookmarkStart w:id="1424" w:name="_Ref401793451"/>
      <w:r w:rsidRPr="009060ED">
        <w:t>Interfaces</w:t>
      </w:r>
      <w:bookmarkEnd w:id="1422"/>
      <w:bookmarkEnd w:id="1423"/>
      <w:bookmarkEnd w:id="1424"/>
    </w:p>
    <w:p w14:paraId="2B4E7DAB" w14:textId="77777777" w:rsidR="008B6A82" w:rsidRDefault="00C97088">
      <w:pPr>
        <w:pStyle w:val="Textkrper"/>
        <w:rPr>
          <w:rPrChange w:id="1425" w:author="Cox Olaf" w:date="2015-02-19T17:38:00Z">
            <w:rPr>
              <w:lang w:eastAsia="zh-CN"/>
            </w:rPr>
          </w:rPrChange>
        </w:rPr>
        <w:pPrChange w:id="1426" w:author="Cox Olaf" w:date="2015-02-19T17:38:00Z">
          <w:pPr>
            <w:pStyle w:val="berschrift2"/>
          </w:pPr>
        </w:pPrChange>
      </w:pPr>
      <w:ins w:id="1427" w:author="Cox Olaf" w:date="2015-02-19T17:38:00Z">
        <w:r>
          <w:rPr>
            <w:rStyle w:val="sentence"/>
          </w:rPr>
          <w:t xml:space="preserve">An interface contains only the signatures </w:t>
        </w:r>
        <w:r w:rsidRPr="00C64005">
          <w:t xml:space="preserve">of </w:t>
        </w:r>
        <w:r w:rsidR="00AE6BC6" w:rsidRPr="00C64005">
          <w:fldChar w:fldCharType="begin"/>
        </w:r>
        <w:r w:rsidRPr="00C64005">
          <w:instrText xml:space="preserve"> HYPERLINK "https://msdn.microsoft.com/de-de/library/ms173114.aspx" </w:instrText>
        </w:r>
        <w:r w:rsidR="00AE6BC6" w:rsidRPr="00C64005">
          <w:fldChar w:fldCharType="separate"/>
        </w:r>
        <w:r w:rsidRPr="00C64005">
          <w:t>methods</w:t>
        </w:r>
        <w:r w:rsidR="00AE6BC6" w:rsidRPr="00C64005">
          <w:fldChar w:fldCharType="end"/>
        </w:r>
        <w:r w:rsidRPr="00C64005">
          <w:t xml:space="preserve">, </w:t>
        </w:r>
        <w:r w:rsidR="00AE6BC6" w:rsidRPr="00C64005">
          <w:fldChar w:fldCharType="begin"/>
        </w:r>
        <w:r w:rsidRPr="00C64005">
          <w:instrText xml:space="preserve"> HYPERLINK "https://msdn.microsoft.com/de-de/library/x9fsa0sw.aspx" </w:instrText>
        </w:r>
        <w:r w:rsidR="00AE6BC6" w:rsidRPr="00C64005">
          <w:fldChar w:fldCharType="separate"/>
        </w:r>
        <w:r w:rsidRPr="00C64005">
          <w:t>properties</w:t>
        </w:r>
        <w:r w:rsidR="00AE6BC6" w:rsidRPr="00C64005">
          <w:fldChar w:fldCharType="end"/>
        </w:r>
        <w:r w:rsidRPr="00C64005">
          <w:t xml:space="preserve">, </w:t>
        </w:r>
        <w:r w:rsidR="00AE6BC6" w:rsidRPr="00C64005">
          <w:fldChar w:fldCharType="begin"/>
        </w:r>
        <w:r w:rsidRPr="00C64005">
          <w:instrText xml:space="preserve"> HYPERLINK "https://msdn.microsoft.com/de-de/library/awbftdfh.aspx" </w:instrText>
        </w:r>
        <w:r w:rsidR="00AE6BC6" w:rsidRPr="00C64005">
          <w:fldChar w:fldCharType="separate"/>
        </w:r>
        <w:r w:rsidRPr="00C64005">
          <w:t>events</w:t>
        </w:r>
        <w:r w:rsidR="00AE6BC6" w:rsidRPr="00C64005">
          <w:fldChar w:fldCharType="end"/>
        </w:r>
        <w:r w:rsidRPr="00C64005">
          <w:t xml:space="preserve"> or </w:t>
        </w:r>
        <w:r w:rsidR="00AE6BC6" w:rsidRPr="00C64005">
          <w:fldChar w:fldCharType="begin"/>
        </w:r>
        <w:r w:rsidRPr="00C64005">
          <w:instrText xml:space="preserve"> HYPERLINK "https://msdn.microsoft.com/de-de/library/6x16t2tx.aspx" </w:instrText>
        </w:r>
        <w:r w:rsidR="00AE6BC6" w:rsidRPr="00C64005">
          <w:fldChar w:fldCharType="separate"/>
        </w:r>
        <w:r w:rsidRPr="00C64005">
          <w:t>indexers</w:t>
        </w:r>
        <w:r w:rsidR="00AE6BC6" w:rsidRPr="00C64005">
          <w:fldChar w:fldCharType="end"/>
        </w:r>
        <w:r>
          <w:rPr>
            <w:rStyle w:val="sentence"/>
          </w:rPr>
          <w:t>.</w:t>
        </w:r>
        <w:r>
          <w:t xml:space="preserve"> </w:t>
        </w:r>
        <w:r>
          <w:rPr>
            <w:rStyle w:val="sentence"/>
          </w:rPr>
          <w:t>A class or struct that implements the interface must implement the members of the interface that are specified in the interface definition.</w:t>
        </w:r>
        <w:r>
          <w:rPr>
            <w:rStyle w:val="sentence"/>
          </w:rPr>
          <w:br/>
        </w:r>
        <w:r w:rsidRPr="00631BFF">
          <w:rPr>
            <w:rStyle w:val="sentence"/>
          </w:rPr>
          <w:t xml:space="preserve">So </w:t>
        </w:r>
        <w:r w:rsidR="00AE6BC6" w:rsidRPr="00AE6BC6">
          <w:rPr>
            <w:rPrChange w:id="1428" w:author="Cox Olaf" w:date="2015-02-19T17:50:00Z">
              <w:rPr>
                <w:color w:val="0000FF"/>
                <w:highlight w:val="yellow"/>
              </w:rPr>
            </w:rPrChange>
          </w:rPr>
          <w:t>Interface exposes contracts</w:t>
        </w:r>
      </w:ins>
      <w:ins w:id="1429" w:author="Cox Olaf" w:date="2015-02-19T17:50:00Z">
        <w:r w:rsidR="00AE6BC6" w:rsidRPr="00AE6BC6">
          <w:rPr>
            <w:rPrChange w:id="1430" w:author="Cox Olaf" w:date="2015-02-19T17:50:00Z">
              <w:rPr>
                <w:color w:val="0000FF"/>
                <w:highlight w:val="yellow"/>
              </w:rPr>
            </w:rPrChange>
          </w:rPr>
          <w:t xml:space="preserve"> which are</w:t>
        </w:r>
      </w:ins>
      <w:ins w:id="1431" w:author="Cox Olaf" w:date="2015-02-19T17:38:00Z">
        <w:r w:rsidR="00AE6BC6" w:rsidRPr="00AE6BC6">
          <w:rPr>
            <w:rPrChange w:id="1432" w:author="Cox Olaf" w:date="2015-02-19T17:50:00Z">
              <w:rPr>
                <w:color w:val="0000FF"/>
                <w:highlight w:val="yellow"/>
              </w:rPr>
            </w:rPrChange>
          </w:rPr>
          <w:t xml:space="preserve"> consumed by clients</w:t>
        </w:r>
      </w:ins>
      <w:ins w:id="1433" w:author="Cox Olaf" w:date="2015-02-19T17:50:00Z">
        <w:r w:rsidR="0057444A" w:rsidRPr="00631BFF">
          <w:t>.</w:t>
        </w:r>
      </w:ins>
    </w:p>
    <w:p w14:paraId="2B4E7DAC" w14:textId="77777777" w:rsidR="00726C79" w:rsidRDefault="00FE3A33" w:rsidP="00FE3A33">
      <w:pPr>
        <w:pStyle w:val="BodyText-RuleFirstParagraph"/>
        <w:rPr>
          <w:lang w:eastAsia="zh-CN"/>
        </w:rPr>
      </w:pPr>
      <w:r>
        <w:rPr>
          <w:rStyle w:val="BodyText-GuidelineID"/>
        </w:rPr>
        <w:lastRenderedPageBreak/>
        <w:t>CS/INT10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t xml:space="preserve">define an interface if you need some </w:t>
      </w:r>
      <w:ins w:id="1434" w:author="Cox Olaf" w:date="2015-02-19T17:43:00Z">
        <w:r w:rsidR="00C97088">
          <w:t>“</w:t>
        </w:r>
      </w:ins>
      <w:r w:rsidR="00726C79">
        <w:t>common API</w:t>
      </w:r>
      <w:ins w:id="1435" w:author="Cox Olaf" w:date="2015-02-19T17:43:00Z">
        <w:r w:rsidR="00C97088">
          <w:t>”</w:t>
        </w:r>
      </w:ins>
      <w:r w:rsidR="00726C79">
        <w:t xml:space="preserve"> to be supported by a set of types that includes value types.</w:t>
      </w:r>
      <w:ins w:id="1436" w:author="Cox Olaf" w:date="2015-02-19T16:20:00Z">
        <w:r w:rsidR="006326A0">
          <w:t xml:space="preserve"> </w:t>
        </w:r>
      </w:ins>
      <w:ins w:id="1437" w:author="Cox Olaf" w:date="2015-02-19T17:46:00Z">
        <w:r w:rsidR="0057444A">
          <w:br/>
          <w:t xml:space="preserve">Example: Define an </w:t>
        </w:r>
      </w:ins>
      <w:ins w:id="1438" w:author="Cox Olaf" w:date="2015-02-19T17:47:00Z">
        <w:r w:rsidR="0057444A">
          <w:t xml:space="preserve">interface </w:t>
        </w:r>
      </w:ins>
      <w:ins w:id="1439" w:author="Cox Olaf" w:date="2015-02-19T17:46:00Z">
        <w:r w:rsidR="0057444A">
          <w:t>I</w:t>
        </w:r>
      </w:ins>
      <w:ins w:id="1440" w:author="Cox Olaf" w:date="2015-02-19T17:48:00Z">
        <w:r w:rsidR="0057444A">
          <w:t>Fruit</w:t>
        </w:r>
      </w:ins>
      <w:ins w:id="1441" w:author="Cox Olaf" w:date="2015-02-19T17:47:00Z">
        <w:r w:rsidR="0057444A">
          <w:t xml:space="preserve"> which is implemented by </w:t>
        </w:r>
      </w:ins>
      <w:ins w:id="1442" w:author="Cox Olaf" w:date="2015-02-19T17:49:00Z">
        <w:r w:rsidR="0057444A">
          <w:t>types</w:t>
        </w:r>
      </w:ins>
      <w:ins w:id="1443" w:author="Cox Olaf" w:date="2015-02-19T17:48:00Z">
        <w:r w:rsidR="0057444A">
          <w:t xml:space="preserve"> Apple and Banana.</w:t>
        </w:r>
      </w:ins>
    </w:p>
    <w:p w14:paraId="2B4E7DAD" w14:textId="77777777" w:rsidR="00726C79" w:rsidRDefault="00FE3A33" w:rsidP="00FE3A33">
      <w:pPr>
        <w:pStyle w:val="BodyText-RuleFirstParagraph"/>
        <w:rPr>
          <w:lang w:eastAsia="zh-CN"/>
        </w:rPr>
      </w:pPr>
      <w:r>
        <w:rPr>
          <w:rStyle w:val="BodyText-GuidelineID"/>
        </w:rPr>
        <w:t>CS/</w:t>
      </w:r>
      <w:r w:rsidR="00A438A2">
        <w:rPr>
          <w:rStyle w:val="BodyText-GuidelineID"/>
        </w:rPr>
        <w:t>INT</w:t>
      </w:r>
      <w:r>
        <w:rPr>
          <w:rStyle w:val="BodyText-GuidelineID"/>
        </w:rPr>
        <w:t>20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sidRPr="000F4976">
        <w:rPr>
          <w:lang w:eastAsia="zh-CN"/>
        </w:rPr>
        <w:t xml:space="preserve">use </w:t>
      </w:r>
      <w:r w:rsidR="00726C79">
        <w:rPr>
          <w:lang w:eastAsia="zh-CN"/>
        </w:rPr>
        <w:t>interfaces to express "can-do" relationships with the interface. For example, a FileStream "can-do" disposing.</w:t>
      </w:r>
    </w:p>
    <w:p w14:paraId="2B4E7DAE" w14:textId="77777777" w:rsidR="00726C79" w:rsidRDefault="00FE3A33" w:rsidP="00FE3A33">
      <w:pPr>
        <w:pStyle w:val="BodyText-RuleFirstParagraphCompact-ish"/>
        <w:rPr>
          <w:lang w:eastAsia="zh-CN"/>
        </w:rPr>
      </w:pPr>
      <w:r>
        <w:rPr>
          <w:rStyle w:val="BodyText-GuidelineID"/>
        </w:rPr>
        <w:t>CS/</w:t>
      </w:r>
      <w:r w:rsidR="00A438A2">
        <w:rPr>
          <w:rStyle w:val="BodyText-GuidelineID"/>
        </w:rPr>
        <w:t>INT30</w:t>
      </w:r>
      <w:r w:rsidRPr="0055287F">
        <w:rPr>
          <w:rStyle w:val="TextkrperZchn"/>
        </w:rPr>
        <w:tab/>
      </w:r>
      <w:r w:rsidR="001B1D13" w:rsidRPr="001B1D13">
        <w:rPr>
          <w:rStyle w:val="BodyText-NegativeRed"/>
        </w:rPr>
        <w:sym w:font="Wingdings" w:char="F0FD"/>
      </w:r>
      <w:r w:rsidR="001B1D13" w:rsidRPr="001B1D13">
        <w:t xml:space="preserve"> </w:t>
      </w:r>
      <w:r w:rsidR="001B1D13" w:rsidRPr="001B1D13">
        <w:rPr>
          <w:rStyle w:val="BodyText-BoldAction"/>
        </w:rPr>
        <w:t>You</w:t>
      </w:r>
      <w:r w:rsidR="001B1D13" w:rsidRPr="001B1D13">
        <w:t xml:space="preserve"> </w:t>
      </w:r>
      <w:r w:rsidR="001B1D13" w:rsidRPr="001B1D13">
        <w:rPr>
          <w:rStyle w:val="BodyText-BoldAction"/>
        </w:rPr>
        <w:t>should</w:t>
      </w:r>
      <w:r w:rsidR="001B1D13" w:rsidRPr="001B1D13">
        <w:t xml:space="preserve"> </w:t>
      </w:r>
      <w:r w:rsidR="001B1D13" w:rsidRPr="001B1D13">
        <w:rPr>
          <w:rStyle w:val="BodyText-BoldAction"/>
        </w:rPr>
        <w:t>not</w:t>
      </w:r>
      <w:r w:rsidR="001B1D13" w:rsidRPr="001B1D13">
        <w:t xml:space="preserve"> </w:t>
      </w:r>
      <w:r w:rsidR="00726C79">
        <w:t>us</w:t>
      </w:r>
      <w:r w:rsidR="00EF60A9">
        <w:t>e</w:t>
      </w:r>
      <w:r w:rsidR="00726C79">
        <w:t xml:space="preserve"> marker interfaces (interfaces with no members).</w:t>
      </w:r>
      <w:r w:rsidR="00EF60A9">
        <w:t xml:space="preserve"> There are exceptions to this rule for categorizations within frameworks. </w:t>
      </w:r>
    </w:p>
    <w:p w14:paraId="2B4E7DAF" w14:textId="77777777" w:rsidR="00726C79" w:rsidRPr="005C68D5" w:rsidRDefault="00726C79" w:rsidP="009060ED">
      <w:pPr>
        <w:pStyle w:val="berschrift2"/>
        <w:rPr>
          <w:highlight w:val="yellow"/>
          <w:lang w:eastAsia="zh-CN"/>
          <w:rPrChange w:id="1444" w:author="Cox Olaf" w:date="2015-06-09T14:04:00Z">
            <w:rPr>
              <w:lang w:eastAsia="zh-CN"/>
            </w:rPr>
          </w:rPrChange>
        </w:rPr>
      </w:pPr>
      <w:bookmarkStart w:id="1445" w:name="_Toc401752062"/>
      <w:bookmarkStart w:id="1446" w:name="_Ref401793059"/>
      <w:bookmarkStart w:id="1447" w:name="_Ref401793448"/>
      <w:r w:rsidRPr="005C68D5">
        <w:rPr>
          <w:highlight w:val="yellow"/>
          <w:rPrChange w:id="1448" w:author="Cox Olaf" w:date="2015-06-09T14:04:00Z">
            <w:rPr/>
          </w:rPrChange>
        </w:rPr>
        <w:t>Classes</w:t>
      </w:r>
      <w:bookmarkEnd w:id="1445"/>
      <w:bookmarkEnd w:id="1446"/>
      <w:bookmarkEnd w:id="1447"/>
    </w:p>
    <w:p w14:paraId="2B4E7DB0" w14:textId="77777777" w:rsidR="00726C79" w:rsidRPr="00167C45" w:rsidRDefault="00FE3A33" w:rsidP="00FE3A33">
      <w:pPr>
        <w:pStyle w:val="BodyText-RuleFirstParagraph"/>
        <w:rPr>
          <w:lang w:eastAsia="zh-CN"/>
        </w:rPr>
      </w:pPr>
      <w:r>
        <w:rPr>
          <w:rStyle w:val="BodyText-GuidelineID"/>
        </w:rPr>
        <w:t>CS/CLS10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sidRPr="000F4976">
        <w:rPr>
          <w:lang w:eastAsia="zh-CN"/>
        </w:rPr>
        <w:t xml:space="preserve">use inheritance to express “is a” relationships such as “cat is an animal”.  </w:t>
      </w:r>
      <w:r w:rsidR="00B94386">
        <w:rPr>
          <w:lang w:eastAsia="zh-CN"/>
        </w:rPr>
        <w:t>Keep in mind that "is a" means that the derived type can be used instead of the base type and obeys the contract that is defined by the base type (L</w:t>
      </w:r>
      <w:r w:rsidR="00B94386" w:rsidRPr="00B94386">
        <w:rPr>
          <w:lang w:eastAsia="zh-CN"/>
        </w:rPr>
        <w:t>iskov substitution principle</w:t>
      </w:r>
      <w:r w:rsidR="00B94386">
        <w:rPr>
          <w:lang w:eastAsia="zh-CN"/>
        </w:rPr>
        <w:t xml:space="preserve">) </w:t>
      </w:r>
      <w:hyperlink w:anchor="REF4" w:history="1">
        <w:r w:rsidR="00B94386" w:rsidRPr="00167C45">
          <w:rPr>
            <w:rStyle w:val="Hyperlink"/>
            <w:lang w:eastAsia="zh-CN"/>
          </w:rPr>
          <w:t>[REF4]</w:t>
        </w:r>
      </w:hyperlink>
      <w:r w:rsidR="00B94386" w:rsidRPr="00167C45">
        <w:rPr>
          <w:lang w:eastAsia="zh-CN"/>
        </w:rPr>
        <w:t>.</w:t>
      </w:r>
    </w:p>
    <w:p w14:paraId="2B4E7DB1" w14:textId="77777777" w:rsidR="00726C79" w:rsidRDefault="00726C79" w:rsidP="009060ED">
      <w:pPr>
        <w:pStyle w:val="berschrift3"/>
        <w:rPr>
          <w:lang w:eastAsia="zh-CN"/>
        </w:rPr>
      </w:pPr>
      <w:bookmarkStart w:id="1449" w:name="_Ref401793064"/>
      <w:r w:rsidRPr="009060ED">
        <w:t>Fields</w:t>
      </w:r>
      <w:bookmarkEnd w:id="1449"/>
    </w:p>
    <w:p w14:paraId="2B4E7DB2" w14:textId="77777777" w:rsidR="00726C79" w:rsidRPr="00F651CD" w:rsidRDefault="00FE3A33" w:rsidP="00FE3A33">
      <w:pPr>
        <w:pStyle w:val="BodyText-RuleFirstParagraph"/>
        <w:rPr>
          <w:lang w:eastAsia="zh-CN"/>
        </w:rPr>
      </w:pPr>
      <w:r>
        <w:rPr>
          <w:rStyle w:val="BodyText-GuidelineID"/>
        </w:rPr>
        <w:t>CS/FLD10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sidRPr="00504AE5">
        <w:rPr>
          <w:lang w:eastAsia="zh-CN"/>
        </w:rPr>
        <w:t>provide instance fields that are public or protected.</w:t>
      </w:r>
      <w:r w:rsidR="00726C79" w:rsidRPr="00F651CD">
        <w:t xml:space="preserve"> </w:t>
      </w:r>
      <w:r w:rsidR="00726C79" w:rsidRPr="00F651CD">
        <w:rPr>
          <w:lang w:eastAsia="zh-CN"/>
        </w:rPr>
        <w:t xml:space="preserve">Public and protected fields do not version well and are not protected by code access security demands. Instead of using publicly visible fields, use private fields and expose them through properties. </w:t>
      </w:r>
    </w:p>
    <w:p w14:paraId="2B4E7DB3" w14:textId="77777777" w:rsidR="00726C79" w:rsidRPr="00081138" w:rsidRDefault="00FE3A33" w:rsidP="00FE3A33">
      <w:pPr>
        <w:pStyle w:val="BodyText-RuleFirstParagraph"/>
        <w:rPr>
          <w:lang w:eastAsia="zh-CN"/>
        </w:rPr>
      </w:pPr>
      <w:r>
        <w:rPr>
          <w:rStyle w:val="BodyText-GuidelineID"/>
        </w:rPr>
        <w:t>CS/FLD20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sidRPr="00081138">
        <w:rPr>
          <w:lang w:eastAsia="zh-CN"/>
        </w:rPr>
        <w:t>use public static read-only fields for predefined object instances.</w:t>
      </w:r>
    </w:p>
    <w:p w14:paraId="2B4E7DB4" w14:textId="77777777" w:rsidR="00726C79" w:rsidRPr="00092B89" w:rsidRDefault="00FE3A33" w:rsidP="00FE3A33">
      <w:pPr>
        <w:pStyle w:val="BodyText-RuleFirstParagraph"/>
        <w:rPr>
          <w:lang w:eastAsia="zh-CN"/>
        </w:rPr>
      </w:pPr>
      <w:r>
        <w:rPr>
          <w:rStyle w:val="BodyText-GuidelineID"/>
        </w:rPr>
        <w:t>CS/FLD30</w:t>
      </w:r>
      <w:r w:rsidRPr="0055287F">
        <w:rPr>
          <w:rStyle w:val="TextkrperZchn"/>
        </w:rPr>
        <w:tab/>
      </w:r>
      <w:r w:rsidR="00AE66D1" w:rsidRPr="00644D97">
        <w:rPr>
          <w:rStyle w:val="BodyText-PositiveGreen"/>
        </w:rPr>
        <w:sym w:font="Wingdings" w:char="F0FE"/>
      </w:r>
      <w:r w:rsidR="00AE66D1" w:rsidRPr="00644D97">
        <w:rPr>
          <w:rFonts w:hint="eastAsia"/>
        </w:rPr>
        <w:t xml:space="preserve"> </w:t>
      </w:r>
      <w:bookmarkStart w:id="1450" w:name="OLE_LINK207"/>
      <w:bookmarkStart w:id="1451" w:name="OLE_LINK208"/>
      <w:r w:rsidR="00AE66D1" w:rsidRPr="00644D97">
        <w:rPr>
          <w:rStyle w:val="BodyText-BoldAction"/>
        </w:rPr>
        <w:t>Do</w:t>
      </w:r>
      <w:r w:rsidR="00AE66D1" w:rsidRPr="00644D97">
        <w:t xml:space="preserve"> </w:t>
      </w:r>
      <w:r w:rsidR="00726C79" w:rsidRPr="00092B89">
        <w:rPr>
          <w:lang w:eastAsia="zh-CN"/>
        </w:rPr>
        <w:t>use constant fields for constants that will never change</w:t>
      </w:r>
      <w:bookmarkEnd w:id="1450"/>
      <w:bookmarkEnd w:id="1451"/>
      <w:r w:rsidR="00726C79" w:rsidRPr="00092B89">
        <w:rPr>
          <w:lang w:eastAsia="zh-CN"/>
        </w:rPr>
        <w:t>.</w:t>
      </w:r>
    </w:p>
    <w:p w14:paraId="2B4E7DB5" w14:textId="77777777" w:rsidR="00767D53" w:rsidRPr="009C4F24" w:rsidRDefault="00FE3A33" w:rsidP="00FE3A33">
      <w:pPr>
        <w:pStyle w:val="BodyText-RuleFirstParagraph"/>
      </w:pPr>
      <w:r>
        <w:rPr>
          <w:rStyle w:val="BodyText-GuidelineID"/>
        </w:rPr>
        <w:t>CS/FLD40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67D53">
        <w:rPr>
          <w:lang w:eastAsia="zh-CN"/>
        </w:rPr>
        <w:t xml:space="preserve">keep in mind that read-only fields for a mutable reference type just prevents the fields from pointing to a different instance but does not prevent the instance from being modified. </w:t>
      </w:r>
    </w:p>
    <w:p w14:paraId="2B4E7DB6" w14:textId="77777777" w:rsidR="00726C79" w:rsidRDefault="00726C79" w:rsidP="00FE3F2B">
      <w:pPr>
        <w:pStyle w:val="Textkrper"/>
        <w:rPr>
          <w:lang w:eastAsia="zh-CN"/>
        </w:rPr>
      </w:pPr>
      <w:r>
        <w:t>A mutable type is a type with instances that can be modified after they are instantiated. For example, arrays, most collections, and streams are mutable types, but simple value types, System.Uri</w:t>
      </w:r>
      <w:hyperlink r:id="rId26" w:history="1"/>
      <w:r>
        <w:t>, and System.String are all immutable. The read-only modifier on a reference type field prevents the instance stored in the field from being replaced, but it does not prevent the field’s instance data from being modified by calling members changing the instance.</w:t>
      </w:r>
    </w:p>
    <w:p w14:paraId="2B4E7DB7" w14:textId="77777777" w:rsidR="00726C79" w:rsidRDefault="00726C79" w:rsidP="009060ED">
      <w:pPr>
        <w:pStyle w:val="berschrift3"/>
        <w:rPr>
          <w:lang w:eastAsia="zh-CN"/>
        </w:rPr>
      </w:pPr>
      <w:bookmarkStart w:id="1452" w:name="_Ref401793068"/>
      <w:r w:rsidRPr="009060ED">
        <w:t>Properties</w:t>
      </w:r>
      <w:bookmarkEnd w:id="1452"/>
    </w:p>
    <w:p w14:paraId="2B4E7DB8" w14:textId="77777777" w:rsidR="00726C79" w:rsidRPr="004A6EF7" w:rsidRDefault="00FE3A33" w:rsidP="00FE3A33">
      <w:pPr>
        <w:pStyle w:val="BodyText-RuleFirstParagraph"/>
      </w:pPr>
      <w:r>
        <w:rPr>
          <w:rStyle w:val="BodyText-GuidelineID"/>
        </w:rPr>
        <w:t>CS/PRP10</w:t>
      </w:r>
      <w:r w:rsidRPr="0055287F">
        <w:rPr>
          <w:rStyle w:val="TextkrperZchn"/>
        </w:rPr>
        <w:tab/>
      </w:r>
      <w:r w:rsidR="00726C79" w:rsidRPr="00F61988">
        <w:rPr>
          <w:rStyle w:val="BodyText-PositiveGreen"/>
        </w:rPr>
        <w:sym w:font="Wingdings" w:char="F0FE"/>
      </w:r>
      <w:r w:rsidR="00726C79" w:rsidRPr="00F61988">
        <w:rPr>
          <w:rFonts w:hint="eastAsia"/>
        </w:rPr>
        <w:t xml:space="preserve"> </w:t>
      </w:r>
      <w:r w:rsidR="00726C79" w:rsidRPr="00F61988">
        <w:rPr>
          <w:rStyle w:val="BodyText-BoldAction"/>
        </w:rPr>
        <w:t>Do</w:t>
      </w:r>
      <w:r w:rsidR="00726C79" w:rsidRPr="00F61988">
        <w:t xml:space="preserve"> </w:t>
      </w:r>
      <w:r w:rsidR="00726C79">
        <w:rPr>
          <w:lang w:eastAsia="zh-CN"/>
        </w:rPr>
        <w:t>u</w:t>
      </w:r>
      <w:r w:rsidR="00726C79" w:rsidRPr="004A6EF7">
        <w:t>se a property, rather than a method, if the value of the property is stored in the process memory and the property would just provide access to the value. Properties should look and act like a field as much as possible.</w:t>
      </w:r>
    </w:p>
    <w:p w14:paraId="2B4E7DB9" w14:textId="77777777" w:rsidR="00726C79" w:rsidRDefault="00A438A2" w:rsidP="00FE3A33">
      <w:pPr>
        <w:pStyle w:val="BodyText-RuleFirstParagraphCompact-ish"/>
      </w:pPr>
      <w:r>
        <w:rPr>
          <w:rStyle w:val="BodyText-GuidelineID"/>
        </w:rPr>
        <w:t>CS/PRP</w:t>
      </w:r>
      <w:r w:rsidR="00FE3A33">
        <w:rPr>
          <w:rStyle w:val="BodyText-GuidelineID"/>
        </w:rPr>
        <w:t>20</w:t>
      </w:r>
      <w:r w:rsidR="00FE3A33"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sidRPr="00E969C5">
        <w:t xml:space="preserve">use a </w:t>
      </w:r>
      <w:r w:rsidR="00726C79">
        <w:t>property, but a method in the following situations:</w:t>
      </w:r>
    </w:p>
    <w:p w14:paraId="2B4E7DBA" w14:textId="77777777" w:rsidR="00726C79" w:rsidRPr="00E969C5" w:rsidRDefault="00726C79" w:rsidP="00EC6D1E">
      <w:pPr>
        <w:pStyle w:val="ListParagraph-Bullet"/>
      </w:pPr>
      <w:r w:rsidRPr="00E969C5">
        <w:t>The operation is orders of magnitude slower than a field set would be. If you are even considering providing an asynchronous version of an operation to avoid blocking the thread, it is very likely that the operation is too expensive to be a property. In particular, operations that access the network or the file system (other than once for initialization) should most likely be methods, not properties.</w:t>
      </w:r>
    </w:p>
    <w:p w14:paraId="2B4E7DBB" w14:textId="77777777" w:rsidR="00726C79" w:rsidRPr="00DB1CAF" w:rsidRDefault="00726C79" w:rsidP="00EC6D1E">
      <w:pPr>
        <w:pStyle w:val="ListParagraph-Bullet"/>
      </w:pPr>
      <w:r w:rsidRPr="00E969C5">
        <w:t xml:space="preserve">The operation is a conversion, such </w:t>
      </w:r>
      <w:r w:rsidRPr="00DB1CAF">
        <w:t>as the Object.ToString method.</w:t>
      </w:r>
    </w:p>
    <w:p w14:paraId="2B4E7DBC" w14:textId="77777777" w:rsidR="00726C79" w:rsidRPr="00E969C5" w:rsidRDefault="00726C79" w:rsidP="00EC6D1E">
      <w:pPr>
        <w:pStyle w:val="ListParagraph-Bullet"/>
      </w:pPr>
      <w:r w:rsidRPr="00E969C5">
        <w:t>The operation returns a different result each time it is called, even if the parameters do not change. For example, the</w:t>
      </w:r>
      <w:r>
        <w:t xml:space="preserve"> Guid.NewGuid</w:t>
      </w:r>
      <w:hyperlink r:id="rId27" w:history="1"/>
      <w:r w:rsidRPr="00E969C5">
        <w:t xml:space="preserve"> method returns a different value each time it is called.</w:t>
      </w:r>
    </w:p>
    <w:p w14:paraId="2B4E7DBD" w14:textId="77777777" w:rsidR="00726C79" w:rsidRPr="00E969C5" w:rsidRDefault="00726C79" w:rsidP="00EC6D1E">
      <w:pPr>
        <w:pStyle w:val="ListParagraph-Bullet"/>
      </w:pPr>
      <w:r w:rsidRPr="00E969C5">
        <w:t xml:space="preserve">The operation has a significant and observable side effect. Note that populating an internal cache is not generally considered an observable side effect. </w:t>
      </w:r>
    </w:p>
    <w:p w14:paraId="2B4E7DBE" w14:textId="77777777" w:rsidR="00726C79" w:rsidRPr="00E969C5" w:rsidRDefault="00726C79" w:rsidP="00EC6D1E">
      <w:pPr>
        <w:pStyle w:val="ListParagraph-Bullet"/>
      </w:pPr>
      <w:r w:rsidRPr="00E969C5">
        <w:lastRenderedPageBreak/>
        <w:t xml:space="preserve">The operation returns a copy of an internal state (this does not include copies of value type objects returned on the stack). </w:t>
      </w:r>
    </w:p>
    <w:p w14:paraId="2B4E7DBF" w14:textId="77777777" w:rsidR="00726C79" w:rsidRPr="00E969C5" w:rsidRDefault="00726C79" w:rsidP="00EC6D1E">
      <w:pPr>
        <w:pStyle w:val="ListParagraph-Bullet"/>
      </w:pPr>
      <w:r>
        <w:t xml:space="preserve">The operation returns an array: </w:t>
      </w:r>
      <w:r w:rsidRPr="00E969C5">
        <w:t>Use a method where the operation returns an array because to preserve the internal array, you would have to return a deep copy of the array, not a reference to the array used by the property. This fact, combined with the fact that developers use properties as though they were fields, can lead to very inefficient code.</w:t>
      </w:r>
    </w:p>
    <w:p w14:paraId="2B4E7DC0" w14:textId="77777777" w:rsidR="00726C79" w:rsidRDefault="00FE3A33" w:rsidP="00FE3A33">
      <w:pPr>
        <w:pStyle w:val="BodyText-RuleFirstParagraph"/>
        <w:rPr>
          <w:lang w:eastAsia="zh-CN"/>
        </w:rPr>
      </w:pPr>
      <w:r>
        <w:rPr>
          <w:rStyle w:val="BodyText-GuidelineID"/>
        </w:rPr>
        <w:t>CS/PRP30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sidRPr="00E969C5">
        <w:rPr>
          <w:rFonts w:cs="Arial"/>
          <w:lang w:eastAsia="zh-CN"/>
        </w:rPr>
        <w:t xml:space="preserve">create read-only properties if the </w:t>
      </w:r>
      <w:r w:rsidR="00726C79" w:rsidRPr="00B25A51">
        <w:rPr>
          <w:lang w:eastAsia="zh-CN"/>
        </w:rPr>
        <w:t>caller should not be able to change the value of the property.</w:t>
      </w:r>
      <w:r w:rsidR="00065BC6">
        <w:rPr>
          <w:lang w:eastAsia="zh-CN"/>
        </w:rPr>
        <w:t xml:space="preserve"> </w:t>
      </w:r>
      <w:r w:rsidR="00726C79">
        <w:t>Keep in mind that if the type of the property is a mutable reference type, the property value can be changed even if the property is get-only.</w:t>
      </w:r>
    </w:p>
    <w:p w14:paraId="2B4E7DC1" w14:textId="77777777" w:rsidR="00726C79" w:rsidRDefault="00FE3A33" w:rsidP="00FE3A33">
      <w:pPr>
        <w:pStyle w:val="BodyText-RuleFirstParagraph"/>
        <w:rPr>
          <w:lang w:eastAsia="zh-CN"/>
        </w:rPr>
      </w:pPr>
      <w:r>
        <w:rPr>
          <w:rStyle w:val="BodyText-GuidelineID"/>
        </w:rPr>
        <w:t>CS/PRP40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sidRPr="005729DC">
        <w:rPr>
          <w:lang w:eastAsia="zh-CN"/>
        </w:rPr>
        <w:t>provide set-only properties.</w:t>
      </w:r>
      <w:r w:rsidR="00726C79" w:rsidRPr="00E56E9F">
        <w:t xml:space="preserve"> </w:t>
      </w:r>
      <w:r w:rsidR="00726C79" w:rsidRPr="00E56E9F">
        <w:rPr>
          <w:lang w:eastAsia="zh-CN"/>
        </w:rPr>
        <w:t>If the property getter cannot be provided, use a method to implement the functionality instead. The method name should begin with Set followed by what would have been the property name.</w:t>
      </w:r>
    </w:p>
    <w:p w14:paraId="2B4E7DC2" w14:textId="77777777" w:rsidR="00726C79" w:rsidRDefault="00FE3A33" w:rsidP="00FE3A33">
      <w:pPr>
        <w:pStyle w:val="BodyText-RuleFirstParagraph"/>
        <w:rPr>
          <w:lang w:eastAsia="zh-CN"/>
        </w:rPr>
      </w:pPr>
      <w:r>
        <w:rPr>
          <w:rStyle w:val="BodyText-GuidelineID"/>
        </w:rPr>
        <w:t>CS/PRP50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sidRPr="0048352C">
        <w:rPr>
          <w:lang w:eastAsia="zh-CN"/>
        </w:rPr>
        <w:t>provide sensible default values for all properties, ensuring that the defaults do not result in a security hole or an extremely inefficient design.</w:t>
      </w:r>
    </w:p>
    <w:p w14:paraId="2B4E7DC3" w14:textId="77777777" w:rsidR="00EF60A9" w:rsidRDefault="00FE3A33" w:rsidP="00FE3A33">
      <w:pPr>
        <w:pStyle w:val="BodyText-RuleFirstParagraph"/>
        <w:rPr>
          <w:lang w:eastAsia="zh-CN"/>
        </w:rPr>
      </w:pPr>
      <w:r>
        <w:rPr>
          <w:rStyle w:val="BodyText-GuidelineID"/>
        </w:rPr>
        <w:t>CS/PRP60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EF60A9">
        <w:rPr>
          <w:lang w:eastAsia="zh-CN"/>
        </w:rPr>
        <w:t>design a class in a way that properties needs to be set before calling a method (that internally makes use of these properties). This would expose internal implementation details to the client.</w:t>
      </w:r>
    </w:p>
    <w:p w14:paraId="2B4E7DC4" w14:textId="77777777" w:rsidR="00726C79" w:rsidRDefault="00FE3A33" w:rsidP="00FE3A33">
      <w:pPr>
        <w:pStyle w:val="BodyText-RuleFirstParagraph"/>
        <w:rPr>
          <w:lang w:eastAsia="zh-CN"/>
        </w:rPr>
      </w:pPr>
      <w:r>
        <w:rPr>
          <w:rStyle w:val="BodyText-GuidelineID"/>
        </w:rPr>
        <w:t>CS/PRP70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t>allow properties to be set in any order even if this results in a temporary invalid state of the object.</w:t>
      </w:r>
    </w:p>
    <w:p w14:paraId="2B4E7DC5" w14:textId="77777777" w:rsidR="00726C79" w:rsidRDefault="00FE3A33" w:rsidP="00FE3A33">
      <w:pPr>
        <w:pStyle w:val="BodyText-RuleFirstParagraph"/>
        <w:rPr>
          <w:lang w:eastAsia="zh-CN"/>
        </w:rPr>
      </w:pPr>
      <w:r>
        <w:rPr>
          <w:rStyle w:val="BodyText-GuidelineID"/>
        </w:rPr>
        <w:t>CS/PRP80</w:t>
      </w:r>
      <w:r w:rsidRPr="0055287F">
        <w:rPr>
          <w:rStyle w:val="TextkrperZchn"/>
        </w:rPr>
        <w:tab/>
      </w:r>
      <w:r w:rsidR="001B1D13" w:rsidRPr="001B1D13">
        <w:rPr>
          <w:rStyle w:val="BodyText-NegativeRed"/>
        </w:rPr>
        <w:sym w:font="Wingdings" w:char="F0FD"/>
      </w:r>
      <w:r w:rsidR="001B1D13" w:rsidRPr="001B1D13">
        <w:t xml:space="preserve"> </w:t>
      </w:r>
      <w:bookmarkStart w:id="1453" w:name="OLE_LINK82"/>
      <w:bookmarkStart w:id="1454" w:name="OLE_LINK83"/>
      <w:r w:rsidR="001B1D13" w:rsidRPr="001B1D13">
        <w:rPr>
          <w:rStyle w:val="BodyText-BoldAction"/>
        </w:rPr>
        <w:t>You</w:t>
      </w:r>
      <w:r w:rsidR="001B1D13" w:rsidRPr="001B1D13">
        <w:t xml:space="preserve"> </w:t>
      </w:r>
      <w:r w:rsidR="001B1D13" w:rsidRPr="001B1D13">
        <w:rPr>
          <w:rStyle w:val="BodyText-BoldAction"/>
        </w:rPr>
        <w:t>should</w:t>
      </w:r>
      <w:r w:rsidR="001B1D13" w:rsidRPr="001B1D13">
        <w:t xml:space="preserve"> </w:t>
      </w:r>
      <w:r w:rsidR="001B1D13" w:rsidRPr="001B1D13">
        <w:rPr>
          <w:rStyle w:val="BodyText-BoldAction"/>
        </w:rPr>
        <w:t>not</w:t>
      </w:r>
      <w:r w:rsidR="001B1D13" w:rsidRPr="001B1D13">
        <w:t xml:space="preserve"> </w:t>
      </w:r>
      <w:r w:rsidR="00726C79">
        <w:rPr>
          <w:lang w:eastAsia="zh-CN"/>
        </w:rPr>
        <w:t>throw</w:t>
      </w:r>
      <w:r w:rsidR="00726C79" w:rsidRPr="00951EB9">
        <w:rPr>
          <w:lang w:eastAsia="zh-CN"/>
        </w:rPr>
        <w:t xml:space="preserve"> exceptions from property getters.</w:t>
      </w:r>
      <w:r w:rsidR="00726C79" w:rsidRPr="005D276F">
        <w:t xml:space="preserve"> </w:t>
      </w:r>
      <w:bookmarkStart w:id="1455" w:name="OLE_LINK84"/>
      <w:bookmarkStart w:id="1456" w:name="OLE_LINK85"/>
      <w:bookmarkEnd w:id="1453"/>
      <w:bookmarkEnd w:id="1454"/>
      <w:r w:rsidR="00726C79" w:rsidRPr="005D276F">
        <w:rPr>
          <w:lang w:eastAsia="zh-CN"/>
        </w:rPr>
        <w:t>Property getters should be simple operations without any preconditions. If a getter might throw an exception, consider redesigning the property to be a method.</w:t>
      </w:r>
      <w:r w:rsidR="00726C79" w:rsidRPr="005D276F">
        <w:t xml:space="preserve"> </w:t>
      </w:r>
      <w:r w:rsidR="00726C79" w:rsidRPr="005D276F">
        <w:rPr>
          <w:lang w:eastAsia="zh-CN"/>
        </w:rPr>
        <w:t>This recommendation does not apply to indexers. Indexers can throw exceptions because of invalid arguments.</w:t>
      </w:r>
      <w:r w:rsidR="00726C79" w:rsidRPr="005D276F">
        <w:t xml:space="preserve"> </w:t>
      </w:r>
      <w:r w:rsidR="00726C79" w:rsidRPr="005D276F">
        <w:rPr>
          <w:lang w:eastAsia="zh-CN"/>
        </w:rPr>
        <w:t>It is valid and acceptable to throw exceptions from a property setter.</w:t>
      </w:r>
      <w:bookmarkEnd w:id="1455"/>
      <w:bookmarkEnd w:id="1456"/>
    </w:p>
    <w:p w14:paraId="2B4E7DC6" w14:textId="77777777" w:rsidR="00726C79" w:rsidRDefault="00726C79" w:rsidP="009060ED">
      <w:pPr>
        <w:pStyle w:val="berschrift3"/>
        <w:rPr>
          <w:lang w:eastAsia="zh-CN"/>
        </w:rPr>
      </w:pPr>
      <w:bookmarkStart w:id="1457" w:name="_Ref401793074"/>
      <w:r>
        <w:rPr>
          <w:lang w:eastAsia="zh-CN"/>
        </w:rPr>
        <w:t xml:space="preserve">Indexed </w:t>
      </w:r>
      <w:r w:rsidRPr="009060ED">
        <w:t>Properties</w:t>
      </w:r>
      <w:bookmarkEnd w:id="1457"/>
    </w:p>
    <w:p w14:paraId="2B4E7DC7" w14:textId="77777777" w:rsidR="00726C79" w:rsidDel="00096283" w:rsidRDefault="00FE3A33" w:rsidP="00FE3A33">
      <w:pPr>
        <w:pStyle w:val="BodyText-RuleFirstParagraph"/>
        <w:rPr>
          <w:del w:id="1458" w:author="Cox Olaf" w:date="2015-01-20T15:49:00Z"/>
        </w:rPr>
      </w:pPr>
      <w:del w:id="1459" w:author="Cox Olaf" w:date="2015-01-20T15:49:00Z">
        <w:r w:rsidDel="00096283">
          <w:rPr>
            <w:rStyle w:val="BodyText-GuidelineID"/>
          </w:rPr>
          <w:delText>CS/IP10</w:delText>
        </w:r>
        <w:r w:rsidRPr="0055287F" w:rsidDel="00096283">
          <w:rPr>
            <w:rStyle w:val="TextkrperZchn"/>
          </w:rPr>
          <w:tab/>
        </w:r>
        <w:r w:rsidR="001B1D13" w:rsidRPr="001B1D13" w:rsidDel="00096283">
          <w:rPr>
            <w:rStyle w:val="BodyText-PositiveGreen"/>
          </w:rPr>
          <w:sym w:font="Wingdings" w:char="F0FE"/>
        </w:r>
        <w:r w:rsidR="001B1D13" w:rsidRPr="001B1D13" w:rsidDel="00096283">
          <w:rPr>
            <w:rFonts w:hint="eastAsia"/>
          </w:rPr>
          <w:delText xml:space="preserve"> </w:delText>
        </w:r>
        <w:r w:rsidR="001B1D13" w:rsidRPr="001B1D13" w:rsidDel="00096283">
          <w:rPr>
            <w:rStyle w:val="BodyText-BoldAction"/>
          </w:rPr>
          <w:delText>You</w:delText>
        </w:r>
        <w:r w:rsidR="001B1D13" w:rsidRPr="001B1D13" w:rsidDel="00096283">
          <w:delText xml:space="preserve"> </w:delText>
        </w:r>
        <w:r w:rsidR="001B1D13" w:rsidRPr="001B1D13" w:rsidDel="00096283">
          <w:rPr>
            <w:rStyle w:val="BodyText-BoldAction"/>
          </w:rPr>
          <w:delText>can</w:delText>
        </w:r>
        <w:r w:rsidR="001B1D13" w:rsidRPr="001B1D13" w:rsidDel="00096283">
          <w:delText xml:space="preserve"> </w:delText>
        </w:r>
        <w:r w:rsidR="00726C79" w:rsidDel="00096283">
          <w:delText>use indexers to provide access to data stored in an internal array.</w:delText>
        </w:r>
      </w:del>
    </w:p>
    <w:p w14:paraId="2B4E7DC8" w14:textId="77777777" w:rsidR="00726C79" w:rsidDel="00096283" w:rsidRDefault="00FE3A33" w:rsidP="00FE3A33">
      <w:pPr>
        <w:pStyle w:val="BodyText-RuleFirstParagraph"/>
        <w:rPr>
          <w:del w:id="1460" w:author="Cox Olaf" w:date="2015-01-20T15:49:00Z"/>
        </w:rPr>
      </w:pPr>
      <w:del w:id="1461" w:author="Cox Olaf" w:date="2015-01-20T15:49:00Z">
        <w:r w:rsidDel="00096283">
          <w:rPr>
            <w:rStyle w:val="BodyText-GuidelineID"/>
          </w:rPr>
          <w:delText>CS/IP20</w:delText>
        </w:r>
        <w:r w:rsidRPr="0055287F" w:rsidDel="00096283">
          <w:rPr>
            <w:rStyle w:val="TextkrperZchn"/>
          </w:rPr>
          <w:tab/>
        </w:r>
        <w:r w:rsidR="001B1D13" w:rsidRPr="001B1D13" w:rsidDel="00096283">
          <w:rPr>
            <w:rStyle w:val="BodyText-PositiveGreen"/>
          </w:rPr>
          <w:sym w:font="Wingdings" w:char="F0FE"/>
        </w:r>
        <w:r w:rsidR="001B1D13" w:rsidRPr="001B1D13" w:rsidDel="00096283">
          <w:rPr>
            <w:rFonts w:hint="eastAsia"/>
          </w:rPr>
          <w:delText xml:space="preserve"> </w:delText>
        </w:r>
        <w:r w:rsidR="001B1D13" w:rsidRPr="001B1D13" w:rsidDel="00096283">
          <w:rPr>
            <w:rStyle w:val="BodyText-BoldAction"/>
          </w:rPr>
          <w:delText>You</w:delText>
        </w:r>
        <w:r w:rsidR="001B1D13" w:rsidRPr="001B1D13" w:rsidDel="00096283">
          <w:delText xml:space="preserve"> </w:delText>
        </w:r>
        <w:r w:rsidR="001B1D13" w:rsidRPr="001B1D13" w:rsidDel="00096283">
          <w:rPr>
            <w:rStyle w:val="BodyText-BoldAction"/>
          </w:rPr>
          <w:delText>can</w:delText>
        </w:r>
        <w:r w:rsidR="001B1D13" w:rsidRPr="001B1D13" w:rsidDel="00096283">
          <w:delText xml:space="preserve"> </w:delText>
        </w:r>
        <w:r w:rsidR="00726C79" w:rsidDel="00096283">
          <w:delText>provide indexers on types representing collections of items.</w:delText>
        </w:r>
      </w:del>
    </w:p>
    <w:p w14:paraId="2B4E7DC9" w14:textId="77777777" w:rsidR="00EF60A9" w:rsidRPr="009C4F24" w:rsidRDefault="00FE3A33" w:rsidP="00FE3A33">
      <w:pPr>
        <w:pStyle w:val="BodyText-RuleFirstParagraph"/>
      </w:pPr>
      <w:r>
        <w:rPr>
          <w:rStyle w:val="BodyText-GuidelineID"/>
        </w:rPr>
        <w:t>CS/IP30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EF60A9">
        <w:rPr>
          <w:lang w:eastAsia="zh-CN"/>
        </w:rPr>
        <w:t>use indexers for other purposes but exposing elements of a class that itself represents semantically a collection of these elements.</w:t>
      </w:r>
    </w:p>
    <w:p w14:paraId="2B4E7DCA" w14:textId="77777777" w:rsidR="00726C79" w:rsidRDefault="00726C79" w:rsidP="009060ED">
      <w:pPr>
        <w:pStyle w:val="berschrift3"/>
        <w:rPr>
          <w:lang w:eastAsia="zh-CN"/>
        </w:rPr>
      </w:pPr>
      <w:bookmarkStart w:id="1462" w:name="_Ref401793080"/>
      <w:r w:rsidRPr="009060ED">
        <w:t>Constructors</w:t>
      </w:r>
      <w:bookmarkEnd w:id="1462"/>
    </w:p>
    <w:p w14:paraId="2B4E7DCB" w14:textId="77777777" w:rsidR="00726C79" w:rsidRPr="00F61988" w:rsidRDefault="00A438A2" w:rsidP="00FE3A33">
      <w:pPr>
        <w:pStyle w:val="BodyText-RuleFirstParagraph"/>
      </w:pPr>
      <w:r>
        <w:rPr>
          <w:rStyle w:val="BodyText-GuidelineID"/>
        </w:rPr>
        <w:t>CS/CN</w:t>
      </w:r>
      <w:r w:rsidR="00FE3A33">
        <w:rPr>
          <w:rStyle w:val="BodyText-GuidelineID"/>
        </w:rPr>
        <w:t>10</w:t>
      </w:r>
      <w:r w:rsidR="00FE3A33" w:rsidRPr="0055287F">
        <w:rPr>
          <w:rStyle w:val="TextkrperZchn"/>
        </w:rPr>
        <w:tab/>
      </w:r>
      <w:r w:rsidR="00726C79" w:rsidRPr="00F61988">
        <w:rPr>
          <w:rStyle w:val="BodyText-PositiveGreen"/>
        </w:rPr>
        <w:sym w:font="Wingdings" w:char="F0FE"/>
      </w:r>
      <w:r w:rsidR="00726C79" w:rsidRPr="00F61988">
        <w:rPr>
          <w:rFonts w:hint="eastAsia"/>
        </w:rPr>
        <w:t xml:space="preserve"> </w:t>
      </w:r>
      <w:r w:rsidR="00726C79" w:rsidRPr="00F61988">
        <w:rPr>
          <w:rStyle w:val="BodyText-BoldAction"/>
        </w:rPr>
        <w:t>You</w:t>
      </w:r>
      <w:r w:rsidR="00726C79" w:rsidRPr="00F61988">
        <w:t xml:space="preserve"> </w:t>
      </w:r>
      <w:r w:rsidR="00726C79" w:rsidRPr="00F61988">
        <w:rPr>
          <w:rStyle w:val="BodyText-BoldAction"/>
        </w:rPr>
        <w:t>should</w:t>
      </w:r>
      <w:r w:rsidR="00726C79" w:rsidRPr="00F61988">
        <w:t xml:space="preserve"> </w:t>
      </w:r>
      <w:r w:rsidR="00726C79">
        <w:t xml:space="preserve">providing simple, ideally default, </w:t>
      </w:r>
      <w:r w:rsidR="00726C79" w:rsidRPr="00F61988">
        <w:t>constructors.</w:t>
      </w:r>
    </w:p>
    <w:p w14:paraId="2B4E7DCC" w14:textId="77777777" w:rsidR="00726C79" w:rsidRDefault="00FE3A33" w:rsidP="00FE3A33">
      <w:pPr>
        <w:pStyle w:val="BodyText-RuleFirstParagraph"/>
        <w:rPr>
          <w:lang w:eastAsia="zh-CN"/>
        </w:rPr>
      </w:pPr>
      <w:r>
        <w:rPr>
          <w:rStyle w:val="BodyText-GuidelineID"/>
        </w:rPr>
        <w:t>CS/CN20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sidRPr="00302430">
        <w:rPr>
          <w:lang w:eastAsia="zh-CN"/>
        </w:rPr>
        <w:t>minimal work in the constructor.</w:t>
      </w:r>
      <w:r w:rsidR="00726C79" w:rsidRPr="0039512B">
        <w:t xml:space="preserve"> </w:t>
      </w:r>
      <w:r w:rsidR="00726C79" w:rsidRPr="0039512B">
        <w:rPr>
          <w:lang w:eastAsia="zh-CN"/>
        </w:rPr>
        <w:t>Constructors should not do much work other than to capture the constructor parameters</w:t>
      </w:r>
      <w:r w:rsidR="00726C79">
        <w:rPr>
          <w:lang w:eastAsia="zh-CN"/>
        </w:rPr>
        <w:t xml:space="preserve"> and set main properties</w:t>
      </w:r>
      <w:r w:rsidR="00726C79" w:rsidRPr="0039512B">
        <w:rPr>
          <w:lang w:eastAsia="zh-CN"/>
        </w:rPr>
        <w:t>. The cost of any other processing should be delayed until required.</w:t>
      </w:r>
    </w:p>
    <w:p w14:paraId="2B4E7DCD" w14:textId="77777777" w:rsidR="00726C79" w:rsidRDefault="00FE3A33" w:rsidP="00FE3A33">
      <w:pPr>
        <w:pStyle w:val="BodyText-RuleFirstParagraph"/>
        <w:rPr>
          <w:lang w:eastAsia="zh-CN"/>
        </w:rPr>
      </w:pPr>
      <w:r>
        <w:rPr>
          <w:rStyle w:val="BodyText-GuidelineID"/>
        </w:rPr>
        <w:t>CS/CN30</w:t>
      </w:r>
      <w:r w:rsidRPr="0055287F">
        <w:rPr>
          <w:rStyle w:val="TextkrperZchn"/>
        </w:rPr>
        <w:tab/>
      </w:r>
      <w:r w:rsidR="00AE66D1" w:rsidRPr="00644D97">
        <w:rPr>
          <w:rStyle w:val="BodyText-PositiveGreen"/>
        </w:rPr>
        <w:sym w:font="Wingdings" w:char="F0FE"/>
      </w:r>
      <w:r w:rsidR="00AE66D1" w:rsidRPr="00644D97">
        <w:rPr>
          <w:rFonts w:hint="eastAsia"/>
        </w:rPr>
        <w:t xml:space="preserve"> </w:t>
      </w:r>
      <w:bookmarkStart w:id="1463" w:name="OLE_LINK139"/>
      <w:bookmarkStart w:id="1464" w:name="OLE_LINK140"/>
      <w:r w:rsidR="00AE66D1" w:rsidRPr="00644D97">
        <w:rPr>
          <w:rStyle w:val="BodyText-BoldAction"/>
        </w:rPr>
        <w:t>Do</w:t>
      </w:r>
      <w:r w:rsidR="00AE66D1" w:rsidRPr="00644D97">
        <w:t xml:space="preserve"> </w:t>
      </w:r>
      <w:r w:rsidR="00726C79">
        <w:t>use constructor parameters as shortcuts for setting main properties and use the same name for constructor parameters and a property if the constructor parameters are used to simply set the property.</w:t>
      </w:r>
      <w:bookmarkEnd w:id="1463"/>
      <w:bookmarkEnd w:id="1464"/>
    </w:p>
    <w:p w14:paraId="2B4E7DCE" w14:textId="77777777" w:rsidR="00726C79" w:rsidRDefault="00FE3A33" w:rsidP="00FE3A33">
      <w:pPr>
        <w:pStyle w:val="BodyText-RuleFirstParagraph"/>
        <w:rPr>
          <w:lang w:eastAsia="zh-CN"/>
        </w:rPr>
      </w:pPr>
      <w:r>
        <w:rPr>
          <w:rStyle w:val="BodyText-GuidelineID"/>
        </w:rPr>
        <w:t>CS/CN40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sidRPr="00C62218">
        <w:rPr>
          <w:lang w:eastAsia="zh-CN"/>
        </w:rPr>
        <w:t>throw exceptions from instance constructors if appropriate</w:t>
      </w:r>
      <w:r w:rsidR="00726C79">
        <w:rPr>
          <w:lang w:eastAsia="zh-CN"/>
        </w:rPr>
        <w:t>.</w:t>
      </w:r>
    </w:p>
    <w:p w14:paraId="2B4E7DCF" w14:textId="77777777" w:rsidR="00726C79" w:rsidRDefault="00FE3A33" w:rsidP="00FE3A33">
      <w:pPr>
        <w:pStyle w:val="BodyText-RuleFirstParagraph"/>
        <w:rPr>
          <w:lang w:eastAsia="zh-CN"/>
        </w:rPr>
      </w:pPr>
      <w:r>
        <w:rPr>
          <w:rStyle w:val="BodyText-GuidelineID"/>
        </w:rPr>
        <w:t>CS/CN50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sidRPr="003C633B">
        <w:rPr>
          <w:lang w:eastAsia="zh-CN"/>
        </w:rPr>
        <w:t>explicitly declare the public default constructor in classes, if such a constructor is required.</w:t>
      </w:r>
      <w:r w:rsidR="00726C79" w:rsidRPr="006644AC">
        <w:t xml:space="preserve"> </w:t>
      </w:r>
      <w:r w:rsidR="00726C79" w:rsidRPr="006644AC">
        <w:rPr>
          <w:lang w:eastAsia="zh-CN"/>
        </w:rPr>
        <w:t>Even though some compilers automatically add a default constructor to your class, adding it explicitly makes code maintenance easier. It also ensures the default constructor remains defined even if the compiler stops emitting it because you add a constructor that takes parameters.</w:t>
      </w:r>
    </w:p>
    <w:p w14:paraId="2B4E7DD0" w14:textId="77777777" w:rsidR="00726C79" w:rsidRDefault="00FE3A33" w:rsidP="00FE3A33">
      <w:pPr>
        <w:pStyle w:val="BodyText-RuleFirstParagraph"/>
        <w:rPr>
          <w:lang w:eastAsia="zh-CN"/>
        </w:rPr>
      </w:pPr>
      <w:r>
        <w:rPr>
          <w:rStyle w:val="BodyText-GuidelineID"/>
        </w:rPr>
        <w:lastRenderedPageBreak/>
        <w:t>CS/CN60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sidRPr="00EB7A12">
        <w:rPr>
          <w:lang w:eastAsia="zh-CN"/>
        </w:rPr>
        <w:t>call virtual members on an object inside its constructors.</w:t>
      </w:r>
      <w:r w:rsidR="00726C79" w:rsidRPr="00543C1D">
        <w:t xml:space="preserve"> </w:t>
      </w:r>
      <w:r w:rsidR="00726C79" w:rsidRPr="00543C1D">
        <w:rPr>
          <w:lang w:eastAsia="zh-CN"/>
        </w:rPr>
        <w:t>Calling a virtual member causes the most-derived override to be called regardless of whether the constructor for the type that defines the most-derived override has been called.</w:t>
      </w:r>
    </w:p>
    <w:p w14:paraId="2B4E7DD1" w14:textId="77777777" w:rsidR="00726C79" w:rsidRDefault="00726C79" w:rsidP="009060ED">
      <w:pPr>
        <w:pStyle w:val="berschrift3"/>
        <w:rPr>
          <w:lang w:eastAsia="zh-CN"/>
        </w:rPr>
      </w:pPr>
      <w:bookmarkStart w:id="1465" w:name="_Ref401793084"/>
      <w:r>
        <w:rPr>
          <w:lang w:eastAsia="zh-CN"/>
        </w:rPr>
        <w:t xml:space="preserve">Type </w:t>
      </w:r>
      <w:r w:rsidRPr="009060ED">
        <w:t>Constructors</w:t>
      </w:r>
      <w:bookmarkEnd w:id="1465"/>
    </w:p>
    <w:p w14:paraId="2B4E7DD2" w14:textId="77777777" w:rsidR="00EC6D1E" w:rsidRDefault="00D82025" w:rsidP="00D82025">
      <w:pPr>
        <w:pStyle w:val="BodyText-RuleFirstParagraph"/>
      </w:pPr>
      <w:r>
        <w:rPr>
          <w:rStyle w:val="BodyText-GuidelineID"/>
        </w:rPr>
        <w:t>CS/TCN10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t>make static constructors private.</w:t>
      </w:r>
      <w:r w:rsidR="00EC6D1E">
        <w:t xml:space="preserve"> </w:t>
      </w:r>
      <w:r w:rsidR="00726C79">
        <w:t xml:space="preserve">A static constructor, also called a class constructor, is used to initialize a type. The CLR calls the static constructor before the first instance of the type is created or any static members on that type are called. The user has no control over when the static constructor is called. If a static constructor is not private, it can be called by code other than the CLR. Depending on the operations performed in the constructor, this can cause unexpected behavior. </w:t>
      </w:r>
    </w:p>
    <w:p w14:paraId="2B4E7DD3" w14:textId="77777777" w:rsidR="00726C79" w:rsidRDefault="00F31C00" w:rsidP="00EC6D1E">
      <w:pPr>
        <w:pStyle w:val="Textkrper"/>
      </w:pPr>
      <w:r>
        <w:t xml:space="preserve">Note: </w:t>
      </w:r>
      <w:r w:rsidR="00726C79">
        <w:t>The C# compiler forces static constructors to be private.</w:t>
      </w:r>
    </w:p>
    <w:p w14:paraId="2B4E7DD4" w14:textId="77777777" w:rsidR="00726C79" w:rsidRDefault="00D82025" w:rsidP="00D82025">
      <w:pPr>
        <w:pStyle w:val="BodyText-RuleFirstParagraph"/>
      </w:pPr>
      <w:r>
        <w:rPr>
          <w:rStyle w:val="BodyText-GuidelineID"/>
        </w:rPr>
        <w:t>CS/TCN20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t>throw exceptions from static constructors.</w:t>
      </w:r>
      <w:r w:rsidR="0098764E">
        <w:t xml:space="preserve"> </w:t>
      </w:r>
      <w:r w:rsidR="00726C79">
        <w:t>If an exception is thrown from a type constructor, the type is not usable in the current application domain.</w:t>
      </w:r>
    </w:p>
    <w:p w14:paraId="2B4E7DD5" w14:textId="77777777" w:rsidR="00726C79" w:rsidRDefault="00D82025" w:rsidP="00D82025">
      <w:pPr>
        <w:pStyle w:val="BodyText-RuleFirstParagraph"/>
      </w:pPr>
      <w:r>
        <w:rPr>
          <w:rStyle w:val="BodyText-GuidelineID"/>
        </w:rPr>
        <w:t>CS/TCN30</w:t>
      </w:r>
      <w:r w:rsidRPr="0055287F">
        <w:rPr>
          <w:rStyle w:val="TextkrperZchn"/>
        </w:rPr>
        <w:tab/>
      </w:r>
      <w:r w:rsidR="001B1D13" w:rsidRPr="001B1D13">
        <w:rPr>
          <w:rStyle w:val="BodyText-PositiveGreen"/>
        </w:rPr>
        <w:sym w:font="Wingdings" w:char="F0FE"/>
      </w:r>
      <w:r w:rsidR="001B1D13" w:rsidRPr="001B1D13">
        <w:rPr>
          <w:rFonts w:hint="eastAsia"/>
        </w:rPr>
        <w:t xml:space="preserve"> </w:t>
      </w:r>
      <w:r w:rsidR="001B1D13" w:rsidRPr="001B1D13">
        <w:rPr>
          <w:rStyle w:val="BodyText-BoldAction"/>
        </w:rPr>
        <w:t>You</w:t>
      </w:r>
      <w:r w:rsidR="001B1D13" w:rsidRPr="001B1D13">
        <w:t xml:space="preserve"> </w:t>
      </w:r>
      <w:del w:id="1466" w:author="Cox Olaf" w:date="2015-01-20T15:58:00Z">
        <w:r w:rsidR="001B1D13" w:rsidRPr="001B1D13" w:rsidDel="00096283">
          <w:rPr>
            <w:rStyle w:val="BodyText-BoldAction"/>
          </w:rPr>
          <w:delText>can</w:delText>
        </w:r>
        <w:r w:rsidR="00AE2DB2" w:rsidDel="00096283">
          <w:delText xml:space="preserve"> </w:delText>
        </w:r>
      </w:del>
      <w:ins w:id="1467" w:author="Cox Olaf" w:date="2015-01-20T15:58:00Z">
        <w:r w:rsidR="00096283">
          <w:rPr>
            <w:rStyle w:val="BodyText-BoldAction"/>
          </w:rPr>
          <w:t>must</w:t>
        </w:r>
        <w:r w:rsidR="00096283">
          <w:t xml:space="preserve"> </w:t>
        </w:r>
      </w:ins>
      <w:r w:rsidR="00726C79">
        <w:t>initialize static fields inline rather than explicitly using static constructors, because the runtime is able to optimize the performance of types that don’t have an explicitly defined static constructor.</w:t>
      </w:r>
      <w:r w:rsidR="00100B60">
        <w:t xml:space="preserve"> In this case the order of the initialization of the static fields must not be important.</w:t>
      </w:r>
    </w:p>
    <w:p w14:paraId="2B4E7DD6" w14:textId="77777777" w:rsidR="00726C79" w:rsidRDefault="00726C79" w:rsidP="009060ED">
      <w:pPr>
        <w:pStyle w:val="berschrift3"/>
        <w:rPr>
          <w:lang w:eastAsia="zh-CN"/>
        </w:rPr>
      </w:pPr>
      <w:bookmarkStart w:id="1468" w:name="_Ref401793090"/>
      <w:r>
        <w:rPr>
          <w:lang w:eastAsia="zh-CN"/>
        </w:rPr>
        <w:t xml:space="preserve">Methods and </w:t>
      </w:r>
      <w:r w:rsidRPr="009060ED">
        <w:t>Parameters</w:t>
      </w:r>
      <w:bookmarkEnd w:id="1468"/>
    </w:p>
    <w:p w14:paraId="2B4E7DD7" w14:textId="77777777" w:rsidR="00726C79" w:rsidRPr="00E0525F" w:rsidRDefault="00D82025" w:rsidP="00D82025">
      <w:pPr>
        <w:pStyle w:val="BodyText-RuleFirstParagraph"/>
        <w:rPr>
          <w:lang w:eastAsia="zh-CN"/>
        </w:rPr>
      </w:pPr>
      <w:r>
        <w:rPr>
          <w:rStyle w:val="BodyText-GuidelineID"/>
        </w:rPr>
        <w:t>CS/MP10</w:t>
      </w:r>
      <w:r w:rsidRPr="0055287F">
        <w:rPr>
          <w:rStyle w:val="TextkrperZchn"/>
        </w:rPr>
        <w:tab/>
      </w:r>
      <w:r w:rsidR="00AE66D1" w:rsidRPr="00644D97">
        <w:rPr>
          <w:rStyle w:val="BodyText-PositiveGreen"/>
        </w:rPr>
        <w:sym w:font="Wingdings" w:char="F0FE"/>
      </w:r>
      <w:r w:rsidR="00AE66D1" w:rsidRPr="00644D97">
        <w:rPr>
          <w:rFonts w:hint="eastAsia"/>
        </w:rPr>
        <w:t xml:space="preserve"> </w:t>
      </w:r>
      <w:bookmarkStart w:id="1469" w:name="OLE_LINK88"/>
      <w:bookmarkStart w:id="1470" w:name="OLE_LINK89"/>
      <w:r w:rsidR="00AE66D1" w:rsidRPr="00644D97">
        <w:rPr>
          <w:rStyle w:val="BodyText-BoldAction"/>
        </w:rPr>
        <w:t>Do</w:t>
      </w:r>
      <w:r w:rsidR="00AE66D1" w:rsidRPr="00644D97">
        <w:t xml:space="preserve"> </w:t>
      </w:r>
      <w:r w:rsidR="00726C79" w:rsidRPr="00E0525F">
        <w:rPr>
          <w:lang w:eastAsia="zh-CN"/>
        </w:rPr>
        <w:t>place all out parameters after all of the pass-by-value and ref parameters (excluding parameter arrays), even if this results in an inconsistency in parameter ordering between overloads.</w:t>
      </w:r>
      <w:bookmarkEnd w:id="1469"/>
      <w:bookmarkEnd w:id="1470"/>
    </w:p>
    <w:p w14:paraId="2B4E7DD8" w14:textId="77777777" w:rsidR="00726C79" w:rsidRDefault="00D82025" w:rsidP="00D82025">
      <w:pPr>
        <w:pStyle w:val="BodyText-RuleFirstParagraph"/>
        <w:rPr>
          <w:lang w:eastAsia="zh-CN"/>
        </w:rPr>
      </w:pPr>
      <w:r>
        <w:rPr>
          <w:rStyle w:val="BodyText-GuidelineID"/>
        </w:rPr>
        <w:t>CS/MP20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sidRPr="0024342E">
        <w:rPr>
          <w:lang w:eastAsia="zh-CN"/>
        </w:rPr>
        <w:t>validate arguments passed to public, protected, or explicitly implemented members. Throw System.ArgumentException, or one of its subc</w:t>
      </w:r>
      <w:r w:rsidR="00726C79">
        <w:rPr>
          <w:lang w:eastAsia="zh-CN"/>
        </w:rPr>
        <w:t xml:space="preserve">lasses, if the validation fails: If a null argument is passed and the member does not support null arguments, throw ArgumentNullException. If </w:t>
      </w:r>
      <w:r w:rsidR="00726C79" w:rsidRPr="0024342E">
        <w:rPr>
          <w:lang w:eastAsia="zh-CN"/>
        </w:rPr>
        <w:t>the value of an argument is outside the allowable range of values as defined by the invoked</w:t>
      </w:r>
      <w:r w:rsidR="00726C79">
        <w:rPr>
          <w:lang w:eastAsia="zh-CN"/>
        </w:rPr>
        <w:t xml:space="preserve"> method, throw ArgumentOutOfRangeException. </w:t>
      </w:r>
    </w:p>
    <w:p w14:paraId="2B4E7DD9" w14:textId="77777777" w:rsidR="00726C79" w:rsidDel="008F0B0F" w:rsidRDefault="00D82025" w:rsidP="00D82025">
      <w:pPr>
        <w:pStyle w:val="BodyText-RuleFirstParagraph"/>
        <w:rPr>
          <w:del w:id="1471" w:author="Cox Olaf" w:date="2015-01-22T11:13:00Z"/>
          <w:lang w:eastAsia="zh-CN"/>
        </w:rPr>
      </w:pPr>
      <w:del w:id="1472" w:author="Cox Olaf" w:date="2015-01-22T11:13:00Z">
        <w:r w:rsidDel="008F0B0F">
          <w:rPr>
            <w:rStyle w:val="BodyText-GuidelineID"/>
          </w:rPr>
          <w:delText>CS/MP30</w:delText>
        </w:r>
        <w:r w:rsidRPr="0055287F" w:rsidDel="008F0B0F">
          <w:rPr>
            <w:rStyle w:val="TextkrperZchn"/>
          </w:rPr>
          <w:tab/>
        </w:r>
        <w:r w:rsidR="00AE66D1" w:rsidRPr="00644D97" w:rsidDel="008F0B0F">
          <w:rPr>
            <w:rStyle w:val="BodyText-PositiveGreen"/>
          </w:rPr>
          <w:sym w:font="Wingdings" w:char="F0FE"/>
        </w:r>
        <w:r w:rsidR="00AE66D1" w:rsidRPr="00644D97" w:rsidDel="008F0B0F">
          <w:rPr>
            <w:rFonts w:hint="eastAsia"/>
          </w:rPr>
          <w:delText xml:space="preserve"> </w:delText>
        </w:r>
        <w:r w:rsidR="00AE66D1" w:rsidRPr="00644D97" w:rsidDel="008F0B0F">
          <w:rPr>
            <w:rStyle w:val="BodyText-BoldAction"/>
          </w:rPr>
          <w:delText>Do</w:delText>
        </w:r>
        <w:r w:rsidR="00AE66D1" w:rsidRPr="00644D97" w:rsidDel="008F0B0F">
          <w:delText xml:space="preserve"> </w:delText>
        </w:r>
        <w:r w:rsidR="00726C79" w:rsidDel="008F0B0F">
          <w:delText>validate enum parameters.</w:delText>
        </w:r>
      </w:del>
    </w:p>
    <w:p w14:paraId="2B4E7DDA" w14:textId="77777777" w:rsidR="00726C79" w:rsidRDefault="00D82025" w:rsidP="00D82025">
      <w:pPr>
        <w:pStyle w:val="BodyText-RuleFirstParagraph"/>
      </w:pPr>
      <w:r>
        <w:rPr>
          <w:rStyle w:val="BodyText-GuidelineID"/>
        </w:rPr>
        <w:t>CS/MP40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t>use the least derived parameter type that provides the functionality required by the member.</w:t>
      </w:r>
    </w:p>
    <w:p w14:paraId="2B4E7DDB" w14:textId="77777777" w:rsidR="00726C79" w:rsidRDefault="00726C79" w:rsidP="00EC6D1E">
      <w:pPr>
        <w:pStyle w:val="Textkrper"/>
      </w:pPr>
      <w:r>
        <w:t>For example, suppose you want to design a method that enumerates a collection</w:t>
      </w:r>
      <w:r w:rsidR="008B3965">
        <w:t>.</w:t>
      </w:r>
      <w:r>
        <w:t xml:space="preserve"> Such a method should take IEnumeralbe&lt;T&gt; as the parameter, not List&lt;T&gt; or T[] for example.</w:t>
      </w:r>
    </w:p>
    <w:p w14:paraId="2B4E7DDC" w14:textId="77777777" w:rsidR="00726C79" w:rsidRDefault="00D82025" w:rsidP="00D82025">
      <w:pPr>
        <w:pStyle w:val="BodyText-RuleFirstParagraph"/>
      </w:pPr>
      <w:r>
        <w:rPr>
          <w:rStyle w:val="BodyText-GuidelineID"/>
        </w:rPr>
        <w:t>CS/MP50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t>be consistent in naming parameters when overriding members or implementing interface members.</w:t>
      </w:r>
    </w:p>
    <w:p w14:paraId="2B4E7DDD" w14:textId="77777777" w:rsidR="00726C79" w:rsidDel="00C53D65" w:rsidRDefault="00D82025" w:rsidP="00D82025">
      <w:pPr>
        <w:pStyle w:val="BodyText-RuleFirstParagraph"/>
        <w:rPr>
          <w:del w:id="1473" w:author="Cox Olaf" w:date="2015-01-20T16:07:00Z"/>
        </w:rPr>
      </w:pPr>
      <w:del w:id="1474" w:author="Cox Olaf" w:date="2015-01-20T16:07:00Z">
        <w:r w:rsidDel="00C53D65">
          <w:rPr>
            <w:rStyle w:val="BodyText-GuidelineID"/>
          </w:rPr>
          <w:delText>CS/MP60</w:delText>
        </w:r>
        <w:r w:rsidRPr="0055287F" w:rsidDel="00C53D65">
          <w:rPr>
            <w:rStyle w:val="TextkrperZchn"/>
          </w:rPr>
          <w:tab/>
        </w:r>
        <w:r w:rsidR="00AE66D1" w:rsidRPr="00644D97" w:rsidDel="00C53D65">
          <w:rPr>
            <w:rStyle w:val="BodyText-PositiveGreen"/>
          </w:rPr>
          <w:sym w:font="Wingdings" w:char="F0FE"/>
        </w:r>
        <w:r w:rsidR="00AE66D1" w:rsidRPr="00644D97" w:rsidDel="00C53D65">
          <w:rPr>
            <w:rFonts w:hint="eastAsia"/>
          </w:rPr>
          <w:delText xml:space="preserve"> </w:delText>
        </w:r>
        <w:r w:rsidR="00AE66D1" w:rsidRPr="00644D97" w:rsidDel="00C53D65">
          <w:rPr>
            <w:rStyle w:val="BodyText-BoldAction"/>
          </w:rPr>
          <w:delText>Do</w:delText>
        </w:r>
        <w:r w:rsidR="00AE66D1" w:rsidRPr="00644D97" w:rsidDel="00C53D65">
          <w:delText xml:space="preserve"> </w:delText>
        </w:r>
        <w:r w:rsidR="00726C79" w:rsidDel="00C53D65">
          <w:delText>use enums if a member would otherwise have two or more Boolean parameters.</w:delText>
        </w:r>
      </w:del>
    </w:p>
    <w:p w14:paraId="2B4E7DDE" w14:textId="77777777" w:rsidR="00726C79" w:rsidRDefault="00D82025" w:rsidP="00D82025">
      <w:pPr>
        <w:pStyle w:val="BodyText-RuleFirstParagraph"/>
      </w:pPr>
      <w:r>
        <w:rPr>
          <w:rStyle w:val="BodyText-GuidelineID"/>
        </w:rPr>
        <w:t>CS/MP70</w:t>
      </w:r>
      <w:r w:rsidRPr="0055287F">
        <w:rPr>
          <w:rStyle w:val="TextkrperZchn"/>
        </w:rPr>
        <w:tab/>
      </w:r>
      <w:r w:rsidR="001B1D13" w:rsidRPr="001B1D13">
        <w:rPr>
          <w:rStyle w:val="BodyText-NegativeRed"/>
        </w:rPr>
        <w:sym w:font="Wingdings" w:char="F0FD"/>
      </w:r>
      <w:r w:rsidR="001B1D13" w:rsidRPr="001B1D13">
        <w:t xml:space="preserve"> </w:t>
      </w:r>
      <w:r w:rsidR="001B1D13" w:rsidRPr="001B1D13">
        <w:rPr>
          <w:rStyle w:val="BodyText-BoldAction"/>
        </w:rPr>
        <w:t>You</w:t>
      </w:r>
      <w:r w:rsidR="001B1D13" w:rsidRPr="001B1D13">
        <w:t xml:space="preserve"> </w:t>
      </w:r>
      <w:r w:rsidR="001B1D13" w:rsidRPr="001B1D13">
        <w:rPr>
          <w:rStyle w:val="BodyText-BoldAction"/>
        </w:rPr>
        <w:t>should</w:t>
      </w:r>
      <w:r w:rsidR="001B1D13" w:rsidRPr="001B1D13">
        <w:t xml:space="preserve"> </w:t>
      </w:r>
      <w:r w:rsidR="001B1D13" w:rsidRPr="001B1D13">
        <w:rPr>
          <w:rStyle w:val="BodyText-BoldAction"/>
        </w:rPr>
        <w:t>not</w:t>
      </w:r>
      <w:r w:rsidR="001B1D13" w:rsidRPr="001B1D13">
        <w:t xml:space="preserve"> </w:t>
      </w:r>
      <w:r w:rsidR="00726C79">
        <w:t xml:space="preserve">use </w:t>
      </w:r>
      <w:r w:rsidR="00726C79" w:rsidRPr="00DB1CAF">
        <w:rPr>
          <w:rStyle w:val="BodyText-InlineCode"/>
        </w:rPr>
        <w:t>out</w:t>
      </w:r>
      <w:r w:rsidR="00726C79">
        <w:t xml:space="preserve"> or </w:t>
      </w:r>
      <w:r w:rsidR="00726C79" w:rsidRPr="00DB1CAF">
        <w:rPr>
          <w:rStyle w:val="BodyText-InlineCode"/>
        </w:rPr>
        <w:t>ref</w:t>
      </w:r>
      <w:r w:rsidR="00726C79">
        <w:t xml:space="preserve"> parameters when possible. </w:t>
      </w:r>
    </w:p>
    <w:p w14:paraId="2B4E7DDF" w14:textId="77777777" w:rsidR="00726C79" w:rsidRPr="00DB1CAF" w:rsidRDefault="00D82025" w:rsidP="00D82025">
      <w:pPr>
        <w:pStyle w:val="BodyText-RuleFirstParagraph"/>
      </w:pPr>
      <w:r>
        <w:rPr>
          <w:rStyle w:val="BodyText-GuidelineID"/>
        </w:rPr>
        <w:t>CS/MP80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sidRPr="00DB1CAF">
        <w:t xml:space="preserve">use out parameters in generic interface or base classes that may need to support covariance. </w:t>
      </w:r>
    </w:p>
    <w:p w14:paraId="2B4E7DE0" w14:textId="77777777" w:rsidR="00726C79" w:rsidRDefault="00726C79" w:rsidP="009060ED">
      <w:pPr>
        <w:pStyle w:val="berschrift3"/>
        <w:rPr>
          <w:lang w:eastAsia="zh-CN"/>
        </w:rPr>
      </w:pPr>
      <w:bookmarkStart w:id="1475" w:name="_Ref401793096"/>
      <w:r>
        <w:rPr>
          <w:lang w:eastAsia="zh-CN"/>
        </w:rPr>
        <w:t xml:space="preserve">Extension </w:t>
      </w:r>
      <w:r w:rsidRPr="009060ED">
        <w:t>Methods</w:t>
      </w:r>
      <w:bookmarkEnd w:id="1475"/>
    </w:p>
    <w:p w14:paraId="2B4E7DE1" w14:textId="77777777" w:rsidR="00726C79" w:rsidRDefault="00D82025" w:rsidP="00DD3C73">
      <w:pPr>
        <w:pStyle w:val="BodyText-RuleFirstParagraphCompact-ish"/>
      </w:pPr>
      <w:r>
        <w:rPr>
          <w:rStyle w:val="BodyText-GuidelineID"/>
        </w:rPr>
        <w:t>CS/EM10</w:t>
      </w:r>
      <w:r w:rsidRPr="0055287F">
        <w:rPr>
          <w:rStyle w:val="TextkrperZchn"/>
        </w:rPr>
        <w:tab/>
      </w:r>
      <w:r w:rsidR="001B1D13" w:rsidRPr="001B1D13">
        <w:rPr>
          <w:rStyle w:val="BodyText-PositiveGreen"/>
        </w:rPr>
        <w:sym w:font="Wingdings" w:char="F0FE"/>
      </w:r>
      <w:r w:rsidR="001B1D13" w:rsidRPr="001B1D13">
        <w:rPr>
          <w:rFonts w:hint="eastAsia"/>
        </w:rPr>
        <w:t xml:space="preserve"> </w:t>
      </w:r>
      <w:r w:rsidR="001B1D13" w:rsidRPr="001B1D13">
        <w:rPr>
          <w:rStyle w:val="BodyText-BoldAction"/>
        </w:rPr>
        <w:t>You</w:t>
      </w:r>
      <w:r w:rsidR="001B1D13" w:rsidRPr="001B1D13">
        <w:t xml:space="preserve"> </w:t>
      </w:r>
      <w:r w:rsidR="001B1D13" w:rsidRPr="001B1D13">
        <w:rPr>
          <w:rStyle w:val="BodyText-BoldAction"/>
        </w:rPr>
        <w:t>can</w:t>
      </w:r>
      <w:r w:rsidR="001B1D13" w:rsidRPr="001B1D13">
        <w:t xml:space="preserve"> </w:t>
      </w:r>
      <w:r w:rsidR="00726C79">
        <w:t>define extension methods in any of the following scenarios:</w:t>
      </w:r>
    </w:p>
    <w:p w14:paraId="2B4E7DE2" w14:textId="77777777" w:rsidR="00726C79" w:rsidRPr="00DB1CAF" w:rsidRDefault="00726C79" w:rsidP="00EC6D1E">
      <w:pPr>
        <w:pStyle w:val="ListParagraph-Bullet"/>
      </w:pPr>
      <w:r w:rsidRPr="00A629BC">
        <w:t xml:space="preserve">To provide helper functionality relevant to every implementation of an interface, if said functionality can be written in terms of the core interface. This is </w:t>
      </w:r>
      <w:r w:rsidRPr="00DB1CAF">
        <w:t>because concrete implementations cannot otherwise be assigned to interfaces. For example, the LINQ to Objects operators are implemented as extension methods for all IEnumerable&lt;&gt; types. Thus, any IEnumerable&lt;&gt; implementation is automatically LINQ-enabled.</w:t>
      </w:r>
    </w:p>
    <w:p w14:paraId="2B4E7DE3" w14:textId="77777777" w:rsidR="00726C79" w:rsidRPr="00DB1CAF" w:rsidRDefault="00726C79" w:rsidP="00DB1CAF">
      <w:pPr>
        <w:pStyle w:val="ListParagraph-Bullet"/>
      </w:pPr>
      <w:r w:rsidRPr="00DB1CAF">
        <w:lastRenderedPageBreak/>
        <w:t>When an instance method would introduce a dependency on some type, but such a dependency would break dependency management rules. For example, a dependency from String to System.Uri is probably not desirable, and so String.ToUri() instance method returning System.Uri would be the wrong design from a dependency management perspective. A static extension method Uri.ToUri(this string str) returning System.Uri would be a much better design.</w:t>
      </w:r>
    </w:p>
    <w:p w14:paraId="2B4E7DE4" w14:textId="77777777" w:rsidR="00726C79" w:rsidRPr="00A629BC" w:rsidDel="009F3542" w:rsidRDefault="00D82025" w:rsidP="00D82025">
      <w:pPr>
        <w:pStyle w:val="BodyText-RuleFirstParagraph"/>
        <w:rPr>
          <w:del w:id="1476" w:author="Cox Olaf" w:date="2015-01-22T14:39:00Z"/>
          <w:lang w:eastAsia="zh-CN"/>
        </w:rPr>
      </w:pPr>
      <w:del w:id="1477" w:author="Cox Olaf" w:date="2015-01-22T14:39:00Z">
        <w:r w:rsidDel="009F3542">
          <w:rPr>
            <w:rStyle w:val="BodyText-GuidelineID"/>
          </w:rPr>
          <w:delText>CS/EM20</w:delText>
        </w:r>
        <w:r w:rsidRPr="0055287F" w:rsidDel="009F3542">
          <w:rPr>
            <w:rStyle w:val="TextkrperZchn"/>
          </w:rPr>
          <w:tab/>
        </w:r>
        <w:r w:rsidR="003B773F" w:rsidRPr="005B7E5C" w:rsidDel="009F3542">
          <w:rPr>
            <w:rStyle w:val="BodyText-NegativeRed"/>
          </w:rPr>
          <w:sym w:font="Wingdings" w:char="F0FD"/>
        </w:r>
        <w:r w:rsidR="003B773F" w:rsidRPr="003B773F" w:rsidDel="009F3542">
          <w:rPr>
            <w:rFonts w:hint="eastAsia"/>
          </w:rPr>
          <w:delText xml:space="preserve"> </w:delText>
        </w:r>
        <w:r w:rsidR="003B773F" w:rsidRPr="005B7E5C" w:rsidDel="009F3542">
          <w:rPr>
            <w:rStyle w:val="BodyText-BoldAction"/>
          </w:rPr>
          <w:delText>Do</w:delText>
        </w:r>
        <w:r w:rsidR="003B773F" w:rsidRPr="003B773F" w:rsidDel="009F3542">
          <w:delText xml:space="preserve"> </w:delText>
        </w:r>
        <w:r w:rsidR="003B773F" w:rsidRPr="005B7E5C" w:rsidDel="009F3542">
          <w:rPr>
            <w:rStyle w:val="BodyText-BoldAction"/>
          </w:rPr>
          <w:delText>not</w:delText>
        </w:r>
        <w:r w:rsidR="003B773F" w:rsidRPr="006C0449" w:rsidDel="009F3542">
          <w:delText xml:space="preserve"> </w:delText>
        </w:r>
        <w:r w:rsidR="00726C79" w:rsidDel="009F3542">
          <w:delText>put extension methods in the same namespace as the extended type unless it is for adding methods to interfaces or for dependency management.</w:delText>
        </w:r>
      </w:del>
    </w:p>
    <w:p w14:paraId="2B4E7DE5" w14:textId="77777777" w:rsidR="00726C79" w:rsidRDefault="00726C79" w:rsidP="009060ED">
      <w:pPr>
        <w:pStyle w:val="berschrift3"/>
        <w:rPr>
          <w:lang w:eastAsia="zh-CN"/>
        </w:rPr>
      </w:pPr>
      <w:bookmarkStart w:id="1478" w:name="_Ref401793102"/>
      <w:r>
        <w:rPr>
          <w:lang w:eastAsia="zh-CN"/>
        </w:rPr>
        <w:t xml:space="preserve">Operator </w:t>
      </w:r>
      <w:r w:rsidRPr="009060ED">
        <w:t>Overloads</w:t>
      </w:r>
      <w:bookmarkEnd w:id="1478"/>
    </w:p>
    <w:p w14:paraId="2B4E7DE6" w14:textId="77777777" w:rsidR="00726C79" w:rsidRDefault="00D82025" w:rsidP="00D82025">
      <w:pPr>
        <w:pStyle w:val="BodyText-RuleFirstParagraph"/>
      </w:pPr>
      <w:r>
        <w:rPr>
          <w:rStyle w:val="BodyText-GuidelineID"/>
        </w:rPr>
        <w:t>CS/OO10</w:t>
      </w:r>
      <w:r w:rsidRPr="0055287F">
        <w:rPr>
          <w:rStyle w:val="TextkrperZchn"/>
        </w:rPr>
        <w:tab/>
      </w:r>
      <w:r w:rsidR="001B1D13" w:rsidRPr="001B1D13">
        <w:rPr>
          <w:rStyle w:val="BodyText-NegativeRed"/>
        </w:rPr>
        <w:sym w:font="Wingdings" w:char="F0FD"/>
      </w:r>
      <w:r w:rsidR="001B1D13" w:rsidRPr="001B1D13">
        <w:t xml:space="preserve"> </w:t>
      </w:r>
      <w:r w:rsidR="001B1D13" w:rsidRPr="001B1D13">
        <w:rPr>
          <w:rStyle w:val="BodyText-BoldAction"/>
        </w:rPr>
        <w:t>You</w:t>
      </w:r>
      <w:r w:rsidR="001B1D13" w:rsidRPr="001B1D13">
        <w:t xml:space="preserve"> </w:t>
      </w:r>
      <w:r w:rsidR="001B1D13" w:rsidRPr="001B1D13">
        <w:rPr>
          <w:rStyle w:val="BodyText-BoldAction"/>
        </w:rPr>
        <w:t>should</w:t>
      </w:r>
      <w:r w:rsidR="001B1D13" w:rsidRPr="001B1D13">
        <w:t xml:space="preserve"> </w:t>
      </w:r>
      <w:r w:rsidR="001B1D13" w:rsidRPr="001B1D13">
        <w:rPr>
          <w:rStyle w:val="BodyText-BoldAction"/>
        </w:rPr>
        <w:t>not</w:t>
      </w:r>
      <w:r w:rsidR="001B1D13" w:rsidRPr="001B1D13">
        <w:t xml:space="preserve"> </w:t>
      </w:r>
      <w:r w:rsidR="00726C79">
        <w:t>defining operator overloads, except in types that should feel like primitive (built-in) types.</w:t>
      </w:r>
    </w:p>
    <w:p w14:paraId="2B4E7DE7" w14:textId="77777777" w:rsidR="00726C79" w:rsidRDefault="00D82025" w:rsidP="00D82025">
      <w:pPr>
        <w:pStyle w:val="BodyText-RuleFirstParagraph"/>
      </w:pPr>
      <w:r>
        <w:rPr>
          <w:rStyle w:val="BodyText-GuidelineID"/>
        </w:rPr>
        <w:t>CS/OO20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t>define operator overloads in structs that represent numbers.</w:t>
      </w:r>
    </w:p>
    <w:p w14:paraId="2B4E7DE8" w14:textId="77777777" w:rsidR="00726C79" w:rsidRDefault="00AF5850" w:rsidP="00D82025">
      <w:pPr>
        <w:pStyle w:val="BodyText-RuleFirstParagraph"/>
      </w:pPr>
      <w:r>
        <w:rPr>
          <w:rStyle w:val="BodyText-GuidelineID"/>
        </w:rPr>
        <w:t>CS/OO</w:t>
      </w:r>
      <w:r w:rsidR="00D82025">
        <w:rPr>
          <w:rStyle w:val="BodyText-GuidelineID"/>
        </w:rPr>
        <w:t>30</w:t>
      </w:r>
      <w:r w:rsidR="00D82025"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DB1CAF">
        <w:t xml:space="preserve">Do </w:t>
      </w:r>
      <w:r w:rsidR="00726C79" w:rsidRPr="00DB1CAF">
        <w:t xml:space="preserve">be careful when overloading operator </w:t>
      </w:r>
      <w:r w:rsidR="00726C79" w:rsidRPr="00DB1CAF">
        <w:rPr>
          <w:rStyle w:val="BodyText-InlineCode"/>
        </w:rPr>
        <w:t>==</w:t>
      </w:r>
      <w:r w:rsidR="00726C79">
        <w:t>. The semantics of the operator need to be compatible with several other members, such as Object.Equals.</w:t>
      </w:r>
    </w:p>
    <w:p w14:paraId="2B4E7DE9" w14:textId="77777777" w:rsidR="00726C79" w:rsidRDefault="00D82025" w:rsidP="00D82025">
      <w:pPr>
        <w:pStyle w:val="BodyText-RuleFirstParagraph"/>
      </w:pPr>
      <w:r>
        <w:rPr>
          <w:rStyle w:val="BodyText-GuidelineID"/>
        </w:rPr>
        <w:t>CS/OO40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t>provide conversion operators if such conversion is not clearly expected by the end users.</w:t>
      </w:r>
    </w:p>
    <w:p w14:paraId="2B4E7DEA" w14:textId="77777777" w:rsidR="00726C79" w:rsidRDefault="00D82025" w:rsidP="00D82025">
      <w:pPr>
        <w:pStyle w:val="BodyText-RuleFirstParagraph"/>
      </w:pPr>
      <w:r>
        <w:rPr>
          <w:rStyle w:val="BodyText-GuidelineID"/>
        </w:rPr>
        <w:t>CS/OO50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t>provide an implicit conversion operator if the conversion is potentially lossy.</w:t>
      </w:r>
    </w:p>
    <w:p w14:paraId="2B4E7DEB" w14:textId="77777777" w:rsidR="00726C79" w:rsidRDefault="00D82025" w:rsidP="00D82025">
      <w:pPr>
        <w:pStyle w:val="BodyText-RuleFirstParagraph"/>
      </w:pPr>
      <w:r>
        <w:rPr>
          <w:rStyle w:val="BodyText-GuidelineID"/>
        </w:rPr>
        <w:t>CS/OO60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t>throw exceptions from implicit casts.</w:t>
      </w:r>
    </w:p>
    <w:p w14:paraId="2B4E7DEC" w14:textId="77777777" w:rsidR="00726C79" w:rsidRDefault="00726C79" w:rsidP="009060ED">
      <w:pPr>
        <w:pStyle w:val="berschrift3"/>
        <w:rPr>
          <w:lang w:eastAsia="zh-CN"/>
        </w:rPr>
      </w:pPr>
      <w:bookmarkStart w:id="1479" w:name="_Ref401793108"/>
      <w:r>
        <w:rPr>
          <w:lang w:eastAsia="zh-CN"/>
        </w:rPr>
        <w:t xml:space="preserve">Events and </w:t>
      </w:r>
      <w:r w:rsidRPr="009060ED">
        <w:t>Callbacks</w:t>
      </w:r>
      <w:bookmarkEnd w:id="1479"/>
    </w:p>
    <w:p w14:paraId="2B4E7DED" w14:textId="77777777" w:rsidR="00726C79" w:rsidRDefault="00D82025" w:rsidP="00D82025">
      <w:pPr>
        <w:pStyle w:val="BodyText-RuleFirstParagraph"/>
      </w:pPr>
      <w:r>
        <w:rPr>
          <w:rStyle w:val="BodyText-GuidelineID"/>
        </w:rPr>
        <w:t>CS/EC10</w:t>
      </w:r>
      <w:r w:rsidRPr="0055287F">
        <w:rPr>
          <w:rStyle w:val="TextkrperZchn"/>
        </w:rPr>
        <w:tab/>
      </w:r>
      <w:r w:rsidR="001B1D13" w:rsidRPr="001B1D13">
        <w:rPr>
          <w:rStyle w:val="BodyText-PositiveGreen"/>
        </w:rPr>
        <w:sym w:font="Wingdings" w:char="F0FE"/>
      </w:r>
      <w:r w:rsidR="001B1D13" w:rsidRPr="001B1D13">
        <w:rPr>
          <w:rFonts w:hint="eastAsia"/>
        </w:rPr>
        <w:t xml:space="preserve"> </w:t>
      </w:r>
      <w:r w:rsidR="001B1D13" w:rsidRPr="001B1D13">
        <w:rPr>
          <w:rStyle w:val="BodyText-BoldAction"/>
        </w:rPr>
        <w:t>You</w:t>
      </w:r>
      <w:r w:rsidR="001B1D13" w:rsidRPr="001B1D13">
        <w:t xml:space="preserve"> </w:t>
      </w:r>
      <w:r w:rsidR="001B1D13" w:rsidRPr="001B1D13">
        <w:rPr>
          <w:rStyle w:val="BodyText-BoldAction"/>
        </w:rPr>
        <w:t>can</w:t>
      </w:r>
      <w:r w:rsidR="001B1D13" w:rsidRPr="001B1D13">
        <w:t xml:space="preserve"> </w:t>
      </w:r>
      <w:r w:rsidR="00726C79">
        <w:t>use callbacks to allow users to provide custom code to be executed.</w:t>
      </w:r>
    </w:p>
    <w:p w14:paraId="2B4E7DEE" w14:textId="77777777" w:rsidR="00726C79" w:rsidDel="009F3542" w:rsidRDefault="00D82025" w:rsidP="00D82025">
      <w:pPr>
        <w:pStyle w:val="BodyText-RuleFirstParagraph"/>
        <w:rPr>
          <w:del w:id="1480" w:author="Cox Olaf" w:date="2015-01-22T14:43:00Z"/>
        </w:rPr>
      </w:pPr>
      <w:del w:id="1481" w:author="Cox Olaf" w:date="2015-01-22T14:43:00Z">
        <w:r w:rsidDel="009F3542">
          <w:rPr>
            <w:rStyle w:val="BodyText-GuidelineID"/>
          </w:rPr>
          <w:delText>CS/EC20</w:delText>
        </w:r>
        <w:r w:rsidRPr="0055287F" w:rsidDel="009F3542">
          <w:rPr>
            <w:rStyle w:val="TextkrperZchn"/>
          </w:rPr>
          <w:tab/>
        </w:r>
        <w:r w:rsidR="001B1D13" w:rsidRPr="001B1D13" w:rsidDel="009F3542">
          <w:rPr>
            <w:rStyle w:val="BodyText-NegativeRed"/>
          </w:rPr>
          <w:sym w:font="Wingdings" w:char="F0FD"/>
        </w:r>
        <w:r w:rsidR="001B1D13" w:rsidRPr="001B1D13" w:rsidDel="009F3542">
          <w:delText xml:space="preserve"> </w:delText>
        </w:r>
      </w:del>
      <w:del w:id="1482" w:author="Cox Olaf" w:date="2015-01-22T14:41:00Z">
        <w:r w:rsidR="001B1D13" w:rsidRPr="001B1D13" w:rsidDel="009F3542">
          <w:rPr>
            <w:rStyle w:val="BodyText-BoldAction"/>
          </w:rPr>
          <w:delText>You</w:delText>
        </w:r>
        <w:r w:rsidR="001B1D13" w:rsidRPr="001B1D13" w:rsidDel="009F3542">
          <w:delText xml:space="preserve"> </w:delText>
        </w:r>
        <w:r w:rsidR="001B1D13" w:rsidRPr="001B1D13" w:rsidDel="009F3542">
          <w:rPr>
            <w:rStyle w:val="BodyText-BoldAction"/>
          </w:rPr>
          <w:delText>should</w:delText>
        </w:r>
      </w:del>
      <w:del w:id="1483" w:author="Cox Olaf" w:date="2015-01-22T14:43:00Z">
        <w:r w:rsidR="001B1D13" w:rsidRPr="001B1D13" w:rsidDel="009F3542">
          <w:delText xml:space="preserve"> </w:delText>
        </w:r>
        <w:r w:rsidR="001B1D13" w:rsidRPr="001B1D13" w:rsidDel="009F3542">
          <w:rPr>
            <w:rStyle w:val="BodyText-BoldAction"/>
          </w:rPr>
          <w:delText>not</w:delText>
        </w:r>
        <w:r w:rsidR="001B1D13" w:rsidRPr="001B1D13" w:rsidDel="009F3542">
          <w:delText xml:space="preserve"> </w:delText>
        </w:r>
        <w:r w:rsidR="00726C79" w:rsidDel="009F3542">
          <w:delText>us</w:delText>
        </w:r>
      </w:del>
      <w:del w:id="1484" w:author="Cox Olaf" w:date="2015-01-22T14:41:00Z">
        <w:r w:rsidR="00726C79" w:rsidDel="009F3542">
          <w:delText>ing</w:delText>
        </w:r>
      </w:del>
      <w:del w:id="1485" w:author="Cox Olaf" w:date="2015-01-22T14:43:00Z">
        <w:r w:rsidR="00726C79" w:rsidDel="009F3542">
          <w:delText xml:space="preserve"> callbacks in performance-sensitive scenarios.</w:delText>
        </w:r>
      </w:del>
    </w:p>
    <w:p w14:paraId="2B4E7DEF" w14:textId="77777777" w:rsidR="00726C79" w:rsidRDefault="00D82025" w:rsidP="00D82025">
      <w:pPr>
        <w:pStyle w:val="BodyText-RuleFirstParagraph"/>
      </w:pPr>
      <w:r>
        <w:rPr>
          <w:rStyle w:val="BodyText-GuidelineID"/>
        </w:rPr>
        <w:t>CS/EC30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t xml:space="preserve">use the  </w:t>
      </w:r>
      <w:r w:rsidR="00726C79" w:rsidRPr="00DB1CAF">
        <w:rPr>
          <w:rStyle w:val="BodyText-InlineCode"/>
        </w:rPr>
        <w:t>Func&lt;...&gt;</w:t>
      </w:r>
      <w:r w:rsidR="00726C79">
        <w:t xml:space="preserve">, </w:t>
      </w:r>
      <w:r w:rsidR="00726C79" w:rsidRPr="00DB1CAF">
        <w:rPr>
          <w:rStyle w:val="BodyText-InlineCode"/>
        </w:rPr>
        <w:t>Action&lt;...&gt;</w:t>
      </w:r>
      <w:r w:rsidR="00726C79">
        <w:t xml:space="preserve">, or </w:t>
      </w:r>
      <w:r w:rsidR="00726C79" w:rsidRPr="00DB1CAF">
        <w:rPr>
          <w:rStyle w:val="BodyText-InlineCode"/>
        </w:rPr>
        <w:t>Expression&lt;...&gt;</w:t>
      </w:r>
      <w:r w:rsidR="00726C79">
        <w:t xml:space="preserve"> types instead of custom delegates, when defining APIs with callbacks.</w:t>
      </w:r>
    </w:p>
    <w:p w14:paraId="2B4E7DF0" w14:textId="77777777" w:rsidR="00726C79" w:rsidRDefault="00D82025" w:rsidP="00D82025">
      <w:pPr>
        <w:pStyle w:val="BodyText-RuleFirstParagraph"/>
        <w:rPr>
          <w:lang w:eastAsia="zh-CN"/>
        </w:rPr>
      </w:pPr>
      <w:r>
        <w:rPr>
          <w:rStyle w:val="BodyText-GuidelineID"/>
        </w:rPr>
        <w:t>CS/EC40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t>use System.EventHandler&lt;TEventArgs&gt; instead of manually creating new delegates to be used as event handlers.</w:t>
      </w:r>
    </w:p>
    <w:p w14:paraId="2B4E7DF1" w14:textId="77777777" w:rsidR="00064B81" w:rsidRDefault="00AF5850" w:rsidP="00D82025">
      <w:pPr>
        <w:pStyle w:val="BodyText-RuleFirstParagraph"/>
        <w:rPr>
          <w:lang w:eastAsia="zh-CN"/>
        </w:rPr>
      </w:pPr>
      <w:r>
        <w:rPr>
          <w:rStyle w:val="BodyText-GuidelineID"/>
        </w:rPr>
        <w:t>CS/EC</w:t>
      </w:r>
      <w:r w:rsidR="00D82025">
        <w:rPr>
          <w:rStyle w:val="BodyText-GuidelineID"/>
        </w:rPr>
        <w:t>50</w:t>
      </w:r>
      <w:r w:rsidR="00D82025"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sidRPr="00BD036B">
        <w:rPr>
          <w:lang w:eastAsia="zh-CN"/>
        </w:rPr>
        <w:t>be prepared for arbitrary code executing in the event-handling method.</w:t>
      </w:r>
      <w:r w:rsidR="00EC6D1E">
        <w:rPr>
          <w:lang w:eastAsia="zh-CN"/>
        </w:rPr>
        <w:t xml:space="preserve"> </w:t>
      </w:r>
      <w:r w:rsidR="00064B81">
        <w:rPr>
          <w:lang w:eastAsia="zh-CN"/>
        </w:rPr>
        <w:t>One example here is that you should not hold a lock when raising an event. The handler may itself acquire a lock. This may reverse the normal lock hierarchy between the parties which in turn may result in a deadlock.</w:t>
      </w:r>
    </w:p>
    <w:p w14:paraId="2B4E7DF2" w14:textId="77777777" w:rsidR="00726C79" w:rsidRDefault="00D82025" w:rsidP="00D82025">
      <w:pPr>
        <w:pStyle w:val="BodyText-RuleFirstParagraph"/>
      </w:pPr>
      <w:r>
        <w:rPr>
          <w:rStyle w:val="BodyText-GuidelineID"/>
        </w:rPr>
        <w:t>CS/EC60</w:t>
      </w:r>
      <w:r w:rsidRPr="0055287F">
        <w:rPr>
          <w:rStyle w:val="TextkrperZchn"/>
        </w:rPr>
        <w:tab/>
      </w:r>
      <w:r w:rsidR="003B773F" w:rsidRPr="005B7E5C">
        <w:rPr>
          <w:rStyle w:val="BodyText-NegativeRed"/>
        </w:rPr>
        <w:sym w:font="Wingdings" w:char="F0FD"/>
      </w:r>
      <w:r w:rsidR="003B773F" w:rsidRPr="003B773F">
        <w:rPr>
          <w:rFonts w:hint="eastAsia"/>
        </w:rPr>
        <w:t xml:space="preserve"> </w:t>
      </w:r>
      <w:bookmarkStart w:id="1486" w:name="OLE_LINK112"/>
      <w:bookmarkStart w:id="1487" w:name="OLE_LINK113"/>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t>pass null as the event data parameter when raising an event.</w:t>
      </w:r>
      <w:r w:rsidR="00726C79" w:rsidRPr="002B6C67">
        <w:t xml:space="preserve"> </w:t>
      </w:r>
      <w:r w:rsidR="00726C79">
        <w:t xml:space="preserve">You should pass </w:t>
      </w:r>
      <w:r w:rsidR="00726C79" w:rsidRPr="00DB1CAF">
        <w:rPr>
          <w:rStyle w:val="BodyText-InlineCode"/>
        </w:rPr>
        <w:t>EventArgs.Emp</w:t>
      </w:r>
      <w:r w:rsidR="00DB1CAF">
        <w:rPr>
          <w:rStyle w:val="BodyText-InlineCode"/>
        </w:rPr>
        <w:t>ty</w:t>
      </w:r>
      <w:r w:rsidR="00DB1CAF" w:rsidRPr="00DB1CAF">
        <w:rPr>
          <w:rStyle w:val="TextkrperZchn"/>
        </w:rPr>
        <w:t xml:space="preserve"> </w:t>
      </w:r>
      <w:r w:rsidR="00726C79">
        <w:t>if you don’t want to pass any data to the event handling method.</w:t>
      </w:r>
      <w:bookmarkEnd w:id="1486"/>
      <w:bookmarkEnd w:id="1487"/>
    </w:p>
    <w:p w14:paraId="2B4E7DF3" w14:textId="77777777" w:rsidR="00726C79" w:rsidRDefault="00D82025" w:rsidP="00D82025">
      <w:pPr>
        <w:pStyle w:val="BodyText-RuleFirstParagraph"/>
      </w:pPr>
      <w:r>
        <w:rPr>
          <w:rStyle w:val="BodyText-GuidelineID"/>
        </w:rPr>
        <w:t>CS/EC70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t>understand that by calling a delegate or event, you are executing arbitrary code and that could have security, correctness, and compatibility repercussions.</w:t>
      </w:r>
    </w:p>
    <w:p w14:paraId="2B4E7DF4" w14:textId="77777777" w:rsidR="00726C79" w:rsidRDefault="00726C79" w:rsidP="009060ED">
      <w:pPr>
        <w:pStyle w:val="berschrift3"/>
        <w:rPr>
          <w:lang w:eastAsia="zh-CN"/>
        </w:rPr>
      </w:pPr>
      <w:bookmarkStart w:id="1488" w:name="_Ref401793116"/>
      <w:r>
        <w:rPr>
          <w:lang w:eastAsia="zh-CN"/>
        </w:rPr>
        <w:t xml:space="preserve">Member </w:t>
      </w:r>
      <w:r w:rsidRPr="009060ED">
        <w:t>Overloading</w:t>
      </w:r>
      <w:bookmarkEnd w:id="1488"/>
    </w:p>
    <w:p w14:paraId="2B4E7DF5" w14:textId="77777777" w:rsidR="00726C79" w:rsidRPr="00B5015A" w:rsidRDefault="00D82025" w:rsidP="00D82025">
      <w:pPr>
        <w:pStyle w:val="BodyText-RuleFirstParagraph"/>
        <w:rPr>
          <w:lang w:eastAsia="zh-CN"/>
        </w:rPr>
      </w:pPr>
      <w:r>
        <w:rPr>
          <w:rStyle w:val="BodyText-GuidelineID"/>
        </w:rPr>
        <w:t>CS/MO10</w:t>
      </w:r>
      <w:r w:rsidRPr="0055287F">
        <w:rPr>
          <w:rStyle w:val="TextkrperZchn"/>
        </w:rPr>
        <w:tab/>
      </w:r>
      <w:r w:rsidR="00AE66D1" w:rsidRPr="00644D97">
        <w:rPr>
          <w:rStyle w:val="BodyText-PositiveGreen"/>
        </w:rPr>
        <w:sym w:font="Wingdings" w:char="F0FE"/>
      </w:r>
      <w:r w:rsidR="00AE66D1" w:rsidRPr="00644D97">
        <w:rPr>
          <w:rFonts w:hint="eastAsia"/>
        </w:rPr>
        <w:t xml:space="preserve"> </w:t>
      </w:r>
      <w:del w:id="1489" w:author="Cox Olaf" w:date="2015-02-19T23:49:00Z">
        <w:r w:rsidR="00AE66D1" w:rsidRPr="00644D97" w:rsidDel="00E82B2B">
          <w:rPr>
            <w:rStyle w:val="BodyText-BoldAction"/>
          </w:rPr>
          <w:delText>Do</w:delText>
        </w:r>
        <w:r w:rsidR="00AE66D1" w:rsidRPr="00644D97" w:rsidDel="00E82B2B">
          <w:delText xml:space="preserve"> </w:delText>
        </w:r>
      </w:del>
      <w:ins w:id="1490" w:author="Cox Olaf" w:date="2015-02-19T23:49:00Z">
        <w:r w:rsidR="00E82B2B">
          <w:rPr>
            <w:rStyle w:val="BodyText-BoldAction"/>
          </w:rPr>
          <w:t>You should</w:t>
        </w:r>
        <w:r w:rsidR="00E82B2B" w:rsidRPr="00644D97">
          <w:t xml:space="preserve"> </w:t>
        </w:r>
      </w:ins>
      <w:r w:rsidR="00726C79" w:rsidRPr="00B5015A">
        <w:rPr>
          <w:lang w:eastAsia="zh-CN"/>
        </w:rPr>
        <w:t xml:space="preserve">use member overloading rather than defining members with default arguments. </w:t>
      </w:r>
      <w:ins w:id="1491" w:author="Cox Olaf" w:date="2015-02-19T23:46:00Z">
        <w:r w:rsidR="00E82B2B">
          <w:rPr>
            <w:lang w:eastAsia="zh-CN"/>
          </w:rPr>
          <w:br/>
        </w:r>
      </w:ins>
      <w:r w:rsidR="00726C79" w:rsidRPr="00B5015A">
        <w:rPr>
          <w:lang w:eastAsia="zh-CN"/>
        </w:rPr>
        <w:t>Default arguments are not CLS-compliant and cannot be used from some languages.</w:t>
      </w:r>
      <w:r w:rsidR="00726C79" w:rsidRPr="00A56DD3">
        <w:t xml:space="preserve"> </w:t>
      </w:r>
      <w:r w:rsidR="00726C79">
        <w:t>T</w:t>
      </w:r>
      <w:r w:rsidR="00726C79" w:rsidRPr="00A56DD3">
        <w:rPr>
          <w:lang w:eastAsia="zh-CN"/>
        </w:rPr>
        <w:t>here is a</w:t>
      </w:r>
      <w:r w:rsidR="00726C79">
        <w:rPr>
          <w:lang w:eastAsia="zh-CN"/>
        </w:rPr>
        <w:t>lso a versioning issue in members with default arguments.</w:t>
      </w:r>
      <w:r w:rsidR="00726C79" w:rsidRPr="00990C81">
        <w:t xml:space="preserve"> </w:t>
      </w:r>
      <w:r w:rsidR="00726C79" w:rsidRPr="00990C81">
        <w:rPr>
          <w:lang w:eastAsia="zh-CN"/>
        </w:rPr>
        <w:t>Imagine version 1 of a method that sets an optional parameter to 123. When compiling code that calls this method without specifying the optional parameter, the compiler will embed the default value (123) into the code at the call site. Now, if version 2 of the method changes the optional parameter to 863, then, if the calling code is not recompiled, it will call version 2 of the method passing in 123 (version 1’s default, not version 2’s default).</w:t>
      </w:r>
    </w:p>
    <w:p w14:paraId="2B4E7DF6" w14:textId="77777777" w:rsidR="00726C79" w:rsidRDefault="00726C79" w:rsidP="004A6EF7">
      <w:pPr>
        <w:pStyle w:val="BodyText-LocalHeader-GoodCode"/>
        <w:rPr>
          <w:lang w:eastAsia="zh-CN"/>
        </w:rPr>
      </w:pPr>
      <w:r>
        <w:rPr>
          <w:rFonts w:hint="eastAsia"/>
        </w:rPr>
        <w:t>Good</w:t>
      </w:r>
      <w:ins w:id="1492" w:author="Cox Olaf" w:date="2015-02-19T23:49:00Z">
        <w:r w:rsidR="00E82B2B">
          <w:t xml:space="preserve"> way to avoid default arguments</w:t>
        </w:r>
      </w:ins>
      <w:r w:rsidRPr="00EE66C7">
        <w:rPr>
          <w:rFonts w:hint="eastAsia"/>
        </w:rPr>
        <w:t>:</w:t>
      </w:r>
      <w:r>
        <w:rPr>
          <w:rFonts w:hint="eastAsia"/>
          <w:lang w:eastAsia="zh-CN"/>
        </w:rPr>
        <w:t xml:space="preserve"> </w:t>
      </w:r>
    </w:p>
    <w:p w14:paraId="2B4E7DF7" w14:textId="77777777" w:rsidR="00726C79" w:rsidRPr="00EB017D" w:rsidRDefault="00726C79" w:rsidP="00B054EB">
      <w:pPr>
        <w:pStyle w:val="BodyText-Code"/>
        <w:rPr>
          <w:lang w:eastAsia="de-DE"/>
        </w:rPr>
      </w:pPr>
      <w:r w:rsidRPr="00B054EB">
        <w:rPr>
          <w:rStyle w:val="BodyText-Code-Keywords"/>
        </w:rPr>
        <w:lastRenderedPageBreak/>
        <w:t>public</w:t>
      </w:r>
      <w:r w:rsidRPr="00B054EB">
        <w:t> </w:t>
      </w:r>
      <w:r w:rsidRPr="00B054EB">
        <w:rPr>
          <w:rStyle w:val="BodyText-Code-Keywords"/>
        </w:rPr>
        <w:t>void</w:t>
      </w:r>
      <w:r w:rsidRPr="00B054EB">
        <w:t> Rotate(</w:t>
      </w:r>
      <w:r w:rsidRPr="00B054EB">
        <w:rPr>
          <w:rStyle w:val="BodyText-Code-Types"/>
        </w:rPr>
        <w:t>Matrix</w:t>
      </w:r>
      <w:r w:rsidRPr="00EB017D">
        <w:rPr>
          <w:lang w:eastAsia="de-DE"/>
        </w:rPr>
        <w:t> matrix)</w:t>
      </w:r>
    </w:p>
    <w:p w14:paraId="2B4E7DF8" w14:textId="77777777" w:rsidR="00726C79" w:rsidRPr="00EB017D" w:rsidRDefault="00726C79" w:rsidP="00B054EB">
      <w:pPr>
        <w:pStyle w:val="BodyText-Code"/>
        <w:rPr>
          <w:lang w:eastAsia="de-DE"/>
        </w:rPr>
      </w:pPr>
      <w:r w:rsidRPr="00EB017D">
        <w:rPr>
          <w:lang w:eastAsia="de-DE"/>
        </w:rPr>
        <w:t>{</w:t>
      </w:r>
    </w:p>
    <w:p w14:paraId="2B4E7DF9" w14:textId="77777777" w:rsidR="00726C79" w:rsidRPr="00EB017D" w:rsidRDefault="00726C79" w:rsidP="00B054EB">
      <w:pPr>
        <w:pStyle w:val="BodyText-Code"/>
        <w:rPr>
          <w:lang w:eastAsia="de-DE"/>
        </w:rPr>
      </w:pPr>
      <w:r w:rsidRPr="00EB017D">
        <w:rPr>
          <w:lang w:eastAsia="de-DE"/>
        </w:rPr>
        <w:t>    Rotate(matrix, 180);</w:t>
      </w:r>
    </w:p>
    <w:p w14:paraId="2B4E7DFA" w14:textId="77777777" w:rsidR="00726C79" w:rsidRPr="00EB017D" w:rsidRDefault="00726C79" w:rsidP="00B054EB">
      <w:pPr>
        <w:pStyle w:val="BodyText-Code"/>
        <w:rPr>
          <w:lang w:eastAsia="de-DE"/>
        </w:rPr>
      </w:pPr>
      <w:r w:rsidRPr="00EB017D">
        <w:rPr>
          <w:lang w:eastAsia="de-DE"/>
        </w:rPr>
        <w:t>}</w:t>
      </w:r>
    </w:p>
    <w:p w14:paraId="2B4E7DFB" w14:textId="77777777" w:rsidR="00726C79" w:rsidRPr="00EB017D" w:rsidRDefault="00726C79" w:rsidP="00B054EB">
      <w:pPr>
        <w:pStyle w:val="BodyText-Code"/>
        <w:rPr>
          <w:lang w:eastAsia="de-DE"/>
        </w:rPr>
      </w:pPr>
    </w:p>
    <w:p w14:paraId="2B4E7DFC" w14:textId="77777777" w:rsidR="00726C79" w:rsidRPr="00EB017D" w:rsidRDefault="00726C79" w:rsidP="00B054EB">
      <w:pPr>
        <w:pStyle w:val="BodyText-Code"/>
        <w:rPr>
          <w:lang w:eastAsia="de-DE"/>
        </w:rPr>
      </w:pPr>
      <w:r w:rsidRPr="00B054EB">
        <w:rPr>
          <w:rStyle w:val="BodyText-Code-Keywords"/>
        </w:rPr>
        <w:t>public</w:t>
      </w:r>
      <w:r w:rsidRPr="00B054EB">
        <w:t> </w:t>
      </w:r>
      <w:r w:rsidRPr="00B054EB">
        <w:rPr>
          <w:rStyle w:val="BodyText-Code-Keywords"/>
        </w:rPr>
        <w:t>void</w:t>
      </w:r>
      <w:r w:rsidRPr="00B054EB">
        <w:t> Rotate(</w:t>
      </w:r>
      <w:r w:rsidRPr="00B054EB">
        <w:rPr>
          <w:rStyle w:val="BodyText-Code-Types"/>
        </w:rPr>
        <w:t>Matrix</w:t>
      </w:r>
      <w:r w:rsidRPr="00B054EB">
        <w:t> matrix, </w:t>
      </w:r>
      <w:r w:rsidRPr="00B054EB">
        <w:rPr>
          <w:rStyle w:val="BodyText-Code-Keywords"/>
        </w:rPr>
        <w:t>int</w:t>
      </w:r>
      <w:r w:rsidRPr="00EB017D">
        <w:rPr>
          <w:lang w:eastAsia="de-DE"/>
        </w:rPr>
        <w:t> degrees)</w:t>
      </w:r>
    </w:p>
    <w:p w14:paraId="2B4E7DFD" w14:textId="77777777" w:rsidR="00726C79" w:rsidRPr="00B15C26" w:rsidRDefault="00726C79" w:rsidP="00B054EB">
      <w:pPr>
        <w:pStyle w:val="BodyText-Code"/>
        <w:rPr>
          <w:lang w:eastAsia="de-DE"/>
        </w:rPr>
      </w:pPr>
      <w:r w:rsidRPr="00B15C26">
        <w:rPr>
          <w:lang w:eastAsia="de-DE"/>
        </w:rPr>
        <w:t>{</w:t>
      </w:r>
    </w:p>
    <w:p w14:paraId="2B4E7DFE" w14:textId="77777777" w:rsidR="00726C79" w:rsidRPr="00B054EB" w:rsidRDefault="00726C79" w:rsidP="00B054EB">
      <w:pPr>
        <w:pStyle w:val="BodyText-Code"/>
        <w:rPr>
          <w:rStyle w:val="BodyText-Code-Comments"/>
        </w:rPr>
      </w:pPr>
      <w:r w:rsidRPr="00B15C26">
        <w:rPr>
          <w:lang w:eastAsia="de-DE"/>
        </w:rPr>
        <w:t>    </w:t>
      </w:r>
      <w:r w:rsidRPr="00B054EB">
        <w:rPr>
          <w:rStyle w:val="BodyText-Code-Comments"/>
        </w:rPr>
        <w:t>// Do rotation here</w:t>
      </w:r>
    </w:p>
    <w:p w14:paraId="2B4E7DFF" w14:textId="77777777" w:rsidR="00726C79" w:rsidRPr="00B15C26" w:rsidRDefault="00726C79" w:rsidP="00B054EB">
      <w:pPr>
        <w:pStyle w:val="BodyText-Code"/>
        <w:rPr>
          <w:lang w:eastAsia="de-DE"/>
        </w:rPr>
      </w:pPr>
      <w:r w:rsidRPr="00B15C26">
        <w:rPr>
          <w:lang w:eastAsia="de-DE"/>
        </w:rPr>
        <w:t>}</w:t>
      </w:r>
    </w:p>
    <w:p w14:paraId="2B4E7E00" w14:textId="77777777" w:rsidR="00726C79" w:rsidRDefault="00726C79" w:rsidP="00A77CC6">
      <w:pPr>
        <w:pStyle w:val="BodyText-LocalHeader-BadCode"/>
        <w:rPr>
          <w:lang w:eastAsia="zh-CN"/>
        </w:rPr>
      </w:pPr>
      <w:del w:id="1493" w:author="Cox Olaf" w:date="2015-02-20T00:02:00Z">
        <w:r w:rsidDel="00576C0C">
          <w:rPr>
            <w:rFonts w:hint="eastAsia"/>
            <w:lang w:eastAsia="zh-CN"/>
          </w:rPr>
          <w:delText>Bad</w:delText>
        </w:r>
      </w:del>
      <w:ins w:id="1494" w:author="Cox Olaf" w:date="2015-02-20T00:02:00Z">
        <w:r w:rsidR="00576C0C">
          <w:rPr>
            <w:lang w:eastAsia="zh-CN"/>
          </w:rPr>
          <w:t>Solution with default arguments (which shall be avoided in this case)</w:t>
        </w:r>
      </w:ins>
      <w:r w:rsidRPr="00380576">
        <w:rPr>
          <w:rFonts w:hint="eastAsia"/>
        </w:rPr>
        <w:t>:</w:t>
      </w:r>
      <w:r w:rsidRPr="00380576">
        <w:rPr>
          <w:rFonts w:hint="eastAsia"/>
          <w:lang w:eastAsia="zh-CN"/>
        </w:rPr>
        <w:t xml:space="preserve"> </w:t>
      </w:r>
    </w:p>
    <w:p w14:paraId="2B4E7E01" w14:textId="77777777" w:rsidR="00726C79" w:rsidRPr="00EB017D" w:rsidRDefault="00726C79" w:rsidP="00B054EB">
      <w:pPr>
        <w:pStyle w:val="BodyText-Code"/>
      </w:pPr>
      <w:r w:rsidRPr="00B054EB">
        <w:rPr>
          <w:rStyle w:val="BodyText-Code-Keywords"/>
        </w:rPr>
        <w:t>public</w:t>
      </w:r>
      <w:r w:rsidRPr="00B054EB">
        <w:t> </w:t>
      </w:r>
      <w:r w:rsidRPr="00B054EB">
        <w:rPr>
          <w:rStyle w:val="BodyText-Code-Keywords"/>
        </w:rPr>
        <w:t>void</w:t>
      </w:r>
      <w:r w:rsidRPr="00B054EB">
        <w:t> Rotate(</w:t>
      </w:r>
      <w:r w:rsidRPr="00B054EB">
        <w:rPr>
          <w:rStyle w:val="BodyText-Code-Types"/>
        </w:rPr>
        <w:t>Matrix</w:t>
      </w:r>
      <w:r w:rsidRPr="00B054EB">
        <w:t> matrix, </w:t>
      </w:r>
      <w:r w:rsidRPr="00B054EB">
        <w:rPr>
          <w:rStyle w:val="BodyText-Code-Keywords"/>
        </w:rPr>
        <w:t>int</w:t>
      </w:r>
      <w:r w:rsidRPr="00EB017D">
        <w:t> degrees = 180)</w:t>
      </w:r>
    </w:p>
    <w:p w14:paraId="2B4E7E02" w14:textId="77777777" w:rsidR="00726C79" w:rsidRPr="00B15C26" w:rsidRDefault="00726C79" w:rsidP="00B054EB">
      <w:pPr>
        <w:pStyle w:val="BodyText-Code"/>
      </w:pPr>
      <w:r w:rsidRPr="00B15C26">
        <w:t>{</w:t>
      </w:r>
    </w:p>
    <w:p w14:paraId="2B4E7E03" w14:textId="77777777" w:rsidR="00726C79" w:rsidRPr="00B054EB" w:rsidRDefault="00726C79" w:rsidP="00B054EB">
      <w:pPr>
        <w:pStyle w:val="BodyText-Code"/>
        <w:rPr>
          <w:rStyle w:val="BodyText-Code-Comments"/>
        </w:rPr>
      </w:pPr>
      <w:r w:rsidRPr="00B15C26">
        <w:t>    </w:t>
      </w:r>
      <w:r w:rsidRPr="00B054EB">
        <w:rPr>
          <w:rStyle w:val="BodyText-Code-Comments"/>
        </w:rPr>
        <w:t>// Do rotation here</w:t>
      </w:r>
    </w:p>
    <w:p w14:paraId="2B4E7E04" w14:textId="77777777" w:rsidR="00726C79" w:rsidRPr="00B15C26" w:rsidRDefault="00726C79" w:rsidP="00B054EB">
      <w:pPr>
        <w:pStyle w:val="BodyText-Code"/>
      </w:pPr>
      <w:r w:rsidRPr="00B15C26">
        <w:t>}</w:t>
      </w:r>
    </w:p>
    <w:p w14:paraId="2B4E7E05" w14:textId="77777777" w:rsidR="00E82B2B" w:rsidRDefault="00E82B2B" w:rsidP="00E82B2B">
      <w:pPr>
        <w:pStyle w:val="BodyText-RuleFirstParagraph"/>
        <w:rPr>
          <w:ins w:id="1495" w:author="Cox Olaf" w:date="2015-02-19T23:58:00Z"/>
          <w:rFonts w:cs="Arial"/>
          <w:color w:val="000000"/>
          <w:sz w:val="21"/>
          <w:szCs w:val="21"/>
        </w:rPr>
      </w:pPr>
      <w:ins w:id="1496" w:author="Cox Olaf" w:date="2015-02-19T23:47:00Z">
        <w:r>
          <w:rPr>
            <w:rStyle w:val="BodyText-GuidelineID"/>
          </w:rPr>
          <w:t>CS/MO15</w:t>
        </w:r>
        <w:r w:rsidRPr="0055287F">
          <w:rPr>
            <w:rStyle w:val="TextkrperZchn"/>
          </w:rPr>
          <w:tab/>
        </w:r>
        <w:r w:rsidRPr="00644D97">
          <w:rPr>
            <w:rStyle w:val="BodyText-PositiveGreen"/>
          </w:rPr>
          <w:sym w:font="Wingdings" w:char="F0FE"/>
        </w:r>
        <w:r w:rsidRPr="00644D97">
          <w:rPr>
            <w:rFonts w:hint="eastAsia"/>
          </w:rPr>
          <w:t xml:space="preserve"> </w:t>
        </w:r>
        <w:r>
          <w:t xml:space="preserve">You </w:t>
        </w:r>
      </w:ins>
      <w:ins w:id="1497" w:author="Cox Olaf" w:date="2015-02-19T23:50:00Z">
        <w:r>
          <w:rPr>
            <w:rStyle w:val="BodyText-BoldAction"/>
          </w:rPr>
          <w:t>c</w:t>
        </w:r>
      </w:ins>
      <w:ins w:id="1498" w:author="Cox Olaf" w:date="2015-02-19T23:48:00Z">
        <w:r>
          <w:rPr>
            <w:rStyle w:val="BodyText-BoldAction"/>
          </w:rPr>
          <w:t>an</w:t>
        </w:r>
      </w:ins>
      <w:ins w:id="1499" w:author="Cox Olaf" w:date="2015-02-19T23:47:00Z">
        <w:r w:rsidRPr="00644D97">
          <w:t xml:space="preserve"> </w:t>
        </w:r>
      </w:ins>
      <w:ins w:id="1500" w:author="Cox Olaf" w:date="2015-02-19T23:48:00Z">
        <w:r>
          <w:rPr>
            <w:lang w:eastAsia="zh-CN"/>
          </w:rPr>
          <w:t>use default arguments</w:t>
        </w:r>
      </w:ins>
      <w:ins w:id="1501" w:author="Cox Olaf" w:date="2015-02-19T23:49:00Z">
        <w:r>
          <w:rPr>
            <w:lang w:eastAsia="zh-CN"/>
          </w:rPr>
          <w:t xml:space="preserve"> </w:t>
        </w:r>
      </w:ins>
      <w:ins w:id="1502" w:author="Cox Olaf" w:date="2015-02-19T23:51:00Z">
        <w:r>
          <w:rPr>
            <w:lang w:eastAsia="zh-CN"/>
          </w:rPr>
          <w:t xml:space="preserve">when it makes sense, e.g. </w:t>
        </w:r>
      </w:ins>
      <w:ins w:id="1503" w:author="Cox Olaf" w:date="2015-02-19T23:49:00Z">
        <w:r>
          <w:rPr>
            <w:lang w:eastAsia="zh-CN"/>
          </w:rPr>
          <w:t xml:space="preserve">to keep interfaces small by </w:t>
        </w:r>
      </w:ins>
      <w:ins w:id="1504" w:author="Cox Olaf" w:date="2015-02-19T23:50:00Z">
        <w:r>
          <w:rPr>
            <w:rFonts w:cs="Arial"/>
            <w:color w:val="000000"/>
            <w:sz w:val="21"/>
            <w:szCs w:val="21"/>
          </w:rPr>
          <w:t>avoiding a list of overloaded methods.</w:t>
        </w:r>
      </w:ins>
      <w:ins w:id="1505" w:author="Cox Olaf" w:date="2015-02-19T23:54:00Z">
        <w:r>
          <w:rPr>
            <w:rFonts w:cs="Arial"/>
            <w:color w:val="000000"/>
            <w:sz w:val="21"/>
            <w:szCs w:val="21"/>
          </w:rPr>
          <w:t xml:space="preserve"> But as mentioned above, keep the version issue in mind, especially for public interfaces. </w:t>
        </w:r>
      </w:ins>
      <w:ins w:id="1506" w:author="Cox Olaf" w:date="2015-02-19T23:55:00Z">
        <w:r>
          <w:rPr>
            <w:rFonts w:cs="Arial"/>
            <w:color w:val="000000"/>
            <w:sz w:val="21"/>
            <w:szCs w:val="21"/>
          </w:rPr>
          <w:t xml:space="preserve">So a good practice is, </w:t>
        </w:r>
        <w:r w:rsidR="00AE6BC6" w:rsidRPr="00AE6BC6">
          <w:rPr>
            <w:rFonts w:cs="Arial"/>
            <w:b/>
            <w:color w:val="000000"/>
            <w:sz w:val="21"/>
            <w:szCs w:val="21"/>
            <w:rPrChange w:id="1507" w:author="Cox Olaf" w:date="2015-02-19T23:57:00Z">
              <w:rPr>
                <w:rFonts w:cs="Arial"/>
                <w:color w:val="000000"/>
                <w:sz w:val="21"/>
                <w:szCs w:val="21"/>
              </w:rPr>
            </w:rPrChange>
          </w:rPr>
          <w:t xml:space="preserve">never change </w:t>
        </w:r>
      </w:ins>
      <w:ins w:id="1508" w:author="Cox Olaf" w:date="2015-02-19T23:56:00Z">
        <w:r w:rsidR="00AE6BC6" w:rsidRPr="00AE6BC6">
          <w:rPr>
            <w:rFonts w:cs="Arial"/>
            <w:b/>
            <w:color w:val="000000"/>
            <w:sz w:val="21"/>
            <w:szCs w:val="21"/>
            <w:rPrChange w:id="1509" w:author="Cox Olaf" w:date="2015-02-19T23:57:00Z">
              <w:rPr>
                <w:rFonts w:cs="Arial"/>
                <w:color w:val="000000"/>
                <w:sz w:val="21"/>
                <w:szCs w:val="21"/>
              </w:rPr>
            </w:rPrChange>
          </w:rPr>
          <w:t>default arguments</w:t>
        </w:r>
        <w:r w:rsidR="00576C0C">
          <w:rPr>
            <w:rFonts w:cs="Arial"/>
            <w:color w:val="000000"/>
            <w:sz w:val="21"/>
            <w:szCs w:val="21"/>
          </w:rPr>
          <w:t xml:space="preserve">, after </w:t>
        </w:r>
      </w:ins>
      <w:ins w:id="1510" w:author="Cox Olaf" w:date="2015-02-19T23:57:00Z">
        <w:r w:rsidR="00576C0C">
          <w:rPr>
            <w:rFonts w:cs="Arial"/>
            <w:color w:val="000000"/>
            <w:sz w:val="21"/>
            <w:szCs w:val="21"/>
          </w:rPr>
          <w:t xml:space="preserve">first </w:t>
        </w:r>
      </w:ins>
      <w:ins w:id="1511" w:author="Cox Olaf" w:date="2015-02-19T23:56:00Z">
        <w:r w:rsidR="00576C0C">
          <w:rPr>
            <w:rFonts w:cs="Arial"/>
            <w:color w:val="000000"/>
            <w:sz w:val="21"/>
            <w:szCs w:val="21"/>
          </w:rPr>
          <w:t>release.</w:t>
        </w:r>
      </w:ins>
    </w:p>
    <w:p w14:paraId="2B4E7E06" w14:textId="77777777" w:rsidR="00576C0C" w:rsidRDefault="00576C0C" w:rsidP="00576C0C">
      <w:pPr>
        <w:pStyle w:val="BodyText-LocalHeader-GoodCode"/>
        <w:rPr>
          <w:ins w:id="1512" w:author="Cox Olaf" w:date="2015-02-19T23:58:00Z"/>
        </w:rPr>
      </w:pPr>
      <w:ins w:id="1513" w:author="Cox Olaf" w:date="2015-02-19T23:58:00Z">
        <w:r>
          <w:t>Sample for default arguments:</w:t>
        </w:r>
      </w:ins>
    </w:p>
    <w:p w14:paraId="2B4E7E07" w14:textId="77777777" w:rsidR="00576C0C" w:rsidRPr="00576C0C" w:rsidRDefault="00AE6BC6" w:rsidP="00576C0C">
      <w:pPr>
        <w:pStyle w:val="BodyText-LocalHeader-GoodCode"/>
        <w:rPr>
          <w:ins w:id="1514" w:author="Cox Olaf" w:date="2015-02-19T23:58:00Z"/>
          <w:u w:val="none"/>
          <w:lang w:eastAsia="zh-CN"/>
          <w:rPrChange w:id="1515" w:author="Cox Olaf" w:date="2015-02-20T00:01:00Z">
            <w:rPr>
              <w:ins w:id="1516" w:author="Cox Olaf" w:date="2015-02-19T23:58:00Z"/>
              <w:lang w:eastAsia="zh-CN"/>
            </w:rPr>
          </w:rPrChange>
        </w:rPr>
      </w:pPr>
      <w:ins w:id="1517" w:author="Cox Olaf" w:date="2015-02-19T23:58:00Z">
        <w:r w:rsidRPr="00AE6BC6">
          <w:rPr>
            <w:rFonts w:ascii="Consolas" w:hAnsi="Consolas" w:cs="Consolas"/>
            <w:color w:val="0000FF"/>
            <w:sz w:val="17"/>
            <w:szCs w:val="17"/>
            <w:u w:val="none"/>
            <w:bdr w:val="single" w:sz="6" w:space="4" w:color="EEEEEE" w:frame="1"/>
            <w:shd w:val="clear" w:color="auto" w:fill="FFFFFF"/>
            <w:rPrChange w:id="1518" w:author="Cox Olaf" w:date="2015-02-20T00:01:00Z">
              <w:rPr>
                <w:rFonts w:ascii="Consolas" w:hAnsi="Consolas" w:cs="Consolas"/>
                <w:color w:val="0000FF"/>
                <w:sz w:val="17"/>
                <w:szCs w:val="17"/>
                <w:bdr w:val="single" w:sz="6" w:space="4" w:color="EEEEEE" w:frame="1"/>
                <w:shd w:val="clear" w:color="auto" w:fill="FFFFFF"/>
              </w:rPr>
            </w:rPrChange>
          </w:rPr>
          <w:t>public</w:t>
        </w:r>
        <w:r w:rsidRPr="00AE6BC6">
          <w:rPr>
            <w:rFonts w:ascii="Consolas" w:hAnsi="Consolas" w:cs="Consolas"/>
            <w:color w:val="000000"/>
            <w:sz w:val="17"/>
            <w:szCs w:val="17"/>
            <w:u w:val="none"/>
            <w:bdr w:val="single" w:sz="6" w:space="4" w:color="EEEEEE" w:frame="1"/>
            <w:shd w:val="clear" w:color="auto" w:fill="FFFFFF"/>
            <w:rPrChange w:id="1519" w:author="Cox Olaf" w:date="2015-02-20T00:01:00Z">
              <w:rPr>
                <w:rFonts w:ascii="Consolas" w:hAnsi="Consolas" w:cs="Consolas"/>
                <w:color w:val="000000"/>
                <w:sz w:val="17"/>
                <w:szCs w:val="17"/>
                <w:bdr w:val="single" w:sz="6" w:space="4" w:color="EEEEEE" w:frame="1"/>
                <w:shd w:val="clear" w:color="auto" w:fill="FFFFFF"/>
              </w:rPr>
            </w:rPrChange>
          </w:rPr>
          <w:t xml:space="preserve"> </w:t>
        </w:r>
        <w:r w:rsidRPr="00AE6BC6">
          <w:rPr>
            <w:rFonts w:ascii="Consolas" w:hAnsi="Consolas" w:cs="Consolas"/>
            <w:color w:val="0000FF"/>
            <w:sz w:val="17"/>
            <w:szCs w:val="17"/>
            <w:u w:val="none"/>
            <w:bdr w:val="single" w:sz="6" w:space="4" w:color="EEEEEE" w:frame="1"/>
            <w:shd w:val="clear" w:color="auto" w:fill="FFFFFF"/>
            <w:rPrChange w:id="1520" w:author="Cox Olaf" w:date="2015-02-20T00:01:00Z">
              <w:rPr>
                <w:rFonts w:ascii="Consolas" w:hAnsi="Consolas" w:cs="Consolas"/>
                <w:color w:val="0000FF"/>
                <w:sz w:val="17"/>
                <w:szCs w:val="17"/>
                <w:bdr w:val="single" w:sz="6" w:space="4" w:color="EEEEEE" w:frame="1"/>
                <w:shd w:val="clear" w:color="auto" w:fill="FFFFFF"/>
              </w:rPr>
            </w:rPrChange>
          </w:rPr>
          <w:t>void</w:t>
        </w:r>
        <w:r w:rsidRPr="00AE6BC6">
          <w:rPr>
            <w:rFonts w:ascii="Consolas" w:hAnsi="Consolas" w:cs="Consolas"/>
            <w:color w:val="000000"/>
            <w:sz w:val="17"/>
            <w:szCs w:val="17"/>
            <w:u w:val="none"/>
            <w:bdr w:val="single" w:sz="6" w:space="4" w:color="EEEEEE" w:frame="1"/>
            <w:shd w:val="clear" w:color="auto" w:fill="FFFFFF"/>
            <w:rPrChange w:id="1521" w:author="Cox Olaf" w:date="2015-02-20T00:01:00Z">
              <w:rPr>
                <w:rFonts w:ascii="Consolas" w:hAnsi="Consolas" w:cs="Consolas"/>
                <w:color w:val="000000"/>
                <w:sz w:val="17"/>
                <w:szCs w:val="17"/>
                <w:bdr w:val="single" w:sz="6" w:space="4" w:color="EEEEEE" w:frame="1"/>
                <w:shd w:val="clear" w:color="auto" w:fill="FFFFFF"/>
              </w:rPr>
            </w:rPrChange>
          </w:rPr>
          <w:t xml:space="preserve"> </w:t>
        </w:r>
        <w:r w:rsidRPr="00AE6BC6">
          <w:rPr>
            <w:rStyle w:val="nf"/>
            <w:rFonts w:ascii="Consolas" w:hAnsi="Consolas" w:cs="Consolas"/>
            <w:color w:val="000000"/>
            <w:sz w:val="17"/>
            <w:szCs w:val="17"/>
            <w:u w:val="none"/>
            <w:bdr w:val="single" w:sz="6" w:space="4" w:color="EEEEEE" w:frame="1"/>
            <w:shd w:val="clear" w:color="auto" w:fill="FFFFFF"/>
            <w:rPrChange w:id="1522" w:author="Cox Olaf" w:date="2015-02-20T00:01:00Z">
              <w:rPr>
                <w:rStyle w:val="nf"/>
                <w:rFonts w:ascii="Consolas" w:hAnsi="Consolas" w:cs="Consolas"/>
                <w:color w:val="000000"/>
                <w:sz w:val="17"/>
                <w:szCs w:val="17"/>
                <w:bdr w:val="single" w:sz="6" w:space="4" w:color="EEEEEE" w:frame="1"/>
                <w:shd w:val="clear" w:color="auto" w:fill="FFFFFF"/>
              </w:rPr>
            </w:rPrChange>
          </w:rPr>
          <w:t>Redirect</w:t>
        </w:r>
        <w:r w:rsidRPr="00AE6BC6">
          <w:rPr>
            <w:rFonts w:ascii="Consolas" w:hAnsi="Consolas" w:cs="Consolas"/>
            <w:color w:val="666666"/>
            <w:sz w:val="17"/>
            <w:szCs w:val="17"/>
            <w:u w:val="none"/>
            <w:bdr w:val="single" w:sz="6" w:space="4" w:color="EEEEEE" w:frame="1"/>
            <w:shd w:val="clear" w:color="auto" w:fill="FFFFFF"/>
            <w:rPrChange w:id="1523" w:author="Cox Olaf" w:date="2015-02-20T00:01:00Z">
              <w:rPr>
                <w:rFonts w:ascii="Consolas" w:hAnsi="Consolas" w:cs="Consolas"/>
                <w:color w:val="666666"/>
                <w:sz w:val="17"/>
                <w:szCs w:val="17"/>
                <w:bdr w:val="single" w:sz="6" w:space="4" w:color="EEEEEE" w:frame="1"/>
                <w:shd w:val="clear" w:color="auto" w:fill="FFFFFF"/>
              </w:rPr>
            </w:rPrChange>
          </w:rPr>
          <w:t>(</w:t>
        </w:r>
        <w:r w:rsidRPr="00AE6BC6">
          <w:rPr>
            <w:rFonts w:ascii="Consolas" w:hAnsi="Consolas" w:cs="Consolas"/>
            <w:color w:val="0000FF"/>
            <w:sz w:val="17"/>
            <w:szCs w:val="17"/>
            <w:u w:val="none"/>
            <w:bdr w:val="single" w:sz="6" w:space="4" w:color="EEEEEE" w:frame="1"/>
            <w:shd w:val="clear" w:color="auto" w:fill="FFFFFF"/>
            <w:rPrChange w:id="1524" w:author="Cox Olaf" w:date="2015-02-20T00:01:00Z">
              <w:rPr>
                <w:rFonts w:ascii="Consolas" w:hAnsi="Consolas" w:cs="Consolas"/>
                <w:color w:val="0000FF"/>
                <w:sz w:val="17"/>
                <w:szCs w:val="17"/>
                <w:bdr w:val="single" w:sz="6" w:space="4" w:color="EEEEEE" w:frame="1"/>
                <w:shd w:val="clear" w:color="auto" w:fill="FFFFFF"/>
              </w:rPr>
            </w:rPrChange>
          </w:rPr>
          <w:t>string</w:t>
        </w:r>
        <w:r w:rsidRPr="00AE6BC6">
          <w:rPr>
            <w:rFonts w:ascii="Consolas" w:hAnsi="Consolas" w:cs="Consolas"/>
            <w:color w:val="000000"/>
            <w:sz w:val="17"/>
            <w:szCs w:val="17"/>
            <w:u w:val="none"/>
            <w:bdr w:val="single" w:sz="6" w:space="4" w:color="EEEEEE" w:frame="1"/>
            <w:shd w:val="clear" w:color="auto" w:fill="FFFFFF"/>
            <w:rPrChange w:id="1525" w:author="Cox Olaf" w:date="2015-02-20T00:01:00Z">
              <w:rPr>
                <w:rFonts w:ascii="Consolas" w:hAnsi="Consolas" w:cs="Consolas"/>
                <w:color w:val="000000"/>
                <w:sz w:val="17"/>
                <w:szCs w:val="17"/>
                <w:bdr w:val="single" w:sz="6" w:space="4" w:color="EEEEEE" w:frame="1"/>
                <w:shd w:val="clear" w:color="auto" w:fill="FFFFFF"/>
              </w:rPr>
            </w:rPrChange>
          </w:rPr>
          <w:t xml:space="preserve"> </w:t>
        </w:r>
        <w:r w:rsidRPr="00AE6BC6">
          <w:rPr>
            <w:rStyle w:val="n"/>
            <w:rFonts w:ascii="Consolas" w:hAnsi="Consolas" w:cs="Consolas"/>
            <w:color w:val="000000"/>
            <w:sz w:val="17"/>
            <w:szCs w:val="17"/>
            <w:u w:val="none"/>
            <w:bdr w:val="single" w:sz="6" w:space="4" w:color="EEEEEE" w:frame="1"/>
            <w:shd w:val="clear" w:color="auto" w:fill="FFFFFF"/>
            <w:rPrChange w:id="1526" w:author="Cox Olaf" w:date="2015-02-20T00:01:00Z">
              <w:rPr>
                <w:rStyle w:val="n"/>
                <w:rFonts w:ascii="Consolas" w:hAnsi="Consolas" w:cs="Consolas"/>
                <w:color w:val="000000"/>
                <w:sz w:val="17"/>
                <w:szCs w:val="17"/>
                <w:bdr w:val="single" w:sz="6" w:space="4" w:color="EEEEEE" w:frame="1"/>
                <w:shd w:val="clear" w:color="auto" w:fill="FFFFFF"/>
              </w:rPr>
            </w:rPrChange>
          </w:rPr>
          <w:t>url</w:t>
        </w:r>
        <w:r w:rsidRPr="00AE6BC6">
          <w:rPr>
            <w:rFonts w:ascii="Consolas" w:hAnsi="Consolas" w:cs="Consolas"/>
            <w:color w:val="666666"/>
            <w:sz w:val="17"/>
            <w:szCs w:val="17"/>
            <w:u w:val="none"/>
            <w:bdr w:val="single" w:sz="6" w:space="4" w:color="EEEEEE" w:frame="1"/>
            <w:shd w:val="clear" w:color="auto" w:fill="FFFFFF"/>
            <w:rPrChange w:id="1527" w:author="Cox Olaf" w:date="2015-02-20T00:01:00Z">
              <w:rPr>
                <w:rFonts w:ascii="Consolas" w:hAnsi="Consolas" w:cs="Consolas"/>
                <w:color w:val="666666"/>
                <w:sz w:val="17"/>
                <w:szCs w:val="17"/>
                <w:bdr w:val="single" w:sz="6" w:space="4" w:color="EEEEEE" w:frame="1"/>
                <w:shd w:val="clear" w:color="auto" w:fill="FFFFFF"/>
              </w:rPr>
            </w:rPrChange>
          </w:rPr>
          <w:t>,</w:t>
        </w:r>
        <w:r w:rsidRPr="00AE6BC6">
          <w:rPr>
            <w:rFonts w:ascii="Consolas" w:hAnsi="Consolas" w:cs="Consolas"/>
            <w:color w:val="000000"/>
            <w:sz w:val="17"/>
            <w:szCs w:val="17"/>
            <w:u w:val="none"/>
            <w:bdr w:val="single" w:sz="6" w:space="4" w:color="EEEEEE" w:frame="1"/>
            <w:shd w:val="clear" w:color="auto" w:fill="FFFFFF"/>
            <w:rPrChange w:id="1528" w:author="Cox Olaf" w:date="2015-02-20T00:01:00Z">
              <w:rPr>
                <w:rFonts w:ascii="Consolas" w:hAnsi="Consolas" w:cs="Consolas"/>
                <w:color w:val="000000"/>
                <w:sz w:val="17"/>
                <w:szCs w:val="17"/>
                <w:bdr w:val="single" w:sz="6" w:space="4" w:color="EEEEEE" w:frame="1"/>
                <w:shd w:val="clear" w:color="auto" w:fill="FFFFFF"/>
              </w:rPr>
            </w:rPrChange>
          </w:rPr>
          <w:t xml:space="preserve"> </w:t>
        </w:r>
        <w:r w:rsidRPr="00AE6BC6">
          <w:rPr>
            <w:rFonts w:ascii="Consolas" w:hAnsi="Consolas" w:cs="Consolas"/>
            <w:color w:val="0000FF"/>
            <w:sz w:val="17"/>
            <w:szCs w:val="17"/>
            <w:u w:val="none"/>
            <w:bdr w:val="single" w:sz="6" w:space="4" w:color="EEEEEE" w:frame="1"/>
            <w:shd w:val="clear" w:color="auto" w:fill="FFFFFF"/>
            <w:rPrChange w:id="1529" w:author="Cox Olaf" w:date="2015-02-20T00:01:00Z">
              <w:rPr>
                <w:rFonts w:ascii="Consolas" w:hAnsi="Consolas" w:cs="Consolas"/>
                <w:color w:val="0000FF"/>
                <w:sz w:val="17"/>
                <w:szCs w:val="17"/>
                <w:bdr w:val="single" w:sz="6" w:space="4" w:color="EEEEEE" w:frame="1"/>
                <w:shd w:val="clear" w:color="auto" w:fill="FFFFFF"/>
              </w:rPr>
            </w:rPrChange>
          </w:rPr>
          <w:t>string</w:t>
        </w:r>
        <w:r w:rsidRPr="00AE6BC6">
          <w:rPr>
            <w:rFonts w:ascii="Consolas" w:hAnsi="Consolas" w:cs="Consolas"/>
            <w:color w:val="000000"/>
            <w:sz w:val="17"/>
            <w:szCs w:val="17"/>
            <w:u w:val="none"/>
            <w:bdr w:val="single" w:sz="6" w:space="4" w:color="EEEEEE" w:frame="1"/>
            <w:shd w:val="clear" w:color="auto" w:fill="FFFFFF"/>
            <w:rPrChange w:id="1530" w:author="Cox Olaf" w:date="2015-02-20T00:01:00Z">
              <w:rPr>
                <w:rFonts w:ascii="Consolas" w:hAnsi="Consolas" w:cs="Consolas"/>
                <w:color w:val="000000"/>
                <w:sz w:val="17"/>
                <w:szCs w:val="17"/>
                <w:bdr w:val="single" w:sz="6" w:space="4" w:color="EEEEEE" w:frame="1"/>
                <w:shd w:val="clear" w:color="auto" w:fill="FFFFFF"/>
              </w:rPr>
            </w:rPrChange>
          </w:rPr>
          <w:t xml:space="preserve"> </w:t>
        </w:r>
        <w:r w:rsidRPr="00AE6BC6">
          <w:rPr>
            <w:rStyle w:val="n"/>
            <w:rFonts w:ascii="Consolas" w:hAnsi="Consolas" w:cs="Consolas"/>
            <w:color w:val="000000"/>
            <w:sz w:val="17"/>
            <w:szCs w:val="17"/>
            <w:u w:val="none"/>
            <w:bdr w:val="single" w:sz="6" w:space="4" w:color="EEEEEE" w:frame="1"/>
            <w:shd w:val="clear" w:color="auto" w:fill="FFFFFF"/>
            <w:rPrChange w:id="1531" w:author="Cox Olaf" w:date="2015-02-20T00:01:00Z">
              <w:rPr>
                <w:rStyle w:val="n"/>
                <w:rFonts w:ascii="Consolas" w:hAnsi="Consolas" w:cs="Consolas"/>
                <w:color w:val="000000"/>
                <w:sz w:val="17"/>
                <w:szCs w:val="17"/>
                <w:bdr w:val="single" w:sz="6" w:space="4" w:color="EEEEEE" w:frame="1"/>
                <w:shd w:val="clear" w:color="auto" w:fill="FFFFFF"/>
              </w:rPr>
            </w:rPrChange>
          </w:rPr>
          <w:t>protocol</w:t>
        </w:r>
        <w:r w:rsidRPr="00AE6BC6">
          <w:rPr>
            <w:rFonts w:ascii="Consolas" w:hAnsi="Consolas" w:cs="Consolas"/>
            <w:color w:val="000000"/>
            <w:sz w:val="17"/>
            <w:szCs w:val="17"/>
            <w:u w:val="none"/>
            <w:bdr w:val="single" w:sz="6" w:space="4" w:color="EEEEEE" w:frame="1"/>
            <w:shd w:val="clear" w:color="auto" w:fill="FFFFFF"/>
            <w:rPrChange w:id="1532" w:author="Cox Olaf" w:date="2015-02-20T00:01:00Z">
              <w:rPr>
                <w:rFonts w:ascii="Consolas" w:hAnsi="Consolas" w:cs="Consolas"/>
                <w:color w:val="000000"/>
                <w:sz w:val="17"/>
                <w:szCs w:val="17"/>
                <w:bdr w:val="single" w:sz="6" w:space="4" w:color="EEEEEE" w:frame="1"/>
                <w:shd w:val="clear" w:color="auto" w:fill="FFFFFF"/>
              </w:rPr>
            </w:rPrChange>
          </w:rPr>
          <w:t xml:space="preserve"> </w:t>
        </w:r>
        <w:r w:rsidRPr="00AE6BC6">
          <w:rPr>
            <w:rFonts w:ascii="Consolas" w:hAnsi="Consolas" w:cs="Consolas"/>
            <w:color w:val="666666"/>
            <w:sz w:val="17"/>
            <w:szCs w:val="17"/>
            <w:u w:val="none"/>
            <w:bdr w:val="single" w:sz="6" w:space="4" w:color="EEEEEE" w:frame="1"/>
            <w:shd w:val="clear" w:color="auto" w:fill="FFFFFF"/>
            <w:rPrChange w:id="1533" w:author="Cox Olaf" w:date="2015-02-20T00:01:00Z">
              <w:rPr>
                <w:rFonts w:ascii="Consolas" w:hAnsi="Consolas" w:cs="Consolas"/>
                <w:color w:val="666666"/>
                <w:sz w:val="17"/>
                <w:szCs w:val="17"/>
                <w:bdr w:val="single" w:sz="6" w:space="4" w:color="EEEEEE" w:frame="1"/>
                <w:shd w:val="clear" w:color="auto" w:fill="FFFFFF"/>
              </w:rPr>
            </w:rPrChange>
          </w:rPr>
          <w:t>=</w:t>
        </w:r>
        <w:r w:rsidRPr="00AE6BC6">
          <w:rPr>
            <w:rFonts w:ascii="Consolas" w:hAnsi="Consolas" w:cs="Consolas"/>
            <w:color w:val="000000"/>
            <w:sz w:val="17"/>
            <w:szCs w:val="17"/>
            <w:u w:val="none"/>
            <w:bdr w:val="single" w:sz="6" w:space="4" w:color="EEEEEE" w:frame="1"/>
            <w:shd w:val="clear" w:color="auto" w:fill="FFFFFF"/>
            <w:rPrChange w:id="1534" w:author="Cox Olaf" w:date="2015-02-20T00:01:00Z">
              <w:rPr>
                <w:rFonts w:ascii="Consolas" w:hAnsi="Consolas" w:cs="Consolas"/>
                <w:color w:val="000000"/>
                <w:sz w:val="17"/>
                <w:szCs w:val="17"/>
                <w:bdr w:val="single" w:sz="6" w:space="4" w:color="EEEEEE" w:frame="1"/>
                <w:shd w:val="clear" w:color="auto" w:fill="FFFFFF"/>
              </w:rPr>
            </w:rPrChange>
          </w:rPr>
          <w:t xml:space="preserve"> </w:t>
        </w:r>
        <w:r w:rsidRPr="00AE6BC6">
          <w:rPr>
            <w:rFonts w:ascii="Consolas" w:hAnsi="Consolas" w:cs="Consolas"/>
            <w:color w:val="A31515"/>
            <w:sz w:val="17"/>
            <w:szCs w:val="17"/>
            <w:u w:val="none"/>
            <w:bdr w:val="single" w:sz="6" w:space="4" w:color="EEEEEE" w:frame="1"/>
            <w:shd w:val="clear" w:color="auto" w:fill="FFFFFF"/>
            <w:rPrChange w:id="1535" w:author="Cox Olaf" w:date="2015-02-20T00:01:00Z">
              <w:rPr>
                <w:rFonts w:ascii="Consolas" w:hAnsi="Consolas" w:cs="Consolas"/>
                <w:color w:val="A31515"/>
                <w:sz w:val="17"/>
                <w:szCs w:val="17"/>
                <w:bdr w:val="single" w:sz="6" w:space="4" w:color="EEEEEE" w:frame="1"/>
                <w:shd w:val="clear" w:color="auto" w:fill="FFFFFF"/>
              </w:rPr>
            </w:rPrChange>
          </w:rPr>
          <w:t>"http"</w:t>
        </w:r>
        <w:r w:rsidRPr="00AE6BC6">
          <w:rPr>
            <w:rFonts w:ascii="Consolas" w:hAnsi="Consolas" w:cs="Consolas"/>
            <w:color w:val="666666"/>
            <w:sz w:val="17"/>
            <w:szCs w:val="17"/>
            <w:u w:val="none"/>
            <w:bdr w:val="single" w:sz="6" w:space="4" w:color="EEEEEE" w:frame="1"/>
            <w:shd w:val="clear" w:color="auto" w:fill="FFFFFF"/>
            <w:rPrChange w:id="1536" w:author="Cox Olaf" w:date="2015-02-20T00:01:00Z">
              <w:rPr>
                <w:rFonts w:ascii="Consolas" w:hAnsi="Consolas" w:cs="Consolas"/>
                <w:color w:val="666666"/>
                <w:sz w:val="17"/>
                <w:szCs w:val="17"/>
                <w:bdr w:val="single" w:sz="6" w:space="4" w:color="EEEEEE" w:frame="1"/>
                <w:shd w:val="clear" w:color="auto" w:fill="FFFFFF"/>
              </w:rPr>
            </w:rPrChange>
          </w:rPr>
          <w:t>,</w:t>
        </w:r>
        <w:r w:rsidRPr="00AE6BC6">
          <w:rPr>
            <w:rFonts w:ascii="Consolas" w:hAnsi="Consolas" w:cs="Consolas"/>
            <w:color w:val="000000"/>
            <w:sz w:val="17"/>
            <w:szCs w:val="17"/>
            <w:u w:val="none"/>
            <w:bdr w:val="single" w:sz="6" w:space="4" w:color="EEEEEE" w:frame="1"/>
            <w:shd w:val="clear" w:color="auto" w:fill="FFFFFF"/>
            <w:rPrChange w:id="1537" w:author="Cox Olaf" w:date="2015-02-20T00:01:00Z">
              <w:rPr>
                <w:rFonts w:ascii="Consolas" w:hAnsi="Consolas" w:cs="Consolas"/>
                <w:color w:val="000000"/>
                <w:sz w:val="17"/>
                <w:szCs w:val="17"/>
                <w:bdr w:val="single" w:sz="6" w:space="4" w:color="EEEEEE" w:frame="1"/>
                <w:shd w:val="clear" w:color="auto" w:fill="FFFFFF"/>
              </w:rPr>
            </w:rPrChange>
          </w:rPr>
          <w:t xml:space="preserve"> </w:t>
        </w:r>
        <w:r w:rsidRPr="00AE6BC6">
          <w:rPr>
            <w:rFonts w:ascii="Consolas" w:hAnsi="Consolas" w:cs="Consolas"/>
            <w:color w:val="0000FF"/>
            <w:sz w:val="17"/>
            <w:szCs w:val="17"/>
            <w:u w:val="none"/>
            <w:bdr w:val="single" w:sz="6" w:space="4" w:color="EEEEEE" w:frame="1"/>
            <w:shd w:val="clear" w:color="auto" w:fill="FFFFFF"/>
            <w:rPrChange w:id="1538" w:author="Cox Olaf" w:date="2015-02-20T00:01:00Z">
              <w:rPr>
                <w:rFonts w:ascii="Consolas" w:hAnsi="Consolas" w:cs="Consolas"/>
                <w:color w:val="0000FF"/>
                <w:sz w:val="17"/>
                <w:szCs w:val="17"/>
                <w:bdr w:val="single" w:sz="6" w:space="4" w:color="EEEEEE" w:frame="1"/>
                <w:shd w:val="clear" w:color="auto" w:fill="FFFFFF"/>
              </w:rPr>
            </w:rPrChange>
          </w:rPr>
          <w:t>bool</w:t>
        </w:r>
        <w:r w:rsidRPr="00AE6BC6">
          <w:rPr>
            <w:rFonts w:ascii="Consolas" w:hAnsi="Consolas" w:cs="Consolas"/>
            <w:color w:val="000000"/>
            <w:sz w:val="17"/>
            <w:szCs w:val="17"/>
            <w:u w:val="none"/>
            <w:bdr w:val="single" w:sz="6" w:space="4" w:color="EEEEEE" w:frame="1"/>
            <w:shd w:val="clear" w:color="auto" w:fill="FFFFFF"/>
            <w:rPrChange w:id="1539" w:author="Cox Olaf" w:date="2015-02-20T00:01:00Z">
              <w:rPr>
                <w:rFonts w:ascii="Consolas" w:hAnsi="Consolas" w:cs="Consolas"/>
                <w:color w:val="000000"/>
                <w:sz w:val="17"/>
                <w:szCs w:val="17"/>
                <w:bdr w:val="single" w:sz="6" w:space="4" w:color="EEEEEE" w:frame="1"/>
                <w:shd w:val="clear" w:color="auto" w:fill="FFFFFF"/>
              </w:rPr>
            </w:rPrChange>
          </w:rPr>
          <w:t xml:space="preserve"> </w:t>
        </w:r>
        <w:r w:rsidRPr="00AE6BC6">
          <w:rPr>
            <w:rStyle w:val="n"/>
            <w:rFonts w:ascii="Consolas" w:hAnsi="Consolas" w:cs="Consolas"/>
            <w:color w:val="000000"/>
            <w:sz w:val="17"/>
            <w:szCs w:val="17"/>
            <w:u w:val="none"/>
            <w:bdr w:val="single" w:sz="6" w:space="4" w:color="EEEEEE" w:frame="1"/>
            <w:shd w:val="clear" w:color="auto" w:fill="FFFFFF"/>
            <w:rPrChange w:id="1540" w:author="Cox Olaf" w:date="2015-02-20T00:01:00Z">
              <w:rPr>
                <w:rStyle w:val="n"/>
                <w:rFonts w:ascii="Consolas" w:hAnsi="Consolas" w:cs="Consolas"/>
                <w:color w:val="000000"/>
                <w:sz w:val="17"/>
                <w:szCs w:val="17"/>
                <w:bdr w:val="single" w:sz="6" w:space="4" w:color="EEEEEE" w:frame="1"/>
                <w:shd w:val="clear" w:color="auto" w:fill="FFFFFF"/>
              </w:rPr>
            </w:rPrChange>
          </w:rPr>
          <w:t>permanent</w:t>
        </w:r>
        <w:r w:rsidRPr="00AE6BC6">
          <w:rPr>
            <w:rFonts w:ascii="Consolas" w:hAnsi="Consolas" w:cs="Consolas"/>
            <w:color w:val="000000"/>
            <w:sz w:val="17"/>
            <w:szCs w:val="17"/>
            <w:u w:val="none"/>
            <w:bdr w:val="single" w:sz="6" w:space="4" w:color="EEEEEE" w:frame="1"/>
            <w:shd w:val="clear" w:color="auto" w:fill="FFFFFF"/>
            <w:rPrChange w:id="1541" w:author="Cox Olaf" w:date="2015-02-20T00:01:00Z">
              <w:rPr>
                <w:rFonts w:ascii="Consolas" w:hAnsi="Consolas" w:cs="Consolas"/>
                <w:color w:val="000000"/>
                <w:sz w:val="17"/>
                <w:szCs w:val="17"/>
                <w:bdr w:val="single" w:sz="6" w:space="4" w:color="EEEEEE" w:frame="1"/>
                <w:shd w:val="clear" w:color="auto" w:fill="FFFFFF"/>
              </w:rPr>
            </w:rPrChange>
          </w:rPr>
          <w:t xml:space="preserve"> </w:t>
        </w:r>
        <w:r w:rsidRPr="00AE6BC6">
          <w:rPr>
            <w:rFonts w:ascii="Consolas" w:hAnsi="Consolas" w:cs="Consolas"/>
            <w:color w:val="666666"/>
            <w:sz w:val="17"/>
            <w:szCs w:val="17"/>
            <w:u w:val="none"/>
            <w:bdr w:val="single" w:sz="6" w:space="4" w:color="EEEEEE" w:frame="1"/>
            <w:shd w:val="clear" w:color="auto" w:fill="FFFFFF"/>
            <w:rPrChange w:id="1542" w:author="Cox Olaf" w:date="2015-02-20T00:01:00Z">
              <w:rPr>
                <w:rFonts w:ascii="Consolas" w:hAnsi="Consolas" w:cs="Consolas"/>
                <w:color w:val="666666"/>
                <w:sz w:val="17"/>
                <w:szCs w:val="17"/>
                <w:bdr w:val="single" w:sz="6" w:space="4" w:color="EEEEEE" w:frame="1"/>
                <w:shd w:val="clear" w:color="auto" w:fill="FFFFFF"/>
              </w:rPr>
            </w:rPrChange>
          </w:rPr>
          <w:t>=</w:t>
        </w:r>
        <w:r w:rsidRPr="00AE6BC6">
          <w:rPr>
            <w:rFonts w:ascii="Consolas" w:hAnsi="Consolas" w:cs="Consolas"/>
            <w:color w:val="000000"/>
            <w:sz w:val="17"/>
            <w:szCs w:val="17"/>
            <w:u w:val="none"/>
            <w:bdr w:val="single" w:sz="6" w:space="4" w:color="EEEEEE" w:frame="1"/>
            <w:shd w:val="clear" w:color="auto" w:fill="FFFFFF"/>
            <w:rPrChange w:id="1543" w:author="Cox Olaf" w:date="2015-02-20T00:01:00Z">
              <w:rPr>
                <w:rFonts w:ascii="Consolas" w:hAnsi="Consolas" w:cs="Consolas"/>
                <w:color w:val="000000"/>
                <w:sz w:val="17"/>
                <w:szCs w:val="17"/>
                <w:bdr w:val="single" w:sz="6" w:space="4" w:color="EEEEEE" w:frame="1"/>
                <w:shd w:val="clear" w:color="auto" w:fill="FFFFFF"/>
              </w:rPr>
            </w:rPrChange>
          </w:rPr>
          <w:t xml:space="preserve"> </w:t>
        </w:r>
        <w:r w:rsidRPr="00AE6BC6">
          <w:rPr>
            <w:rFonts w:ascii="Consolas" w:hAnsi="Consolas" w:cs="Consolas"/>
            <w:color w:val="0000FF"/>
            <w:sz w:val="17"/>
            <w:szCs w:val="17"/>
            <w:u w:val="none"/>
            <w:bdr w:val="single" w:sz="6" w:space="4" w:color="EEEEEE" w:frame="1"/>
            <w:shd w:val="clear" w:color="auto" w:fill="FFFFFF"/>
            <w:rPrChange w:id="1544" w:author="Cox Olaf" w:date="2015-02-20T00:01:00Z">
              <w:rPr>
                <w:rFonts w:ascii="Consolas" w:hAnsi="Consolas" w:cs="Consolas"/>
                <w:color w:val="0000FF"/>
                <w:sz w:val="17"/>
                <w:szCs w:val="17"/>
                <w:bdr w:val="single" w:sz="6" w:space="4" w:color="EEEEEE" w:frame="1"/>
                <w:shd w:val="clear" w:color="auto" w:fill="FFFFFF"/>
              </w:rPr>
            </w:rPrChange>
          </w:rPr>
          <w:t>false</w:t>
        </w:r>
        <w:r w:rsidRPr="00AE6BC6">
          <w:rPr>
            <w:rFonts w:ascii="Consolas" w:hAnsi="Consolas" w:cs="Consolas"/>
            <w:color w:val="666666"/>
            <w:sz w:val="17"/>
            <w:szCs w:val="17"/>
            <w:u w:val="none"/>
            <w:bdr w:val="single" w:sz="6" w:space="4" w:color="EEEEEE" w:frame="1"/>
            <w:shd w:val="clear" w:color="auto" w:fill="FFFFFF"/>
            <w:rPrChange w:id="1545" w:author="Cox Olaf" w:date="2015-02-20T00:01:00Z">
              <w:rPr>
                <w:rFonts w:ascii="Consolas" w:hAnsi="Consolas" w:cs="Consolas"/>
                <w:color w:val="666666"/>
                <w:sz w:val="17"/>
                <w:szCs w:val="17"/>
                <w:bdr w:val="single" w:sz="6" w:space="4" w:color="EEEEEE" w:frame="1"/>
                <w:shd w:val="clear" w:color="auto" w:fill="FFFFFF"/>
              </w:rPr>
            </w:rPrChange>
          </w:rPr>
          <w:t>);</w:t>
        </w:r>
        <w:r w:rsidRPr="00AE6BC6">
          <w:rPr>
            <w:u w:val="none"/>
            <w:lang w:eastAsia="zh-CN"/>
            <w:rPrChange w:id="1546" w:author="Cox Olaf" w:date="2015-02-20T00:01:00Z">
              <w:rPr>
                <w:lang w:eastAsia="zh-CN"/>
              </w:rPr>
            </w:rPrChange>
          </w:rPr>
          <w:t xml:space="preserve"> </w:t>
        </w:r>
      </w:ins>
    </w:p>
    <w:p w14:paraId="2B4E7E08" w14:textId="77777777" w:rsidR="00576C0C" w:rsidRDefault="00576C0C" w:rsidP="00E82B2B">
      <w:pPr>
        <w:pStyle w:val="BodyText-RuleFirstParagraph"/>
        <w:rPr>
          <w:ins w:id="1547" w:author="Cox Olaf" w:date="2015-02-19T23:47:00Z"/>
          <w:lang w:eastAsia="zh-CN"/>
        </w:rPr>
      </w:pPr>
    </w:p>
    <w:p w14:paraId="2B4E7E09" w14:textId="77777777" w:rsidR="00726C79" w:rsidRDefault="00D82025" w:rsidP="00D82025">
      <w:pPr>
        <w:pStyle w:val="BodyText-RuleFirstParagraph"/>
        <w:rPr>
          <w:lang w:eastAsia="zh-CN"/>
        </w:rPr>
      </w:pPr>
      <w:r>
        <w:rPr>
          <w:rStyle w:val="BodyText-GuidelineID"/>
        </w:rPr>
        <w:t>CS/MO20</w:t>
      </w:r>
      <w:r w:rsidRPr="0055287F">
        <w:rPr>
          <w:rStyle w:val="TextkrperZchn"/>
        </w:rPr>
        <w:tab/>
      </w:r>
      <w:r w:rsidR="003B773F" w:rsidRPr="005B7E5C">
        <w:rPr>
          <w:rStyle w:val="BodyText-NegativeRed"/>
        </w:rPr>
        <w:sym w:font="Wingdings" w:char="F0FD"/>
      </w:r>
      <w:r w:rsidR="003B773F" w:rsidRPr="003B773F">
        <w:rPr>
          <w:rFonts w:hint="eastAsia"/>
        </w:rPr>
        <w:t xml:space="preserve"> </w:t>
      </w:r>
      <w:bookmarkStart w:id="1548" w:name="OLE_LINK201"/>
      <w:bookmarkStart w:id="1549" w:name="OLE_LINK202"/>
      <w:bookmarkStart w:id="1550" w:name="OLE_LINK203"/>
      <w:bookmarkStart w:id="1551" w:name="OLE_LINK204"/>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Pr>
          <w:lang w:eastAsia="zh-CN"/>
        </w:rPr>
        <w:t>arbitrarily vary</w:t>
      </w:r>
      <w:r w:rsidR="00726C79" w:rsidRPr="00385567">
        <w:rPr>
          <w:lang w:eastAsia="zh-CN"/>
        </w:rPr>
        <w:t xml:space="preserve"> parameter names in overloads</w:t>
      </w:r>
      <w:bookmarkEnd w:id="1548"/>
      <w:bookmarkEnd w:id="1549"/>
      <w:bookmarkEnd w:id="1550"/>
      <w:bookmarkEnd w:id="1551"/>
      <w:r w:rsidR="00726C79">
        <w:rPr>
          <w:lang w:eastAsia="zh-CN"/>
        </w:rPr>
        <w:t xml:space="preserve">. </w:t>
      </w:r>
      <w:bookmarkStart w:id="1552" w:name="OLE_LINK205"/>
      <w:bookmarkStart w:id="1553" w:name="OLE_LINK206"/>
      <w:r w:rsidR="00726C79" w:rsidRPr="00385567">
        <w:rPr>
          <w:lang w:eastAsia="zh-CN"/>
        </w:rPr>
        <w:t>If a parameter in one overload represents the same input as a parameter in another overload, the parameters should have the same name.</w:t>
      </w:r>
      <w:r w:rsidR="00726C79">
        <w:rPr>
          <w:lang w:eastAsia="zh-CN"/>
        </w:rPr>
        <w:t xml:space="preserve"> </w:t>
      </w:r>
      <w:r w:rsidR="00726C79" w:rsidRPr="009E66EC">
        <w:rPr>
          <w:lang w:eastAsia="zh-CN"/>
        </w:rPr>
        <w:t>Parameters with the same name should appear in the same position in all overloads.</w:t>
      </w:r>
      <w:bookmarkEnd w:id="1552"/>
      <w:bookmarkEnd w:id="1553"/>
    </w:p>
    <w:p w14:paraId="2B4E7E0A" w14:textId="77777777" w:rsidR="00726C79" w:rsidRDefault="00D82025" w:rsidP="00D82025">
      <w:pPr>
        <w:pStyle w:val="BodyText-RuleFirstParagraph"/>
        <w:rPr>
          <w:lang w:eastAsia="zh-CN"/>
        </w:rPr>
      </w:pPr>
      <w:r>
        <w:rPr>
          <w:rStyle w:val="BodyText-GuidelineID"/>
        </w:rPr>
        <w:t>CS/MO30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sidRPr="00292B71">
        <w:rPr>
          <w:lang w:eastAsia="zh-CN"/>
        </w:rPr>
        <w:t>make only the longest overload virtual (if extensibility is required). Shorter overloads should simply call through to a longer overload.</w:t>
      </w:r>
    </w:p>
    <w:p w14:paraId="2B4E7E0B" w14:textId="77777777" w:rsidR="00726C79" w:rsidRDefault="00D82025" w:rsidP="00D82025">
      <w:pPr>
        <w:pStyle w:val="BodyText-RuleFirstParagraph"/>
        <w:rPr>
          <w:lang w:eastAsia="zh-CN"/>
        </w:rPr>
      </w:pPr>
      <w:r>
        <w:rPr>
          <w:rStyle w:val="BodyText-GuidelineID"/>
        </w:rPr>
        <w:t>CS/MO40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t xml:space="preserve">use </w:t>
      </w:r>
      <w:r w:rsidR="00726C79" w:rsidRPr="00DB1CAF">
        <w:rPr>
          <w:rStyle w:val="BodyText-InlineCode"/>
        </w:rPr>
        <w:t>ref</w:t>
      </w:r>
      <w:r w:rsidR="00726C79">
        <w:t xml:space="preserve"> or </w:t>
      </w:r>
      <w:r w:rsidR="00726C79" w:rsidRPr="00DB1CAF">
        <w:rPr>
          <w:rStyle w:val="BodyText-InlineCode"/>
        </w:rPr>
        <w:t>out</w:t>
      </w:r>
      <w:r w:rsidR="00726C79">
        <w:t xml:space="preserve"> modifiers to overload members.</w:t>
      </w:r>
      <w:r w:rsidR="00EC6D1E">
        <w:t xml:space="preserve"> </w:t>
      </w:r>
      <w:r w:rsidR="00726C79">
        <w:t>Some languages cannot resolve calls to overloads like this. In addition, such overloads usually have completely different semantics and probably should not be overloads but two separate methods instead.</w:t>
      </w:r>
    </w:p>
    <w:p w14:paraId="2B4E7E0C" w14:textId="77777777" w:rsidR="00726C79" w:rsidRDefault="00726C79" w:rsidP="009060ED">
      <w:pPr>
        <w:pStyle w:val="berschrift3"/>
        <w:rPr>
          <w:lang w:eastAsia="zh-CN"/>
        </w:rPr>
      </w:pPr>
      <w:bookmarkStart w:id="1554" w:name="_Ref401793127"/>
      <w:r w:rsidRPr="007E1246">
        <w:rPr>
          <w:lang w:eastAsia="zh-CN"/>
        </w:rPr>
        <w:t xml:space="preserve">Interface </w:t>
      </w:r>
      <w:r w:rsidRPr="009060ED">
        <w:t>Members</w:t>
      </w:r>
      <w:bookmarkEnd w:id="1554"/>
      <w:r w:rsidRPr="007E1246">
        <w:rPr>
          <w:lang w:eastAsia="zh-CN"/>
        </w:rPr>
        <w:t xml:space="preserve"> </w:t>
      </w:r>
    </w:p>
    <w:p w14:paraId="2B4E7E0D" w14:textId="77777777" w:rsidR="00726C79" w:rsidRDefault="00D82025" w:rsidP="00D82025">
      <w:pPr>
        <w:pStyle w:val="BodyText-RuleFirstParagraph"/>
        <w:rPr>
          <w:lang w:eastAsia="zh-CN"/>
        </w:rPr>
      </w:pPr>
      <w:r>
        <w:rPr>
          <w:rStyle w:val="BodyText-GuidelineID"/>
        </w:rPr>
        <w:t>CS/IM10</w:t>
      </w:r>
      <w:r w:rsidRPr="0055287F">
        <w:rPr>
          <w:rStyle w:val="TextkrperZchn"/>
        </w:rPr>
        <w:tab/>
      </w:r>
      <w:r w:rsidR="001B1D13" w:rsidRPr="001B1D13">
        <w:rPr>
          <w:rStyle w:val="BodyText-NegativeRed"/>
        </w:rPr>
        <w:sym w:font="Wingdings" w:char="F0FD"/>
      </w:r>
      <w:r w:rsidR="001B1D13" w:rsidRPr="001B1D13">
        <w:t xml:space="preserve"> </w:t>
      </w:r>
      <w:r w:rsidR="001B1D13" w:rsidRPr="001B1D13">
        <w:rPr>
          <w:rStyle w:val="BodyText-BoldAction"/>
        </w:rPr>
        <w:t>You</w:t>
      </w:r>
      <w:r w:rsidR="001B1D13" w:rsidRPr="001B1D13">
        <w:t xml:space="preserve"> </w:t>
      </w:r>
      <w:r w:rsidR="001B1D13" w:rsidRPr="001B1D13">
        <w:rPr>
          <w:rStyle w:val="BodyText-BoldAction"/>
        </w:rPr>
        <w:t>should</w:t>
      </w:r>
      <w:r w:rsidR="001B1D13" w:rsidRPr="001B1D13">
        <w:t xml:space="preserve"> </w:t>
      </w:r>
      <w:r w:rsidR="001B1D13" w:rsidRPr="001B1D13">
        <w:rPr>
          <w:rStyle w:val="BodyText-BoldAction"/>
        </w:rPr>
        <w:t>not</w:t>
      </w:r>
      <w:r w:rsidR="001B1D13" w:rsidRPr="001B1D13">
        <w:t xml:space="preserve"> </w:t>
      </w:r>
      <w:r w:rsidR="00726C79">
        <w:rPr>
          <w:lang w:eastAsia="zh-CN"/>
        </w:rPr>
        <w:t xml:space="preserve">implement interface members explicitly without having a strong reason to do so. </w:t>
      </w:r>
      <w:r w:rsidR="00726C79" w:rsidRPr="000840FD">
        <w:rPr>
          <w:lang w:eastAsia="zh-CN"/>
        </w:rPr>
        <w:t>Explicitly implemented members can be confusing to developers because they don’t appear in the list of public members and they can also cause unnecessary boxing of value types.</w:t>
      </w:r>
    </w:p>
    <w:p w14:paraId="2B4E7E0E" w14:textId="77777777" w:rsidR="00726C79" w:rsidRDefault="00D82025" w:rsidP="00D82025">
      <w:pPr>
        <w:pStyle w:val="BodyText-RuleFirstParagraph"/>
        <w:rPr>
          <w:lang w:eastAsia="zh-CN"/>
        </w:rPr>
      </w:pPr>
      <w:r>
        <w:rPr>
          <w:rStyle w:val="BodyText-GuidelineID"/>
        </w:rPr>
        <w:t>CS/IM20</w:t>
      </w:r>
      <w:r w:rsidRPr="0055287F">
        <w:rPr>
          <w:rStyle w:val="TextkrperZchn"/>
        </w:rPr>
        <w:tab/>
      </w:r>
      <w:r w:rsidR="0030733D" w:rsidRPr="005B7E5C">
        <w:rPr>
          <w:rStyle w:val="BodyText-PositiveGreen"/>
        </w:rPr>
        <w:sym w:font="Wingdings" w:char="F0FE"/>
      </w:r>
      <w:r w:rsidR="0030733D" w:rsidRPr="0030733D">
        <w:rPr>
          <w:rFonts w:hint="eastAsia"/>
        </w:rPr>
        <w:t xml:space="preserve"> </w:t>
      </w:r>
      <w:r w:rsidR="0030733D" w:rsidRPr="005B7E5C">
        <w:rPr>
          <w:rStyle w:val="BodyText-BoldAction"/>
          <w:rFonts w:hint="eastAsia"/>
        </w:rPr>
        <w:t>You</w:t>
      </w:r>
      <w:r w:rsidR="0030733D" w:rsidRPr="0030733D">
        <w:rPr>
          <w:rFonts w:hint="eastAsia"/>
        </w:rPr>
        <w:t xml:space="preserve"> </w:t>
      </w:r>
      <w:r w:rsidR="0030733D" w:rsidRPr="005B7E5C">
        <w:rPr>
          <w:rStyle w:val="BodyText-BoldAction"/>
          <w:rFonts w:hint="eastAsia"/>
        </w:rPr>
        <w:t>should</w:t>
      </w:r>
      <w:r w:rsidR="0030733D" w:rsidRPr="007F5D6B">
        <w:t xml:space="preserve"> </w:t>
      </w:r>
      <w:r w:rsidR="00726C79">
        <w:rPr>
          <w:lang w:eastAsia="zh-CN"/>
        </w:rPr>
        <w:t xml:space="preserve">implement </w:t>
      </w:r>
      <w:r w:rsidR="00726C79" w:rsidRPr="00EE1977">
        <w:rPr>
          <w:lang w:eastAsia="zh-CN"/>
        </w:rPr>
        <w:t>interface members explicitly, if the members are intended to be called only through the interface.</w:t>
      </w:r>
    </w:p>
    <w:p w14:paraId="2B4E7E0F" w14:textId="77777777" w:rsidR="00726C79" w:rsidRDefault="00AF5850" w:rsidP="00D82025">
      <w:pPr>
        <w:pStyle w:val="BodyText-RuleFirstParagraph"/>
        <w:rPr>
          <w:lang w:eastAsia="zh-CN"/>
        </w:rPr>
      </w:pPr>
      <w:r>
        <w:rPr>
          <w:rStyle w:val="BodyText-GuidelineID"/>
        </w:rPr>
        <w:t>CS/IM</w:t>
      </w:r>
      <w:r w:rsidR="00D82025">
        <w:rPr>
          <w:rStyle w:val="BodyText-GuidelineID"/>
        </w:rPr>
        <w:t>30</w:t>
      </w:r>
      <w:r w:rsidR="00D82025" w:rsidRPr="0055287F">
        <w:rPr>
          <w:rStyle w:val="TextkrperZchn"/>
        </w:rPr>
        <w:tab/>
      </w:r>
      <w:r w:rsidR="0030733D" w:rsidRPr="005B7E5C">
        <w:rPr>
          <w:rStyle w:val="BodyText-PositiveGreen"/>
        </w:rPr>
        <w:sym w:font="Wingdings" w:char="F0FE"/>
      </w:r>
      <w:r w:rsidR="0030733D" w:rsidRPr="0030733D">
        <w:rPr>
          <w:rFonts w:hint="eastAsia"/>
        </w:rPr>
        <w:t xml:space="preserve"> </w:t>
      </w:r>
      <w:r w:rsidR="0030733D" w:rsidRPr="005B7E5C">
        <w:rPr>
          <w:rStyle w:val="BodyText-BoldAction"/>
          <w:rFonts w:hint="eastAsia"/>
        </w:rPr>
        <w:t>You</w:t>
      </w:r>
      <w:r w:rsidR="0030733D" w:rsidRPr="0030733D">
        <w:rPr>
          <w:rFonts w:hint="eastAsia"/>
        </w:rPr>
        <w:t xml:space="preserve"> </w:t>
      </w:r>
      <w:r w:rsidR="0030733D" w:rsidRPr="005B7E5C">
        <w:rPr>
          <w:rStyle w:val="BodyText-BoldAction"/>
          <w:rFonts w:hint="eastAsia"/>
        </w:rPr>
        <w:t>should</w:t>
      </w:r>
      <w:r w:rsidR="0030733D" w:rsidRPr="007F5D6B">
        <w:t xml:space="preserve"> </w:t>
      </w:r>
      <w:r w:rsidR="00726C79">
        <w:rPr>
          <w:lang w:eastAsia="zh-CN"/>
        </w:rPr>
        <w:t xml:space="preserve">implement </w:t>
      </w:r>
      <w:r w:rsidR="00726C79" w:rsidRPr="00EE1977">
        <w:rPr>
          <w:lang w:eastAsia="zh-CN"/>
        </w:rPr>
        <w:t>interface members explicitly</w:t>
      </w:r>
      <w:r w:rsidR="00726C79">
        <w:rPr>
          <w:lang w:eastAsia="zh-CN"/>
        </w:rPr>
        <w:t xml:space="preserve"> to hide a member and add an equivalent member with a better name.</w:t>
      </w:r>
    </w:p>
    <w:p w14:paraId="2B4E7E10" w14:textId="77777777" w:rsidR="00726C79" w:rsidRPr="00DF2709" w:rsidRDefault="00726C79" w:rsidP="00B054EB">
      <w:pPr>
        <w:pStyle w:val="BodyText-Code"/>
      </w:pPr>
      <w:r w:rsidRPr="00B054EB">
        <w:rPr>
          <w:rStyle w:val="BodyText-Code-Keywords"/>
        </w:rPr>
        <w:t>public</w:t>
      </w:r>
      <w:r w:rsidRPr="00B054EB">
        <w:t> </w:t>
      </w:r>
      <w:r w:rsidRPr="00B054EB">
        <w:rPr>
          <w:rStyle w:val="BodyText-Code-Keywords"/>
        </w:rPr>
        <w:t>class</w:t>
      </w:r>
      <w:r w:rsidRPr="00B054EB">
        <w:t> </w:t>
      </w:r>
      <w:r w:rsidRPr="00B054EB">
        <w:rPr>
          <w:rStyle w:val="BodyText-Code-Types"/>
        </w:rPr>
        <w:t>FileStream</w:t>
      </w:r>
      <w:r w:rsidRPr="00B054EB">
        <w:t> : </w:t>
      </w:r>
      <w:r w:rsidRPr="00B054EB">
        <w:rPr>
          <w:rStyle w:val="BodyText-Code-Types"/>
        </w:rPr>
        <w:t>IDisposable</w:t>
      </w:r>
    </w:p>
    <w:p w14:paraId="2B4E7E11" w14:textId="77777777" w:rsidR="00726C79" w:rsidRPr="00DF2709" w:rsidRDefault="00726C79" w:rsidP="00B054EB">
      <w:pPr>
        <w:pStyle w:val="BodyText-Code"/>
      </w:pPr>
      <w:r w:rsidRPr="00DF2709">
        <w:t>{</w:t>
      </w:r>
    </w:p>
    <w:p w14:paraId="2B4E7E12" w14:textId="77777777" w:rsidR="00726C79" w:rsidRPr="00DF2709" w:rsidRDefault="00726C79" w:rsidP="00B054EB">
      <w:pPr>
        <w:pStyle w:val="BodyText-Code"/>
      </w:pPr>
      <w:r w:rsidRPr="00DF2709">
        <w:t>    </w:t>
      </w:r>
      <w:r w:rsidRPr="00B054EB">
        <w:rPr>
          <w:rStyle w:val="BodyText-Code-Keywords"/>
        </w:rPr>
        <w:t>void</w:t>
      </w:r>
      <w:r w:rsidRPr="00B054EB">
        <w:t> </w:t>
      </w:r>
      <w:r w:rsidRPr="00B054EB">
        <w:rPr>
          <w:rStyle w:val="BodyText-Code-Types"/>
        </w:rPr>
        <w:t>IDisposable</w:t>
      </w:r>
      <w:r w:rsidRPr="00DF2709">
        <w:t>.Dispose()</w:t>
      </w:r>
    </w:p>
    <w:p w14:paraId="2B4E7E13" w14:textId="77777777" w:rsidR="00726C79" w:rsidRPr="00DF2709" w:rsidRDefault="00726C79" w:rsidP="00B054EB">
      <w:pPr>
        <w:pStyle w:val="BodyText-Code"/>
      </w:pPr>
      <w:r w:rsidRPr="00DF2709">
        <w:t>    {</w:t>
      </w:r>
    </w:p>
    <w:p w14:paraId="2B4E7E14" w14:textId="77777777" w:rsidR="00726C79" w:rsidRPr="00DF2709" w:rsidRDefault="00726C79" w:rsidP="00B054EB">
      <w:pPr>
        <w:pStyle w:val="BodyText-Code"/>
      </w:pPr>
      <w:r w:rsidRPr="00DF2709">
        <w:t>        Close();</w:t>
      </w:r>
    </w:p>
    <w:p w14:paraId="2B4E7E15" w14:textId="77777777" w:rsidR="00726C79" w:rsidRPr="00DF2709" w:rsidRDefault="00726C79" w:rsidP="00B054EB">
      <w:pPr>
        <w:pStyle w:val="BodyText-Code"/>
      </w:pPr>
      <w:r w:rsidRPr="00DF2709">
        <w:t>    }</w:t>
      </w:r>
    </w:p>
    <w:p w14:paraId="2B4E7E16" w14:textId="77777777" w:rsidR="00726C79" w:rsidRPr="00DF2709" w:rsidRDefault="00726C79" w:rsidP="00B054EB">
      <w:pPr>
        <w:pStyle w:val="BodyText-Code"/>
      </w:pPr>
      <w:r w:rsidRPr="00DF2709">
        <w:t>    </w:t>
      </w:r>
      <w:r w:rsidRPr="00B054EB">
        <w:rPr>
          <w:rStyle w:val="BodyText-Code-Keywords"/>
        </w:rPr>
        <w:t>void</w:t>
      </w:r>
      <w:r w:rsidRPr="00DF2709">
        <w:t> Close()</w:t>
      </w:r>
    </w:p>
    <w:p w14:paraId="2B4E7E17" w14:textId="77777777" w:rsidR="00726C79" w:rsidRPr="00DF2709" w:rsidRDefault="00726C79" w:rsidP="00B054EB">
      <w:pPr>
        <w:pStyle w:val="BodyText-Code"/>
      </w:pPr>
      <w:r w:rsidRPr="00DF2709">
        <w:t>    {</w:t>
      </w:r>
    </w:p>
    <w:p w14:paraId="2B4E7E18" w14:textId="77777777" w:rsidR="00726C79" w:rsidRPr="00B054EB" w:rsidRDefault="00726C79" w:rsidP="00B054EB">
      <w:pPr>
        <w:pStyle w:val="BodyText-Code"/>
        <w:rPr>
          <w:rStyle w:val="BodyText-Code-Comments"/>
        </w:rPr>
      </w:pPr>
      <w:r w:rsidRPr="00DF2709">
        <w:lastRenderedPageBreak/>
        <w:t>        </w:t>
      </w:r>
      <w:r w:rsidRPr="00B054EB">
        <w:rPr>
          <w:rStyle w:val="BodyText-Code-Comments"/>
        </w:rPr>
        <w:t>// implementation here</w:t>
      </w:r>
    </w:p>
    <w:p w14:paraId="2B4E7E19" w14:textId="77777777" w:rsidR="00726C79" w:rsidRPr="00DF2709" w:rsidRDefault="00726C79" w:rsidP="00B054EB">
      <w:pPr>
        <w:pStyle w:val="BodyText-Code"/>
      </w:pPr>
      <w:r w:rsidRPr="00DF2709">
        <w:t>    }</w:t>
      </w:r>
    </w:p>
    <w:p w14:paraId="2B4E7E1A" w14:textId="77777777" w:rsidR="00726C79" w:rsidRPr="00E428B1" w:rsidRDefault="00726C79" w:rsidP="00B054EB">
      <w:pPr>
        <w:pStyle w:val="BodyText-Code"/>
      </w:pPr>
      <w:r w:rsidRPr="00E428B1">
        <w:t>}</w:t>
      </w:r>
    </w:p>
    <w:p w14:paraId="2B4E7E1B" w14:textId="77777777" w:rsidR="00726C79" w:rsidRDefault="00726C79" w:rsidP="009060ED">
      <w:pPr>
        <w:pStyle w:val="berschrift3"/>
        <w:rPr>
          <w:lang w:eastAsia="zh-CN"/>
        </w:rPr>
      </w:pPr>
      <w:bookmarkStart w:id="1555" w:name="_Ref401793136"/>
      <w:r>
        <w:rPr>
          <w:lang w:eastAsia="zh-CN"/>
        </w:rPr>
        <w:t xml:space="preserve">Virtual </w:t>
      </w:r>
      <w:r w:rsidRPr="009060ED">
        <w:t>Members</w:t>
      </w:r>
      <w:bookmarkEnd w:id="1555"/>
    </w:p>
    <w:p w14:paraId="2B4E7E1C" w14:textId="77777777" w:rsidR="00726C79" w:rsidRDefault="00726C79" w:rsidP="00EC6D1E">
      <w:pPr>
        <w:pStyle w:val="Textkrper"/>
        <w:rPr>
          <w:lang w:eastAsia="zh-CN"/>
        </w:rPr>
      </w:pPr>
      <w:r w:rsidRPr="004A55AA">
        <w:rPr>
          <w:lang w:eastAsia="zh-CN"/>
        </w:rPr>
        <w:t>Virtual members perform better than callbacks and events, but do not perform better than non-virtual methods.</w:t>
      </w:r>
    </w:p>
    <w:p w14:paraId="2B4E7E1D" w14:textId="77777777" w:rsidR="00726C79" w:rsidRDefault="00D82025" w:rsidP="00D82025">
      <w:pPr>
        <w:pStyle w:val="BodyText-RuleFirstParagraph"/>
        <w:rPr>
          <w:lang w:eastAsia="zh-CN"/>
        </w:rPr>
      </w:pPr>
      <w:r>
        <w:rPr>
          <w:rStyle w:val="BodyText-GuidelineID"/>
        </w:rPr>
        <w:t>CS/VM10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sidRPr="0094637B">
        <w:rPr>
          <w:lang w:eastAsia="zh-CN"/>
        </w:rPr>
        <w:t>make members virtual unless you have a good reason to do so and you are aware of all the costs related to designing, testing, and maintaining virtual members.</w:t>
      </w:r>
      <w:r w:rsidR="00726C79">
        <w:rPr>
          <w:lang w:eastAsia="zh-CN"/>
        </w:rPr>
        <w:t xml:space="preserve"> </w:t>
      </w:r>
    </w:p>
    <w:p w14:paraId="2B4E7E1E" w14:textId="77777777" w:rsidR="00726C79" w:rsidRPr="0094637B" w:rsidRDefault="00D82025" w:rsidP="00D82025">
      <w:pPr>
        <w:pStyle w:val="BodyText-RuleFirstParagraph"/>
        <w:rPr>
          <w:lang w:eastAsia="zh-CN"/>
        </w:rPr>
      </w:pPr>
      <w:r>
        <w:rPr>
          <w:rStyle w:val="BodyText-GuidelineID"/>
        </w:rPr>
        <w:t>CS/VM20</w:t>
      </w:r>
      <w:r w:rsidRPr="0055287F">
        <w:rPr>
          <w:rStyle w:val="TextkrperZchn"/>
        </w:rPr>
        <w:tab/>
      </w:r>
      <w:r w:rsidR="000F31DB" w:rsidRPr="005B7E5C">
        <w:rPr>
          <w:rStyle w:val="BodyText-PositiveGreen"/>
        </w:rPr>
        <w:sym w:font="Wingdings" w:char="F0FE"/>
      </w:r>
      <w:r w:rsidR="000F31DB" w:rsidRPr="0030733D">
        <w:rPr>
          <w:rFonts w:hint="eastAsia"/>
        </w:rPr>
        <w:t xml:space="preserve"> </w:t>
      </w:r>
      <w:r w:rsidR="000F31DB" w:rsidRPr="005B7E5C">
        <w:rPr>
          <w:rStyle w:val="BodyText-BoldAction"/>
          <w:rFonts w:hint="eastAsia"/>
        </w:rPr>
        <w:t>You</w:t>
      </w:r>
      <w:r w:rsidR="000F31DB" w:rsidRPr="0030733D">
        <w:rPr>
          <w:rFonts w:hint="eastAsia"/>
        </w:rPr>
        <w:t xml:space="preserve"> </w:t>
      </w:r>
      <w:r w:rsidR="000F31DB" w:rsidRPr="005B7E5C">
        <w:rPr>
          <w:rStyle w:val="BodyText-BoldAction"/>
          <w:rFonts w:hint="eastAsia"/>
        </w:rPr>
        <w:t>should</w:t>
      </w:r>
      <w:r w:rsidR="000F31DB" w:rsidRPr="007F5D6B">
        <w:t xml:space="preserve"> </w:t>
      </w:r>
      <w:r w:rsidR="00726C79" w:rsidRPr="00795274">
        <w:rPr>
          <w:lang w:eastAsia="zh-CN"/>
        </w:rPr>
        <w:t>prefer protected accessibility over public accessibility for virtual members. Public members should provide extensibility (if required) by calling into a protected virtual member.</w:t>
      </w:r>
    </w:p>
    <w:p w14:paraId="2B4E7E1F" w14:textId="77777777" w:rsidR="00726C79" w:rsidRDefault="00726C79" w:rsidP="009060ED">
      <w:pPr>
        <w:pStyle w:val="berschrift3"/>
        <w:rPr>
          <w:lang w:eastAsia="zh-CN"/>
        </w:rPr>
      </w:pPr>
      <w:bookmarkStart w:id="1556" w:name="_Ref401793145"/>
      <w:r>
        <w:rPr>
          <w:lang w:eastAsia="zh-CN"/>
        </w:rPr>
        <w:t xml:space="preserve">Static </w:t>
      </w:r>
      <w:r w:rsidRPr="009060ED">
        <w:t>Classes</w:t>
      </w:r>
      <w:bookmarkEnd w:id="1556"/>
    </w:p>
    <w:p w14:paraId="2B4E7E20" w14:textId="77777777" w:rsidR="00726C79" w:rsidRDefault="00D82025" w:rsidP="00D82025">
      <w:pPr>
        <w:pStyle w:val="BodyText-RuleFirstParagraph"/>
        <w:rPr>
          <w:lang w:eastAsia="zh-CN"/>
        </w:rPr>
      </w:pPr>
      <w:r>
        <w:rPr>
          <w:rStyle w:val="BodyText-GuidelineID"/>
        </w:rPr>
        <w:t>CS/SCL10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61EFE">
        <w:rPr>
          <w:lang w:eastAsia="zh-CN"/>
        </w:rPr>
        <w:t>prefer non-static classes over static classes.</w:t>
      </w:r>
      <w:r w:rsidR="00726C79" w:rsidRPr="00B00AB8">
        <w:t xml:space="preserve"> </w:t>
      </w:r>
      <w:r w:rsidR="00726C79" w:rsidRPr="00B00AB8">
        <w:rPr>
          <w:lang w:eastAsia="zh-CN"/>
        </w:rPr>
        <w:t xml:space="preserve">Static classes should be used only as supporting classes for </w:t>
      </w:r>
      <w:r w:rsidR="00761EFE">
        <w:rPr>
          <w:lang w:eastAsia="zh-CN"/>
        </w:rPr>
        <w:t>the non-static counterparts (e.g. to add extension methods to that class)</w:t>
      </w:r>
      <w:r w:rsidR="00726C79" w:rsidRPr="00B00AB8">
        <w:rPr>
          <w:lang w:eastAsia="zh-CN"/>
        </w:rPr>
        <w:t>.</w:t>
      </w:r>
    </w:p>
    <w:p w14:paraId="2B4E7E21" w14:textId="77777777" w:rsidR="00726C79" w:rsidRDefault="00726C79" w:rsidP="009060ED">
      <w:pPr>
        <w:pStyle w:val="berschrift3"/>
        <w:rPr>
          <w:lang w:eastAsia="zh-CN"/>
        </w:rPr>
      </w:pPr>
      <w:bookmarkStart w:id="1557" w:name="_Ref401793150"/>
      <w:r w:rsidRPr="00C71A2E">
        <w:rPr>
          <w:lang w:eastAsia="zh-CN"/>
        </w:rPr>
        <w:t xml:space="preserve">Abstract </w:t>
      </w:r>
      <w:r w:rsidRPr="009060ED">
        <w:t>Classes</w:t>
      </w:r>
      <w:bookmarkEnd w:id="1557"/>
    </w:p>
    <w:p w14:paraId="2B4E7E22" w14:textId="77777777" w:rsidR="00726C79" w:rsidRDefault="00D82025" w:rsidP="00CD7BD0">
      <w:pPr>
        <w:pStyle w:val="BodyText-RuleFirstParagraph"/>
        <w:rPr>
          <w:lang w:eastAsia="zh-CN"/>
        </w:rPr>
      </w:pPr>
      <w:r>
        <w:rPr>
          <w:rStyle w:val="BodyText-GuidelineID"/>
        </w:rPr>
        <w:t>CS/ACL10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sidRPr="00D04603">
        <w:rPr>
          <w:lang w:eastAsia="zh-CN"/>
        </w:rPr>
        <w:t>define public or protected-internal constructors in abstract classes.</w:t>
      </w:r>
      <w:ins w:id="1558" w:author="Cox Olaf" w:date="2015-02-19T17:04:00Z">
        <w:r w:rsidR="00903716">
          <w:rPr>
            <w:lang w:eastAsia="zh-CN"/>
          </w:rPr>
          <w:t xml:space="preserve"> </w:t>
        </w:r>
        <w:r w:rsidR="00903716">
          <w:rPr>
            <w:lang w:eastAsia="zh-CN"/>
          </w:rPr>
          <w:br/>
          <w:t xml:space="preserve">Instances of abstract classes may not be created directly. You need to derive </w:t>
        </w:r>
      </w:ins>
      <w:ins w:id="1559" w:author="Cox Olaf" w:date="2015-02-19T17:05:00Z">
        <w:r w:rsidR="00903716">
          <w:rPr>
            <w:lang w:eastAsia="zh-CN"/>
          </w:rPr>
          <w:t xml:space="preserve">your own implementation. So the constructor of abstract classes is an implementation detail and should not be part of the </w:t>
        </w:r>
      </w:ins>
      <w:ins w:id="1560" w:author="Cox Olaf" w:date="2015-02-19T17:07:00Z">
        <w:r w:rsidR="00903716">
          <w:rPr>
            <w:lang w:eastAsia="zh-CN"/>
          </w:rPr>
          <w:t>public</w:t>
        </w:r>
      </w:ins>
      <w:ins w:id="1561" w:author="Cox Olaf" w:date="2015-02-19T17:11:00Z">
        <w:r w:rsidR="002272DE" w:rsidRPr="002272DE">
          <w:rPr>
            <w:lang w:eastAsia="zh-CN"/>
          </w:rPr>
          <w:t xml:space="preserve"> </w:t>
        </w:r>
        <w:r w:rsidR="002272DE" w:rsidRPr="00D04603">
          <w:rPr>
            <w:lang w:eastAsia="zh-CN"/>
          </w:rPr>
          <w:t>or protected-internal</w:t>
        </w:r>
      </w:ins>
      <w:ins w:id="1562" w:author="Cox Olaf" w:date="2015-02-19T17:07:00Z">
        <w:r w:rsidR="00903716">
          <w:rPr>
            <w:lang w:eastAsia="zh-CN"/>
          </w:rPr>
          <w:t xml:space="preserve"> </w:t>
        </w:r>
      </w:ins>
      <w:ins w:id="1563" w:author="Cox Olaf" w:date="2015-02-19T17:05:00Z">
        <w:r w:rsidR="00903716">
          <w:rPr>
            <w:lang w:eastAsia="zh-CN"/>
          </w:rPr>
          <w:t>contract.</w:t>
        </w:r>
      </w:ins>
    </w:p>
    <w:p w14:paraId="2B4E7E23" w14:textId="77777777" w:rsidR="00726C79" w:rsidRDefault="00CD7BD0" w:rsidP="00CD7BD0">
      <w:pPr>
        <w:pStyle w:val="BodyText-RuleFirstParagraph"/>
      </w:pPr>
      <w:r>
        <w:rPr>
          <w:rStyle w:val="BodyText-GuidelineID"/>
        </w:rPr>
        <w:t>CS/ACL20</w:t>
      </w:r>
      <w:r w:rsidRPr="0055287F">
        <w:rPr>
          <w:rStyle w:val="TextkrperZchn"/>
        </w:rPr>
        <w:tab/>
      </w:r>
      <w:r w:rsidR="00AE66D1" w:rsidRPr="00644D97">
        <w:rPr>
          <w:rStyle w:val="BodyText-PositiveGreen"/>
        </w:rPr>
        <w:sym w:font="Wingdings" w:char="F0FE"/>
      </w:r>
      <w:r w:rsidR="00AE66D1" w:rsidRPr="00644D97">
        <w:rPr>
          <w:rFonts w:hint="eastAsia"/>
        </w:rPr>
        <w:t xml:space="preserve"> </w:t>
      </w:r>
      <w:bookmarkStart w:id="1564" w:name="OLE_LINK114"/>
      <w:bookmarkStart w:id="1565" w:name="OLE_LINK115"/>
      <w:bookmarkStart w:id="1566" w:name="OLE_LINK116"/>
      <w:r w:rsidR="00AE66D1" w:rsidRPr="00644D97">
        <w:rPr>
          <w:rStyle w:val="BodyText-BoldAction"/>
        </w:rPr>
        <w:t>Do</w:t>
      </w:r>
      <w:r w:rsidR="00AE66D1" w:rsidRPr="00644D97">
        <w:t xml:space="preserve"> </w:t>
      </w:r>
      <w:r w:rsidR="00726C79" w:rsidRPr="00D04603">
        <w:rPr>
          <w:lang w:eastAsia="zh-CN"/>
        </w:rPr>
        <w:t>define a protected or an internal constructor on abstract classes.</w:t>
      </w:r>
      <w:r w:rsidR="00726C79" w:rsidRPr="00D04603">
        <w:t xml:space="preserve"> </w:t>
      </w:r>
      <w:bookmarkEnd w:id="1564"/>
      <w:bookmarkEnd w:id="1565"/>
      <w:bookmarkEnd w:id="1566"/>
      <w:ins w:id="1567" w:author="Cox Olaf" w:date="2015-02-19T17:19:00Z">
        <w:r w:rsidR="002272DE">
          <w:br/>
        </w:r>
        <w:r w:rsidR="002272DE">
          <w:rPr>
            <w:lang w:eastAsia="zh-CN"/>
          </w:rPr>
          <w:t>The constructor of abstract classes is called from derived class constructors and does some initialization work of the abstract class members.</w:t>
        </w:r>
      </w:ins>
    </w:p>
    <w:p w14:paraId="2B4E7E24" w14:textId="77777777" w:rsidR="00726C79" w:rsidRDefault="00726C79" w:rsidP="00EC6D1E">
      <w:pPr>
        <w:pStyle w:val="Textkrper"/>
        <w:rPr>
          <w:lang w:eastAsia="zh-CN"/>
        </w:rPr>
      </w:pPr>
      <w:bookmarkStart w:id="1568" w:name="OLE_LINK117"/>
      <w:bookmarkStart w:id="1569" w:name="OLE_LINK118"/>
      <w:r w:rsidRPr="00D04603">
        <w:rPr>
          <w:lang w:eastAsia="zh-CN"/>
        </w:rPr>
        <w:t>A protected constructor is more common and simply allows the base class to do its own initialization when subtypes are created.</w:t>
      </w:r>
    </w:p>
    <w:bookmarkEnd w:id="1568"/>
    <w:bookmarkEnd w:id="1569"/>
    <w:p w14:paraId="2B4E7E25" w14:textId="77777777" w:rsidR="00726C79" w:rsidRPr="00815BA6" w:rsidRDefault="00726C79" w:rsidP="0015502B">
      <w:pPr>
        <w:pStyle w:val="BodyText-Code"/>
      </w:pPr>
      <w:r w:rsidRPr="00B054EB">
        <w:rPr>
          <w:rStyle w:val="BodyText-Code-Keywords"/>
        </w:rPr>
        <w:t>public</w:t>
      </w:r>
      <w:r w:rsidRPr="00815BA6">
        <w:t xml:space="preserve"> </w:t>
      </w:r>
      <w:r w:rsidRPr="00B054EB">
        <w:rPr>
          <w:rStyle w:val="BodyText-Code-Keywords"/>
        </w:rPr>
        <w:t>abstract</w:t>
      </w:r>
      <w:r w:rsidRPr="00815BA6">
        <w:t xml:space="preserve"> </w:t>
      </w:r>
      <w:r w:rsidRPr="00B054EB">
        <w:rPr>
          <w:rStyle w:val="BodyText-Code-Keywords"/>
        </w:rPr>
        <w:t>class</w:t>
      </w:r>
      <w:r w:rsidRPr="00815BA6">
        <w:t xml:space="preserve"> </w:t>
      </w:r>
      <w:r w:rsidRPr="00B054EB">
        <w:rPr>
          <w:rStyle w:val="BodyText-Code-Types"/>
        </w:rPr>
        <w:t>Claim</w:t>
      </w:r>
      <w:r w:rsidRPr="00815BA6">
        <w:t xml:space="preserve"> </w:t>
      </w:r>
    </w:p>
    <w:p w14:paraId="2B4E7E26" w14:textId="77777777" w:rsidR="00726C79" w:rsidRPr="00815BA6" w:rsidRDefault="00726C79" w:rsidP="0015502B">
      <w:pPr>
        <w:pStyle w:val="BodyText-Code"/>
      </w:pPr>
      <w:r w:rsidRPr="00815BA6">
        <w:t>{</w:t>
      </w:r>
    </w:p>
    <w:p w14:paraId="2B4E7E27" w14:textId="77777777" w:rsidR="00726C79" w:rsidRPr="00815BA6" w:rsidRDefault="00726C79" w:rsidP="0015502B">
      <w:pPr>
        <w:pStyle w:val="BodyText-Code"/>
      </w:pPr>
      <w:r w:rsidRPr="00815BA6">
        <w:t xml:space="preserve">    </w:t>
      </w:r>
      <w:r w:rsidRPr="00B054EB">
        <w:rPr>
          <w:rStyle w:val="BodyText-Code-Keywords"/>
        </w:rPr>
        <w:t>protected</w:t>
      </w:r>
      <w:r w:rsidRPr="00815BA6">
        <w:t xml:space="preserve"> Claim() </w:t>
      </w:r>
    </w:p>
    <w:p w14:paraId="2B4E7E28" w14:textId="77777777" w:rsidR="00726C79" w:rsidRPr="00815BA6" w:rsidRDefault="00726C79" w:rsidP="0015502B">
      <w:pPr>
        <w:pStyle w:val="BodyText-Code"/>
      </w:pPr>
      <w:r w:rsidRPr="00815BA6">
        <w:t xml:space="preserve">    {</w:t>
      </w:r>
    </w:p>
    <w:p w14:paraId="2B4E7E29" w14:textId="77777777" w:rsidR="00726C79" w:rsidRPr="00815BA6" w:rsidRDefault="00726C79" w:rsidP="0015502B">
      <w:pPr>
        <w:pStyle w:val="BodyText-Code"/>
      </w:pPr>
      <w:r w:rsidRPr="00815BA6">
        <w:t xml:space="preserve">        ...</w:t>
      </w:r>
    </w:p>
    <w:p w14:paraId="2B4E7E2A" w14:textId="77777777" w:rsidR="00726C79" w:rsidRPr="00815BA6" w:rsidRDefault="00726C79" w:rsidP="0015502B">
      <w:pPr>
        <w:pStyle w:val="BodyText-Code"/>
      </w:pPr>
      <w:r w:rsidRPr="00815BA6">
        <w:t xml:space="preserve">    }</w:t>
      </w:r>
    </w:p>
    <w:p w14:paraId="2B4E7E2B" w14:textId="77777777" w:rsidR="00726C79" w:rsidRPr="00815BA6" w:rsidRDefault="00726C79" w:rsidP="0015502B">
      <w:pPr>
        <w:pStyle w:val="BodyText-Code"/>
      </w:pPr>
      <w:r w:rsidRPr="00815BA6">
        <w:t>}</w:t>
      </w:r>
    </w:p>
    <w:p w14:paraId="2B4E7E2C" w14:textId="77777777" w:rsidR="00726C79" w:rsidRDefault="00726C79" w:rsidP="00EC6D1E">
      <w:pPr>
        <w:pStyle w:val="Textkrper"/>
        <w:rPr>
          <w:lang w:eastAsia="zh-CN"/>
        </w:rPr>
      </w:pPr>
      <w:bookmarkStart w:id="1570" w:name="OLE_LINK119"/>
      <w:bookmarkStart w:id="1571" w:name="OLE_LINK120"/>
      <w:r w:rsidRPr="008B59D1">
        <w:rPr>
          <w:lang w:eastAsia="zh-CN"/>
        </w:rPr>
        <w:t>An internal constructor can be used to limit concrete implementations of the abstract class to the assembly defining the class.</w:t>
      </w:r>
    </w:p>
    <w:bookmarkEnd w:id="1570"/>
    <w:bookmarkEnd w:id="1571"/>
    <w:p w14:paraId="2B4E7E2D" w14:textId="77777777" w:rsidR="00726C79" w:rsidRPr="00B054EB" w:rsidRDefault="00726C79" w:rsidP="0015502B">
      <w:pPr>
        <w:pStyle w:val="BodyText-Code"/>
        <w:rPr>
          <w:rStyle w:val="BodyText-Code-Types"/>
        </w:rPr>
      </w:pPr>
      <w:r w:rsidRPr="00B054EB">
        <w:rPr>
          <w:rStyle w:val="BodyText-Code-Keywords"/>
        </w:rPr>
        <w:t>public</w:t>
      </w:r>
      <w:r w:rsidRPr="00815BA6">
        <w:t xml:space="preserve"> </w:t>
      </w:r>
      <w:r w:rsidRPr="00B054EB">
        <w:rPr>
          <w:rStyle w:val="BodyText-Code-Keywords"/>
        </w:rPr>
        <w:t>abstract</w:t>
      </w:r>
      <w:r w:rsidRPr="00815BA6">
        <w:t xml:space="preserve"> </w:t>
      </w:r>
      <w:r w:rsidRPr="00B054EB">
        <w:rPr>
          <w:rStyle w:val="BodyText-Code-Keywords"/>
        </w:rPr>
        <w:t>class</w:t>
      </w:r>
      <w:r w:rsidRPr="00815BA6">
        <w:t xml:space="preserve"> </w:t>
      </w:r>
      <w:r w:rsidRPr="00B054EB">
        <w:rPr>
          <w:rStyle w:val="BodyText-Code-Types"/>
        </w:rPr>
        <w:t>Claim</w:t>
      </w:r>
    </w:p>
    <w:p w14:paraId="2B4E7E2E" w14:textId="77777777" w:rsidR="00726C79" w:rsidRPr="00815BA6" w:rsidRDefault="00726C79" w:rsidP="0015502B">
      <w:pPr>
        <w:pStyle w:val="BodyText-Code"/>
      </w:pPr>
      <w:r w:rsidRPr="00815BA6">
        <w:t>{</w:t>
      </w:r>
    </w:p>
    <w:p w14:paraId="2B4E7E2F" w14:textId="77777777" w:rsidR="00726C79" w:rsidRPr="00815BA6" w:rsidRDefault="00726C79" w:rsidP="0015502B">
      <w:pPr>
        <w:pStyle w:val="BodyText-Code"/>
      </w:pPr>
      <w:r w:rsidRPr="00815BA6">
        <w:t xml:space="preserve">    </w:t>
      </w:r>
      <w:r w:rsidRPr="00B054EB">
        <w:rPr>
          <w:rStyle w:val="BodyText-Code-Keywords"/>
        </w:rPr>
        <w:t>internal</w:t>
      </w:r>
      <w:r w:rsidRPr="00815BA6">
        <w:t xml:space="preserve"> Claim()</w:t>
      </w:r>
    </w:p>
    <w:p w14:paraId="2B4E7E30" w14:textId="77777777" w:rsidR="00726C79" w:rsidRPr="00815BA6" w:rsidRDefault="00726C79" w:rsidP="0015502B">
      <w:pPr>
        <w:pStyle w:val="BodyText-Code"/>
      </w:pPr>
      <w:r w:rsidRPr="00815BA6">
        <w:t xml:space="preserve">    {</w:t>
      </w:r>
    </w:p>
    <w:p w14:paraId="2B4E7E31" w14:textId="77777777" w:rsidR="00726C79" w:rsidRPr="00815BA6" w:rsidRDefault="00726C79" w:rsidP="0015502B">
      <w:pPr>
        <w:pStyle w:val="BodyText-Code"/>
      </w:pPr>
      <w:r w:rsidRPr="00815BA6">
        <w:t xml:space="preserve">        ...</w:t>
      </w:r>
    </w:p>
    <w:p w14:paraId="2B4E7E32" w14:textId="77777777" w:rsidR="00726C79" w:rsidRPr="00815BA6" w:rsidRDefault="00726C79" w:rsidP="0015502B">
      <w:pPr>
        <w:pStyle w:val="BodyText-Code"/>
      </w:pPr>
      <w:r w:rsidRPr="00815BA6">
        <w:t xml:space="preserve">    }</w:t>
      </w:r>
    </w:p>
    <w:p w14:paraId="2B4E7E33" w14:textId="77777777" w:rsidR="00726C79" w:rsidRPr="00815BA6" w:rsidRDefault="00726C79" w:rsidP="0015502B">
      <w:pPr>
        <w:pStyle w:val="BodyText-Code"/>
      </w:pPr>
      <w:r w:rsidRPr="00815BA6">
        <w:t>}</w:t>
      </w:r>
    </w:p>
    <w:p w14:paraId="2B4E7E34" w14:textId="77777777" w:rsidR="00726C79" w:rsidRDefault="00726C79" w:rsidP="009060ED">
      <w:pPr>
        <w:pStyle w:val="berschrift3"/>
        <w:rPr>
          <w:lang w:eastAsia="zh-CN"/>
        </w:rPr>
      </w:pPr>
      <w:bookmarkStart w:id="1572" w:name="_Ref401793156"/>
      <w:r>
        <w:rPr>
          <w:lang w:eastAsia="zh-CN"/>
        </w:rPr>
        <w:lastRenderedPageBreak/>
        <w:t xml:space="preserve">Nested </w:t>
      </w:r>
      <w:r w:rsidRPr="009060ED">
        <w:t>types</w:t>
      </w:r>
      <w:bookmarkEnd w:id="1572"/>
    </w:p>
    <w:p w14:paraId="2B4E7E35" w14:textId="77777777" w:rsidR="002A3C79" w:rsidRDefault="00CD7BD0" w:rsidP="00CD7BD0">
      <w:pPr>
        <w:pStyle w:val="BodyText-RuleFirstParagraph"/>
      </w:pPr>
      <w:r>
        <w:rPr>
          <w:rStyle w:val="BodyText-GuidelineID"/>
        </w:rPr>
        <w:t>CS/NT10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t>use nested types when the relationship between the nested type and its outer type is such that member-accessibility semantics are desirable.</w:t>
      </w:r>
      <w:r w:rsidR="00EC6D1E">
        <w:br/>
      </w:r>
      <w:r w:rsidR="002A3C79">
        <w:t>Example:</w:t>
      </w:r>
    </w:p>
    <w:p w14:paraId="2B4E7E36" w14:textId="77777777" w:rsidR="002A3C79" w:rsidRPr="00802C24" w:rsidRDefault="002A3C79" w:rsidP="00B054EB">
      <w:pPr>
        <w:pStyle w:val="BodyText-Code"/>
      </w:pPr>
      <w:r w:rsidRPr="00B054EB">
        <w:rPr>
          <w:rStyle w:val="BodyText-Code-Keywords"/>
        </w:rPr>
        <w:t>public</w:t>
      </w:r>
      <w:r w:rsidRPr="00B054EB">
        <w:t> </w:t>
      </w:r>
      <w:r w:rsidRPr="00B054EB">
        <w:rPr>
          <w:rStyle w:val="BodyText-Code-Keywords"/>
        </w:rPr>
        <w:t>class</w:t>
      </w:r>
      <w:r w:rsidRPr="00B054EB">
        <w:t> </w:t>
      </w:r>
      <w:r w:rsidRPr="00B054EB">
        <w:rPr>
          <w:rStyle w:val="BodyText-Code-Types"/>
        </w:rPr>
        <w:t>SomeCollection</w:t>
      </w:r>
      <w:r w:rsidRPr="00802C24">
        <w:t> </w:t>
      </w:r>
    </w:p>
    <w:p w14:paraId="2B4E7E37" w14:textId="77777777" w:rsidR="002A3C79" w:rsidRPr="00802C24" w:rsidRDefault="002A3C79" w:rsidP="00B054EB">
      <w:pPr>
        <w:pStyle w:val="BodyText-Code"/>
      </w:pPr>
      <w:r w:rsidRPr="00802C24">
        <w:t>{</w:t>
      </w:r>
    </w:p>
    <w:p w14:paraId="2B4E7E38" w14:textId="77777777" w:rsidR="002A3C79" w:rsidRPr="00802C24" w:rsidRDefault="002A3C79" w:rsidP="00B054EB">
      <w:pPr>
        <w:pStyle w:val="BodyText-Code"/>
      </w:pPr>
      <w:r w:rsidRPr="00802C24">
        <w:t>    </w:t>
      </w:r>
      <w:r w:rsidRPr="00B054EB">
        <w:rPr>
          <w:rStyle w:val="BodyText-Code-Keywords"/>
        </w:rPr>
        <w:t>private</w:t>
      </w:r>
      <w:r w:rsidRPr="00B054EB">
        <w:t> </w:t>
      </w:r>
      <w:r w:rsidRPr="00B054EB">
        <w:rPr>
          <w:rStyle w:val="BodyText-Code-Keywords"/>
        </w:rPr>
        <w:t>class</w:t>
      </w:r>
      <w:r w:rsidRPr="00B054EB">
        <w:t> </w:t>
      </w:r>
      <w:r w:rsidRPr="00B054EB">
        <w:rPr>
          <w:rStyle w:val="BodyText-Code-Types"/>
        </w:rPr>
        <w:t>InnerClass</w:t>
      </w:r>
      <w:r w:rsidRPr="00B054EB">
        <w:t> : </w:t>
      </w:r>
      <w:r w:rsidRPr="00B054EB">
        <w:rPr>
          <w:rStyle w:val="BodyText-Code-Types"/>
        </w:rPr>
        <w:t>ISomeInterface</w:t>
      </w:r>
    </w:p>
    <w:p w14:paraId="2B4E7E39" w14:textId="77777777" w:rsidR="002A3C79" w:rsidRPr="00802C24" w:rsidRDefault="002A3C79" w:rsidP="00B054EB">
      <w:pPr>
        <w:pStyle w:val="BodyText-Code"/>
      </w:pPr>
      <w:r w:rsidRPr="00802C24">
        <w:t>    {</w:t>
      </w:r>
    </w:p>
    <w:p w14:paraId="2B4E7E3A" w14:textId="77777777" w:rsidR="002A3C79" w:rsidRPr="00802C24" w:rsidRDefault="002A3C79" w:rsidP="00B054EB">
      <w:pPr>
        <w:pStyle w:val="BodyText-Code"/>
      </w:pPr>
      <w:r w:rsidRPr="00802C24">
        <w:t>        </w:t>
      </w:r>
      <w:r w:rsidRPr="00B054EB">
        <w:rPr>
          <w:rStyle w:val="BodyText-Code-Keywords"/>
        </w:rPr>
        <w:t>private</w:t>
      </w:r>
      <w:r w:rsidRPr="00B054EB">
        <w:t> </w:t>
      </w:r>
      <w:r w:rsidRPr="00B054EB">
        <w:rPr>
          <w:rStyle w:val="BodyText-Code-Keywords"/>
        </w:rPr>
        <w:t>readonly</w:t>
      </w:r>
      <w:r w:rsidRPr="00B054EB">
        <w:t> </w:t>
      </w:r>
      <w:r w:rsidRPr="00B054EB">
        <w:rPr>
          <w:rStyle w:val="BodyText-Code-Keywords"/>
        </w:rPr>
        <w:t>int</w:t>
      </w:r>
      <w:r w:rsidRPr="00802C24">
        <w:t> _index;</w:t>
      </w:r>
    </w:p>
    <w:p w14:paraId="2B4E7E3B" w14:textId="77777777" w:rsidR="002A3C79" w:rsidRPr="00802C24" w:rsidRDefault="002A3C79" w:rsidP="00B054EB">
      <w:pPr>
        <w:pStyle w:val="BodyText-Code"/>
      </w:pPr>
      <w:r w:rsidRPr="00802C24">
        <w:t>        </w:t>
      </w:r>
      <w:r w:rsidRPr="00B054EB">
        <w:rPr>
          <w:rStyle w:val="BodyText-Code-Keywords"/>
        </w:rPr>
        <w:t>private</w:t>
      </w:r>
      <w:r w:rsidRPr="00B054EB">
        <w:t> </w:t>
      </w:r>
      <w:r w:rsidRPr="00B054EB">
        <w:rPr>
          <w:rStyle w:val="BodyText-Code-Keywords"/>
        </w:rPr>
        <w:t>readonly</w:t>
      </w:r>
      <w:r w:rsidRPr="00B054EB">
        <w:t> </w:t>
      </w:r>
      <w:r w:rsidRPr="00B054EB">
        <w:rPr>
          <w:rStyle w:val="BodyText-Code-Types"/>
        </w:rPr>
        <w:t>SomeCollection</w:t>
      </w:r>
      <w:r w:rsidRPr="00802C24">
        <w:t> _outerClass;</w:t>
      </w:r>
    </w:p>
    <w:p w14:paraId="2B4E7E3C" w14:textId="77777777" w:rsidR="002A3C79" w:rsidRPr="00802C24" w:rsidRDefault="002A3C79" w:rsidP="00B054EB">
      <w:pPr>
        <w:pStyle w:val="BodyText-Code"/>
      </w:pPr>
      <w:r w:rsidRPr="00802C24">
        <w:t>        </w:t>
      </w:r>
      <w:r w:rsidRPr="00B054EB">
        <w:rPr>
          <w:rStyle w:val="BodyText-Code-Keywords"/>
        </w:rPr>
        <w:t>public</w:t>
      </w:r>
      <w:r w:rsidRPr="00B054EB">
        <w:t> InnerClass(</w:t>
      </w:r>
      <w:r w:rsidRPr="00B054EB">
        <w:rPr>
          <w:rStyle w:val="BodyText-Code-Keywords"/>
        </w:rPr>
        <w:t>int</w:t>
      </w:r>
      <w:r w:rsidRPr="00B054EB">
        <w:t> index, </w:t>
      </w:r>
      <w:r w:rsidRPr="00B054EB">
        <w:rPr>
          <w:rStyle w:val="BodyText-Code-Types"/>
        </w:rPr>
        <w:t>SomeCollection</w:t>
      </w:r>
      <w:r w:rsidRPr="00802C24">
        <w:t> outerClass)</w:t>
      </w:r>
    </w:p>
    <w:p w14:paraId="2B4E7E3D" w14:textId="77777777" w:rsidR="002A3C79" w:rsidRPr="00802C24" w:rsidRDefault="002A3C79" w:rsidP="00B054EB">
      <w:pPr>
        <w:pStyle w:val="BodyText-Code"/>
      </w:pPr>
      <w:r w:rsidRPr="00802C24">
        <w:t>        {</w:t>
      </w:r>
    </w:p>
    <w:p w14:paraId="2B4E7E3E" w14:textId="77777777" w:rsidR="002A3C79" w:rsidRPr="00802C24" w:rsidRDefault="002A3C79" w:rsidP="00B054EB">
      <w:pPr>
        <w:pStyle w:val="BodyText-Code"/>
      </w:pPr>
      <w:r w:rsidRPr="00802C24">
        <w:t>            _index = index;</w:t>
      </w:r>
    </w:p>
    <w:p w14:paraId="2B4E7E3F" w14:textId="77777777" w:rsidR="002A3C79" w:rsidRPr="00802C24" w:rsidRDefault="002A3C79" w:rsidP="00B054EB">
      <w:pPr>
        <w:pStyle w:val="BodyText-Code"/>
      </w:pPr>
      <w:r w:rsidRPr="00802C24">
        <w:t>            _outerClass = outerClass;</w:t>
      </w:r>
    </w:p>
    <w:p w14:paraId="2B4E7E40" w14:textId="77777777" w:rsidR="002A3C79" w:rsidRPr="00802C24" w:rsidRDefault="002A3C79" w:rsidP="00B054EB">
      <w:pPr>
        <w:pStyle w:val="BodyText-Code"/>
      </w:pPr>
      <w:r w:rsidRPr="00802C24">
        <w:t>        }</w:t>
      </w:r>
    </w:p>
    <w:p w14:paraId="2B4E7E41" w14:textId="77777777" w:rsidR="002A3C79" w:rsidRPr="00802C24" w:rsidRDefault="002A3C79" w:rsidP="00B054EB">
      <w:pPr>
        <w:pStyle w:val="BodyText-Code"/>
      </w:pPr>
      <w:r w:rsidRPr="00802C24">
        <w:t>        </w:t>
      </w:r>
      <w:r w:rsidRPr="00B054EB">
        <w:rPr>
          <w:rStyle w:val="BodyText-Code-Keywords"/>
        </w:rPr>
        <w:t>public</w:t>
      </w:r>
      <w:r w:rsidRPr="00B054EB">
        <w:t> </w:t>
      </w:r>
      <w:r w:rsidRPr="00B054EB">
        <w:rPr>
          <w:rStyle w:val="BodyText-Code-Keywords"/>
        </w:rPr>
        <w:t>void</w:t>
      </w:r>
      <w:r w:rsidRPr="00802C24">
        <w:t> DoSomething()</w:t>
      </w:r>
    </w:p>
    <w:p w14:paraId="2B4E7E42" w14:textId="77777777" w:rsidR="002A3C79" w:rsidRPr="00802C24" w:rsidRDefault="002A3C79" w:rsidP="00B054EB">
      <w:pPr>
        <w:pStyle w:val="BodyText-Code"/>
      </w:pPr>
      <w:r w:rsidRPr="00802C24">
        <w:t>        {</w:t>
      </w:r>
    </w:p>
    <w:p w14:paraId="2B4E7E43" w14:textId="77777777" w:rsidR="002A3C79" w:rsidRPr="00802C24" w:rsidRDefault="002A3C79" w:rsidP="00B054EB">
      <w:pPr>
        <w:pStyle w:val="BodyText-Code"/>
      </w:pPr>
      <w:r w:rsidRPr="00802C24">
        <w:t>            _outerClass.DoSomething(_index);</w:t>
      </w:r>
    </w:p>
    <w:p w14:paraId="2B4E7E44" w14:textId="77777777" w:rsidR="002A3C79" w:rsidRPr="00802C24" w:rsidRDefault="002A3C79" w:rsidP="00B054EB">
      <w:pPr>
        <w:pStyle w:val="BodyText-Code"/>
      </w:pPr>
      <w:r w:rsidRPr="00802C24">
        <w:t>        }</w:t>
      </w:r>
    </w:p>
    <w:p w14:paraId="2B4E7E45" w14:textId="77777777" w:rsidR="002A3C79" w:rsidRPr="00802C24" w:rsidRDefault="002A3C79" w:rsidP="00B054EB">
      <w:pPr>
        <w:pStyle w:val="BodyText-Code"/>
      </w:pPr>
      <w:r w:rsidRPr="00802C24">
        <w:t>    }</w:t>
      </w:r>
    </w:p>
    <w:p w14:paraId="2B4E7E46" w14:textId="77777777" w:rsidR="002A3C79" w:rsidRPr="00802C24" w:rsidRDefault="002A3C79" w:rsidP="00B054EB">
      <w:pPr>
        <w:pStyle w:val="BodyText-Code"/>
      </w:pPr>
      <w:r w:rsidRPr="00802C24">
        <w:t xml:space="preserve"> </w:t>
      </w:r>
    </w:p>
    <w:p w14:paraId="2B4E7E47" w14:textId="77777777" w:rsidR="002A3C79" w:rsidRPr="00802C24" w:rsidRDefault="002A3C79" w:rsidP="00B054EB">
      <w:pPr>
        <w:pStyle w:val="BodyText-Code"/>
      </w:pPr>
      <w:r w:rsidRPr="00802C24">
        <w:t>    </w:t>
      </w:r>
      <w:r w:rsidRPr="00B054EB">
        <w:rPr>
          <w:rStyle w:val="BodyText-Code-Keywords"/>
        </w:rPr>
        <w:t>private</w:t>
      </w:r>
      <w:r w:rsidRPr="00B054EB">
        <w:t> </w:t>
      </w:r>
      <w:r w:rsidRPr="00B054EB">
        <w:rPr>
          <w:rStyle w:val="BodyText-Code-Keywords"/>
        </w:rPr>
        <w:t>void</w:t>
      </w:r>
      <w:r w:rsidRPr="00B054EB">
        <w:t> DoSomething(</w:t>
      </w:r>
      <w:r w:rsidRPr="00B054EB">
        <w:rPr>
          <w:rStyle w:val="BodyText-Code-Keywords"/>
        </w:rPr>
        <w:t>int</w:t>
      </w:r>
      <w:r w:rsidRPr="00802C24">
        <w:t> index)</w:t>
      </w:r>
    </w:p>
    <w:p w14:paraId="2B4E7E48" w14:textId="77777777" w:rsidR="002A3C79" w:rsidRPr="00802C24" w:rsidRDefault="002A3C79" w:rsidP="00B054EB">
      <w:pPr>
        <w:pStyle w:val="BodyText-Code"/>
      </w:pPr>
      <w:r w:rsidRPr="00802C24">
        <w:t>    {</w:t>
      </w:r>
    </w:p>
    <w:p w14:paraId="2B4E7E49" w14:textId="77777777" w:rsidR="002A3C79" w:rsidRPr="00802C24" w:rsidRDefault="002A3C79" w:rsidP="00B054EB">
      <w:pPr>
        <w:pStyle w:val="BodyText-Code"/>
      </w:pPr>
      <w:r w:rsidRPr="00802C24">
        <w:t>        </w:t>
      </w:r>
      <w:r w:rsidRPr="00B054EB">
        <w:rPr>
          <w:rStyle w:val="BodyText-Code-XMLComment"/>
        </w:rPr>
        <w:t>///</w:t>
      </w:r>
      <w:r w:rsidRPr="00B054EB">
        <w:rPr>
          <w:rStyle w:val="BodyText-Code-Comments"/>
        </w:rPr>
        <w:t> do something based on given index</w:t>
      </w:r>
    </w:p>
    <w:p w14:paraId="2B4E7E4A" w14:textId="77777777" w:rsidR="002A3C79" w:rsidRPr="00802C24" w:rsidRDefault="002A3C79" w:rsidP="00B054EB">
      <w:pPr>
        <w:pStyle w:val="BodyText-Code"/>
      </w:pPr>
      <w:r w:rsidRPr="00802C24">
        <w:t>        </w:t>
      </w:r>
      <w:r w:rsidRPr="00B054EB">
        <w:rPr>
          <w:rStyle w:val="BodyText-Code-Types"/>
        </w:rPr>
        <w:t>Console</w:t>
      </w:r>
      <w:r w:rsidRPr="00B054EB">
        <w:t>.WriteLine(</w:t>
      </w:r>
      <w:r w:rsidRPr="00B054EB">
        <w:rPr>
          <w:rStyle w:val="BodyText-Code-Strings"/>
        </w:rPr>
        <w:t>"Do something on {0}"</w:t>
      </w:r>
      <w:r w:rsidRPr="00802C24">
        <w:t>, index);</w:t>
      </w:r>
    </w:p>
    <w:p w14:paraId="2B4E7E4B" w14:textId="77777777" w:rsidR="002A3C79" w:rsidRPr="00802C24" w:rsidRDefault="002A3C79" w:rsidP="00B054EB">
      <w:pPr>
        <w:pStyle w:val="BodyText-Code"/>
      </w:pPr>
      <w:r w:rsidRPr="00802C24">
        <w:t>    }</w:t>
      </w:r>
    </w:p>
    <w:p w14:paraId="2B4E7E4C" w14:textId="77777777" w:rsidR="002A3C79" w:rsidRPr="00802C24" w:rsidRDefault="002A3C79" w:rsidP="00B054EB">
      <w:pPr>
        <w:pStyle w:val="BodyText-Code"/>
      </w:pPr>
      <w:r w:rsidRPr="00802C24">
        <w:t xml:space="preserve"> </w:t>
      </w:r>
    </w:p>
    <w:p w14:paraId="2B4E7E4D" w14:textId="77777777" w:rsidR="002A3C79" w:rsidRPr="00802C24" w:rsidRDefault="002A3C79" w:rsidP="00B054EB">
      <w:pPr>
        <w:pStyle w:val="BodyText-Code"/>
      </w:pPr>
      <w:r w:rsidRPr="00802C24">
        <w:t xml:space="preserve"> </w:t>
      </w:r>
    </w:p>
    <w:p w14:paraId="2B4E7E4E" w14:textId="77777777" w:rsidR="002A3C79" w:rsidRPr="00802C24" w:rsidRDefault="002A3C79" w:rsidP="00B054EB">
      <w:pPr>
        <w:pStyle w:val="BodyText-Code"/>
      </w:pPr>
      <w:r w:rsidRPr="00802C24">
        <w:t>    </w:t>
      </w:r>
      <w:r w:rsidRPr="00B054EB">
        <w:rPr>
          <w:rStyle w:val="BodyText-Code-Keywords"/>
        </w:rPr>
        <w:t>public</w:t>
      </w:r>
      <w:r w:rsidRPr="00B054EB">
        <w:t> </w:t>
      </w:r>
      <w:r w:rsidRPr="00B054EB">
        <w:rPr>
          <w:rStyle w:val="BodyText-Code-Types"/>
        </w:rPr>
        <w:t>ISomeInterface</w:t>
      </w:r>
      <w:r w:rsidRPr="00B054EB">
        <w:t> </w:t>
      </w:r>
      <w:r w:rsidRPr="00B054EB">
        <w:rPr>
          <w:rStyle w:val="BodyText-Code-Keywords"/>
        </w:rPr>
        <w:t>this</w:t>
      </w:r>
      <w:r w:rsidRPr="00B054EB">
        <w:t>[</w:t>
      </w:r>
      <w:r w:rsidRPr="00B054EB">
        <w:rPr>
          <w:rStyle w:val="BodyText-Code-Keywords"/>
        </w:rPr>
        <w:t>int</w:t>
      </w:r>
      <w:r w:rsidRPr="00802C24">
        <w:t> index]</w:t>
      </w:r>
    </w:p>
    <w:p w14:paraId="2B4E7E4F" w14:textId="77777777" w:rsidR="002A3C79" w:rsidRPr="00802C24" w:rsidRDefault="002A3C79" w:rsidP="00B054EB">
      <w:pPr>
        <w:pStyle w:val="BodyText-Code"/>
      </w:pPr>
      <w:r w:rsidRPr="00802C24">
        <w:t>    {</w:t>
      </w:r>
    </w:p>
    <w:p w14:paraId="2B4E7E50" w14:textId="77777777" w:rsidR="002A3C79" w:rsidRPr="00B054EB" w:rsidRDefault="002A3C79" w:rsidP="00B054EB">
      <w:pPr>
        <w:pStyle w:val="BodyText-Code"/>
        <w:rPr>
          <w:rStyle w:val="BodyText-Code-Keywords"/>
        </w:rPr>
      </w:pPr>
      <w:r w:rsidRPr="00802C24">
        <w:t>        </w:t>
      </w:r>
      <w:r w:rsidRPr="00B054EB">
        <w:rPr>
          <w:rStyle w:val="BodyText-Code-Keywords"/>
        </w:rPr>
        <w:t>get</w:t>
      </w:r>
    </w:p>
    <w:p w14:paraId="2B4E7E51" w14:textId="77777777" w:rsidR="002A3C79" w:rsidRPr="00802C24" w:rsidRDefault="002A3C79" w:rsidP="00B054EB">
      <w:pPr>
        <w:pStyle w:val="BodyText-Code"/>
      </w:pPr>
      <w:r w:rsidRPr="00802C24">
        <w:t>        {</w:t>
      </w:r>
    </w:p>
    <w:p w14:paraId="2B4E7E52" w14:textId="77777777" w:rsidR="002A3C79" w:rsidRPr="00B054EB" w:rsidRDefault="002A3C79" w:rsidP="00B054EB">
      <w:pPr>
        <w:pStyle w:val="BodyText-Code"/>
        <w:rPr>
          <w:rStyle w:val="BodyText-Code-Comments"/>
        </w:rPr>
      </w:pPr>
      <w:r w:rsidRPr="00802C24">
        <w:t>            </w:t>
      </w:r>
      <w:r w:rsidRPr="00B054EB">
        <w:rPr>
          <w:rStyle w:val="BodyText-Code-Comments"/>
        </w:rPr>
        <w:t>// in real code cached </w:t>
      </w:r>
    </w:p>
    <w:p w14:paraId="2B4E7E53" w14:textId="77777777" w:rsidR="002A3C79" w:rsidRPr="00802C24" w:rsidRDefault="002A3C79" w:rsidP="00B054EB">
      <w:pPr>
        <w:pStyle w:val="BodyText-Code"/>
      </w:pPr>
      <w:r w:rsidRPr="00802C24">
        <w:t>            </w:t>
      </w:r>
      <w:r w:rsidRPr="00B054EB">
        <w:rPr>
          <w:rStyle w:val="BodyText-Code-Keywords"/>
        </w:rPr>
        <w:t>return</w:t>
      </w:r>
      <w:r w:rsidRPr="00B054EB">
        <w:t> </w:t>
      </w:r>
      <w:r w:rsidRPr="00B054EB">
        <w:rPr>
          <w:rStyle w:val="BodyText-Code-Keywords"/>
        </w:rPr>
        <w:t>new</w:t>
      </w:r>
      <w:r w:rsidRPr="00B054EB">
        <w:t> </w:t>
      </w:r>
      <w:r w:rsidRPr="00B054EB">
        <w:rPr>
          <w:rStyle w:val="BodyText-Code-Types"/>
        </w:rPr>
        <w:t>InnerClass</w:t>
      </w:r>
      <w:r w:rsidRPr="00B054EB">
        <w:t>(index, </w:t>
      </w:r>
      <w:r w:rsidRPr="00B054EB">
        <w:rPr>
          <w:rStyle w:val="BodyText-Code-Keywords"/>
        </w:rPr>
        <w:t>this</w:t>
      </w:r>
      <w:r w:rsidRPr="00802C24">
        <w:t>);</w:t>
      </w:r>
    </w:p>
    <w:p w14:paraId="2B4E7E54" w14:textId="77777777" w:rsidR="002A3C79" w:rsidRPr="00984215" w:rsidRDefault="002A3C79" w:rsidP="00B054EB">
      <w:pPr>
        <w:pStyle w:val="BodyText-Code"/>
      </w:pPr>
      <w:r w:rsidRPr="00802C24">
        <w:t>        </w:t>
      </w:r>
      <w:r w:rsidRPr="00984215">
        <w:t>}</w:t>
      </w:r>
    </w:p>
    <w:p w14:paraId="2B4E7E55" w14:textId="77777777" w:rsidR="002A3C79" w:rsidRPr="00984215" w:rsidRDefault="002A3C79" w:rsidP="00B054EB">
      <w:pPr>
        <w:pStyle w:val="BodyText-Code"/>
      </w:pPr>
      <w:r w:rsidRPr="00984215">
        <w:t>    }</w:t>
      </w:r>
    </w:p>
    <w:p w14:paraId="2B4E7E56" w14:textId="77777777" w:rsidR="002A3C79" w:rsidRPr="00984215" w:rsidRDefault="002A3C79" w:rsidP="00B054EB">
      <w:pPr>
        <w:pStyle w:val="BodyText-Code"/>
      </w:pPr>
      <w:r w:rsidRPr="00984215">
        <w:t>}</w:t>
      </w:r>
    </w:p>
    <w:p w14:paraId="2B4E7E57" w14:textId="77777777" w:rsidR="00726C79" w:rsidRDefault="00CD7BD0" w:rsidP="00CD7BD0">
      <w:pPr>
        <w:pStyle w:val="BodyText-RuleFirstParagraph"/>
      </w:pPr>
      <w:r>
        <w:rPr>
          <w:rStyle w:val="BodyText-GuidelineID"/>
        </w:rPr>
        <w:t>CS/NT20</w:t>
      </w:r>
      <w:r w:rsidRPr="0055287F">
        <w:rPr>
          <w:rStyle w:val="TextkrperZchn"/>
        </w:rPr>
        <w:tab/>
      </w:r>
      <w:r w:rsidR="001B1D13" w:rsidRPr="001B1D13">
        <w:rPr>
          <w:rStyle w:val="BodyText-NegativeRed"/>
        </w:rPr>
        <w:sym w:font="Wingdings" w:char="F0FD"/>
      </w:r>
      <w:r w:rsidR="001B1D13" w:rsidRPr="001B1D13">
        <w:t xml:space="preserve"> </w:t>
      </w:r>
      <w:del w:id="1573" w:author="Cox Olaf" w:date="2015-01-22T16:56:00Z">
        <w:r w:rsidR="001B1D13" w:rsidRPr="001B1D13" w:rsidDel="00EE505D">
          <w:rPr>
            <w:rStyle w:val="BodyText-BoldAction"/>
          </w:rPr>
          <w:delText>You</w:delText>
        </w:r>
        <w:r w:rsidR="001B1D13" w:rsidRPr="001B1D13" w:rsidDel="00EE505D">
          <w:delText xml:space="preserve"> </w:delText>
        </w:r>
        <w:r w:rsidR="001B1D13" w:rsidRPr="001B1D13" w:rsidDel="00EE505D">
          <w:rPr>
            <w:rStyle w:val="BodyText-BoldAction"/>
          </w:rPr>
          <w:delText>should</w:delText>
        </w:r>
      </w:del>
      <w:ins w:id="1574" w:author="Cox Olaf" w:date="2015-01-22T16:56:00Z">
        <w:r w:rsidR="00EE505D">
          <w:rPr>
            <w:rStyle w:val="BodyText-BoldAction"/>
          </w:rPr>
          <w:t>Do</w:t>
        </w:r>
      </w:ins>
      <w:r w:rsidR="001B1D13" w:rsidRPr="001B1D13">
        <w:t xml:space="preserve"> </w:t>
      </w:r>
      <w:r w:rsidR="001B1D13" w:rsidRPr="001B1D13">
        <w:rPr>
          <w:rStyle w:val="BodyText-BoldAction"/>
        </w:rPr>
        <w:t>not</w:t>
      </w:r>
      <w:r w:rsidR="001B1D13" w:rsidRPr="001B1D13">
        <w:t xml:space="preserve"> </w:t>
      </w:r>
      <w:r w:rsidR="00726C79">
        <w:t>define publicly exposed nested types. The only exception to this is if variables of the nested type need to be declared only in rare scenarios such as subclassing or other advanced customization scenarios.</w:t>
      </w:r>
    </w:p>
    <w:p w14:paraId="2B4E7E58" w14:textId="77777777" w:rsidR="00726C79" w:rsidDel="007D2062" w:rsidRDefault="00CD7BD0" w:rsidP="00CD7BD0">
      <w:pPr>
        <w:pStyle w:val="BodyText-RuleFirstParagraph"/>
        <w:rPr>
          <w:del w:id="1575" w:author="Cox Olaf" w:date="2015-01-23T09:32:00Z"/>
        </w:rPr>
      </w:pPr>
      <w:r>
        <w:rPr>
          <w:rStyle w:val="BodyText-GuidelineID"/>
        </w:rPr>
        <w:t>CS/NT30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t>use nested types if the type is likely to be referenced outside of the containing type.</w:t>
      </w:r>
    </w:p>
    <w:p w14:paraId="2B4E7E59" w14:textId="77777777" w:rsidR="008B6A82" w:rsidRDefault="008B6A82">
      <w:pPr>
        <w:pStyle w:val="BodyText-RuleFirstParagraph"/>
        <w:rPr>
          <w:ins w:id="1576" w:author="Cox Olaf" w:date="2015-01-23T09:32:00Z"/>
          <w:rStyle w:val="BodyText-GuidelineID"/>
        </w:rPr>
        <w:pPrChange w:id="1577" w:author="Cox Olaf" w:date="2015-01-23T09:32:00Z">
          <w:pPr>
            <w:pStyle w:val="BodyText-RuleFirstParagraphCompact-ish"/>
          </w:pPr>
        </w:pPrChange>
      </w:pPr>
    </w:p>
    <w:p w14:paraId="2B4E7E5A" w14:textId="77777777" w:rsidR="008B6A82" w:rsidRDefault="00CD7BD0">
      <w:pPr>
        <w:pStyle w:val="BodyText-RuleFirstParagraph"/>
        <w:rPr>
          <w:del w:id="1578" w:author="Cox Olaf" w:date="2015-01-26T13:12:00Z"/>
        </w:rPr>
        <w:pPrChange w:id="1579" w:author="Cox Olaf" w:date="2015-01-23T09:32:00Z">
          <w:pPr>
            <w:pStyle w:val="BodyText-RuleFirstParagraphCompact-ish"/>
          </w:pPr>
        </w:pPrChange>
      </w:pPr>
      <w:del w:id="1580" w:author="Cox Olaf" w:date="2015-01-26T13:12:00Z">
        <w:r w:rsidDel="006158D5">
          <w:rPr>
            <w:rStyle w:val="BodyText-GuidelineID"/>
          </w:rPr>
          <w:delText>CS/NT40</w:delText>
        </w:r>
        <w:r w:rsidRPr="0055287F" w:rsidDel="006158D5">
          <w:rPr>
            <w:rStyle w:val="TextkrperZchn"/>
          </w:rPr>
          <w:tab/>
        </w:r>
        <w:r w:rsidR="003B773F" w:rsidRPr="005B7E5C" w:rsidDel="006158D5">
          <w:rPr>
            <w:rStyle w:val="BodyText-NegativeRed"/>
          </w:rPr>
          <w:sym w:font="Wingdings" w:char="F0FD"/>
        </w:r>
        <w:r w:rsidR="003B773F" w:rsidRPr="003B773F" w:rsidDel="006158D5">
          <w:rPr>
            <w:rFonts w:hint="eastAsia"/>
          </w:rPr>
          <w:delText xml:space="preserve"> </w:delText>
        </w:r>
        <w:r w:rsidR="003B773F" w:rsidRPr="005B7E5C" w:rsidDel="006158D5">
          <w:rPr>
            <w:rStyle w:val="BodyText-BoldAction"/>
          </w:rPr>
          <w:delText>Do</w:delText>
        </w:r>
        <w:r w:rsidR="003B773F" w:rsidRPr="003B773F" w:rsidDel="006158D5">
          <w:delText xml:space="preserve"> </w:delText>
        </w:r>
        <w:r w:rsidR="003B773F" w:rsidRPr="005B7E5C" w:rsidDel="006158D5">
          <w:rPr>
            <w:rStyle w:val="BodyText-BoldAction"/>
          </w:rPr>
          <w:delText>not</w:delText>
        </w:r>
        <w:r w:rsidR="003B773F" w:rsidRPr="006C0449" w:rsidDel="006158D5">
          <w:delText xml:space="preserve"> </w:delText>
        </w:r>
        <w:r w:rsidR="00726C79" w:rsidDel="006158D5">
          <w:delText>define a nested type as a member of an interface. Many languages do not support such a construct.</w:delText>
        </w:r>
      </w:del>
    </w:p>
    <w:p w14:paraId="2B4E7E5B" w14:textId="77777777" w:rsidR="00726C79" w:rsidRDefault="00726C79" w:rsidP="009060ED">
      <w:pPr>
        <w:pStyle w:val="berschrift2"/>
        <w:rPr>
          <w:lang w:eastAsia="zh-CN"/>
        </w:rPr>
      </w:pPr>
      <w:bookmarkStart w:id="1581" w:name="_Toc401752063"/>
      <w:r>
        <w:rPr>
          <w:lang w:eastAsia="zh-CN"/>
        </w:rPr>
        <w:t xml:space="preserve">Errors and </w:t>
      </w:r>
      <w:r w:rsidRPr="009060ED">
        <w:t>Exceptions</w:t>
      </w:r>
      <w:bookmarkEnd w:id="1581"/>
    </w:p>
    <w:p w14:paraId="2B4E7E5C" w14:textId="77777777" w:rsidR="00726C79" w:rsidRDefault="00726C79" w:rsidP="006606DA">
      <w:pPr>
        <w:pStyle w:val="berschrift3"/>
        <w:rPr>
          <w:lang w:eastAsia="zh-CN"/>
        </w:rPr>
      </w:pPr>
      <w:bookmarkStart w:id="1582" w:name="_Ref401793162"/>
      <w:r>
        <w:rPr>
          <w:lang w:eastAsia="zh-CN"/>
        </w:rPr>
        <w:t xml:space="preserve">Exception </w:t>
      </w:r>
      <w:r w:rsidRPr="006606DA">
        <w:t>Throwing</w:t>
      </w:r>
      <w:bookmarkEnd w:id="1582"/>
      <w:r>
        <w:rPr>
          <w:lang w:eastAsia="zh-CN"/>
        </w:rPr>
        <w:t xml:space="preserve"> </w:t>
      </w:r>
    </w:p>
    <w:p w14:paraId="2B4E7E5D" w14:textId="77777777" w:rsidR="0072480B" w:rsidRDefault="00CD7BD0">
      <w:pPr>
        <w:pStyle w:val="BodyText-RuleFirstParagraph"/>
        <w:rPr>
          <w:ins w:id="1583" w:author="Cox Olaf" w:date="2015-01-22T15:23:00Z"/>
        </w:rPr>
      </w:pPr>
      <w:r>
        <w:rPr>
          <w:rStyle w:val="BodyText-GuidelineID"/>
        </w:rPr>
        <w:t>CS/ET10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sidRPr="002F7706">
        <w:rPr>
          <w:lang w:eastAsia="zh-CN"/>
        </w:rPr>
        <w:t>report execution failures by throwing exceptions</w:t>
      </w:r>
      <w:r w:rsidR="00726C79">
        <w:rPr>
          <w:lang w:eastAsia="zh-CN"/>
        </w:rPr>
        <w:t>.</w:t>
      </w:r>
      <w:r w:rsidR="00726C79" w:rsidRPr="00B72BEB">
        <w:t xml:space="preserve"> </w:t>
      </w:r>
      <w:r w:rsidR="00726C79" w:rsidRPr="00B72BEB">
        <w:rPr>
          <w:lang w:eastAsia="zh-CN"/>
        </w:rPr>
        <w:t>Exceptions are the prim</w:t>
      </w:r>
      <w:r w:rsidR="00726C79">
        <w:rPr>
          <w:lang w:eastAsia="zh-CN"/>
        </w:rPr>
        <w:t xml:space="preserve">ary means of reporting errors. </w:t>
      </w:r>
      <w:r w:rsidR="00726C79" w:rsidRPr="002F7706">
        <w:rPr>
          <w:lang w:eastAsia="zh-CN"/>
        </w:rPr>
        <w:t>If a member cannot successfully do what it is designed to do</w:t>
      </w:r>
      <w:r w:rsidR="00726C79">
        <w:rPr>
          <w:lang w:eastAsia="zh-CN"/>
        </w:rPr>
        <w:t xml:space="preserve"> </w:t>
      </w:r>
      <w:r w:rsidR="00726C79">
        <w:t>(what the member name implies)</w:t>
      </w:r>
      <w:r w:rsidR="00726C79" w:rsidRPr="002F7706">
        <w:rPr>
          <w:lang w:eastAsia="zh-CN"/>
        </w:rPr>
        <w:t>, it should be considered an execution failure and an exception should be thrown.</w:t>
      </w:r>
      <w:r w:rsidR="00726C79" w:rsidRPr="00B72BEB">
        <w:t xml:space="preserve"> </w:t>
      </w:r>
    </w:p>
    <w:p w14:paraId="2B4E7E5E" w14:textId="77777777" w:rsidR="00726C79" w:rsidRDefault="0072480B">
      <w:pPr>
        <w:pStyle w:val="BodyText-RuleFirstParagraph"/>
      </w:pPr>
      <w:ins w:id="1584" w:author="Cox Olaf" w:date="2015-01-22T15:23:00Z">
        <w:r>
          <w:rPr>
            <w:rStyle w:val="BodyText-GuidelineID"/>
          </w:rPr>
          <w:t>CS/ET12</w:t>
        </w:r>
        <w:r w:rsidRPr="0055287F">
          <w:rPr>
            <w:rStyle w:val="TextkrperZchn"/>
          </w:rPr>
          <w:tab/>
        </w:r>
        <w:r w:rsidRPr="005B7E5C">
          <w:rPr>
            <w:rStyle w:val="BodyText-NegativeRed"/>
          </w:rPr>
          <w:sym w:font="Wingdings" w:char="F0FD"/>
        </w:r>
        <w:r w:rsidRPr="0030733D">
          <w:rPr>
            <w:rFonts w:hint="eastAsia"/>
          </w:rPr>
          <w:t xml:space="preserve"> </w:t>
        </w:r>
      </w:ins>
      <w:r w:rsidR="00726C79" w:rsidRPr="00F61988">
        <w:rPr>
          <w:rStyle w:val="BodyText-BoldAction"/>
        </w:rPr>
        <w:t>Do</w:t>
      </w:r>
      <w:r w:rsidR="00726C79" w:rsidRPr="00F61988">
        <w:t xml:space="preserve"> </w:t>
      </w:r>
      <w:r w:rsidR="00726C79" w:rsidRPr="00F61988">
        <w:rPr>
          <w:rStyle w:val="BodyText-BoldAction"/>
        </w:rPr>
        <w:t>not</w:t>
      </w:r>
      <w:r w:rsidR="00726C79" w:rsidRPr="00B72BEB">
        <w:rPr>
          <w:lang w:eastAsia="zh-CN"/>
        </w:rPr>
        <w:t xml:space="preserve"> return error codes.</w:t>
      </w:r>
    </w:p>
    <w:p w14:paraId="2B4E7E5F" w14:textId="77777777" w:rsidR="00726C79" w:rsidRPr="004A6EF7" w:rsidRDefault="00CD7BD0" w:rsidP="00CD7BD0">
      <w:pPr>
        <w:pStyle w:val="BodyText-RuleFirstParagraph"/>
      </w:pPr>
      <w:r>
        <w:rPr>
          <w:rStyle w:val="BodyText-GuidelineID"/>
        </w:rPr>
        <w:t>CS/ET15</w:t>
      </w:r>
      <w:r w:rsidRPr="0055287F">
        <w:rPr>
          <w:rStyle w:val="TextkrperZchn"/>
        </w:rPr>
        <w:tab/>
      </w:r>
      <w:r w:rsidR="000F31DB" w:rsidRPr="005B7E5C">
        <w:rPr>
          <w:rStyle w:val="BodyText-PositiveGreen"/>
        </w:rPr>
        <w:sym w:font="Wingdings" w:char="F0FE"/>
      </w:r>
      <w:r w:rsidR="000F31DB" w:rsidRPr="0030733D">
        <w:rPr>
          <w:rFonts w:hint="eastAsia"/>
        </w:rPr>
        <w:t xml:space="preserve"> </w:t>
      </w:r>
      <w:del w:id="1585" w:author="Cox Olaf" w:date="2015-02-19T13:09:00Z">
        <w:r w:rsidR="000F31DB" w:rsidRPr="005B7E5C" w:rsidDel="0032768D">
          <w:rPr>
            <w:rStyle w:val="BodyText-BoldAction"/>
            <w:rFonts w:hint="eastAsia"/>
          </w:rPr>
          <w:delText>You</w:delText>
        </w:r>
        <w:r w:rsidR="000F31DB" w:rsidRPr="0030733D" w:rsidDel="0032768D">
          <w:rPr>
            <w:rFonts w:hint="eastAsia"/>
          </w:rPr>
          <w:delText xml:space="preserve"> </w:delText>
        </w:r>
        <w:r w:rsidR="000F31DB" w:rsidRPr="005B7E5C" w:rsidDel="0032768D">
          <w:rPr>
            <w:rStyle w:val="BodyText-BoldAction"/>
            <w:rFonts w:hint="eastAsia"/>
          </w:rPr>
          <w:delText>should</w:delText>
        </w:r>
      </w:del>
      <w:ins w:id="1586" w:author="Cox Olaf" w:date="2015-02-19T13:09:00Z">
        <w:r w:rsidR="0032768D">
          <w:rPr>
            <w:rStyle w:val="BodyText-BoldAction"/>
          </w:rPr>
          <w:t>Do</w:t>
        </w:r>
      </w:ins>
      <w:r w:rsidR="000F31DB" w:rsidRPr="007F5D6B">
        <w:t xml:space="preserve"> </w:t>
      </w:r>
      <w:r w:rsidR="00726C79" w:rsidRPr="004A6EF7">
        <w:t>throw existing exceptions residing in the System namespaces instead of creating custom exception types</w:t>
      </w:r>
      <w:ins w:id="1587" w:author="Cox Olaf" w:date="2015-02-19T13:08:00Z">
        <w:r w:rsidR="0032768D">
          <w:t>, when it matches the appropriate pattern</w:t>
        </w:r>
      </w:ins>
      <w:ins w:id="1588" w:author="Cox Olaf" w:date="2015-02-19T13:09:00Z">
        <w:r w:rsidR="0032768D">
          <w:t xml:space="preserve">, e.g. </w:t>
        </w:r>
        <w:r w:rsidR="00AE6BC6" w:rsidRPr="00AE6BC6">
          <w:rPr>
            <w:rFonts w:ascii="Consolas" w:eastAsia="MS Mincho" w:hAnsi="Consolas" w:cs="Consolas"/>
            <w:color w:val="2B91AF"/>
            <w:sz w:val="19"/>
            <w:szCs w:val="19"/>
            <w:highlight w:val="white"/>
            <w:lang w:eastAsia="de-DE"/>
            <w:rPrChange w:id="1589" w:author="Cox Olaf" w:date="2015-02-19T13:09:00Z">
              <w:rPr>
                <w:rFonts w:ascii="Consolas" w:eastAsia="MS Mincho" w:hAnsi="Consolas" w:cs="Consolas"/>
                <w:color w:val="2B91AF"/>
                <w:sz w:val="19"/>
                <w:szCs w:val="19"/>
                <w:highlight w:val="white"/>
                <w:lang w:val="de-DE" w:eastAsia="de-DE"/>
              </w:rPr>
            </w:rPrChange>
          </w:rPr>
          <w:t>ObjectDisposedException</w:t>
        </w:r>
      </w:ins>
      <w:r w:rsidR="00726C79" w:rsidRPr="004A6EF7">
        <w:t>.</w:t>
      </w:r>
    </w:p>
    <w:p w14:paraId="2B4E7E60" w14:textId="77777777" w:rsidR="00726C79" w:rsidRPr="004A6EF7" w:rsidRDefault="00CD7BD0" w:rsidP="00CD7BD0">
      <w:pPr>
        <w:pStyle w:val="BodyText-RuleFirstParagraph"/>
      </w:pPr>
      <w:r>
        <w:rPr>
          <w:rStyle w:val="BodyText-GuidelineID"/>
        </w:rPr>
        <w:lastRenderedPageBreak/>
        <w:t>CS/ET20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sidRPr="004A6EF7">
        <w:t>create and throw custom exceptions if you have an error condition that can be programmatically handled in a different way than any other existing exceptions. Otherwise, throw one of the existing exceptions</w:t>
      </w:r>
      <w:del w:id="1590" w:author="Cox Olaf" w:date="2015-02-19T13:10:00Z">
        <w:r w:rsidR="00726C79" w:rsidRPr="004A6EF7" w:rsidDel="0032768D">
          <w:delText>.</w:delText>
        </w:r>
      </w:del>
      <w:ins w:id="1591" w:author="Cox Olaf" w:date="2015-02-19T13:10:00Z">
        <w:r w:rsidR="0032768D">
          <w:t xml:space="preserve"> (see next chapter).</w:t>
        </w:r>
      </w:ins>
    </w:p>
    <w:p w14:paraId="2B4E7E61" w14:textId="77777777" w:rsidR="00726C79" w:rsidRPr="004A6EF7" w:rsidRDefault="00CD7BD0" w:rsidP="00CD7BD0">
      <w:pPr>
        <w:pStyle w:val="BodyText-RuleFirstParagraph"/>
      </w:pPr>
      <w:r>
        <w:rPr>
          <w:rStyle w:val="BodyText-GuidelineID"/>
        </w:rPr>
        <w:t>CS/ET25</w:t>
      </w:r>
      <w:r w:rsidRPr="0055287F">
        <w:rPr>
          <w:rStyle w:val="TextkrperZchn"/>
        </w:rPr>
        <w:tab/>
      </w:r>
      <w:r w:rsidR="000F31DB" w:rsidRPr="005B7E5C">
        <w:rPr>
          <w:rStyle w:val="BodyText-PositiveGreen"/>
        </w:rPr>
        <w:sym w:font="Wingdings" w:char="F0FE"/>
      </w:r>
      <w:r w:rsidR="000F31DB" w:rsidRPr="0030733D">
        <w:rPr>
          <w:rFonts w:hint="eastAsia"/>
        </w:rPr>
        <w:t xml:space="preserve"> </w:t>
      </w:r>
      <w:r w:rsidR="000F31DB" w:rsidRPr="005B7E5C">
        <w:rPr>
          <w:rStyle w:val="BodyText-BoldAction"/>
          <w:rFonts w:hint="eastAsia"/>
        </w:rPr>
        <w:t>You</w:t>
      </w:r>
      <w:r w:rsidR="000F31DB" w:rsidRPr="0030733D">
        <w:rPr>
          <w:rFonts w:hint="eastAsia"/>
        </w:rPr>
        <w:t xml:space="preserve"> </w:t>
      </w:r>
      <w:r w:rsidR="000F31DB" w:rsidRPr="005B7E5C">
        <w:rPr>
          <w:rStyle w:val="BodyText-BoldAction"/>
          <w:rFonts w:hint="eastAsia"/>
        </w:rPr>
        <w:t>should</w:t>
      </w:r>
      <w:r w:rsidR="000F31DB" w:rsidRPr="007F5D6B">
        <w:t xml:space="preserve"> </w:t>
      </w:r>
      <w:r w:rsidR="00726C79" w:rsidRPr="004A6EF7">
        <w:t>wrap specific exceptions thrown from a lower layer in a more appropriate exception, if the lower layer exception does not make sense in the context of the higher-layer operation.</w:t>
      </w:r>
      <w:r w:rsidR="00726C79" w:rsidRPr="00EF7AB3">
        <w:t xml:space="preserve"> </w:t>
      </w:r>
      <w:r w:rsidR="00726C79" w:rsidRPr="004A6EF7">
        <w:t>Do specify the inner exception when wrapping exceptions.</w:t>
      </w:r>
    </w:p>
    <w:p w14:paraId="2B4E7E62" w14:textId="77777777" w:rsidR="00726C79" w:rsidRDefault="00CD7BD0" w:rsidP="00CD7BD0">
      <w:pPr>
        <w:pStyle w:val="BodyText-RuleFirstParagraph"/>
        <w:rPr>
          <w:lang w:eastAsia="zh-CN"/>
        </w:rPr>
      </w:pPr>
      <w:r>
        <w:rPr>
          <w:rStyle w:val="BodyText-GuidelineID"/>
        </w:rPr>
        <w:t>CS/ET30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sidRPr="004A6EF7">
        <w:t>catch and wrap non-specific exceptions.</w:t>
      </w:r>
    </w:p>
    <w:p w14:paraId="2B4E7E63" w14:textId="77777777" w:rsidR="00726C79" w:rsidRPr="00043349" w:rsidRDefault="00AF5850" w:rsidP="00CD7BD0">
      <w:pPr>
        <w:pStyle w:val="BodyText-RuleFirstParagraph"/>
        <w:rPr>
          <w:lang w:eastAsia="zh-CN"/>
        </w:rPr>
      </w:pPr>
      <w:r>
        <w:rPr>
          <w:rStyle w:val="BodyText-GuidelineID"/>
        </w:rPr>
        <w:t>CS/ET</w:t>
      </w:r>
      <w:r w:rsidR="00CD7BD0">
        <w:rPr>
          <w:rStyle w:val="BodyText-GuidelineID"/>
        </w:rPr>
        <w:t>35</w:t>
      </w:r>
      <w:r w:rsidR="00CD7BD0"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sidRPr="00F945F6">
        <w:rPr>
          <w:lang w:eastAsia="zh-CN"/>
        </w:rPr>
        <w:t>throw the most specific (the most derived) exception that makes sense.</w:t>
      </w:r>
      <w:r w:rsidR="00726C79" w:rsidRPr="00400B6F">
        <w:t xml:space="preserve"> </w:t>
      </w:r>
      <w:r w:rsidR="00726C79" w:rsidRPr="00400B6F">
        <w:rPr>
          <w:lang w:eastAsia="zh-CN"/>
        </w:rPr>
        <w:t>For example, throw ArgumentNullException and not its base type ArgumentException if a null argument is passed.</w:t>
      </w:r>
      <w:r w:rsidR="00726C79">
        <w:rPr>
          <w:rFonts w:hint="eastAsia"/>
          <w:lang w:eastAsia="zh-CN"/>
        </w:rPr>
        <w:t xml:space="preserve"> Throwing </w:t>
      </w:r>
      <w:r w:rsidR="00726C79" w:rsidRPr="00995FBF">
        <w:rPr>
          <w:lang w:eastAsia="zh-CN"/>
        </w:rPr>
        <w:t>System.Exception</w:t>
      </w:r>
      <w:r w:rsidR="00726C79">
        <w:rPr>
          <w:rFonts w:hint="eastAsia"/>
          <w:lang w:eastAsia="zh-CN"/>
        </w:rPr>
        <w:t xml:space="preserve"> as well as </w:t>
      </w:r>
      <w:r w:rsidR="00726C79" w:rsidRPr="00995FBF">
        <w:rPr>
          <w:lang w:eastAsia="zh-CN"/>
        </w:rPr>
        <w:t>catching System.Exception</w:t>
      </w:r>
      <w:r w:rsidR="00726C79">
        <w:rPr>
          <w:rFonts w:hint="eastAsia"/>
          <w:lang w:eastAsia="zh-CN"/>
        </w:rPr>
        <w:t xml:space="preserve"> are nearly always the wrong thing to do.</w:t>
      </w:r>
    </w:p>
    <w:p w14:paraId="2B4E7E64" w14:textId="77777777" w:rsidR="00726C79" w:rsidRDefault="00CD7BD0" w:rsidP="00CD7BD0">
      <w:pPr>
        <w:pStyle w:val="BodyText-RuleFirstParagraph"/>
      </w:pPr>
      <w:r>
        <w:rPr>
          <w:rStyle w:val="BodyText-GuidelineID"/>
        </w:rPr>
        <w:t>CS/ET40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sidRPr="00F93E63">
        <w:rPr>
          <w:lang w:eastAsia="zh-CN"/>
        </w:rPr>
        <w:t>use exceptions for the normal flow of control, if possible.</w:t>
      </w:r>
      <w:r w:rsidR="00726C79" w:rsidRPr="000E3F81">
        <w:t xml:space="preserve"> </w:t>
      </w:r>
      <w:r w:rsidR="00726C79" w:rsidRPr="00B54BFA">
        <w:t xml:space="preserve">Except for system failures and operations with potential race conditions, </w:t>
      </w:r>
      <w:r w:rsidR="00726C79">
        <w:t xml:space="preserve">you </w:t>
      </w:r>
      <w:r w:rsidR="00726C79" w:rsidRPr="00B54BFA">
        <w:t xml:space="preserve">should write code that does not throw exceptions. For example, you can check preconditions before calling a </w:t>
      </w:r>
      <w:r w:rsidR="00726C79">
        <w:t>method that may fail and</w:t>
      </w:r>
      <w:r w:rsidR="00726C79" w:rsidRPr="00B54BFA">
        <w:t xml:space="preserve"> throw exceptions</w:t>
      </w:r>
      <w:r w:rsidR="00EC6D1E">
        <w:t>. For example,</w:t>
      </w:r>
    </w:p>
    <w:p w14:paraId="2B4E7E65" w14:textId="77777777" w:rsidR="00726C79" w:rsidRPr="00815BA6" w:rsidRDefault="00726C79" w:rsidP="0015502B">
      <w:pPr>
        <w:pStyle w:val="BodyText-Code"/>
      </w:pPr>
      <w:r w:rsidRPr="00B054EB">
        <w:rPr>
          <w:rStyle w:val="BodyText-Code-Keywords"/>
        </w:rPr>
        <w:t>if</w:t>
      </w:r>
      <w:r w:rsidRPr="00815BA6">
        <w:t xml:space="preserve"> (collection != </w:t>
      </w:r>
      <w:r w:rsidRPr="00B054EB">
        <w:rPr>
          <w:rStyle w:val="BodyText-Code-Keywords"/>
        </w:rPr>
        <w:t xml:space="preserve">null </w:t>
      </w:r>
      <w:r w:rsidRPr="00815BA6">
        <w:t>&amp;&amp; !collection.IsReadOnly)</w:t>
      </w:r>
    </w:p>
    <w:p w14:paraId="2B4E7E66" w14:textId="77777777" w:rsidR="00726C79" w:rsidRPr="00815BA6" w:rsidRDefault="00726C79" w:rsidP="0015502B">
      <w:pPr>
        <w:pStyle w:val="BodyText-Code"/>
      </w:pPr>
      <w:r w:rsidRPr="00815BA6">
        <w:t>{</w:t>
      </w:r>
    </w:p>
    <w:p w14:paraId="2B4E7E67" w14:textId="77777777" w:rsidR="00726C79" w:rsidRPr="00815BA6" w:rsidRDefault="00726C79" w:rsidP="0015502B">
      <w:pPr>
        <w:pStyle w:val="BodyText-Code"/>
      </w:pPr>
      <w:r w:rsidRPr="00815BA6">
        <w:t xml:space="preserve">    collection.Add(additionalNumber);</w:t>
      </w:r>
    </w:p>
    <w:p w14:paraId="2B4E7E68" w14:textId="77777777" w:rsidR="00726C79" w:rsidRPr="00815BA6" w:rsidRDefault="00726C79" w:rsidP="0015502B">
      <w:pPr>
        <w:pStyle w:val="BodyText-Code"/>
        <w:rPr>
          <w:lang w:eastAsia="zh-CN"/>
        </w:rPr>
      </w:pPr>
      <w:r w:rsidRPr="00815BA6">
        <w:t>}</w:t>
      </w:r>
    </w:p>
    <w:p w14:paraId="2B4E7E69" w14:textId="77777777" w:rsidR="00726C79" w:rsidRDefault="00CD7BD0" w:rsidP="00CD7BD0">
      <w:pPr>
        <w:pStyle w:val="BodyText-RuleFirstParagraph"/>
        <w:rPr>
          <w:lang w:eastAsia="zh-CN"/>
        </w:rPr>
      </w:pPr>
      <w:r>
        <w:rPr>
          <w:rStyle w:val="BodyText-GuidelineID"/>
        </w:rPr>
        <w:t>CS/ET45</w:t>
      </w:r>
      <w:r w:rsidRPr="0055287F">
        <w:rPr>
          <w:rStyle w:val="TextkrperZchn"/>
        </w:rPr>
        <w:tab/>
      </w:r>
      <w:r w:rsidR="003B773F" w:rsidRPr="005B7E5C">
        <w:rPr>
          <w:rStyle w:val="BodyText-NegativeRed"/>
        </w:rPr>
        <w:sym w:font="Wingdings" w:char="F0FD"/>
      </w:r>
      <w:r w:rsidR="003B773F" w:rsidRPr="003B773F">
        <w:rPr>
          <w:rFonts w:hint="eastAsia"/>
        </w:rPr>
        <w:t xml:space="preserve"> </w:t>
      </w:r>
      <w:bookmarkStart w:id="1592" w:name="OLE_LINK121"/>
      <w:bookmarkStart w:id="1593" w:name="OLE_LINK122"/>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Pr>
          <w:lang w:eastAsia="zh-CN"/>
        </w:rPr>
        <w:t>explicitly throw</w:t>
      </w:r>
      <w:r w:rsidR="00726C79" w:rsidRPr="00215D1A">
        <w:rPr>
          <w:lang w:eastAsia="zh-CN"/>
        </w:rPr>
        <w:t xml:space="preserve"> exceptions from finally blocks. Implicitly thrown exceptions resulting from calling methods that throw are acceptable.</w:t>
      </w:r>
      <w:bookmarkEnd w:id="1592"/>
      <w:bookmarkEnd w:id="1593"/>
    </w:p>
    <w:p w14:paraId="2B4E7E6A" w14:textId="77777777" w:rsidR="00726C79" w:rsidRDefault="00CD7BD0" w:rsidP="00CD7BD0">
      <w:pPr>
        <w:pStyle w:val="BodyText-RuleFirstParagraph"/>
      </w:pPr>
      <w:r>
        <w:rPr>
          <w:rStyle w:val="BodyText-GuidelineID"/>
        </w:rPr>
        <w:t>CS/ET50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t>consider the performance implications of throwing exceptions. Throw rates above 100 per second are likely to noticeably impact the performance of most applications.</w:t>
      </w:r>
    </w:p>
    <w:p w14:paraId="2B4E7E6B" w14:textId="77777777" w:rsidR="00726C79" w:rsidRDefault="00AF5850" w:rsidP="00CD7BD0">
      <w:pPr>
        <w:pStyle w:val="BodyText-RuleFirstParagraph"/>
      </w:pPr>
      <w:r>
        <w:rPr>
          <w:rStyle w:val="BodyText-GuidelineID"/>
        </w:rPr>
        <w:t>CS/ET</w:t>
      </w:r>
      <w:r w:rsidR="00CD7BD0">
        <w:rPr>
          <w:rStyle w:val="BodyText-GuidelineID"/>
        </w:rPr>
        <w:t>55</w:t>
      </w:r>
      <w:r w:rsidR="00CD7BD0" w:rsidRPr="0055287F">
        <w:rPr>
          <w:rStyle w:val="TextkrperZchn"/>
        </w:rPr>
        <w:tab/>
      </w:r>
      <w:r w:rsidR="000F31DB" w:rsidRPr="005B7E5C">
        <w:rPr>
          <w:rStyle w:val="BodyText-PositiveGreen"/>
        </w:rPr>
        <w:sym w:font="Wingdings" w:char="F0FE"/>
      </w:r>
      <w:r w:rsidR="000F31DB" w:rsidRPr="0030733D">
        <w:rPr>
          <w:rFonts w:hint="eastAsia"/>
        </w:rPr>
        <w:t xml:space="preserve"> </w:t>
      </w:r>
      <w:r w:rsidR="000F31DB" w:rsidRPr="005B7E5C">
        <w:rPr>
          <w:rStyle w:val="BodyText-BoldAction"/>
          <w:rFonts w:hint="eastAsia"/>
        </w:rPr>
        <w:t>You</w:t>
      </w:r>
      <w:r w:rsidR="000F31DB" w:rsidRPr="0030733D">
        <w:rPr>
          <w:rFonts w:hint="eastAsia"/>
        </w:rPr>
        <w:t xml:space="preserve"> </w:t>
      </w:r>
      <w:r w:rsidR="000F31DB" w:rsidRPr="005B7E5C">
        <w:rPr>
          <w:rStyle w:val="BodyText-BoldAction"/>
          <w:rFonts w:hint="eastAsia"/>
        </w:rPr>
        <w:t>should</w:t>
      </w:r>
      <w:r w:rsidR="000F31DB" w:rsidRPr="007F5D6B">
        <w:t xml:space="preserve"> </w:t>
      </w:r>
      <w:r w:rsidR="00726C79">
        <w:t>use the Tester-Doer Pattern or Try-Parse Pattern for members that might throw exceptions in common scenarios to avoid performance problems related to exceptions.</w:t>
      </w:r>
    </w:p>
    <w:p w14:paraId="2B4E7E6C" w14:textId="77777777" w:rsidR="00726C79" w:rsidRPr="00DC584C" w:rsidRDefault="00726C79" w:rsidP="00B054EB">
      <w:pPr>
        <w:pStyle w:val="BodyText-Code"/>
      </w:pPr>
      <w:r w:rsidRPr="00B054EB">
        <w:rPr>
          <w:rStyle w:val="BodyText-Code-Types"/>
        </w:rPr>
        <w:t>ICollection</w:t>
      </w:r>
      <w:r w:rsidRPr="00B054EB">
        <w:t>&lt;</w:t>
      </w:r>
      <w:r w:rsidRPr="00B054EB">
        <w:rPr>
          <w:rStyle w:val="BodyText-Code-Keywords"/>
        </w:rPr>
        <w:t>int</w:t>
      </w:r>
      <w:r w:rsidRPr="00DC584C">
        <w:t>&gt; numbers = ... </w:t>
      </w:r>
    </w:p>
    <w:p w14:paraId="2B4E7E6D" w14:textId="77777777" w:rsidR="00726C79" w:rsidRPr="00DC584C" w:rsidRDefault="00726C79" w:rsidP="00B054EB">
      <w:pPr>
        <w:pStyle w:val="BodyText-Code"/>
      </w:pPr>
      <w:r w:rsidRPr="00DC584C">
        <w:t>...</w:t>
      </w:r>
    </w:p>
    <w:p w14:paraId="2B4E7E6E" w14:textId="77777777" w:rsidR="00726C79" w:rsidRPr="00DC584C" w:rsidRDefault="00726C79" w:rsidP="00B054EB">
      <w:pPr>
        <w:pStyle w:val="BodyText-Code"/>
      </w:pPr>
      <w:r w:rsidRPr="00B054EB">
        <w:rPr>
          <w:rStyle w:val="BodyText-Code-Keywords"/>
        </w:rPr>
        <w:t>if</w:t>
      </w:r>
      <w:r w:rsidRPr="00DC584C">
        <w:t>(!numbers.IsReadOnly)</w:t>
      </w:r>
    </w:p>
    <w:p w14:paraId="2B4E7E6F" w14:textId="77777777" w:rsidR="00726C79" w:rsidRPr="00DC584C" w:rsidRDefault="00726C79" w:rsidP="00B054EB">
      <w:pPr>
        <w:pStyle w:val="BodyText-Code"/>
      </w:pPr>
      <w:r w:rsidRPr="00DC584C">
        <w:t>{</w:t>
      </w:r>
    </w:p>
    <w:p w14:paraId="2B4E7E70" w14:textId="77777777" w:rsidR="00726C79" w:rsidRPr="00DC584C" w:rsidRDefault="00726C79" w:rsidP="00B054EB">
      <w:pPr>
        <w:pStyle w:val="BodyText-Code"/>
      </w:pPr>
      <w:r w:rsidRPr="00DC584C">
        <w:t>    numbers.Add(1);</w:t>
      </w:r>
    </w:p>
    <w:p w14:paraId="2B4E7E71" w14:textId="77777777" w:rsidR="00726C79" w:rsidRDefault="00726C79" w:rsidP="00B054EB">
      <w:pPr>
        <w:pStyle w:val="BodyText-Code"/>
      </w:pPr>
      <w:r w:rsidRPr="00DC584C">
        <w:t>}</w:t>
      </w:r>
    </w:p>
    <w:p w14:paraId="2B4E7E72" w14:textId="77777777" w:rsidR="00726C79" w:rsidRDefault="00726C79" w:rsidP="00B054EB">
      <w:pPr>
        <w:pStyle w:val="BodyText-Code"/>
      </w:pPr>
    </w:p>
    <w:p w14:paraId="2B4E7E73" w14:textId="77777777" w:rsidR="00726C79" w:rsidRPr="00DC584C" w:rsidRDefault="00726C79" w:rsidP="00B054EB">
      <w:pPr>
        <w:pStyle w:val="BodyText-Code"/>
      </w:pPr>
    </w:p>
    <w:p w14:paraId="2B4E7E74" w14:textId="77777777" w:rsidR="00726C79" w:rsidRPr="00DC584C" w:rsidRDefault="00726C79" w:rsidP="00B054EB">
      <w:pPr>
        <w:pStyle w:val="BodyText-Code"/>
      </w:pPr>
      <w:r w:rsidRPr="00B054EB">
        <w:rPr>
          <w:rStyle w:val="BodyText-Code-Keywords"/>
        </w:rPr>
        <w:t>public</w:t>
      </w:r>
      <w:r w:rsidRPr="00B054EB">
        <w:t> </w:t>
      </w:r>
      <w:r w:rsidRPr="00B054EB">
        <w:rPr>
          <w:rStyle w:val="BodyText-Code-Keywords"/>
        </w:rPr>
        <w:t>struct</w:t>
      </w:r>
      <w:r w:rsidRPr="00B054EB">
        <w:t> </w:t>
      </w:r>
      <w:r w:rsidRPr="00B054EB">
        <w:rPr>
          <w:rStyle w:val="BodyText-Code-Types"/>
        </w:rPr>
        <w:t>DateTime</w:t>
      </w:r>
      <w:r w:rsidRPr="00DC584C">
        <w:t> </w:t>
      </w:r>
    </w:p>
    <w:p w14:paraId="2B4E7E75" w14:textId="77777777" w:rsidR="00726C79" w:rsidRPr="00DC584C" w:rsidRDefault="00726C79" w:rsidP="00B054EB">
      <w:pPr>
        <w:pStyle w:val="BodyText-Code"/>
      </w:pPr>
      <w:r w:rsidRPr="00DC584C">
        <w:t>{</w:t>
      </w:r>
    </w:p>
    <w:p w14:paraId="2B4E7E76" w14:textId="77777777" w:rsidR="00726C79" w:rsidRPr="00DC584C" w:rsidRDefault="00726C79" w:rsidP="00B054EB">
      <w:pPr>
        <w:pStyle w:val="BodyText-Code"/>
      </w:pPr>
      <w:r w:rsidRPr="00DC584C">
        <w:t>    </w:t>
      </w:r>
      <w:r w:rsidRPr="00B054EB">
        <w:rPr>
          <w:rStyle w:val="BodyText-Code-Keywords"/>
        </w:rPr>
        <w:t>public</w:t>
      </w:r>
      <w:r w:rsidRPr="00B054EB">
        <w:t> </w:t>
      </w:r>
      <w:r w:rsidRPr="00B054EB">
        <w:rPr>
          <w:rStyle w:val="BodyText-Code-Keywords"/>
        </w:rPr>
        <w:t>static</w:t>
      </w:r>
      <w:r w:rsidRPr="00B054EB">
        <w:t> </w:t>
      </w:r>
      <w:r w:rsidRPr="00B054EB">
        <w:rPr>
          <w:rStyle w:val="BodyText-Code-Types"/>
        </w:rPr>
        <w:t>DateTime</w:t>
      </w:r>
      <w:r w:rsidRPr="00B054EB">
        <w:t> Parse(</w:t>
      </w:r>
      <w:r w:rsidRPr="00B054EB">
        <w:rPr>
          <w:rStyle w:val="BodyText-Code-Keywords"/>
        </w:rPr>
        <w:t>string</w:t>
      </w:r>
      <w:r w:rsidRPr="00DC584C">
        <w:t> dateTime)</w:t>
      </w:r>
    </w:p>
    <w:p w14:paraId="2B4E7E77" w14:textId="77777777" w:rsidR="00726C79" w:rsidRPr="00DC584C" w:rsidRDefault="00726C79" w:rsidP="00B054EB">
      <w:pPr>
        <w:pStyle w:val="BodyText-Code"/>
      </w:pPr>
      <w:r w:rsidRPr="00DC584C">
        <w:t>    { </w:t>
      </w:r>
    </w:p>
    <w:p w14:paraId="2B4E7E78" w14:textId="77777777" w:rsidR="00726C79" w:rsidRPr="00B054EB" w:rsidRDefault="00726C79" w:rsidP="00B054EB">
      <w:pPr>
        <w:pStyle w:val="BodyText-Code"/>
        <w:rPr>
          <w:rStyle w:val="BodyText-Code-Comments"/>
        </w:rPr>
      </w:pPr>
      <w:r w:rsidRPr="00DC584C">
        <w:t>        </w:t>
      </w:r>
      <w:r w:rsidRPr="00B054EB">
        <w:rPr>
          <w:rStyle w:val="BodyText-Code-Comments"/>
        </w:rPr>
        <w:t>//... </w:t>
      </w:r>
    </w:p>
    <w:p w14:paraId="2B4E7E79" w14:textId="77777777" w:rsidR="00726C79" w:rsidRPr="00DC584C" w:rsidRDefault="00726C79" w:rsidP="00B054EB">
      <w:pPr>
        <w:pStyle w:val="BodyText-Code"/>
      </w:pPr>
      <w:r w:rsidRPr="00DC584C">
        <w:t>    }</w:t>
      </w:r>
    </w:p>
    <w:p w14:paraId="2B4E7E7A" w14:textId="77777777" w:rsidR="00726C79" w:rsidRPr="00DC584C" w:rsidRDefault="00726C79" w:rsidP="00B054EB">
      <w:pPr>
        <w:pStyle w:val="BodyText-Code"/>
      </w:pPr>
      <w:r w:rsidRPr="00DC584C">
        <w:t>    </w:t>
      </w:r>
      <w:r w:rsidRPr="00B054EB">
        <w:rPr>
          <w:rStyle w:val="BodyText-Code-Keywords"/>
        </w:rPr>
        <w:t>public</w:t>
      </w:r>
      <w:r w:rsidRPr="00B054EB">
        <w:t> </w:t>
      </w:r>
      <w:r w:rsidRPr="00B054EB">
        <w:rPr>
          <w:rStyle w:val="BodyText-Code-Keywords"/>
        </w:rPr>
        <w:t>static</w:t>
      </w:r>
      <w:r w:rsidRPr="00B054EB">
        <w:t> </w:t>
      </w:r>
      <w:r w:rsidRPr="00B054EB">
        <w:rPr>
          <w:rStyle w:val="BodyText-Code-Keywords"/>
        </w:rPr>
        <w:t>bool</w:t>
      </w:r>
      <w:r w:rsidRPr="00B054EB">
        <w:t> TryParse(</w:t>
      </w:r>
      <w:r w:rsidRPr="00B054EB">
        <w:rPr>
          <w:rStyle w:val="BodyText-Code-Keywords"/>
        </w:rPr>
        <w:t>string</w:t>
      </w:r>
      <w:r w:rsidRPr="00B054EB">
        <w:t> dateTime, </w:t>
      </w:r>
      <w:r w:rsidRPr="00B054EB">
        <w:rPr>
          <w:rStyle w:val="BodyText-Code-Keywords"/>
        </w:rPr>
        <w:t>out</w:t>
      </w:r>
      <w:r w:rsidRPr="00B054EB">
        <w:t> </w:t>
      </w:r>
      <w:r w:rsidRPr="00B054EB">
        <w:rPr>
          <w:rStyle w:val="BodyText-Code-Types"/>
        </w:rPr>
        <w:t>DateTime</w:t>
      </w:r>
      <w:r w:rsidRPr="00DC584C">
        <w:t> result)</w:t>
      </w:r>
    </w:p>
    <w:p w14:paraId="2B4E7E7B" w14:textId="77777777" w:rsidR="00726C79" w:rsidRPr="00E428B1" w:rsidRDefault="00726C79" w:rsidP="00B054EB">
      <w:pPr>
        <w:pStyle w:val="BodyText-Code"/>
      </w:pPr>
      <w:r w:rsidRPr="00DC584C">
        <w:t>    </w:t>
      </w:r>
      <w:r w:rsidRPr="00E428B1">
        <w:t>{</w:t>
      </w:r>
    </w:p>
    <w:p w14:paraId="2B4E7E7C" w14:textId="77777777" w:rsidR="00726C79" w:rsidRPr="00B054EB" w:rsidRDefault="00726C79" w:rsidP="00B054EB">
      <w:pPr>
        <w:pStyle w:val="BodyText-Code"/>
        <w:rPr>
          <w:rStyle w:val="BodyText-Code-Comments"/>
        </w:rPr>
      </w:pPr>
      <w:r w:rsidRPr="00E428B1">
        <w:t>        </w:t>
      </w:r>
      <w:r w:rsidRPr="00B054EB">
        <w:rPr>
          <w:rStyle w:val="BodyText-Code-Comments"/>
        </w:rPr>
        <w:t>//...</w:t>
      </w:r>
    </w:p>
    <w:p w14:paraId="2B4E7E7D" w14:textId="77777777" w:rsidR="00726C79" w:rsidRPr="00E428B1" w:rsidRDefault="00726C79" w:rsidP="00B054EB">
      <w:pPr>
        <w:pStyle w:val="BodyText-Code"/>
      </w:pPr>
      <w:r w:rsidRPr="00E428B1">
        <w:t>    }</w:t>
      </w:r>
    </w:p>
    <w:p w14:paraId="2B4E7E7E" w14:textId="77777777" w:rsidR="00726C79" w:rsidRPr="00E428B1" w:rsidRDefault="00726C79" w:rsidP="00B054EB">
      <w:pPr>
        <w:pStyle w:val="BodyText-Code"/>
      </w:pPr>
      <w:r w:rsidRPr="00E428B1">
        <w:t>}</w:t>
      </w:r>
    </w:p>
    <w:p w14:paraId="2B4E7E7F" w14:textId="77777777" w:rsidR="00726C79" w:rsidRDefault="00AF5850" w:rsidP="00CD7BD0">
      <w:pPr>
        <w:pStyle w:val="BodyText-RuleFirstParagraph"/>
      </w:pPr>
      <w:r>
        <w:rPr>
          <w:rStyle w:val="BodyText-GuidelineID"/>
        </w:rPr>
        <w:t>CS/ET</w:t>
      </w:r>
      <w:r w:rsidR="00CD7BD0">
        <w:rPr>
          <w:rStyle w:val="BodyText-GuidelineID"/>
        </w:rPr>
        <w:t>60</w:t>
      </w:r>
      <w:r w:rsidR="00CD7BD0" w:rsidRPr="0055287F">
        <w:rPr>
          <w:rStyle w:val="TextkrperZchn"/>
        </w:rPr>
        <w:tab/>
      </w:r>
      <w:r w:rsidR="00AE66D1" w:rsidRPr="00644D97">
        <w:rPr>
          <w:rStyle w:val="BodyText-PositiveGreen"/>
        </w:rPr>
        <w:sym w:font="Wingdings" w:char="F0FE"/>
      </w:r>
      <w:r w:rsidR="00AE66D1" w:rsidRPr="00644D97">
        <w:rPr>
          <w:rFonts w:hint="eastAsia"/>
        </w:rPr>
        <w:t xml:space="preserve"> </w:t>
      </w:r>
      <w:bookmarkStart w:id="1594" w:name="OLE_LINK123"/>
      <w:bookmarkStart w:id="1595" w:name="OLE_LINK124"/>
      <w:bookmarkStart w:id="1596" w:name="OLE_LINK125"/>
      <w:r w:rsidR="00AE66D1" w:rsidRPr="00644D97">
        <w:rPr>
          <w:rStyle w:val="BodyText-BoldAction"/>
        </w:rPr>
        <w:t>Do</w:t>
      </w:r>
      <w:r w:rsidR="00AE66D1" w:rsidRPr="00644D97">
        <w:t xml:space="preserve"> </w:t>
      </w:r>
      <w:r w:rsidR="00726C79">
        <w:t>document all exceptions thrown by publicly callable members</w:t>
      </w:r>
      <w:bookmarkEnd w:id="1594"/>
      <w:bookmarkEnd w:id="1595"/>
      <w:bookmarkEnd w:id="1596"/>
      <w:r w:rsidR="00726C79">
        <w:t xml:space="preserve"> because of a violation of the member contract (rather than a system failure) and treat them as part of your contract.</w:t>
      </w:r>
    </w:p>
    <w:p w14:paraId="2B4E7E80" w14:textId="77777777" w:rsidR="00726C79" w:rsidRDefault="00CD7BD0" w:rsidP="00CD7BD0">
      <w:pPr>
        <w:pStyle w:val="BodyText-RuleFirstParagraph"/>
      </w:pPr>
      <w:r>
        <w:rPr>
          <w:rStyle w:val="BodyText-GuidelineID"/>
        </w:rPr>
        <w:lastRenderedPageBreak/>
        <w:t>CS/ET65</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t>throw System.Exception or System.SystemException.</w:t>
      </w:r>
    </w:p>
    <w:p w14:paraId="2B4E7E81" w14:textId="77777777" w:rsidR="00726C79" w:rsidRDefault="00AF5850" w:rsidP="00CD7BD0">
      <w:pPr>
        <w:pStyle w:val="BodyText-RuleFirstParagraph"/>
      </w:pPr>
      <w:r>
        <w:rPr>
          <w:rStyle w:val="BodyText-GuidelineID"/>
        </w:rPr>
        <w:t>CS/ET</w:t>
      </w:r>
      <w:r w:rsidR="00CD7BD0">
        <w:rPr>
          <w:rStyle w:val="BodyText-GuidelineID"/>
        </w:rPr>
        <w:t>70</w:t>
      </w:r>
      <w:r w:rsidR="00CD7BD0"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t>throw or derive from ApplicationException.</w:t>
      </w:r>
    </w:p>
    <w:p w14:paraId="2B4E7E82" w14:textId="77777777" w:rsidR="00726C79" w:rsidRDefault="00CD7BD0" w:rsidP="00CD7BD0">
      <w:pPr>
        <w:pStyle w:val="BodyText-RuleFirstParagraph"/>
      </w:pPr>
      <w:r>
        <w:rPr>
          <w:rStyle w:val="BodyText-GuidelineID"/>
        </w:rPr>
        <w:t>CS/ET75</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t>throw an InvalidOperationException if the object is in an inappropriate state.</w:t>
      </w:r>
    </w:p>
    <w:p w14:paraId="2B4E7E83" w14:textId="77777777" w:rsidR="00726C79" w:rsidRDefault="00CD7BD0" w:rsidP="00CD7BD0">
      <w:pPr>
        <w:pStyle w:val="BodyText-RuleFirstParagraph"/>
      </w:pPr>
      <w:r>
        <w:rPr>
          <w:rStyle w:val="BodyText-GuidelineID"/>
        </w:rPr>
        <w:t>CS/ET80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t>throw ArgumentException or one of its subtypes if bad arguments are passed to a member. Prefer the most derived exception type, if applicable.</w:t>
      </w:r>
    </w:p>
    <w:p w14:paraId="2B4E7E84" w14:textId="77777777" w:rsidR="00726C79" w:rsidRDefault="00CD7BD0" w:rsidP="00CD7BD0">
      <w:pPr>
        <w:pStyle w:val="BodyText-RuleFirstParagraph"/>
      </w:pPr>
      <w:r>
        <w:rPr>
          <w:rStyle w:val="BodyText-GuidelineID"/>
        </w:rPr>
        <w:t>CS/ET85</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t>allow publicly callable APIs to explicitly or implicitly throw NullReferenceException, AccessViolationException or IndexOutOfRangeException. These exceptions are reserved and thrown by the execution engine and in most cases indicate a bug.</w:t>
      </w:r>
    </w:p>
    <w:p w14:paraId="2B4E7E85" w14:textId="77777777" w:rsidR="00726C79" w:rsidRDefault="00CD7BD0" w:rsidP="00CD7BD0">
      <w:pPr>
        <w:pStyle w:val="BodyText-RuleFirstParagraph"/>
      </w:pPr>
      <w:r>
        <w:rPr>
          <w:rStyle w:val="BodyText-GuidelineID"/>
        </w:rPr>
        <w:t>CS/ET90</w:t>
      </w:r>
      <w:r w:rsidRPr="0055287F">
        <w:rPr>
          <w:rStyle w:val="TextkrperZchn"/>
        </w:rPr>
        <w:tab/>
      </w:r>
      <w:r w:rsidR="003B773F" w:rsidRPr="005B7E5C">
        <w:rPr>
          <w:rStyle w:val="BodyText-NegativeRed"/>
        </w:rPr>
        <w:sym w:font="Wingdings" w:char="F0FD"/>
      </w:r>
      <w:r w:rsidR="003B773F" w:rsidRPr="003B773F">
        <w:rPr>
          <w:rFonts w:hint="eastAsia"/>
        </w:rPr>
        <w:t xml:space="preserve"> </w:t>
      </w:r>
      <w:bookmarkStart w:id="1597" w:name="OLE_LINK126"/>
      <w:bookmarkStart w:id="1598" w:name="OLE_LINK127"/>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t>throw StackOverflowException, OutOfMemoryException, COMException,</w:t>
      </w:r>
      <w:r w:rsidR="009143F4">
        <w:t xml:space="preserve"> </w:t>
      </w:r>
      <w:r w:rsidR="00726C79">
        <w:t>ExecutionEngineException</w:t>
      </w:r>
      <w:hyperlink r:id="rId28" w:history="1"/>
      <w:r w:rsidR="00726C79">
        <w:t>, and SEHException.</w:t>
      </w:r>
      <w:r w:rsidR="00726C79" w:rsidRPr="00514CB4">
        <w:t xml:space="preserve"> </w:t>
      </w:r>
      <w:r w:rsidR="00726C79">
        <w:t>These exception are to be thrown only by the CLR infrastructure</w:t>
      </w:r>
    </w:p>
    <w:bookmarkEnd w:id="1597"/>
    <w:bookmarkEnd w:id="1598"/>
    <w:p w14:paraId="2B4E7E86" w14:textId="77777777" w:rsidR="00726C79" w:rsidRPr="004A6EF7" w:rsidRDefault="00CD7BD0" w:rsidP="00CD7BD0">
      <w:pPr>
        <w:pStyle w:val="BodyText-RuleFirstParagraph"/>
      </w:pPr>
      <w:r>
        <w:rPr>
          <w:rStyle w:val="BodyText-GuidelineID"/>
        </w:rPr>
        <w:t>CS/ET95</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sidRPr="004A6EF7">
        <w:t>provide a rich and meaningful message text targeted at the developer when throwing an exception. The message should explain the cause of the exception and clearly describe what needs to be done to avoid the exception.</w:t>
      </w:r>
      <w:r w:rsidR="00726C79" w:rsidRPr="0080758F">
        <w:t xml:space="preserve"> </w:t>
      </w:r>
      <w:r w:rsidR="00726C79" w:rsidRPr="004A6EF7">
        <w:t>Avoid question marks ("?") and exclamation points ("!") in exception messages.</w:t>
      </w:r>
    </w:p>
    <w:p w14:paraId="2B4E7E87" w14:textId="77777777" w:rsidR="00726C79" w:rsidRPr="00514CB4" w:rsidRDefault="00AF5850" w:rsidP="00CD7BD0">
      <w:pPr>
        <w:pStyle w:val="BodyText-RuleFirstParagraph"/>
      </w:pPr>
      <w:r>
        <w:rPr>
          <w:rStyle w:val="BodyText-GuidelineID"/>
        </w:rPr>
        <w:t>CS/ET</w:t>
      </w:r>
      <w:r w:rsidR="00CD7BD0">
        <w:rPr>
          <w:rStyle w:val="BodyText-GuidelineID"/>
        </w:rPr>
        <w:t>100</w:t>
      </w:r>
      <w:r w:rsidR="00CD7BD0"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sidRPr="004A6EF7">
        <w:t>disclose security-sensitive information in exception messages without demanding appropriate permissions.</w:t>
      </w:r>
    </w:p>
    <w:p w14:paraId="2B4E7E88" w14:textId="77777777" w:rsidR="00726C79" w:rsidRDefault="00726C79" w:rsidP="006606DA">
      <w:pPr>
        <w:pStyle w:val="berschrift3"/>
        <w:rPr>
          <w:lang w:eastAsia="zh-CN"/>
        </w:rPr>
      </w:pPr>
      <w:bookmarkStart w:id="1599" w:name="_Ref401793169"/>
      <w:r>
        <w:rPr>
          <w:lang w:eastAsia="zh-CN"/>
        </w:rPr>
        <w:t xml:space="preserve">Custom </w:t>
      </w:r>
      <w:r w:rsidRPr="006606DA">
        <w:t>Exceptions</w:t>
      </w:r>
      <w:bookmarkEnd w:id="1599"/>
    </w:p>
    <w:p w14:paraId="2B4E7E89" w14:textId="77777777" w:rsidR="00726C79" w:rsidRPr="00FD0C6E" w:rsidRDefault="00AF5850" w:rsidP="00FD0C6E">
      <w:pPr>
        <w:pStyle w:val="BodyText-RuleFirstParagraph"/>
      </w:pPr>
      <w:r>
        <w:rPr>
          <w:rStyle w:val="BodyText-GuidelineID"/>
        </w:rPr>
        <w:t>CS/CE</w:t>
      </w:r>
      <w:r w:rsidR="009143F4">
        <w:rPr>
          <w:rStyle w:val="BodyText-GuidelineID"/>
        </w:rPr>
        <w:t>10</w:t>
      </w:r>
      <w:r w:rsidR="009143F4"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sidRPr="004A6EF7">
        <w:t xml:space="preserve">derive exceptions from </w:t>
      </w:r>
      <w:ins w:id="1600" w:author="Cox Olaf" w:date="2015-02-19T12:38:00Z">
        <w:r w:rsidR="00AE6BC6" w:rsidRPr="00AE6BC6">
          <w:rPr>
            <w:rFonts w:eastAsia="MS Mincho"/>
            <w:color w:val="2B91AF"/>
            <w:sz w:val="19"/>
            <w:szCs w:val="19"/>
            <w:highlight w:val="white"/>
            <w:lang w:eastAsia="de-DE"/>
            <w:rPrChange w:id="1601" w:author="Cox Olaf" w:date="2015-02-19T12:38:00Z">
              <w:rPr>
                <w:rFonts w:ascii="Consolas" w:eastAsia="MS Mincho" w:hAnsi="Consolas" w:cs="Consolas"/>
                <w:color w:val="2B91AF"/>
                <w:sz w:val="19"/>
                <w:szCs w:val="19"/>
                <w:highlight w:val="white"/>
                <w:lang w:val="de-DE" w:eastAsia="de-DE"/>
              </w:rPr>
            </w:rPrChange>
          </w:rPr>
          <w:t>ErrorCodeException</w:t>
        </w:r>
        <w:r w:rsidR="00FB5352" w:rsidRPr="004A6EF7" w:rsidDel="00FB5352">
          <w:t xml:space="preserve"> </w:t>
        </w:r>
        <w:r w:rsidR="00FB5352">
          <w:t>(</w:t>
        </w:r>
        <w:r w:rsidR="00AE6BC6" w:rsidRPr="00AE6BC6">
          <w:rPr>
            <w:rFonts w:eastAsia="MS Mincho"/>
            <w:color w:val="000000"/>
            <w:sz w:val="19"/>
            <w:szCs w:val="19"/>
            <w:highlight w:val="white"/>
            <w:lang w:eastAsia="de-DE"/>
            <w:rPrChange w:id="1602" w:author="Cox Olaf" w:date="2015-02-19T12:38:00Z">
              <w:rPr>
                <w:rFonts w:ascii="Consolas" w:eastAsia="MS Mincho" w:hAnsi="Consolas" w:cs="Consolas"/>
                <w:color w:val="000000"/>
                <w:sz w:val="19"/>
                <w:szCs w:val="19"/>
                <w:highlight w:val="white"/>
                <w:lang w:val="de-DE" w:eastAsia="de-DE"/>
              </w:rPr>
            </w:rPrChange>
          </w:rPr>
          <w:t>Foundations.Core</w:t>
        </w:r>
        <w:r w:rsidR="00FB5352">
          <w:t>)</w:t>
        </w:r>
      </w:ins>
      <w:del w:id="1603" w:author="Cox Olaf" w:date="2015-02-19T12:38:00Z">
        <w:r w:rsidR="00726C79" w:rsidRPr="004A6EF7" w:rsidDel="00FB5352">
          <w:delText>System.Exception</w:delText>
        </w:r>
      </w:del>
      <w:del w:id="1604" w:author="Cox Olaf" w:date="2015-02-19T12:39:00Z">
        <w:r w:rsidR="003D70ED" w:rsidRPr="004A6EF7" w:rsidDel="00FB5352">
          <w:delText xml:space="preserve">, </w:delText>
        </w:r>
        <w:r w:rsidR="00726C79" w:rsidRPr="004A6EF7" w:rsidDel="00FB5352">
          <w:delText>one of the other common base exceptions</w:delText>
        </w:r>
        <w:r w:rsidR="003D70ED" w:rsidRPr="004A6EF7" w:rsidDel="00FB5352">
          <w:delText xml:space="preserve"> or the base exceptions defined for the specific project</w:delText>
        </w:r>
      </w:del>
      <w:r w:rsidR="00726C79" w:rsidRPr="004A6EF7">
        <w:t>.</w:t>
      </w:r>
      <w:ins w:id="1605" w:author="Cox Olaf" w:date="2015-02-19T12:39:00Z">
        <w:r w:rsidR="00FB5352" w:rsidRPr="00FD0C6E">
          <w:t xml:space="preserve"> </w:t>
        </w:r>
      </w:ins>
      <w:ins w:id="1606" w:author="Cox Olaf" w:date="2015-02-19T12:41:00Z">
        <w:r w:rsidR="00AE6BC6" w:rsidRPr="00AE6BC6">
          <w:rPr>
            <w:rFonts w:eastAsia="MS Mincho"/>
            <w:highlight w:val="white"/>
            <w:rPrChange w:id="1607" w:author="Cox Olaf" w:date="2015-02-19T12:41:00Z">
              <w:rPr>
                <w:rFonts w:ascii="Consolas" w:eastAsia="MS Mincho" w:hAnsi="Consolas" w:cs="Consolas"/>
                <w:color w:val="008000"/>
                <w:sz w:val="19"/>
                <w:szCs w:val="19"/>
                <w:highlight w:val="white"/>
                <w:lang w:val="de-DE" w:eastAsia="de-DE"/>
              </w:rPr>
            </w:rPrChange>
          </w:rPr>
          <w:t>This class is the base class for all project specific exceptions and represents errors that occur during application execution.</w:t>
        </w:r>
        <w:r w:rsidR="00FB5352" w:rsidRPr="00FD0C6E">
          <w:rPr>
            <w:rFonts w:eastAsia="MS Mincho"/>
            <w:highlight w:val="white"/>
          </w:rPr>
          <w:t xml:space="preserve"> </w:t>
        </w:r>
        <w:r w:rsidR="00FB5352" w:rsidRPr="00C64005">
          <w:rPr>
            <w:rFonts w:eastAsia="MS Mincho"/>
            <w:color w:val="2B91AF"/>
            <w:sz w:val="19"/>
            <w:szCs w:val="19"/>
            <w:highlight w:val="white"/>
            <w:lang w:eastAsia="de-DE"/>
          </w:rPr>
          <w:t>ErrorCodeException</w:t>
        </w:r>
        <w:r w:rsidR="00FB5352" w:rsidRPr="004A6EF7" w:rsidDel="00FB5352">
          <w:t xml:space="preserve"> </w:t>
        </w:r>
      </w:ins>
      <w:ins w:id="1608" w:author="Cox Olaf" w:date="2015-02-19T12:39:00Z">
        <w:r w:rsidR="00AE6BC6" w:rsidRPr="00AE6BC6">
          <w:rPr>
            <w:rFonts w:eastAsia="MS Mincho"/>
            <w:highlight w:val="white"/>
            <w:rPrChange w:id="1609" w:author="Cox Olaf" w:date="2015-02-19T12:40:00Z">
              <w:rPr>
                <w:rFonts w:ascii="Consolas" w:eastAsia="MS Mincho" w:hAnsi="Consolas" w:cs="Consolas"/>
                <w:color w:val="008000"/>
                <w:sz w:val="19"/>
                <w:szCs w:val="19"/>
                <w:highlight w:val="white"/>
                <w:lang w:val="de-DE" w:eastAsia="de-DE"/>
              </w:rPr>
            </w:rPrChange>
          </w:rPr>
          <w:t>provides an error code which allows localizing of error texts.</w:t>
        </w:r>
      </w:ins>
    </w:p>
    <w:p w14:paraId="2B4E7E8A" w14:textId="77777777" w:rsidR="00726C79" w:rsidRPr="004A6EF7" w:rsidRDefault="00AF5850" w:rsidP="009143F4">
      <w:pPr>
        <w:pStyle w:val="BodyText-RuleFirstParagraph"/>
      </w:pPr>
      <w:r>
        <w:rPr>
          <w:rStyle w:val="BodyText-GuidelineID"/>
        </w:rPr>
        <w:t>CS/CE</w:t>
      </w:r>
      <w:r w:rsidR="009143F4">
        <w:rPr>
          <w:rStyle w:val="BodyText-GuidelineID"/>
        </w:rPr>
        <w:t>20</w:t>
      </w:r>
      <w:r w:rsidR="009143F4"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sidRPr="004A6EF7">
        <w:t>end exception class names with the Exception suffix.</w:t>
      </w:r>
    </w:p>
    <w:p w14:paraId="2B4E7E8B" w14:textId="77777777" w:rsidR="00726C79" w:rsidRPr="004A6EF7" w:rsidDel="0097154B" w:rsidRDefault="009143F4" w:rsidP="009143F4">
      <w:pPr>
        <w:pStyle w:val="BodyText-RuleFirstParagraph"/>
        <w:rPr>
          <w:del w:id="1610" w:author="Cox Olaf" w:date="2015-02-16T15:45:00Z"/>
        </w:rPr>
      </w:pPr>
      <w:del w:id="1611" w:author="Cox Olaf" w:date="2015-02-16T15:45:00Z">
        <w:r w:rsidDel="0097154B">
          <w:rPr>
            <w:rStyle w:val="BodyText-GuidelineID"/>
          </w:rPr>
          <w:delText>CS/CE30</w:delText>
        </w:r>
        <w:r w:rsidRPr="0055287F" w:rsidDel="0097154B">
          <w:rPr>
            <w:rStyle w:val="TextkrperZchn"/>
          </w:rPr>
          <w:tab/>
        </w:r>
        <w:r w:rsidR="00AE66D1" w:rsidRPr="00644D97" w:rsidDel="0097154B">
          <w:rPr>
            <w:rStyle w:val="BodyText-PositiveGreen"/>
          </w:rPr>
          <w:sym w:font="Wingdings" w:char="F0FE"/>
        </w:r>
        <w:r w:rsidR="00AE66D1" w:rsidRPr="00644D97" w:rsidDel="0097154B">
          <w:rPr>
            <w:rFonts w:hint="eastAsia"/>
          </w:rPr>
          <w:delText xml:space="preserve"> </w:delText>
        </w:r>
        <w:r w:rsidR="00AE66D1" w:rsidRPr="00644D97" w:rsidDel="0097154B">
          <w:rPr>
            <w:rStyle w:val="BodyText-BoldAction"/>
          </w:rPr>
          <w:delText>Do</w:delText>
        </w:r>
        <w:r w:rsidR="00AE66D1" w:rsidRPr="00644D97" w:rsidDel="0097154B">
          <w:delText xml:space="preserve"> </w:delText>
        </w:r>
        <w:r w:rsidR="00726C79" w:rsidRPr="004A6EF7" w:rsidDel="0097154B">
          <w:delText>make exceptions serializable. An exception must be serializable to work correctly across application domain and remoting boundaries.</w:delText>
        </w:r>
      </w:del>
    </w:p>
    <w:p w14:paraId="2B4E7E8C" w14:textId="77777777" w:rsidR="00726C79" w:rsidRPr="004A6EF7" w:rsidDel="0097154B" w:rsidRDefault="009143F4" w:rsidP="009143F4">
      <w:pPr>
        <w:pStyle w:val="BodyText-RuleFirstParagraph"/>
        <w:rPr>
          <w:del w:id="1612" w:author="Cox Olaf" w:date="2015-02-16T15:45:00Z"/>
        </w:rPr>
      </w:pPr>
      <w:del w:id="1613" w:author="Cox Olaf" w:date="2015-02-16T15:45:00Z">
        <w:r w:rsidDel="0097154B">
          <w:rPr>
            <w:rStyle w:val="BodyText-GuidelineID"/>
          </w:rPr>
          <w:delText>CS/CE40</w:delText>
        </w:r>
        <w:r w:rsidRPr="0055287F" w:rsidDel="0097154B">
          <w:rPr>
            <w:rStyle w:val="TextkrperZchn"/>
          </w:rPr>
          <w:tab/>
        </w:r>
        <w:r w:rsidR="00AE66D1" w:rsidRPr="00644D97" w:rsidDel="0097154B">
          <w:rPr>
            <w:rStyle w:val="BodyText-PositiveGreen"/>
          </w:rPr>
          <w:sym w:font="Wingdings" w:char="F0FE"/>
        </w:r>
        <w:r w:rsidR="00AE66D1" w:rsidRPr="00644D97" w:rsidDel="0097154B">
          <w:rPr>
            <w:rFonts w:hint="eastAsia"/>
          </w:rPr>
          <w:delText xml:space="preserve"> </w:delText>
        </w:r>
        <w:r w:rsidR="00AE66D1" w:rsidRPr="00644D97" w:rsidDel="0097154B">
          <w:rPr>
            <w:rStyle w:val="BodyText-BoldAction"/>
          </w:rPr>
          <w:delText>Do</w:delText>
        </w:r>
        <w:r w:rsidR="00AE66D1" w:rsidRPr="00644D97" w:rsidDel="0097154B">
          <w:delText xml:space="preserve"> </w:delText>
        </w:r>
        <w:r w:rsidR="00726C79" w:rsidRPr="004A6EF7" w:rsidDel="0097154B">
          <w:delText>provide (at least) the following common constructors on all exceptions. Make sure the names and types of the parameters are the same as those used in the following code example.</w:delText>
        </w:r>
      </w:del>
    </w:p>
    <w:p w14:paraId="2B4E7E8D" w14:textId="77777777" w:rsidR="00726C79" w:rsidRPr="00B537CF" w:rsidDel="0097154B" w:rsidRDefault="00726C79" w:rsidP="00B054EB">
      <w:pPr>
        <w:pStyle w:val="BodyText-Code"/>
        <w:rPr>
          <w:del w:id="1614" w:author="Cox Olaf" w:date="2015-02-16T15:45:00Z"/>
        </w:rPr>
      </w:pPr>
      <w:del w:id="1615" w:author="Cox Olaf" w:date="2015-02-16T15:45:00Z">
        <w:r w:rsidRPr="00B054EB" w:rsidDel="0097154B">
          <w:rPr>
            <w:rStyle w:val="BodyText-Code-Keywords"/>
          </w:rPr>
          <w:delText>public</w:delText>
        </w:r>
        <w:r w:rsidRPr="00B054EB" w:rsidDel="0097154B">
          <w:delText> </w:delText>
        </w:r>
        <w:r w:rsidRPr="00B054EB" w:rsidDel="0097154B">
          <w:rPr>
            <w:rStyle w:val="BodyText-Code-Keywords"/>
          </w:rPr>
          <w:delText>class</w:delText>
        </w:r>
        <w:r w:rsidRPr="00B054EB" w:rsidDel="0097154B">
          <w:delText> </w:delText>
        </w:r>
        <w:r w:rsidRPr="00B054EB" w:rsidDel="0097154B">
          <w:rPr>
            <w:rStyle w:val="BodyText-Code-Types"/>
          </w:rPr>
          <w:delText>NewException</w:delText>
        </w:r>
        <w:r w:rsidRPr="00B054EB" w:rsidDel="0097154B">
          <w:delText> : BaseException, </w:delText>
        </w:r>
        <w:r w:rsidRPr="00B054EB" w:rsidDel="0097154B">
          <w:rPr>
            <w:rStyle w:val="BodyText-Code-Types"/>
          </w:rPr>
          <w:delText>ISerializable</w:delText>
        </w:r>
      </w:del>
    </w:p>
    <w:p w14:paraId="2B4E7E8E" w14:textId="77777777" w:rsidR="00726C79" w:rsidRPr="00B537CF" w:rsidDel="0097154B" w:rsidRDefault="00726C79" w:rsidP="00B054EB">
      <w:pPr>
        <w:pStyle w:val="BodyText-Code"/>
        <w:rPr>
          <w:del w:id="1616" w:author="Cox Olaf" w:date="2015-02-16T15:45:00Z"/>
        </w:rPr>
      </w:pPr>
      <w:del w:id="1617" w:author="Cox Olaf" w:date="2015-02-16T15:45:00Z">
        <w:r w:rsidRPr="00B537CF" w:rsidDel="0097154B">
          <w:delText>{</w:delText>
        </w:r>
      </w:del>
    </w:p>
    <w:p w14:paraId="2B4E7E8F" w14:textId="77777777" w:rsidR="00726C79" w:rsidRPr="00B537CF" w:rsidDel="0097154B" w:rsidRDefault="00726C79" w:rsidP="00B054EB">
      <w:pPr>
        <w:pStyle w:val="BodyText-Code"/>
        <w:rPr>
          <w:del w:id="1618" w:author="Cox Olaf" w:date="2015-02-16T15:45:00Z"/>
        </w:rPr>
      </w:pPr>
      <w:del w:id="1619" w:author="Cox Olaf" w:date="2015-02-16T15:45:00Z">
        <w:r w:rsidRPr="00B537CF" w:rsidDel="0097154B">
          <w:delText>    </w:delText>
        </w:r>
        <w:r w:rsidRPr="00B054EB" w:rsidDel="0097154B">
          <w:rPr>
            <w:rStyle w:val="BodyText-Code-Keywords"/>
          </w:rPr>
          <w:delText>public</w:delText>
        </w:r>
        <w:r w:rsidRPr="00B537CF" w:rsidDel="0097154B">
          <w:delText> NewException()</w:delText>
        </w:r>
      </w:del>
    </w:p>
    <w:p w14:paraId="2B4E7E90" w14:textId="77777777" w:rsidR="00726C79" w:rsidRPr="00B537CF" w:rsidDel="0097154B" w:rsidRDefault="00726C79" w:rsidP="00B054EB">
      <w:pPr>
        <w:pStyle w:val="BodyText-Code"/>
        <w:rPr>
          <w:del w:id="1620" w:author="Cox Olaf" w:date="2015-02-16T15:45:00Z"/>
        </w:rPr>
      </w:pPr>
      <w:del w:id="1621" w:author="Cox Olaf" w:date="2015-02-16T15:45:00Z">
        <w:r w:rsidRPr="00B537CF" w:rsidDel="0097154B">
          <w:delText>    {</w:delText>
        </w:r>
      </w:del>
    </w:p>
    <w:p w14:paraId="2B4E7E91" w14:textId="77777777" w:rsidR="00726C79" w:rsidRPr="00B054EB" w:rsidDel="0097154B" w:rsidRDefault="00726C79" w:rsidP="00B054EB">
      <w:pPr>
        <w:pStyle w:val="BodyText-Code"/>
        <w:rPr>
          <w:del w:id="1622" w:author="Cox Olaf" w:date="2015-02-16T15:45:00Z"/>
          <w:rStyle w:val="BodyText-Code-Comments"/>
        </w:rPr>
      </w:pPr>
      <w:del w:id="1623" w:author="Cox Olaf" w:date="2015-02-16T15:45:00Z">
        <w:r w:rsidRPr="00B537CF" w:rsidDel="0097154B">
          <w:delText>        </w:delText>
        </w:r>
        <w:r w:rsidRPr="00B054EB" w:rsidDel="0097154B">
          <w:rPr>
            <w:rStyle w:val="BodyText-Code-Comments"/>
          </w:rPr>
          <w:delText>// Add implementation.</w:delText>
        </w:r>
      </w:del>
    </w:p>
    <w:p w14:paraId="2B4E7E92" w14:textId="77777777" w:rsidR="00726C79" w:rsidRPr="00B537CF" w:rsidDel="0097154B" w:rsidRDefault="00726C79" w:rsidP="00B054EB">
      <w:pPr>
        <w:pStyle w:val="BodyText-Code"/>
        <w:rPr>
          <w:del w:id="1624" w:author="Cox Olaf" w:date="2015-02-16T15:45:00Z"/>
        </w:rPr>
      </w:pPr>
      <w:del w:id="1625" w:author="Cox Olaf" w:date="2015-02-16T15:45:00Z">
        <w:r w:rsidRPr="00B537CF" w:rsidDel="0097154B">
          <w:delText>    }</w:delText>
        </w:r>
      </w:del>
    </w:p>
    <w:p w14:paraId="2B4E7E93" w14:textId="77777777" w:rsidR="00726C79" w:rsidRPr="00B537CF" w:rsidDel="0097154B" w:rsidRDefault="00726C79" w:rsidP="00B054EB">
      <w:pPr>
        <w:pStyle w:val="BodyText-Code"/>
        <w:rPr>
          <w:del w:id="1626" w:author="Cox Olaf" w:date="2015-02-16T15:45:00Z"/>
        </w:rPr>
      </w:pPr>
      <w:del w:id="1627" w:author="Cox Olaf" w:date="2015-02-16T15:45:00Z">
        <w:r w:rsidRPr="00B537CF" w:rsidDel="0097154B">
          <w:delText>    </w:delText>
        </w:r>
        <w:r w:rsidRPr="00B054EB" w:rsidDel="0097154B">
          <w:rPr>
            <w:rStyle w:val="BodyText-Code-Keywords"/>
          </w:rPr>
          <w:delText>public</w:delText>
        </w:r>
        <w:r w:rsidRPr="00B054EB" w:rsidDel="0097154B">
          <w:delText> NewException(</w:delText>
        </w:r>
        <w:r w:rsidRPr="00B054EB" w:rsidDel="0097154B">
          <w:rPr>
            <w:rStyle w:val="BodyText-Code-Keywords"/>
          </w:rPr>
          <w:delText>string</w:delText>
        </w:r>
        <w:r w:rsidRPr="00B537CF" w:rsidDel="0097154B">
          <w:delText> message)</w:delText>
        </w:r>
      </w:del>
    </w:p>
    <w:p w14:paraId="2B4E7E94" w14:textId="77777777" w:rsidR="00726C79" w:rsidRPr="00B537CF" w:rsidDel="0097154B" w:rsidRDefault="00726C79" w:rsidP="00B054EB">
      <w:pPr>
        <w:pStyle w:val="BodyText-Code"/>
        <w:rPr>
          <w:del w:id="1628" w:author="Cox Olaf" w:date="2015-02-16T15:45:00Z"/>
        </w:rPr>
      </w:pPr>
      <w:del w:id="1629" w:author="Cox Olaf" w:date="2015-02-16T15:45:00Z">
        <w:r w:rsidRPr="00B537CF" w:rsidDel="0097154B">
          <w:delText>    {</w:delText>
        </w:r>
      </w:del>
    </w:p>
    <w:p w14:paraId="2B4E7E95" w14:textId="77777777" w:rsidR="00726C79" w:rsidRPr="00B054EB" w:rsidDel="0097154B" w:rsidRDefault="00726C79" w:rsidP="00B054EB">
      <w:pPr>
        <w:pStyle w:val="BodyText-Code"/>
        <w:rPr>
          <w:del w:id="1630" w:author="Cox Olaf" w:date="2015-02-16T15:45:00Z"/>
          <w:rStyle w:val="BodyText-Code-Comments"/>
        </w:rPr>
      </w:pPr>
      <w:del w:id="1631" w:author="Cox Olaf" w:date="2015-02-16T15:45:00Z">
        <w:r w:rsidRPr="00B537CF" w:rsidDel="0097154B">
          <w:delText>        </w:delText>
        </w:r>
        <w:r w:rsidRPr="00B054EB" w:rsidDel="0097154B">
          <w:rPr>
            <w:rStyle w:val="BodyText-Code-Comments"/>
          </w:rPr>
          <w:delText>// Add implementation.</w:delText>
        </w:r>
      </w:del>
    </w:p>
    <w:p w14:paraId="2B4E7E96" w14:textId="77777777" w:rsidR="00726C79" w:rsidRPr="00B537CF" w:rsidDel="0097154B" w:rsidRDefault="00726C79" w:rsidP="00B054EB">
      <w:pPr>
        <w:pStyle w:val="BodyText-Code"/>
        <w:rPr>
          <w:del w:id="1632" w:author="Cox Olaf" w:date="2015-02-16T15:45:00Z"/>
        </w:rPr>
      </w:pPr>
      <w:del w:id="1633" w:author="Cox Olaf" w:date="2015-02-16T15:45:00Z">
        <w:r w:rsidRPr="00B537CF" w:rsidDel="0097154B">
          <w:delText>    }</w:delText>
        </w:r>
      </w:del>
    </w:p>
    <w:p w14:paraId="2B4E7E97" w14:textId="77777777" w:rsidR="00726C79" w:rsidRPr="00B537CF" w:rsidDel="0097154B" w:rsidRDefault="00726C79" w:rsidP="00B054EB">
      <w:pPr>
        <w:pStyle w:val="BodyText-Code"/>
        <w:rPr>
          <w:del w:id="1634" w:author="Cox Olaf" w:date="2015-02-16T15:45:00Z"/>
        </w:rPr>
      </w:pPr>
      <w:del w:id="1635" w:author="Cox Olaf" w:date="2015-02-16T15:45:00Z">
        <w:r w:rsidRPr="00B537CF" w:rsidDel="0097154B">
          <w:delText>    </w:delText>
        </w:r>
        <w:r w:rsidRPr="00B054EB" w:rsidDel="0097154B">
          <w:rPr>
            <w:rStyle w:val="BodyText-Code-Keywords"/>
          </w:rPr>
          <w:delText>public</w:delText>
        </w:r>
        <w:r w:rsidRPr="00B054EB" w:rsidDel="0097154B">
          <w:delText> NewException(</w:delText>
        </w:r>
        <w:r w:rsidRPr="00B054EB" w:rsidDel="0097154B">
          <w:rPr>
            <w:rStyle w:val="BodyText-Code-Keywords"/>
          </w:rPr>
          <w:delText>string</w:delText>
        </w:r>
        <w:r w:rsidRPr="00B054EB" w:rsidDel="0097154B">
          <w:delText> message, </w:delText>
        </w:r>
        <w:r w:rsidRPr="00B054EB" w:rsidDel="0097154B">
          <w:rPr>
            <w:rStyle w:val="BodyText-Code-Types"/>
          </w:rPr>
          <w:delText>Exception</w:delText>
        </w:r>
        <w:r w:rsidRPr="00B537CF" w:rsidDel="0097154B">
          <w:delText> inner)</w:delText>
        </w:r>
      </w:del>
    </w:p>
    <w:p w14:paraId="2B4E7E98" w14:textId="77777777" w:rsidR="00726C79" w:rsidRPr="00B537CF" w:rsidDel="0097154B" w:rsidRDefault="00726C79" w:rsidP="00B054EB">
      <w:pPr>
        <w:pStyle w:val="BodyText-Code"/>
        <w:rPr>
          <w:del w:id="1636" w:author="Cox Olaf" w:date="2015-02-16T15:45:00Z"/>
        </w:rPr>
      </w:pPr>
      <w:del w:id="1637" w:author="Cox Olaf" w:date="2015-02-16T15:45:00Z">
        <w:r w:rsidRPr="00B537CF" w:rsidDel="0097154B">
          <w:delText>    {</w:delText>
        </w:r>
      </w:del>
    </w:p>
    <w:p w14:paraId="2B4E7E99" w14:textId="77777777" w:rsidR="00726C79" w:rsidRPr="00B054EB" w:rsidDel="0097154B" w:rsidRDefault="00726C79" w:rsidP="00B054EB">
      <w:pPr>
        <w:pStyle w:val="BodyText-Code"/>
        <w:rPr>
          <w:del w:id="1638" w:author="Cox Olaf" w:date="2015-02-16T15:45:00Z"/>
          <w:rStyle w:val="BodyText-Code-Comments"/>
        </w:rPr>
      </w:pPr>
      <w:del w:id="1639" w:author="Cox Olaf" w:date="2015-02-16T15:45:00Z">
        <w:r w:rsidRPr="00B537CF" w:rsidDel="0097154B">
          <w:delText>        </w:delText>
        </w:r>
        <w:r w:rsidRPr="00B054EB" w:rsidDel="0097154B">
          <w:rPr>
            <w:rStyle w:val="BodyText-Code-Comments"/>
          </w:rPr>
          <w:delText>// Add implementation.</w:delText>
        </w:r>
      </w:del>
    </w:p>
    <w:p w14:paraId="2B4E7E9A" w14:textId="77777777" w:rsidR="00726C79" w:rsidRPr="00B537CF" w:rsidDel="0097154B" w:rsidRDefault="00726C79" w:rsidP="00B054EB">
      <w:pPr>
        <w:pStyle w:val="BodyText-Code"/>
        <w:rPr>
          <w:del w:id="1640" w:author="Cox Olaf" w:date="2015-02-16T15:45:00Z"/>
        </w:rPr>
      </w:pPr>
      <w:del w:id="1641" w:author="Cox Olaf" w:date="2015-02-16T15:45:00Z">
        <w:r w:rsidRPr="00B537CF" w:rsidDel="0097154B">
          <w:delText>    }</w:delText>
        </w:r>
      </w:del>
    </w:p>
    <w:p w14:paraId="2B4E7E9B" w14:textId="77777777" w:rsidR="00726C79" w:rsidRPr="00B537CF" w:rsidDel="0097154B" w:rsidRDefault="00726C79" w:rsidP="00B054EB">
      <w:pPr>
        <w:pStyle w:val="BodyText-Code"/>
        <w:rPr>
          <w:del w:id="1642" w:author="Cox Olaf" w:date="2015-02-16T15:45:00Z"/>
        </w:rPr>
      </w:pPr>
      <w:del w:id="1643" w:author="Cox Olaf" w:date="2015-02-16T15:45:00Z">
        <w:r w:rsidRPr="00B537CF" w:rsidDel="0097154B">
          <w:delText xml:space="preserve"> </w:delText>
        </w:r>
      </w:del>
    </w:p>
    <w:p w14:paraId="2B4E7E9C" w14:textId="77777777" w:rsidR="00726C79" w:rsidRPr="00B054EB" w:rsidDel="0097154B" w:rsidRDefault="00726C79" w:rsidP="00B054EB">
      <w:pPr>
        <w:pStyle w:val="BodyText-Code"/>
        <w:rPr>
          <w:del w:id="1644" w:author="Cox Olaf" w:date="2015-02-16T15:45:00Z"/>
          <w:rStyle w:val="BodyText-Code-Comments"/>
        </w:rPr>
      </w:pPr>
      <w:del w:id="1645" w:author="Cox Olaf" w:date="2015-02-16T15:45:00Z">
        <w:r w:rsidRPr="00B537CF" w:rsidDel="0097154B">
          <w:delText>    </w:delText>
        </w:r>
        <w:r w:rsidRPr="00B054EB" w:rsidDel="0097154B">
          <w:rPr>
            <w:rStyle w:val="BodyText-Code-Comments"/>
          </w:rPr>
          <w:delText>// This constructor is needed for serialization.</w:delText>
        </w:r>
      </w:del>
    </w:p>
    <w:p w14:paraId="2B4E7E9D" w14:textId="77777777" w:rsidR="00726C79" w:rsidRPr="00B537CF" w:rsidDel="0097154B" w:rsidRDefault="00726C79" w:rsidP="00B054EB">
      <w:pPr>
        <w:pStyle w:val="BodyText-Code"/>
        <w:rPr>
          <w:del w:id="1646" w:author="Cox Olaf" w:date="2015-02-16T15:45:00Z"/>
        </w:rPr>
      </w:pPr>
      <w:del w:id="1647" w:author="Cox Olaf" w:date="2015-02-16T15:45:00Z">
        <w:r w:rsidRPr="00B537CF" w:rsidDel="0097154B">
          <w:delText>    </w:delText>
        </w:r>
        <w:r w:rsidRPr="00B054EB" w:rsidDel="0097154B">
          <w:rPr>
            <w:rStyle w:val="BodyText-Code-Keywords"/>
          </w:rPr>
          <w:delText>protected</w:delText>
        </w:r>
        <w:r w:rsidRPr="00B054EB" w:rsidDel="0097154B">
          <w:delText> NewException(</w:delText>
        </w:r>
        <w:r w:rsidRPr="00B054EB" w:rsidDel="0097154B">
          <w:rPr>
            <w:rStyle w:val="BodyText-Code-Types"/>
          </w:rPr>
          <w:delText>SerializationInfo</w:delText>
        </w:r>
        <w:r w:rsidRPr="00B054EB" w:rsidDel="0097154B">
          <w:delText> info, </w:delText>
        </w:r>
        <w:r w:rsidRPr="00B054EB" w:rsidDel="0097154B">
          <w:rPr>
            <w:rStyle w:val="BodyText-Code-Types"/>
          </w:rPr>
          <w:delText>StreamingContext</w:delText>
        </w:r>
        <w:r w:rsidRPr="00B537CF" w:rsidDel="0097154B">
          <w:delText> context)</w:delText>
        </w:r>
      </w:del>
    </w:p>
    <w:p w14:paraId="2B4E7E9E" w14:textId="77777777" w:rsidR="00726C79" w:rsidRPr="00CC1C03" w:rsidDel="0097154B" w:rsidRDefault="00726C79" w:rsidP="00B054EB">
      <w:pPr>
        <w:pStyle w:val="BodyText-Code"/>
        <w:rPr>
          <w:del w:id="1648" w:author="Cox Olaf" w:date="2015-02-16T15:45:00Z"/>
        </w:rPr>
      </w:pPr>
      <w:del w:id="1649" w:author="Cox Olaf" w:date="2015-02-16T15:45:00Z">
        <w:r w:rsidRPr="00B537CF" w:rsidDel="0097154B">
          <w:delText>    </w:delText>
        </w:r>
        <w:r w:rsidRPr="00CC1C03" w:rsidDel="0097154B">
          <w:delText>{</w:delText>
        </w:r>
      </w:del>
    </w:p>
    <w:p w14:paraId="2B4E7E9F" w14:textId="77777777" w:rsidR="00726C79" w:rsidRPr="00B054EB" w:rsidDel="0097154B" w:rsidRDefault="00726C79" w:rsidP="00B054EB">
      <w:pPr>
        <w:pStyle w:val="BodyText-Code"/>
        <w:rPr>
          <w:del w:id="1650" w:author="Cox Olaf" w:date="2015-02-16T15:45:00Z"/>
          <w:rStyle w:val="BodyText-Code-Comments"/>
        </w:rPr>
      </w:pPr>
      <w:del w:id="1651" w:author="Cox Olaf" w:date="2015-02-16T15:45:00Z">
        <w:r w:rsidRPr="00CC1C03" w:rsidDel="0097154B">
          <w:delText>        </w:delText>
        </w:r>
        <w:r w:rsidRPr="00B054EB" w:rsidDel="0097154B">
          <w:rPr>
            <w:rStyle w:val="BodyText-Code-Comments"/>
          </w:rPr>
          <w:delText>// Add implementation.</w:delText>
        </w:r>
      </w:del>
    </w:p>
    <w:p w14:paraId="2B4E7EA0" w14:textId="77777777" w:rsidR="00726C79" w:rsidRPr="00CC1C03" w:rsidDel="0097154B" w:rsidRDefault="00726C79" w:rsidP="00B054EB">
      <w:pPr>
        <w:pStyle w:val="BodyText-Code"/>
        <w:rPr>
          <w:del w:id="1652" w:author="Cox Olaf" w:date="2015-02-16T15:45:00Z"/>
        </w:rPr>
      </w:pPr>
      <w:del w:id="1653" w:author="Cox Olaf" w:date="2015-02-16T15:45:00Z">
        <w:r w:rsidRPr="00CC1C03" w:rsidDel="0097154B">
          <w:delText>    }</w:delText>
        </w:r>
      </w:del>
    </w:p>
    <w:p w14:paraId="2B4E7EA1" w14:textId="77777777" w:rsidR="00726C79" w:rsidRPr="00CC1C03" w:rsidDel="0097154B" w:rsidRDefault="00726C79" w:rsidP="00B054EB">
      <w:pPr>
        <w:pStyle w:val="BodyText-Code"/>
        <w:rPr>
          <w:del w:id="1654" w:author="Cox Olaf" w:date="2015-02-16T15:45:00Z"/>
        </w:rPr>
      </w:pPr>
      <w:del w:id="1655" w:author="Cox Olaf" w:date="2015-02-16T15:45:00Z">
        <w:r w:rsidRPr="00CC1C03" w:rsidDel="0097154B">
          <w:delText>}</w:delText>
        </w:r>
      </w:del>
    </w:p>
    <w:p w14:paraId="2B4E7EA2" w14:textId="77777777" w:rsidR="00726C79" w:rsidRPr="00B537CF" w:rsidRDefault="00AF5850" w:rsidP="009143F4">
      <w:pPr>
        <w:pStyle w:val="BodyText-RuleFirstParagraph"/>
        <w:rPr>
          <w:lang w:eastAsia="zh-CN"/>
        </w:rPr>
      </w:pPr>
      <w:r>
        <w:rPr>
          <w:rStyle w:val="BodyText-GuidelineID"/>
        </w:rPr>
        <w:t>CS/CE</w:t>
      </w:r>
      <w:r w:rsidR="009143F4">
        <w:rPr>
          <w:rStyle w:val="BodyText-GuidelineID"/>
        </w:rPr>
        <w:t>50</w:t>
      </w:r>
      <w:r w:rsidR="009143F4" w:rsidRPr="0055287F">
        <w:rPr>
          <w:rStyle w:val="TextkrperZchn"/>
        </w:rPr>
        <w:tab/>
      </w:r>
      <w:r w:rsidR="001B1D13" w:rsidRPr="001B1D13">
        <w:rPr>
          <w:rStyle w:val="BodyText-PositiveGreen"/>
        </w:rPr>
        <w:sym w:font="Wingdings" w:char="F0FE"/>
      </w:r>
      <w:r w:rsidR="001B1D13" w:rsidRPr="001B1D13">
        <w:rPr>
          <w:rFonts w:hint="eastAsia"/>
        </w:rPr>
        <w:t xml:space="preserve"> </w:t>
      </w:r>
      <w:r w:rsidR="001B1D13" w:rsidRPr="001B1D13">
        <w:rPr>
          <w:rStyle w:val="BodyText-BoldAction"/>
        </w:rPr>
        <w:t>You</w:t>
      </w:r>
      <w:r w:rsidR="001B1D13" w:rsidRPr="001B1D13">
        <w:t xml:space="preserve"> </w:t>
      </w:r>
      <w:r w:rsidR="001B1D13" w:rsidRPr="001B1D13">
        <w:rPr>
          <w:rStyle w:val="BodyText-BoldAction"/>
        </w:rPr>
        <w:t>can</w:t>
      </w:r>
      <w:r w:rsidR="001B1D13" w:rsidRPr="001B1D13">
        <w:t xml:space="preserve"> </w:t>
      </w:r>
      <w:r w:rsidR="00AE7CF0" w:rsidRPr="004A6EF7">
        <w:t>provide</w:t>
      </w:r>
      <w:r w:rsidR="00726C79" w:rsidRPr="004A6EF7">
        <w:t xml:space="preserve"> exception properties for programmatic access to extra information (besides the message string) relevant to the exception.</w:t>
      </w:r>
    </w:p>
    <w:p w14:paraId="2B4E7EA3" w14:textId="77777777" w:rsidR="00726C79" w:rsidRDefault="00726C79" w:rsidP="006606DA">
      <w:pPr>
        <w:pStyle w:val="berschrift3"/>
        <w:rPr>
          <w:lang w:eastAsia="zh-CN"/>
        </w:rPr>
      </w:pPr>
      <w:bookmarkStart w:id="1656" w:name="_Ref401793179"/>
      <w:r>
        <w:rPr>
          <w:rFonts w:hint="eastAsia"/>
          <w:lang w:eastAsia="zh-CN"/>
        </w:rPr>
        <w:t xml:space="preserve">Exception </w:t>
      </w:r>
      <w:r w:rsidRPr="006606DA">
        <w:rPr>
          <w:rFonts w:hint="eastAsia"/>
        </w:rPr>
        <w:t>Handling</w:t>
      </w:r>
      <w:bookmarkEnd w:id="1656"/>
    </w:p>
    <w:p w14:paraId="2B4E7EA4" w14:textId="77777777" w:rsidR="00726C79" w:rsidRDefault="009143F4" w:rsidP="00FD0C6E">
      <w:pPr>
        <w:pStyle w:val="BodyText-RuleFirstParagraph"/>
        <w:rPr>
          <w:lang w:eastAsia="zh-CN"/>
        </w:rPr>
      </w:pPr>
      <w:r>
        <w:rPr>
          <w:rStyle w:val="BodyText-GuidelineID"/>
        </w:rPr>
        <w:t>CS/EH10</w:t>
      </w:r>
      <w:r w:rsidRPr="0055287F">
        <w:rPr>
          <w:rStyle w:val="TextkrperZchn"/>
        </w:rPr>
        <w:tab/>
      </w:r>
      <w:r w:rsidR="001B1D13" w:rsidRPr="001B1D13">
        <w:rPr>
          <w:rStyle w:val="BodyText-NegativeRed"/>
        </w:rPr>
        <w:sym w:font="Wingdings" w:char="F0FD"/>
      </w:r>
      <w:r w:rsidR="001B1D13" w:rsidRPr="001B1D13">
        <w:t xml:space="preserve"> </w:t>
      </w:r>
      <w:del w:id="1657" w:author="Cox Olaf" w:date="2015-02-19T12:43:00Z">
        <w:r w:rsidR="001B1D13" w:rsidRPr="001B1D13" w:rsidDel="00FB5352">
          <w:rPr>
            <w:rStyle w:val="BodyText-BoldAction"/>
          </w:rPr>
          <w:delText>You</w:delText>
        </w:r>
        <w:r w:rsidR="001B1D13" w:rsidRPr="001B1D13" w:rsidDel="00FB5352">
          <w:delText xml:space="preserve"> </w:delText>
        </w:r>
        <w:r w:rsidR="001B1D13" w:rsidRPr="001B1D13" w:rsidDel="00FB5352">
          <w:rPr>
            <w:rStyle w:val="BodyText-BoldAction"/>
          </w:rPr>
          <w:delText>should</w:delText>
        </w:r>
      </w:del>
      <w:ins w:id="1658" w:author="Cox Olaf" w:date="2015-02-19T12:43:00Z">
        <w:r w:rsidR="00FB5352">
          <w:rPr>
            <w:rStyle w:val="BodyText-BoldAction"/>
          </w:rPr>
          <w:t>Do</w:t>
        </w:r>
      </w:ins>
      <w:r w:rsidR="001B1D13" w:rsidRPr="001B1D13">
        <w:t xml:space="preserve"> </w:t>
      </w:r>
      <w:r w:rsidR="001B1D13" w:rsidRPr="001B1D13">
        <w:rPr>
          <w:rStyle w:val="BodyText-BoldAction"/>
        </w:rPr>
        <w:t>not</w:t>
      </w:r>
      <w:r w:rsidR="001B1D13" w:rsidRPr="001B1D13">
        <w:t xml:space="preserve"> </w:t>
      </w:r>
      <w:r w:rsidR="00726C79" w:rsidRPr="0059791C">
        <w:rPr>
          <w:lang w:eastAsia="zh-CN"/>
        </w:rPr>
        <w:t xml:space="preserve">swallow errors by catching nonspecific exceptions, such as System.Exception, </w:t>
      </w:r>
      <w:r w:rsidR="00726C79">
        <w:rPr>
          <w:rFonts w:hint="eastAsia"/>
          <w:lang w:eastAsia="zh-CN"/>
        </w:rPr>
        <w:t>S</w:t>
      </w:r>
      <w:r w:rsidR="00726C79" w:rsidRPr="0059791C">
        <w:rPr>
          <w:lang w:eastAsia="zh-CN"/>
        </w:rPr>
        <w:t xml:space="preserve">ystem.SystemException, and so on in </w:t>
      </w:r>
      <w:r w:rsidR="00726C79">
        <w:rPr>
          <w:rFonts w:hint="eastAsia"/>
          <w:lang w:eastAsia="zh-CN"/>
        </w:rPr>
        <w:t>.NET</w:t>
      </w:r>
      <w:r w:rsidR="00726C79" w:rsidRPr="0059791C">
        <w:rPr>
          <w:lang w:eastAsia="zh-CN"/>
        </w:rPr>
        <w:t xml:space="preserve"> code.</w:t>
      </w:r>
      <w:r w:rsidR="00726C79" w:rsidRPr="004E1522">
        <w:t xml:space="preserve"> </w:t>
      </w:r>
      <w:r w:rsidR="00726C79" w:rsidRPr="00760F20">
        <w:t>Do catch only specific errors that the code knows how to handle.</w:t>
      </w:r>
      <w:ins w:id="1659" w:author="Cox Olaf" w:date="2015-02-19T12:48:00Z">
        <w:r w:rsidR="00FB5352">
          <w:t xml:space="preserve"> All other exceptions are to handle on </w:t>
        </w:r>
      </w:ins>
      <w:ins w:id="1660" w:author="Cox Olaf" w:date="2015-02-19T16:30:00Z">
        <w:r w:rsidR="00006CD7">
          <w:t>application defined</w:t>
        </w:r>
      </w:ins>
      <w:ins w:id="1661" w:author="Cox Olaf" w:date="2015-02-19T12:48:00Z">
        <w:r w:rsidR="00FB5352">
          <w:t xml:space="preserve"> boundaries</w:t>
        </w:r>
      </w:ins>
      <w:ins w:id="1662" w:author="Cox Olaf" w:date="2015-02-19T16:30:00Z">
        <w:r w:rsidR="00006CD7">
          <w:t xml:space="preserve"> that have a general exception handling mechanism</w:t>
        </w:r>
      </w:ins>
      <w:ins w:id="1663" w:author="Cox Olaf" w:date="2015-02-19T12:48:00Z">
        <w:r w:rsidR="003C7ACA">
          <w:t>.</w:t>
        </w:r>
      </w:ins>
      <w:del w:id="1664" w:author="Cox Olaf" w:date="2015-02-19T12:49:00Z">
        <w:r w:rsidR="00726C79" w:rsidRPr="00760F20" w:rsidDel="003C7ACA">
          <w:delText xml:space="preserve"> </w:delText>
        </w:r>
      </w:del>
      <w:del w:id="1665" w:author="Cox Olaf" w:date="2015-02-19T12:46:00Z">
        <w:r w:rsidR="00726C79" w:rsidRPr="00760F20" w:rsidDel="00FB5352">
          <w:delText xml:space="preserve"> </w:delText>
        </w:r>
      </w:del>
      <w:del w:id="1666" w:author="Cox Olaf" w:date="2015-02-19T12:49:00Z">
        <w:r w:rsidR="00726C79" w:rsidRPr="004E1522" w:rsidDel="003C7ACA">
          <w:delText xml:space="preserve">You should catch a more specific exception, or re-throw the general exception as the last statement in the catch block. </w:delText>
        </w:r>
      </w:del>
      <w:ins w:id="1667" w:author="Cox Olaf" w:date="2015-02-19T12:49:00Z">
        <w:r w:rsidR="003C7ACA">
          <w:br/>
        </w:r>
      </w:ins>
      <w:r w:rsidR="00726C79" w:rsidRPr="004E1522">
        <w:rPr>
          <w:lang w:eastAsia="zh-CN"/>
        </w:rPr>
        <w:t>There are cases when swallowing errors in applications is acceptable, but such cases are rare.</w:t>
      </w:r>
    </w:p>
    <w:p w14:paraId="2B4E7EA5" w14:textId="77777777" w:rsidR="00726C79" w:rsidRDefault="00726C79" w:rsidP="004A6EF7">
      <w:pPr>
        <w:pStyle w:val="BodyText-LocalHeader-GoodCode"/>
        <w:rPr>
          <w:lang w:eastAsia="zh-CN"/>
        </w:rPr>
      </w:pPr>
      <w:r>
        <w:rPr>
          <w:rFonts w:hint="eastAsia"/>
        </w:rPr>
        <w:t>Good</w:t>
      </w:r>
      <w:r w:rsidRPr="00EE66C7">
        <w:rPr>
          <w:rFonts w:hint="eastAsia"/>
        </w:rPr>
        <w:t>:</w:t>
      </w:r>
    </w:p>
    <w:p w14:paraId="2B4E7EA6" w14:textId="77777777" w:rsidR="00726C79" w:rsidRPr="00B054EB" w:rsidRDefault="00726C79" w:rsidP="0015502B">
      <w:pPr>
        <w:pStyle w:val="BodyText-Code"/>
        <w:rPr>
          <w:rStyle w:val="BodyText-Code-Keywords"/>
        </w:rPr>
      </w:pPr>
      <w:r w:rsidRPr="00B054EB">
        <w:rPr>
          <w:rStyle w:val="BodyText-Code-Keywords"/>
        </w:rPr>
        <w:t>try</w:t>
      </w:r>
    </w:p>
    <w:p w14:paraId="2B4E7EA7" w14:textId="77777777" w:rsidR="00726C79" w:rsidRPr="00A65B7D" w:rsidRDefault="00726C79" w:rsidP="0015502B">
      <w:pPr>
        <w:pStyle w:val="BodyText-Code"/>
      </w:pPr>
      <w:r w:rsidRPr="00A65B7D">
        <w:t>{</w:t>
      </w:r>
    </w:p>
    <w:p w14:paraId="2B4E7EA8" w14:textId="77777777" w:rsidR="00726C79" w:rsidRPr="00A65B7D" w:rsidRDefault="00726C79" w:rsidP="0015502B">
      <w:pPr>
        <w:pStyle w:val="BodyText-Code"/>
      </w:pPr>
      <w:r w:rsidRPr="00A65B7D">
        <w:t xml:space="preserve">    ...</w:t>
      </w:r>
    </w:p>
    <w:p w14:paraId="2B4E7EA9" w14:textId="77777777" w:rsidR="00726C79" w:rsidRPr="00A65B7D" w:rsidRDefault="00726C79" w:rsidP="0015502B">
      <w:pPr>
        <w:pStyle w:val="BodyText-Code"/>
      </w:pPr>
      <w:r w:rsidRPr="00A65B7D">
        <w:t>}</w:t>
      </w:r>
    </w:p>
    <w:p w14:paraId="2B4E7EAA" w14:textId="77777777" w:rsidR="00726C79" w:rsidRPr="00A65B7D" w:rsidRDefault="00726C79" w:rsidP="0015502B">
      <w:pPr>
        <w:pStyle w:val="BodyText-Code"/>
      </w:pPr>
      <w:r w:rsidRPr="00B054EB">
        <w:rPr>
          <w:rStyle w:val="BodyText-Code-Keywords"/>
        </w:rPr>
        <w:t>catch</w:t>
      </w:r>
      <w:r w:rsidRPr="00A65B7D">
        <w:t>(System.</w:t>
      </w:r>
      <w:r w:rsidRPr="00B054EB">
        <w:rPr>
          <w:rStyle w:val="BodyText-Code-Types"/>
        </w:rPr>
        <w:t>NullReferenceException</w:t>
      </w:r>
      <w:r w:rsidRPr="00A65B7D">
        <w:t xml:space="preserve"> exc)</w:t>
      </w:r>
    </w:p>
    <w:p w14:paraId="2B4E7EAB" w14:textId="77777777" w:rsidR="00726C79" w:rsidRPr="00A65B7D" w:rsidRDefault="00726C79" w:rsidP="0015502B">
      <w:pPr>
        <w:pStyle w:val="BodyText-Code"/>
      </w:pPr>
      <w:r w:rsidRPr="00A65B7D">
        <w:t>{</w:t>
      </w:r>
    </w:p>
    <w:p w14:paraId="2B4E7EAC" w14:textId="77777777" w:rsidR="00726C79" w:rsidRPr="00A65B7D" w:rsidRDefault="00726C79" w:rsidP="0015502B">
      <w:pPr>
        <w:pStyle w:val="BodyText-Code"/>
      </w:pPr>
      <w:r w:rsidRPr="00A65B7D">
        <w:t xml:space="preserve">    ...</w:t>
      </w:r>
    </w:p>
    <w:p w14:paraId="2B4E7EAD" w14:textId="77777777" w:rsidR="00726C79" w:rsidRPr="00A65B7D" w:rsidRDefault="00726C79" w:rsidP="0015502B">
      <w:pPr>
        <w:pStyle w:val="BodyText-Code"/>
      </w:pPr>
      <w:r w:rsidRPr="00A65B7D">
        <w:t>}</w:t>
      </w:r>
    </w:p>
    <w:p w14:paraId="2B4E7EAE" w14:textId="77777777" w:rsidR="00726C79" w:rsidRPr="00A65B7D" w:rsidRDefault="00726C79" w:rsidP="0015502B">
      <w:pPr>
        <w:pStyle w:val="BodyText-Code"/>
      </w:pPr>
      <w:r w:rsidRPr="00B054EB">
        <w:rPr>
          <w:rStyle w:val="BodyText-Code-Keywords"/>
        </w:rPr>
        <w:t>catch</w:t>
      </w:r>
      <w:r w:rsidRPr="00A65B7D">
        <w:t>(System.</w:t>
      </w:r>
      <w:r w:rsidRPr="00B054EB">
        <w:rPr>
          <w:rStyle w:val="BodyText-Code-Types"/>
        </w:rPr>
        <w:t>ArgumentOutOfRangeException</w:t>
      </w:r>
      <w:r w:rsidRPr="00A65B7D">
        <w:t xml:space="preserve"> exc)</w:t>
      </w:r>
    </w:p>
    <w:p w14:paraId="2B4E7EAF" w14:textId="77777777" w:rsidR="00726C79" w:rsidRPr="00A65B7D" w:rsidRDefault="00726C79" w:rsidP="0015502B">
      <w:pPr>
        <w:pStyle w:val="BodyText-Code"/>
      </w:pPr>
      <w:r w:rsidRPr="00A65B7D">
        <w:t>{</w:t>
      </w:r>
    </w:p>
    <w:p w14:paraId="2B4E7EB0" w14:textId="77777777" w:rsidR="00726C79" w:rsidRPr="00A65B7D" w:rsidRDefault="00726C79" w:rsidP="0015502B">
      <w:pPr>
        <w:pStyle w:val="BodyText-Code"/>
      </w:pPr>
      <w:r w:rsidRPr="00A65B7D">
        <w:lastRenderedPageBreak/>
        <w:t xml:space="preserve">    ...</w:t>
      </w:r>
    </w:p>
    <w:p w14:paraId="2B4E7EB1" w14:textId="77777777" w:rsidR="00726C79" w:rsidRPr="00A65B7D" w:rsidRDefault="00726C79" w:rsidP="0015502B">
      <w:pPr>
        <w:pStyle w:val="BodyText-Code"/>
      </w:pPr>
      <w:r w:rsidRPr="00A65B7D">
        <w:t>}</w:t>
      </w:r>
    </w:p>
    <w:p w14:paraId="2B4E7EB2" w14:textId="77777777" w:rsidR="00726C79" w:rsidRPr="00A65B7D" w:rsidRDefault="00726C79" w:rsidP="0015502B">
      <w:pPr>
        <w:pStyle w:val="BodyText-Code"/>
      </w:pPr>
      <w:r w:rsidRPr="00B054EB">
        <w:rPr>
          <w:rStyle w:val="BodyText-Code-Keywords"/>
        </w:rPr>
        <w:t>catch</w:t>
      </w:r>
      <w:r w:rsidRPr="00A65B7D">
        <w:t>(System.</w:t>
      </w:r>
      <w:r w:rsidRPr="00B054EB">
        <w:rPr>
          <w:rStyle w:val="BodyText-Code-Types"/>
        </w:rPr>
        <w:t>InvalidCastException</w:t>
      </w:r>
      <w:r w:rsidRPr="00A65B7D">
        <w:t xml:space="preserve"> exc)</w:t>
      </w:r>
    </w:p>
    <w:p w14:paraId="2B4E7EB3" w14:textId="77777777" w:rsidR="00726C79" w:rsidRPr="00A65B7D" w:rsidRDefault="00726C79" w:rsidP="0015502B">
      <w:pPr>
        <w:pStyle w:val="BodyText-Code"/>
      </w:pPr>
      <w:r w:rsidRPr="00A65B7D">
        <w:t>{</w:t>
      </w:r>
    </w:p>
    <w:p w14:paraId="2B4E7EB4" w14:textId="77777777" w:rsidR="00726C79" w:rsidRPr="00A65B7D" w:rsidRDefault="00726C79" w:rsidP="0015502B">
      <w:pPr>
        <w:pStyle w:val="BodyText-Code"/>
      </w:pPr>
      <w:r w:rsidRPr="00A65B7D">
        <w:t xml:space="preserve">    ...</w:t>
      </w:r>
    </w:p>
    <w:p w14:paraId="2B4E7EB5" w14:textId="77777777" w:rsidR="00726C79" w:rsidRPr="00A65B7D" w:rsidRDefault="00726C79" w:rsidP="0015502B">
      <w:pPr>
        <w:pStyle w:val="BodyText-Code"/>
      </w:pPr>
      <w:r w:rsidRPr="00A65B7D">
        <w:t>}</w:t>
      </w:r>
    </w:p>
    <w:p w14:paraId="2B4E7EB6" w14:textId="77777777" w:rsidR="00726C79" w:rsidRDefault="00726C79" w:rsidP="00A77CC6">
      <w:pPr>
        <w:pStyle w:val="BodyText-LocalHeader-BadCode"/>
      </w:pPr>
      <w:r w:rsidRPr="007E1AE6">
        <w:t>Bad</w:t>
      </w:r>
      <w:r w:rsidRPr="007E1AE6">
        <w:rPr>
          <w:rFonts w:hint="eastAsia"/>
        </w:rPr>
        <w:t>:</w:t>
      </w:r>
    </w:p>
    <w:p w14:paraId="2B4E7EB7" w14:textId="77777777" w:rsidR="00726C79" w:rsidRPr="00B054EB" w:rsidRDefault="00726C79" w:rsidP="0015502B">
      <w:pPr>
        <w:pStyle w:val="BodyText-Code"/>
        <w:rPr>
          <w:rStyle w:val="BodyText-Code-Keywords"/>
        </w:rPr>
      </w:pPr>
      <w:r w:rsidRPr="00B054EB">
        <w:rPr>
          <w:rStyle w:val="BodyText-Code-Keywords"/>
        </w:rPr>
        <w:t>try</w:t>
      </w:r>
    </w:p>
    <w:p w14:paraId="2B4E7EB8" w14:textId="77777777" w:rsidR="00726C79" w:rsidRPr="00A65B7D" w:rsidRDefault="00726C79" w:rsidP="0015502B">
      <w:pPr>
        <w:pStyle w:val="BodyText-Code"/>
      </w:pPr>
      <w:r w:rsidRPr="00A65B7D">
        <w:t>{</w:t>
      </w:r>
    </w:p>
    <w:p w14:paraId="2B4E7EB9" w14:textId="77777777" w:rsidR="00726C79" w:rsidRPr="00A65B7D" w:rsidRDefault="00726C79" w:rsidP="0015502B">
      <w:pPr>
        <w:pStyle w:val="BodyText-Code"/>
      </w:pPr>
      <w:r w:rsidRPr="00A65B7D">
        <w:t xml:space="preserve">    ...</w:t>
      </w:r>
    </w:p>
    <w:p w14:paraId="2B4E7EBA" w14:textId="77777777" w:rsidR="00726C79" w:rsidRPr="00A65B7D" w:rsidRDefault="00726C79" w:rsidP="0015502B">
      <w:pPr>
        <w:pStyle w:val="BodyText-Code"/>
      </w:pPr>
      <w:r w:rsidRPr="00A65B7D">
        <w:t>}</w:t>
      </w:r>
    </w:p>
    <w:p w14:paraId="2B4E7EBB" w14:textId="77777777" w:rsidR="00726C79" w:rsidRPr="00A65B7D" w:rsidRDefault="00726C79" w:rsidP="0015502B">
      <w:pPr>
        <w:pStyle w:val="BodyText-Code"/>
      </w:pPr>
      <w:r w:rsidRPr="00B054EB">
        <w:rPr>
          <w:rStyle w:val="BodyText-Code-Keywords"/>
        </w:rPr>
        <w:t>catch</w:t>
      </w:r>
      <w:r w:rsidRPr="00A65B7D">
        <w:t xml:space="preserve"> (</w:t>
      </w:r>
      <w:r w:rsidRPr="00B054EB">
        <w:rPr>
          <w:rStyle w:val="BodyText-Code-Types"/>
        </w:rPr>
        <w:t>Exception</w:t>
      </w:r>
      <w:r w:rsidRPr="00A65B7D">
        <w:t xml:space="preserve"> ex)</w:t>
      </w:r>
    </w:p>
    <w:p w14:paraId="2B4E7EBC" w14:textId="77777777" w:rsidR="00726C79" w:rsidRPr="00A65B7D" w:rsidRDefault="00726C79" w:rsidP="0015502B">
      <w:pPr>
        <w:pStyle w:val="BodyText-Code"/>
      </w:pPr>
      <w:r w:rsidRPr="00A65B7D">
        <w:t>{</w:t>
      </w:r>
    </w:p>
    <w:p w14:paraId="2B4E7EBD" w14:textId="77777777" w:rsidR="00726C79" w:rsidRPr="00A65B7D" w:rsidRDefault="00726C79" w:rsidP="0015502B">
      <w:pPr>
        <w:pStyle w:val="BodyText-Code"/>
      </w:pPr>
      <w:r w:rsidRPr="00A65B7D">
        <w:t xml:space="preserve">    ...</w:t>
      </w:r>
    </w:p>
    <w:p w14:paraId="2B4E7EBE" w14:textId="77777777" w:rsidR="00726C79" w:rsidRPr="00A65B7D" w:rsidRDefault="00726C79" w:rsidP="0015502B">
      <w:pPr>
        <w:pStyle w:val="BodyText-Code"/>
      </w:pPr>
      <w:r w:rsidRPr="00A65B7D">
        <w:t>}</w:t>
      </w:r>
    </w:p>
    <w:p w14:paraId="2B4E7EBF" w14:textId="77777777" w:rsidR="00726C79" w:rsidRDefault="009143F4" w:rsidP="009143F4">
      <w:pPr>
        <w:pStyle w:val="BodyText-RuleFirstParagraph"/>
        <w:rPr>
          <w:lang w:eastAsia="zh-CN"/>
        </w:rPr>
      </w:pPr>
      <w:r>
        <w:rPr>
          <w:rStyle w:val="BodyText-GuidelineID"/>
        </w:rPr>
        <w:t>CS/EH20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del w:id="1668" w:author="Cox Olaf" w:date="2015-02-19T12:49:00Z">
        <w:r w:rsidR="00726C79" w:rsidRPr="00DF3EBE" w:rsidDel="003C7ACA">
          <w:rPr>
            <w:lang w:eastAsia="zh-CN"/>
          </w:rPr>
          <w:delText xml:space="preserve">prefer </w:delText>
        </w:r>
      </w:del>
      <w:r w:rsidR="00726C79" w:rsidRPr="00DF3EBE">
        <w:rPr>
          <w:lang w:eastAsia="zh-CN"/>
        </w:rPr>
        <w:t>us</w:t>
      </w:r>
      <w:del w:id="1669" w:author="Cox Olaf" w:date="2015-02-19T12:49:00Z">
        <w:r w:rsidR="00726C79" w:rsidRPr="00DF3EBE" w:rsidDel="003C7ACA">
          <w:rPr>
            <w:lang w:eastAsia="zh-CN"/>
          </w:rPr>
          <w:delText>ing</w:delText>
        </w:r>
      </w:del>
      <w:ins w:id="1670" w:author="Cox Olaf" w:date="2015-02-19T12:49:00Z">
        <w:r w:rsidR="003C7ACA">
          <w:rPr>
            <w:lang w:eastAsia="zh-CN"/>
          </w:rPr>
          <w:t>e</w:t>
        </w:r>
      </w:ins>
      <w:r w:rsidR="00726C79" w:rsidRPr="00DF3EBE">
        <w:rPr>
          <w:lang w:eastAsia="zh-CN"/>
        </w:rPr>
        <w:t xml:space="preserve"> an empty throw when catching and re</w:t>
      </w:r>
      <w:r w:rsidR="00726C79">
        <w:rPr>
          <w:rFonts w:hint="eastAsia"/>
          <w:lang w:eastAsia="zh-CN"/>
        </w:rPr>
        <w:t>-</w:t>
      </w:r>
      <w:r w:rsidR="00726C79" w:rsidRPr="00DF3EBE">
        <w:rPr>
          <w:lang w:eastAsia="zh-CN"/>
        </w:rPr>
        <w:t>throwing an exception. This is the best way to preserve the exception call stack.</w:t>
      </w:r>
    </w:p>
    <w:p w14:paraId="2B4E7EC0" w14:textId="77777777" w:rsidR="00726C79" w:rsidRDefault="00726C79" w:rsidP="004A6EF7">
      <w:pPr>
        <w:pStyle w:val="BodyText-LocalHeader-GoodCode"/>
      </w:pPr>
      <w:r>
        <w:rPr>
          <w:rFonts w:hint="eastAsia"/>
        </w:rPr>
        <w:t>Good</w:t>
      </w:r>
      <w:r w:rsidRPr="00EE66C7">
        <w:rPr>
          <w:rFonts w:hint="eastAsia"/>
        </w:rPr>
        <w:t>:</w:t>
      </w:r>
    </w:p>
    <w:p w14:paraId="2B4E7EC1" w14:textId="77777777" w:rsidR="00726C79" w:rsidRPr="00B054EB" w:rsidRDefault="00726C79" w:rsidP="0015502B">
      <w:pPr>
        <w:pStyle w:val="BodyText-Code"/>
        <w:rPr>
          <w:rStyle w:val="BodyText-Code-Keywords"/>
        </w:rPr>
      </w:pPr>
      <w:r w:rsidRPr="00B054EB">
        <w:rPr>
          <w:rStyle w:val="BodyText-Code-Keywords"/>
        </w:rPr>
        <w:t>try</w:t>
      </w:r>
    </w:p>
    <w:p w14:paraId="2B4E7EC2" w14:textId="77777777" w:rsidR="00726C79" w:rsidRPr="00A65B7D" w:rsidRDefault="00726C79" w:rsidP="0015502B">
      <w:pPr>
        <w:pStyle w:val="BodyText-Code"/>
      </w:pPr>
      <w:r w:rsidRPr="00A65B7D">
        <w:t>{</w:t>
      </w:r>
    </w:p>
    <w:p w14:paraId="2B4E7EC3" w14:textId="77777777" w:rsidR="00726C79" w:rsidRPr="00B054EB" w:rsidRDefault="00726C79" w:rsidP="0015502B">
      <w:pPr>
        <w:pStyle w:val="BodyText-Code"/>
        <w:rPr>
          <w:rStyle w:val="BodyText-Code-Comments"/>
        </w:rPr>
      </w:pPr>
      <w:r w:rsidRPr="00A65B7D">
        <w:t xml:space="preserve">    ... </w:t>
      </w:r>
      <w:r w:rsidRPr="00B054EB">
        <w:rPr>
          <w:rStyle w:val="BodyText-Code-Comments"/>
        </w:rPr>
        <w:t>// Do some reading with the file</w:t>
      </w:r>
    </w:p>
    <w:p w14:paraId="2B4E7EC4" w14:textId="77777777" w:rsidR="00726C79" w:rsidRPr="00A65B7D" w:rsidRDefault="00726C79" w:rsidP="0015502B">
      <w:pPr>
        <w:pStyle w:val="BodyText-Code"/>
      </w:pPr>
      <w:r w:rsidRPr="00A65B7D">
        <w:t>}</w:t>
      </w:r>
    </w:p>
    <w:p w14:paraId="2B4E7EC5" w14:textId="77777777" w:rsidR="00726C79" w:rsidRPr="00B054EB" w:rsidRDefault="00726C79" w:rsidP="0015502B">
      <w:pPr>
        <w:pStyle w:val="BodyText-Code"/>
        <w:rPr>
          <w:rStyle w:val="BodyText-Code-Keywords"/>
        </w:rPr>
      </w:pPr>
      <w:r w:rsidRPr="00B054EB">
        <w:rPr>
          <w:rStyle w:val="BodyText-Code-Keywords"/>
        </w:rPr>
        <w:t>catch</w:t>
      </w:r>
    </w:p>
    <w:p w14:paraId="2B4E7EC6" w14:textId="77777777" w:rsidR="00726C79" w:rsidRPr="00A65B7D" w:rsidRDefault="00726C79" w:rsidP="0015502B">
      <w:pPr>
        <w:pStyle w:val="BodyText-Code"/>
      </w:pPr>
      <w:r w:rsidRPr="00A65B7D">
        <w:t xml:space="preserve">{ </w:t>
      </w:r>
    </w:p>
    <w:p w14:paraId="2B4E7EC7" w14:textId="77777777" w:rsidR="00726C79" w:rsidRPr="00B054EB" w:rsidRDefault="00726C79" w:rsidP="0015502B">
      <w:pPr>
        <w:pStyle w:val="BodyText-Code"/>
        <w:rPr>
          <w:rStyle w:val="BodyText-Code-Comments"/>
        </w:rPr>
      </w:pPr>
      <w:r w:rsidRPr="00A65B7D">
        <w:t xml:space="preserve">    file.Position = position; </w:t>
      </w:r>
      <w:r w:rsidRPr="00B054EB">
        <w:rPr>
          <w:rStyle w:val="BodyText-Code-Comments"/>
        </w:rPr>
        <w:t>// Unwind on failure</w:t>
      </w:r>
    </w:p>
    <w:p w14:paraId="2B4E7EC8" w14:textId="77777777" w:rsidR="00726C79" w:rsidRPr="00B054EB" w:rsidRDefault="00726C79" w:rsidP="0015502B">
      <w:pPr>
        <w:pStyle w:val="BodyText-Code"/>
        <w:rPr>
          <w:rStyle w:val="BodyText-Code-Comments"/>
        </w:rPr>
      </w:pPr>
      <w:r w:rsidRPr="00A65B7D">
        <w:t xml:space="preserve">    </w:t>
      </w:r>
      <w:r w:rsidRPr="00B054EB">
        <w:rPr>
          <w:rStyle w:val="BodyText-Code-Keywords"/>
        </w:rPr>
        <w:t>throw</w:t>
      </w:r>
      <w:r w:rsidRPr="00A65B7D">
        <w:t xml:space="preserve">; </w:t>
      </w:r>
      <w:r w:rsidRPr="00B054EB">
        <w:rPr>
          <w:rStyle w:val="BodyText-Code-Comments"/>
        </w:rPr>
        <w:t>// Rethrow</w:t>
      </w:r>
    </w:p>
    <w:p w14:paraId="2B4E7EC9" w14:textId="77777777" w:rsidR="00726C79" w:rsidRPr="00A65B7D" w:rsidRDefault="00726C79" w:rsidP="0015502B">
      <w:pPr>
        <w:pStyle w:val="BodyText-Code"/>
      </w:pPr>
      <w:r w:rsidRPr="00A65B7D">
        <w:t>}</w:t>
      </w:r>
    </w:p>
    <w:p w14:paraId="2B4E7ECA" w14:textId="77777777" w:rsidR="00726C79" w:rsidRDefault="00726C79" w:rsidP="00A77CC6">
      <w:pPr>
        <w:pStyle w:val="BodyText-LocalHeader-BadCode"/>
      </w:pPr>
      <w:r w:rsidRPr="007E1AE6">
        <w:t>Bad</w:t>
      </w:r>
      <w:r w:rsidRPr="007E1AE6">
        <w:rPr>
          <w:rFonts w:hint="eastAsia"/>
        </w:rPr>
        <w:t>:</w:t>
      </w:r>
    </w:p>
    <w:p w14:paraId="2B4E7ECB" w14:textId="77777777" w:rsidR="00726C79" w:rsidRPr="00B054EB" w:rsidRDefault="00726C79" w:rsidP="0015502B">
      <w:pPr>
        <w:pStyle w:val="BodyText-Code"/>
        <w:rPr>
          <w:rStyle w:val="BodyText-Code-Keywords"/>
        </w:rPr>
      </w:pPr>
      <w:r w:rsidRPr="00B054EB">
        <w:rPr>
          <w:rStyle w:val="BodyText-Code-Keywords"/>
        </w:rPr>
        <w:t>try</w:t>
      </w:r>
    </w:p>
    <w:p w14:paraId="2B4E7ECC" w14:textId="77777777" w:rsidR="00726C79" w:rsidRPr="00A65B7D" w:rsidRDefault="00726C79" w:rsidP="0015502B">
      <w:pPr>
        <w:pStyle w:val="BodyText-Code"/>
      </w:pPr>
      <w:r w:rsidRPr="00A65B7D">
        <w:t>{</w:t>
      </w:r>
    </w:p>
    <w:p w14:paraId="2B4E7ECD" w14:textId="77777777" w:rsidR="00726C79" w:rsidRPr="00B054EB" w:rsidRDefault="00726C79" w:rsidP="0015502B">
      <w:pPr>
        <w:pStyle w:val="BodyText-Code"/>
        <w:rPr>
          <w:rStyle w:val="BodyText-Code-Comments"/>
        </w:rPr>
      </w:pPr>
      <w:r w:rsidRPr="00A65B7D">
        <w:t xml:space="preserve">    ... </w:t>
      </w:r>
      <w:r w:rsidRPr="00B054EB">
        <w:rPr>
          <w:rStyle w:val="BodyText-Code-Comments"/>
        </w:rPr>
        <w:t>// Do some reading with the file</w:t>
      </w:r>
    </w:p>
    <w:p w14:paraId="2B4E7ECE" w14:textId="77777777" w:rsidR="00726C79" w:rsidRPr="00A65B7D" w:rsidRDefault="00726C79" w:rsidP="0015502B">
      <w:pPr>
        <w:pStyle w:val="BodyText-Code"/>
      </w:pPr>
      <w:r w:rsidRPr="00A65B7D">
        <w:t>}</w:t>
      </w:r>
    </w:p>
    <w:p w14:paraId="2B4E7ECF" w14:textId="77777777" w:rsidR="00726C79" w:rsidRPr="00B054EB" w:rsidRDefault="00726C79" w:rsidP="0015502B">
      <w:pPr>
        <w:pStyle w:val="BodyText-Code"/>
        <w:rPr>
          <w:rStyle w:val="BodyText-Code-Keywords"/>
        </w:rPr>
      </w:pPr>
      <w:r w:rsidRPr="00B054EB">
        <w:rPr>
          <w:rStyle w:val="BodyText-Code-Keywords"/>
        </w:rPr>
        <w:t xml:space="preserve">catch </w:t>
      </w:r>
      <w:r w:rsidRPr="00A65B7D">
        <w:t>(</w:t>
      </w:r>
      <w:r w:rsidRPr="00B054EB">
        <w:rPr>
          <w:rStyle w:val="BodyText-Code-Types"/>
        </w:rPr>
        <w:t>Exception</w:t>
      </w:r>
      <w:r w:rsidRPr="00A65B7D">
        <w:t xml:space="preserve"> ex)</w:t>
      </w:r>
    </w:p>
    <w:p w14:paraId="2B4E7ED0" w14:textId="77777777" w:rsidR="00726C79" w:rsidRPr="00A65B7D" w:rsidRDefault="00726C79" w:rsidP="0015502B">
      <w:pPr>
        <w:pStyle w:val="BodyText-Code"/>
      </w:pPr>
      <w:r w:rsidRPr="00A65B7D">
        <w:t xml:space="preserve">{ </w:t>
      </w:r>
    </w:p>
    <w:p w14:paraId="2B4E7ED1" w14:textId="77777777" w:rsidR="00726C79" w:rsidRPr="00B054EB" w:rsidRDefault="00726C79" w:rsidP="0015502B">
      <w:pPr>
        <w:pStyle w:val="BodyText-Code"/>
        <w:rPr>
          <w:rStyle w:val="BodyText-Code-Comments"/>
        </w:rPr>
      </w:pPr>
      <w:r w:rsidRPr="00A65B7D">
        <w:t xml:space="preserve">    file.Position = position; </w:t>
      </w:r>
      <w:r w:rsidRPr="00B054EB">
        <w:rPr>
          <w:rStyle w:val="BodyText-Code-Comments"/>
        </w:rPr>
        <w:t>// Unwind on failure</w:t>
      </w:r>
    </w:p>
    <w:p w14:paraId="2B4E7ED2" w14:textId="77777777" w:rsidR="00726C79" w:rsidRPr="00B054EB" w:rsidRDefault="00726C79" w:rsidP="0015502B">
      <w:pPr>
        <w:pStyle w:val="BodyText-Code"/>
        <w:rPr>
          <w:rStyle w:val="BodyText-Code-Comments"/>
        </w:rPr>
      </w:pPr>
      <w:r w:rsidRPr="00A65B7D">
        <w:t xml:space="preserve">    </w:t>
      </w:r>
      <w:r w:rsidRPr="00B054EB">
        <w:rPr>
          <w:rStyle w:val="BodyText-Code-Keywords"/>
        </w:rPr>
        <w:t xml:space="preserve">throw </w:t>
      </w:r>
      <w:r w:rsidRPr="00A65B7D">
        <w:t xml:space="preserve">ex; </w:t>
      </w:r>
      <w:r w:rsidRPr="00B054EB">
        <w:rPr>
          <w:rStyle w:val="BodyText-Code-Comments"/>
        </w:rPr>
        <w:t>// Rethrow</w:t>
      </w:r>
    </w:p>
    <w:p w14:paraId="2B4E7ED3" w14:textId="77777777" w:rsidR="00726C79" w:rsidRPr="00A65B7D" w:rsidRDefault="00726C79" w:rsidP="0015502B">
      <w:pPr>
        <w:pStyle w:val="BodyText-Code"/>
      </w:pPr>
      <w:r w:rsidRPr="00A65B7D">
        <w:t>}</w:t>
      </w:r>
    </w:p>
    <w:p w14:paraId="2B4E7ED4" w14:textId="77777777" w:rsidR="00726C79" w:rsidRDefault="00726C79" w:rsidP="006606DA">
      <w:pPr>
        <w:pStyle w:val="berschrift2"/>
        <w:rPr>
          <w:lang w:eastAsia="zh-CN"/>
        </w:rPr>
      </w:pPr>
      <w:bookmarkStart w:id="1671" w:name="_Resource_Cleanup"/>
      <w:bookmarkStart w:id="1672" w:name="_Toc401752064"/>
      <w:bookmarkStart w:id="1673" w:name="_Ref401793185"/>
      <w:bookmarkStart w:id="1674" w:name="_Ref401793346"/>
      <w:bookmarkEnd w:id="1671"/>
      <w:r>
        <w:rPr>
          <w:lang w:eastAsia="zh-CN"/>
        </w:rPr>
        <w:t xml:space="preserve">Resource </w:t>
      </w:r>
      <w:r w:rsidRPr="006606DA">
        <w:t>Cleanup</w:t>
      </w:r>
      <w:bookmarkEnd w:id="1672"/>
      <w:bookmarkEnd w:id="1673"/>
      <w:bookmarkEnd w:id="1674"/>
    </w:p>
    <w:p w14:paraId="2B4E7ED5" w14:textId="77777777" w:rsidR="00726C79" w:rsidRPr="00EC457F" w:rsidRDefault="009143F4" w:rsidP="009143F4">
      <w:pPr>
        <w:pStyle w:val="BodyText-RuleFirstParagraph"/>
        <w:rPr>
          <w:lang w:eastAsia="zh-CN"/>
        </w:rPr>
      </w:pPr>
      <w:r>
        <w:rPr>
          <w:rStyle w:val="BodyText-GuidelineID"/>
        </w:rPr>
        <w:t>CS/RC10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sidRPr="00EC457F">
        <w:rPr>
          <w:lang w:eastAsia="zh-CN"/>
        </w:rPr>
        <w:t>force garbage collections with GC.Collect.</w:t>
      </w:r>
    </w:p>
    <w:p w14:paraId="2B4E7ED6" w14:textId="77777777" w:rsidR="00726C79" w:rsidRPr="00294DA8" w:rsidRDefault="00726C79" w:rsidP="006606DA">
      <w:pPr>
        <w:pStyle w:val="berschrift3"/>
        <w:rPr>
          <w:lang w:eastAsia="zh-CN"/>
        </w:rPr>
      </w:pPr>
      <w:bookmarkStart w:id="1675" w:name="_Ref401793191"/>
      <w:r>
        <w:rPr>
          <w:rFonts w:hint="eastAsia"/>
          <w:lang w:eastAsia="zh-CN"/>
        </w:rPr>
        <w:t xml:space="preserve">Try-finally </w:t>
      </w:r>
      <w:r w:rsidRPr="006606DA">
        <w:rPr>
          <w:rFonts w:hint="eastAsia"/>
        </w:rPr>
        <w:t>Block</w:t>
      </w:r>
      <w:bookmarkEnd w:id="1675"/>
    </w:p>
    <w:p w14:paraId="2B4E7ED7" w14:textId="77777777" w:rsidR="006158D5" w:rsidRDefault="009143F4" w:rsidP="009143F4">
      <w:pPr>
        <w:pStyle w:val="BodyText-RuleFirstParagraph"/>
        <w:rPr>
          <w:ins w:id="1676" w:author="Cox Olaf" w:date="2015-01-26T13:15:00Z"/>
          <w:lang w:eastAsia="zh-CN"/>
        </w:rPr>
      </w:pPr>
      <w:r>
        <w:rPr>
          <w:rStyle w:val="BodyText-GuidelineID"/>
        </w:rPr>
        <w:t>CS/TFB10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Pr>
          <w:rFonts w:hint="eastAsia"/>
          <w:lang w:eastAsia="zh-CN"/>
        </w:rPr>
        <w:t>u</w:t>
      </w:r>
      <w:r w:rsidR="00726C79" w:rsidRPr="0027640B">
        <w:rPr>
          <w:lang w:eastAsia="zh-CN"/>
        </w:rPr>
        <w:t>se</w:t>
      </w:r>
      <w:r w:rsidR="00726C79">
        <w:rPr>
          <w:rFonts w:hint="eastAsia"/>
          <w:lang w:eastAsia="zh-CN"/>
        </w:rPr>
        <w:t xml:space="preserve"> try-</w:t>
      </w:r>
      <w:r w:rsidR="00726C79" w:rsidRPr="0033335A">
        <w:rPr>
          <w:lang w:eastAsia="zh-CN"/>
        </w:rPr>
        <w:t>finally blocks for cleanup code</w:t>
      </w:r>
      <w:r w:rsidR="00726C79">
        <w:rPr>
          <w:rFonts w:hint="eastAsia"/>
          <w:lang w:eastAsia="zh-CN"/>
        </w:rPr>
        <w:t xml:space="preserve"> and</w:t>
      </w:r>
      <w:r w:rsidR="00726C79" w:rsidRPr="0027640B">
        <w:rPr>
          <w:lang w:eastAsia="zh-CN"/>
        </w:rPr>
        <w:t xml:space="preserve"> </w:t>
      </w:r>
      <w:r w:rsidR="00726C79">
        <w:rPr>
          <w:rFonts w:hint="eastAsia"/>
          <w:lang w:eastAsia="zh-CN"/>
        </w:rPr>
        <w:t>try-</w:t>
      </w:r>
      <w:r w:rsidR="00726C79" w:rsidRPr="0027640B">
        <w:rPr>
          <w:lang w:eastAsia="zh-CN"/>
        </w:rPr>
        <w:t>catch blocks for error recovery code</w:t>
      </w:r>
      <w:r w:rsidR="00726C79" w:rsidRPr="00072310">
        <w:rPr>
          <w:lang w:eastAsia="zh-CN"/>
        </w:rPr>
        <w:t xml:space="preserve">. </w:t>
      </w:r>
    </w:p>
    <w:p w14:paraId="2B4E7ED8" w14:textId="77777777" w:rsidR="008B6A82" w:rsidRDefault="006158D5">
      <w:pPr>
        <w:pStyle w:val="BodyText-RuleFirstParagraph"/>
        <w:ind w:firstLine="0"/>
        <w:rPr>
          <w:lang w:eastAsia="zh-CN"/>
        </w:rPr>
        <w:pPrChange w:id="1677" w:author="Cox Olaf" w:date="2015-01-26T13:15:00Z">
          <w:pPr>
            <w:pStyle w:val="BodyText-RuleFirstParagraph"/>
          </w:pPr>
        </w:pPrChange>
      </w:pPr>
      <w:ins w:id="1678" w:author="Cox Olaf" w:date="2015-01-26T13:15:00Z">
        <w:r w:rsidRPr="005B7E5C">
          <w:rPr>
            <w:rStyle w:val="BodyText-NegativeRed"/>
          </w:rPr>
          <w:sym w:font="Wingdings" w:char="F0FD"/>
        </w:r>
        <w:r w:rsidRPr="003B773F">
          <w:rPr>
            <w:rFonts w:hint="eastAsia"/>
          </w:rPr>
          <w:t xml:space="preserve"> </w:t>
        </w:r>
      </w:ins>
      <w:r w:rsidR="00726C79" w:rsidRPr="00F61988">
        <w:rPr>
          <w:rStyle w:val="BodyText-BoldAction"/>
        </w:rPr>
        <w:t>Do</w:t>
      </w:r>
      <w:r w:rsidR="00726C79" w:rsidRPr="00F61988">
        <w:rPr>
          <w:rFonts w:hint="eastAsia"/>
        </w:rPr>
        <w:t xml:space="preserve"> </w:t>
      </w:r>
      <w:r w:rsidR="00726C79" w:rsidRPr="00F61988">
        <w:rPr>
          <w:rStyle w:val="BodyText-BoldAction"/>
          <w:rFonts w:hint="eastAsia"/>
        </w:rPr>
        <w:t>no</w:t>
      </w:r>
      <w:r w:rsidR="00726C79" w:rsidRPr="00F61988">
        <w:rPr>
          <w:rStyle w:val="BodyText-BoldAction"/>
        </w:rPr>
        <w:t>t</w:t>
      </w:r>
      <w:r w:rsidR="00726C79" w:rsidRPr="00171BAB">
        <w:rPr>
          <w:lang w:eastAsia="zh-CN"/>
        </w:rPr>
        <w:t xml:space="preserve"> use catch blocks for cleanup code.</w:t>
      </w:r>
      <w:r w:rsidR="00726C79" w:rsidRPr="00540269">
        <w:t xml:space="preserve"> </w:t>
      </w:r>
      <w:r w:rsidR="00726C79" w:rsidRPr="00540269">
        <w:rPr>
          <w:lang w:eastAsia="zh-CN"/>
        </w:rPr>
        <w:t>Usually, the cleanup logic rolls back resource</w:t>
      </w:r>
      <w:r w:rsidR="00726C79">
        <w:rPr>
          <w:rFonts w:hint="eastAsia"/>
          <w:lang w:eastAsia="zh-CN"/>
        </w:rPr>
        <w:t xml:space="preserve"> (particularly, native resource)</w:t>
      </w:r>
      <w:r w:rsidR="00726C79" w:rsidRPr="00540269">
        <w:rPr>
          <w:lang w:eastAsia="zh-CN"/>
        </w:rPr>
        <w:t xml:space="preserve"> allocations</w:t>
      </w:r>
      <w:r w:rsidR="009558AF">
        <w:rPr>
          <w:rFonts w:hint="eastAsia"/>
          <w:lang w:eastAsia="zh-CN"/>
        </w:rPr>
        <w:t>. For example,</w:t>
      </w:r>
    </w:p>
    <w:p w14:paraId="2B4E7ED9" w14:textId="77777777" w:rsidR="00726C79" w:rsidRPr="00A65B7D" w:rsidRDefault="00726C79" w:rsidP="0015502B">
      <w:pPr>
        <w:pStyle w:val="BodyText-Code"/>
      </w:pPr>
      <w:r w:rsidRPr="00B054EB">
        <w:rPr>
          <w:rStyle w:val="BodyText-Code-Types"/>
        </w:rPr>
        <w:t>FileStream</w:t>
      </w:r>
      <w:r w:rsidRPr="00A65B7D">
        <w:t xml:space="preserve"> stream = </w:t>
      </w:r>
      <w:r w:rsidRPr="00B054EB">
        <w:rPr>
          <w:rStyle w:val="BodyText-Code-Keywords"/>
        </w:rPr>
        <w:t>null</w:t>
      </w:r>
      <w:r w:rsidRPr="00A65B7D">
        <w:t>;</w:t>
      </w:r>
    </w:p>
    <w:p w14:paraId="2B4E7EDA" w14:textId="77777777" w:rsidR="00726C79" w:rsidRPr="00B054EB" w:rsidRDefault="00726C79" w:rsidP="0015502B">
      <w:pPr>
        <w:pStyle w:val="BodyText-Code"/>
        <w:rPr>
          <w:rStyle w:val="BodyText-Code-Keywords"/>
        </w:rPr>
      </w:pPr>
      <w:r w:rsidRPr="00B054EB">
        <w:rPr>
          <w:rStyle w:val="BodyText-Code-Keywords"/>
        </w:rPr>
        <w:t>try</w:t>
      </w:r>
    </w:p>
    <w:p w14:paraId="2B4E7EDB" w14:textId="77777777" w:rsidR="00726C79" w:rsidRPr="00A65B7D" w:rsidRDefault="00726C79" w:rsidP="0015502B">
      <w:pPr>
        <w:pStyle w:val="BodyText-Code"/>
      </w:pPr>
      <w:r w:rsidRPr="00A65B7D">
        <w:t>{</w:t>
      </w:r>
    </w:p>
    <w:p w14:paraId="2B4E7EDC" w14:textId="77777777" w:rsidR="00726C79" w:rsidRPr="00A65B7D" w:rsidRDefault="00726C79" w:rsidP="0015502B">
      <w:pPr>
        <w:pStyle w:val="BodyText-Code"/>
        <w:rPr>
          <w:lang w:eastAsia="zh-CN"/>
        </w:rPr>
      </w:pPr>
      <w:r w:rsidRPr="00A65B7D">
        <w:rPr>
          <w:lang w:eastAsia="zh-CN"/>
        </w:rPr>
        <w:t xml:space="preserve">    </w:t>
      </w:r>
      <w:r w:rsidRPr="00A65B7D">
        <w:t xml:space="preserve">stream = </w:t>
      </w:r>
      <w:r w:rsidRPr="00B054EB">
        <w:rPr>
          <w:rStyle w:val="BodyText-Code-Keywords"/>
        </w:rPr>
        <w:t>new</w:t>
      </w:r>
      <w:r w:rsidRPr="00A65B7D">
        <w:t xml:space="preserve"> </w:t>
      </w:r>
      <w:r w:rsidRPr="00B054EB">
        <w:rPr>
          <w:rStyle w:val="BodyText-Code-Types"/>
        </w:rPr>
        <w:t>FileStream</w:t>
      </w:r>
      <w:r w:rsidRPr="00A65B7D">
        <w:t>(...);</w:t>
      </w:r>
    </w:p>
    <w:p w14:paraId="2B4E7EDD" w14:textId="77777777" w:rsidR="00726C79" w:rsidRPr="00A65B7D" w:rsidRDefault="00726C79" w:rsidP="0015502B">
      <w:pPr>
        <w:pStyle w:val="BodyText-Code"/>
        <w:rPr>
          <w:lang w:eastAsia="zh-CN"/>
        </w:rPr>
      </w:pPr>
      <w:r w:rsidRPr="00A65B7D">
        <w:rPr>
          <w:lang w:eastAsia="zh-CN"/>
        </w:rPr>
        <w:t xml:space="preserve">    ...</w:t>
      </w:r>
    </w:p>
    <w:p w14:paraId="2B4E7EDE" w14:textId="77777777" w:rsidR="00726C79" w:rsidRPr="00A65B7D" w:rsidRDefault="00726C79" w:rsidP="0015502B">
      <w:pPr>
        <w:pStyle w:val="BodyText-Code"/>
      </w:pPr>
      <w:r w:rsidRPr="00A65B7D">
        <w:lastRenderedPageBreak/>
        <w:t>}</w:t>
      </w:r>
    </w:p>
    <w:p w14:paraId="2B4E7EDF" w14:textId="77777777" w:rsidR="00726C79" w:rsidRPr="00B054EB" w:rsidRDefault="00726C79" w:rsidP="0015502B">
      <w:pPr>
        <w:pStyle w:val="BodyText-Code"/>
        <w:rPr>
          <w:rStyle w:val="BodyText-Code-Keywords"/>
        </w:rPr>
      </w:pPr>
      <w:r w:rsidRPr="00B054EB">
        <w:rPr>
          <w:rStyle w:val="BodyText-Code-Keywords"/>
        </w:rPr>
        <w:t>finally</w:t>
      </w:r>
    </w:p>
    <w:p w14:paraId="2B4E7EE0" w14:textId="77777777" w:rsidR="00726C79" w:rsidRPr="00A65B7D" w:rsidRDefault="00726C79" w:rsidP="0015502B">
      <w:pPr>
        <w:pStyle w:val="BodyText-Code"/>
      </w:pPr>
      <w:r w:rsidRPr="00A65B7D">
        <w:t>{</w:t>
      </w:r>
    </w:p>
    <w:p w14:paraId="2B4E7EE1" w14:textId="77777777" w:rsidR="00726C79" w:rsidRPr="00A65B7D" w:rsidRDefault="00726C79" w:rsidP="0015502B">
      <w:pPr>
        <w:pStyle w:val="BodyText-Code"/>
      </w:pPr>
      <w:r w:rsidRPr="00B054EB">
        <w:rPr>
          <w:rStyle w:val="BodyText-Code-Keywords"/>
        </w:rPr>
        <w:t xml:space="preserve">    if</w:t>
      </w:r>
      <w:r w:rsidRPr="00A65B7D">
        <w:t xml:space="preserve"> (stream != </w:t>
      </w:r>
      <w:r w:rsidRPr="00B054EB">
        <w:rPr>
          <w:rStyle w:val="BodyText-Code-Keywords"/>
        </w:rPr>
        <w:t>null</w:t>
      </w:r>
      <w:r w:rsidRPr="00A65B7D">
        <w:t>)</w:t>
      </w:r>
    </w:p>
    <w:p w14:paraId="2B4E7EE2" w14:textId="77777777" w:rsidR="00726C79" w:rsidRPr="00A65B7D" w:rsidRDefault="00726C79" w:rsidP="0015502B">
      <w:pPr>
        <w:pStyle w:val="BodyText-Code"/>
      </w:pPr>
      <w:r w:rsidRPr="00A65B7D">
        <w:t xml:space="preserve">    {</w:t>
      </w:r>
    </w:p>
    <w:p w14:paraId="2B4E7EE3" w14:textId="77777777" w:rsidR="00726C79" w:rsidRPr="00A65B7D" w:rsidRDefault="00726C79" w:rsidP="0015502B">
      <w:pPr>
        <w:pStyle w:val="BodyText-Code"/>
      </w:pPr>
      <w:r w:rsidRPr="00A65B7D">
        <w:rPr>
          <w:lang w:eastAsia="zh-CN"/>
        </w:rPr>
        <w:t xml:space="preserve">        </w:t>
      </w:r>
      <w:r w:rsidRPr="00A65B7D">
        <w:t>stream.Close();</w:t>
      </w:r>
    </w:p>
    <w:p w14:paraId="2B4E7EE4" w14:textId="77777777" w:rsidR="00726C79" w:rsidRPr="00A65B7D" w:rsidRDefault="00726C79" w:rsidP="0015502B">
      <w:pPr>
        <w:pStyle w:val="BodyText-Code"/>
      </w:pPr>
      <w:r w:rsidRPr="00A65B7D">
        <w:t xml:space="preserve">    }</w:t>
      </w:r>
    </w:p>
    <w:p w14:paraId="2B4E7EE5" w14:textId="77777777" w:rsidR="00726C79" w:rsidRPr="00A65B7D" w:rsidRDefault="00726C79" w:rsidP="0015502B">
      <w:pPr>
        <w:pStyle w:val="BodyText-Code"/>
      </w:pPr>
      <w:r w:rsidRPr="00A65B7D">
        <w:t>}</w:t>
      </w:r>
    </w:p>
    <w:p w14:paraId="2B4E7EE6" w14:textId="77777777" w:rsidR="00726C79" w:rsidRDefault="00726C79" w:rsidP="009558AF">
      <w:pPr>
        <w:pStyle w:val="Textkrper"/>
        <w:rPr>
          <w:lang w:eastAsia="zh-CN"/>
        </w:rPr>
      </w:pPr>
      <w:r w:rsidRPr="00F07B54">
        <w:rPr>
          <w:lang w:eastAsia="zh-CN"/>
        </w:rPr>
        <w:t>C#</w:t>
      </w:r>
      <w:r>
        <w:rPr>
          <w:lang w:eastAsia="zh-CN"/>
        </w:rPr>
        <w:t xml:space="preserve"> </w:t>
      </w:r>
      <w:r w:rsidRPr="00F07B54">
        <w:rPr>
          <w:lang w:eastAsia="zh-CN"/>
        </w:rPr>
        <w:t>provide the using statement that can be used instead of plain try-finally to clean up objects implementing the IDisposable interface.</w:t>
      </w:r>
    </w:p>
    <w:p w14:paraId="2B4E7EE7" w14:textId="77777777" w:rsidR="00726C79" w:rsidRPr="00A65B7D" w:rsidRDefault="00726C79" w:rsidP="0015502B">
      <w:pPr>
        <w:pStyle w:val="BodyText-Code"/>
      </w:pPr>
      <w:r w:rsidRPr="00B054EB">
        <w:rPr>
          <w:rStyle w:val="BodyText-Code-Keywords"/>
        </w:rPr>
        <w:t xml:space="preserve">using </w:t>
      </w:r>
      <w:r w:rsidRPr="00A65B7D">
        <w:t>(</w:t>
      </w:r>
      <w:r w:rsidRPr="00B054EB">
        <w:rPr>
          <w:rStyle w:val="BodyText-Code-Types"/>
        </w:rPr>
        <w:t>FileStream</w:t>
      </w:r>
      <w:r w:rsidRPr="00A65B7D">
        <w:t xml:space="preserve"> stream = </w:t>
      </w:r>
      <w:r w:rsidRPr="00B054EB">
        <w:rPr>
          <w:rStyle w:val="BodyText-Code-Keywords"/>
        </w:rPr>
        <w:t>new</w:t>
      </w:r>
      <w:r w:rsidRPr="00A65B7D">
        <w:t xml:space="preserve"> </w:t>
      </w:r>
      <w:r w:rsidRPr="00B054EB">
        <w:rPr>
          <w:rStyle w:val="BodyText-Code-Types"/>
        </w:rPr>
        <w:t>FileStream</w:t>
      </w:r>
      <w:r w:rsidRPr="00A65B7D">
        <w:t>(...))</w:t>
      </w:r>
    </w:p>
    <w:p w14:paraId="2B4E7EE8" w14:textId="77777777" w:rsidR="00726C79" w:rsidRPr="00A65B7D" w:rsidRDefault="00726C79" w:rsidP="0015502B">
      <w:pPr>
        <w:pStyle w:val="BodyText-Code"/>
        <w:rPr>
          <w:lang w:eastAsia="zh-CN"/>
        </w:rPr>
      </w:pPr>
      <w:r w:rsidRPr="00A65B7D">
        <w:t>{</w:t>
      </w:r>
    </w:p>
    <w:p w14:paraId="2B4E7EE9" w14:textId="77777777" w:rsidR="00726C79" w:rsidRPr="00A65B7D" w:rsidRDefault="00726C79" w:rsidP="0015502B">
      <w:pPr>
        <w:pStyle w:val="BodyText-Code"/>
        <w:rPr>
          <w:lang w:eastAsia="zh-CN"/>
        </w:rPr>
      </w:pPr>
      <w:r w:rsidRPr="00A65B7D">
        <w:rPr>
          <w:lang w:eastAsia="zh-CN"/>
        </w:rPr>
        <w:t xml:space="preserve">    ...</w:t>
      </w:r>
    </w:p>
    <w:p w14:paraId="2B4E7EEA" w14:textId="77777777" w:rsidR="00726C79" w:rsidRPr="00A65B7D" w:rsidRDefault="00726C79" w:rsidP="0015502B">
      <w:pPr>
        <w:pStyle w:val="BodyText-Code"/>
      </w:pPr>
      <w:r w:rsidRPr="00A65B7D">
        <w:t>}</w:t>
      </w:r>
    </w:p>
    <w:p w14:paraId="2B4E7EEB" w14:textId="77777777" w:rsidR="00726C79" w:rsidRDefault="00726C79" w:rsidP="009558AF">
      <w:pPr>
        <w:pStyle w:val="Textkrper"/>
        <w:rPr>
          <w:lang w:eastAsia="zh-CN"/>
        </w:rPr>
      </w:pPr>
      <w:r>
        <w:rPr>
          <w:rFonts w:hint="eastAsia"/>
          <w:lang w:eastAsia="zh-CN"/>
        </w:rPr>
        <w:t>M</w:t>
      </w:r>
      <w:r w:rsidRPr="000070E8">
        <w:rPr>
          <w:lang w:eastAsia="zh-CN"/>
        </w:rPr>
        <w:t xml:space="preserve">any language constructs emit try-finally blocks automatically for you. Examples are </w:t>
      </w:r>
      <w:r>
        <w:rPr>
          <w:lang w:eastAsia="zh-CN"/>
        </w:rPr>
        <w:t>the</w:t>
      </w:r>
      <w:r w:rsidRPr="000070E8">
        <w:rPr>
          <w:lang w:eastAsia="zh-CN"/>
        </w:rPr>
        <w:t xml:space="preserve"> using statement, </w:t>
      </w:r>
      <w:r>
        <w:rPr>
          <w:lang w:eastAsia="zh-CN"/>
        </w:rPr>
        <w:t>the</w:t>
      </w:r>
      <w:r w:rsidRPr="000070E8">
        <w:rPr>
          <w:lang w:eastAsia="zh-CN"/>
        </w:rPr>
        <w:t xml:space="preserve"> lock statement</w:t>
      </w:r>
      <w:r>
        <w:rPr>
          <w:lang w:eastAsia="zh-CN"/>
        </w:rPr>
        <w:t xml:space="preserve"> and the </w:t>
      </w:r>
      <w:r w:rsidRPr="000070E8">
        <w:rPr>
          <w:lang w:eastAsia="zh-CN"/>
        </w:rPr>
        <w:t>foreach statement.</w:t>
      </w:r>
    </w:p>
    <w:p w14:paraId="2B4E7EEC" w14:textId="77777777" w:rsidR="00726C79" w:rsidRDefault="00726C79" w:rsidP="006606DA">
      <w:pPr>
        <w:pStyle w:val="berschrift3"/>
        <w:rPr>
          <w:lang w:eastAsia="zh-CN"/>
        </w:rPr>
      </w:pPr>
      <w:bookmarkStart w:id="1679" w:name="_Ref401793198"/>
      <w:r>
        <w:rPr>
          <w:rFonts w:hint="eastAsia"/>
          <w:lang w:eastAsia="zh-CN"/>
        </w:rPr>
        <w:t xml:space="preserve">Basic </w:t>
      </w:r>
      <w:r w:rsidRPr="006606DA">
        <w:rPr>
          <w:rFonts w:hint="eastAsia"/>
        </w:rPr>
        <w:t>Dispose</w:t>
      </w:r>
      <w:r>
        <w:rPr>
          <w:rFonts w:hint="eastAsia"/>
          <w:lang w:eastAsia="zh-CN"/>
        </w:rPr>
        <w:t xml:space="preserve"> Pattern</w:t>
      </w:r>
      <w:bookmarkEnd w:id="1679"/>
    </w:p>
    <w:p w14:paraId="2B4E7EED" w14:textId="77777777" w:rsidR="00726C79" w:rsidRDefault="00726C79" w:rsidP="009558AF">
      <w:pPr>
        <w:pStyle w:val="Textkrper"/>
        <w:rPr>
          <w:lang w:eastAsia="zh-CN"/>
        </w:rPr>
      </w:pPr>
      <w:r w:rsidRPr="006F3857">
        <w:rPr>
          <w:lang w:eastAsia="zh-CN"/>
        </w:rPr>
        <w:t xml:space="preserve">The basic implementation of the pattern involves implementing the System.IDisposable interface and declaring the Dispose(bool) method that implements all resource cleanup logic to be shared between the Dispose method and the optional finalizer. Please note that this section does not discuss </w:t>
      </w:r>
      <w:r>
        <w:rPr>
          <w:lang w:eastAsia="zh-CN"/>
        </w:rPr>
        <w:t>providing a finalizer. Finaliz</w:t>
      </w:r>
      <w:r>
        <w:rPr>
          <w:rFonts w:hint="eastAsia"/>
          <w:lang w:eastAsia="zh-CN"/>
        </w:rPr>
        <w:t>able type</w:t>
      </w:r>
      <w:r w:rsidRPr="006F3857">
        <w:rPr>
          <w:lang w:eastAsia="zh-CN"/>
        </w:rPr>
        <w:t>s are extensions to this basic pattern and are discussed</w:t>
      </w:r>
      <w:r>
        <w:rPr>
          <w:rFonts w:hint="eastAsia"/>
          <w:lang w:eastAsia="zh-CN"/>
        </w:rPr>
        <w:t xml:space="preserve"> in the next section. </w:t>
      </w:r>
      <w:r w:rsidRPr="00B92260">
        <w:rPr>
          <w:lang w:eastAsia="zh-CN"/>
        </w:rPr>
        <w:t>The following example shows a simple implementation of the basic pattern:</w:t>
      </w:r>
    </w:p>
    <w:p w14:paraId="2B4E7EEE" w14:textId="77777777" w:rsidR="00726C79" w:rsidRPr="0087565C" w:rsidRDefault="00726C79" w:rsidP="0015502B">
      <w:pPr>
        <w:pStyle w:val="BodyText-Code"/>
      </w:pPr>
      <w:r w:rsidRPr="00B054EB">
        <w:rPr>
          <w:rStyle w:val="BodyText-Code-Keywords"/>
        </w:rPr>
        <w:t>public</w:t>
      </w:r>
      <w:r w:rsidRPr="0087565C">
        <w:t xml:space="preserve"> </w:t>
      </w:r>
      <w:r w:rsidRPr="00B054EB">
        <w:rPr>
          <w:rStyle w:val="BodyText-Code-Keywords"/>
        </w:rPr>
        <w:t>class</w:t>
      </w:r>
      <w:r w:rsidRPr="0087565C">
        <w:t xml:space="preserve"> </w:t>
      </w:r>
      <w:r w:rsidRPr="00B054EB">
        <w:rPr>
          <w:rStyle w:val="BodyText-Code-Types"/>
        </w:rPr>
        <w:t>DisposableResourceHolder</w:t>
      </w:r>
      <w:r w:rsidRPr="0087565C">
        <w:t xml:space="preserve"> : </w:t>
      </w:r>
      <w:r w:rsidRPr="00B054EB">
        <w:rPr>
          <w:rStyle w:val="BodyText-Code-Types"/>
        </w:rPr>
        <w:t>IDisposable</w:t>
      </w:r>
      <w:r w:rsidRPr="0087565C">
        <w:t xml:space="preserve"> </w:t>
      </w:r>
    </w:p>
    <w:p w14:paraId="2B4E7EEF" w14:textId="77777777" w:rsidR="00726C79" w:rsidRPr="0087565C" w:rsidRDefault="00726C79" w:rsidP="0015502B">
      <w:pPr>
        <w:pStyle w:val="BodyText-Code"/>
      </w:pPr>
      <w:r w:rsidRPr="0087565C">
        <w:t>{</w:t>
      </w:r>
    </w:p>
    <w:p w14:paraId="2B4E7EF0" w14:textId="77777777" w:rsidR="00726C79" w:rsidRPr="0087565C" w:rsidRDefault="00726C79" w:rsidP="0015502B">
      <w:pPr>
        <w:pStyle w:val="BodyText-Code"/>
      </w:pPr>
      <w:r w:rsidRPr="00B054EB">
        <w:rPr>
          <w:rStyle w:val="BodyText-Code-Keywords"/>
        </w:rPr>
        <w:t xml:space="preserve">    private bool</w:t>
      </w:r>
      <w:r w:rsidRPr="0087565C">
        <w:t xml:space="preserve"> disposed = </w:t>
      </w:r>
      <w:r w:rsidRPr="00B054EB">
        <w:rPr>
          <w:rStyle w:val="BodyText-Code-Keywords"/>
        </w:rPr>
        <w:t>false</w:t>
      </w:r>
      <w:r w:rsidRPr="0087565C">
        <w:t>;</w:t>
      </w:r>
    </w:p>
    <w:p w14:paraId="2B4E7EF1" w14:textId="77777777" w:rsidR="00726C79" w:rsidRPr="00B054EB" w:rsidRDefault="00726C79" w:rsidP="0015502B">
      <w:pPr>
        <w:pStyle w:val="BodyText-Code"/>
        <w:rPr>
          <w:rStyle w:val="BodyText-Code-Comments"/>
        </w:rPr>
      </w:pPr>
      <w:r w:rsidRPr="0087565C">
        <w:t xml:space="preserve">    </w:t>
      </w:r>
      <w:r w:rsidRPr="00B054EB">
        <w:rPr>
          <w:rStyle w:val="BodyText-Code-Keywords"/>
        </w:rPr>
        <w:t>private</w:t>
      </w:r>
      <w:r w:rsidRPr="0087565C">
        <w:t xml:space="preserve"> </w:t>
      </w:r>
      <w:r w:rsidRPr="00B054EB">
        <w:rPr>
          <w:rStyle w:val="BodyText-Code-Types"/>
        </w:rPr>
        <w:t>SafeHandle</w:t>
      </w:r>
      <w:r w:rsidRPr="0087565C">
        <w:t xml:space="preserve"> resource; </w:t>
      </w:r>
      <w:r w:rsidRPr="00B054EB">
        <w:rPr>
          <w:rStyle w:val="BodyText-Code-Comments"/>
        </w:rPr>
        <w:t>// Handle to a resource</w:t>
      </w:r>
    </w:p>
    <w:p w14:paraId="2B4E7EF2" w14:textId="77777777" w:rsidR="00726C79" w:rsidRPr="00B054EB" w:rsidRDefault="00726C79" w:rsidP="0015502B">
      <w:pPr>
        <w:pStyle w:val="BodyText-Code"/>
        <w:rPr>
          <w:rStyle w:val="BodyText-Code-Comments"/>
        </w:rPr>
      </w:pPr>
    </w:p>
    <w:p w14:paraId="2B4E7EF3" w14:textId="77777777" w:rsidR="00726C79" w:rsidRPr="0087565C" w:rsidRDefault="00726C79" w:rsidP="0015502B">
      <w:pPr>
        <w:pStyle w:val="BodyText-Code"/>
      </w:pPr>
      <w:r w:rsidRPr="0087565C">
        <w:t xml:space="preserve">    </w:t>
      </w:r>
      <w:r w:rsidRPr="00B054EB">
        <w:rPr>
          <w:rStyle w:val="BodyText-Code-Keywords"/>
        </w:rPr>
        <w:t>public</w:t>
      </w:r>
      <w:r w:rsidRPr="0087565C">
        <w:t xml:space="preserve"> DisposableResourceHolder()</w:t>
      </w:r>
    </w:p>
    <w:p w14:paraId="2B4E7EF4" w14:textId="77777777" w:rsidR="00726C79" w:rsidRPr="0087565C" w:rsidRDefault="00726C79" w:rsidP="0015502B">
      <w:pPr>
        <w:pStyle w:val="BodyText-Code"/>
      </w:pPr>
      <w:r w:rsidRPr="0087565C">
        <w:t xml:space="preserve">    {</w:t>
      </w:r>
    </w:p>
    <w:p w14:paraId="2B4E7EF5" w14:textId="77777777" w:rsidR="00726C79" w:rsidRPr="00B054EB" w:rsidRDefault="00726C79" w:rsidP="0015502B">
      <w:pPr>
        <w:pStyle w:val="BodyText-Code"/>
        <w:rPr>
          <w:rStyle w:val="BodyText-Code-Comments"/>
        </w:rPr>
      </w:pPr>
      <w:r w:rsidRPr="0087565C">
        <w:t xml:space="preserve">        </w:t>
      </w:r>
      <w:r w:rsidRPr="00B054EB">
        <w:rPr>
          <w:rStyle w:val="BodyText-Code-Keywords"/>
        </w:rPr>
        <w:t>this</w:t>
      </w:r>
      <w:r w:rsidRPr="0087565C">
        <w:t xml:space="preserve">.resource = ... </w:t>
      </w:r>
      <w:r w:rsidRPr="00B054EB">
        <w:rPr>
          <w:rStyle w:val="BodyText-Code-Comments"/>
        </w:rPr>
        <w:t>// Allocates the native resource</w:t>
      </w:r>
    </w:p>
    <w:p w14:paraId="2B4E7EF6" w14:textId="77777777" w:rsidR="00726C79" w:rsidRPr="0087565C" w:rsidRDefault="00726C79" w:rsidP="0015502B">
      <w:pPr>
        <w:pStyle w:val="BodyText-Code"/>
      </w:pPr>
      <w:r w:rsidRPr="0087565C">
        <w:t xml:space="preserve">    }</w:t>
      </w:r>
    </w:p>
    <w:p w14:paraId="2B4E7EF7" w14:textId="77777777" w:rsidR="00726C79" w:rsidRPr="0087565C" w:rsidRDefault="00726C79" w:rsidP="0015502B">
      <w:pPr>
        <w:pStyle w:val="BodyText-Code"/>
      </w:pPr>
    </w:p>
    <w:p w14:paraId="2B4E7EF8" w14:textId="77777777" w:rsidR="00726C79" w:rsidRPr="0087565C" w:rsidRDefault="00726C79" w:rsidP="0015502B">
      <w:pPr>
        <w:pStyle w:val="BodyText-Code"/>
      </w:pPr>
      <w:r w:rsidRPr="0087565C">
        <w:t xml:space="preserve">    </w:t>
      </w:r>
      <w:r w:rsidRPr="00B054EB">
        <w:rPr>
          <w:rStyle w:val="BodyText-Code-Keywords"/>
        </w:rPr>
        <w:t>public</w:t>
      </w:r>
      <w:r w:rsidRPr="0087565C">
        <w:t xml:space="preserve"> </w:t>
      </w:r>
      <w:r w:rsidRPr="00B054EB">
        <w:rPr>
          <w:rStyle w:val="BodyText-Code-Keywords"/>
        </w:rPr>
        <w:t>void</w:t>
      </w:r>
      <w:r w:rsidRPr="0087565C">
        <w:t xml:space="preserve"> DoSomething()</w:t>
      </w:r>
    </w:p>
    <w:p w14:paraId="2B4E7EF9" w14:textId="77777777" w:rsidR="00726C79" w:rsidRPr="0087565C" w:rsidRDefault="00726C79" w:rsidP="0015502B">
      <w:pPr>
        <w:pStyle w:val="BodyText-Code"/>
      </w:pPr>
      <w:r w:rsidRPr="0087565C">
        <w:t xml:space="preserve">    {</w:t>
      </w:r>
    </w:p>
    <w:p w14:paraId="2B4E7EFA" w14:textId="77777777" w:rsidR="00726C79" w:rsidRPr="0087565C" w:rsidRDefault="00726C79" w:rsidP="0015502B">
      <w:pPr>
        <w:pStyle w:val="BodyText-Code"/>
      </w:pPr>
      <w:r w:rsidRPr="0087565C">
        <w:t xml:space="preserve">    </w:t>
      </w:r>
      <w:r w:rsidRPr="0087565C">
        <w:rPr>
          <w:lang w:eastAsia="zh-CN"/>
        </w:rPr>
        <w:t xml:space="preserve">    </w:t>
      </w:r>
      <w:r w:rsidRPr="00B054EB">
        <w:rPr>
          <w:rStyle w:val="BodyText-Code-Keywords"/>
        </w:rPr>
        <w:t xml:space="preserve">if </w:t>
      </w:r>
      <w:r w:rsidRPr="0087565C">
        <w:t>(disposed)</w:t>
      </w:r>
    </w:p>
    <w:p w14:paraId="2B4E7EFB" w14:textId="77777777" w:rsidR="00726C79" w:rsidRPr="0087565C" w:rsidRDefault="00726C79" w:rsidP="0015502B">
      <w:pPr>
        <w:pStyle w:val="BodyText-Code"/>
      </w:pPr>
      <w:r w:rsidRPr="0087565C">
        <w:t xml:space="preserve">        {</w:t>
      </w:r>
    </w:p>
    <w:p w14:paraId="2B4E7EFC" w14:textId="77777777" w:rsidR="00726C79" w:rsidRPr="0087565C" w:rsidRDefault="00726C79" w:rsidP="0015502B">
      <w:pPr>
        <w:pStyle w:val="BodyText-Code"/>
      </w:pPr>
      <w:r w:rsidRPr="0087565C">
        <w:t xml:space="preserve">        </w:t>
      </w:r>
      <w:r w:rsidRPr="0087565C">
        <w:rPr>
          <w:lang w:eastAsia="zh-CN"/>
        </w:rPr>
        <w:t xml:space="preserve">    </w:t>
      </w:r>
      <w:r w:rsidRPr="00B054EB">
        <w:rPr>
          <w:rStyle w:val="BodyText-Code-Keywords"/>
        </w:rPr>
        <w:t>throw</w:t>
      </w:r>
      <w:r w:rsidRPr="0087565C">
        <w:t xml:space="preserve"> </w:t>
      </w:r>
      <w:r w:rsidRPr="00B054EB">
        <w:rPr>
          <w:rStyle w:val="BodyText-Code-Keywords"/>
        </w:rPr>
        <w:t>new</w:t>
      </w:r>
      <w:r w:rsidRPr="0087565C">
        <w:t xml:space="preserve"> </w:t>
      </w:r>
      <w:r w:rsidRPr="00B054EB">
        <w:rPr>
          <w:rStyle w:val="BodyText-Code-Types"/>
        </w:rPr>
        <w:t>ObjectDisposedException</w:t>
      </w:r>
      <w:r w:rsidRPr="0087565C">
        <w:t>(...);</w:t>
      </w:r>
    </w:p>
    <w:p w14:paraId="2B4E7EFD" w14:textId="77777777" w:rsidR="00726C79" w:rsidRPr="0087565C" w:rsidRDefault="00726C79" w:rsidP="0015502B">
      <w:pPr>
        <w:pStyle w:val="BodyText-Code"/>
      </w:pPr>
      <w:r w:rsidRPr="0087565C">
        <w:t xml:space="preserve">        }</w:t>
      </w:r>
    </w:p>
    <w:p w14:paraId="2B4E7EFE" w14:textId="77777777" w:rsidR="00726C79" w:rsidRPr="0087565C" w:rsidRDefault="00726C79" w:rsidP="0015502B">
      <w:pPr>
        <w:pStyle w:val="BodyText-Code"/>
      </w:pPr>
    </w:p>
    <w:p w14:paraId="2B4E7EFF" w14:textId="77777777" w:rsidR="00726C79" w:rsidRPr="00B054EB" w:rsidRDefault="00726C79" w:rsidP="0015502B">
      <w:pPr>
        <w:pStyle w:val="BodyText-Code"/>
        <w:rPr>
          <w:rStyle w:val="BodyText-Code-Comments"/>
        </w:rPr>
      </w:pPr>
      <w:r w:rsidRPr="0087565C">
        <w:t xml:space="preserve">        </w:t>
      </w:r>
      <w:r w:rsidRPr="00B054EB">
        <w:rPr>
          <w:rStyle w:val="BodyText-Code-Comments"/>
        </w:rPr>
        <w:t xml:space="preserve">// Now call some native methods using the resource </w:t>
      </w:r>
    </w:p>
    <w:p w14:paraId="2B4E7F00" w14:textId="77777777" w:rsidR="00726C79" w:rsidRPr="0087565C" w:rsidRDefault="00726C79" w:rsidP="0015502B">
      <w:pPr>
        <w:pStyle w:val="BodyText-Code"/>
      </w:pPr>
      <w:r w:rsidRPr="0087565C">
        <w:t xml:space="preserve">        ...</w:t>
      </w:r>
    </w:p>
    <w:p w14:paraId="2B4E7F01" w14:textId="77777777" w:rsidR="00726C79" w:rsidRPr="0087565C" w:rsidRDefault="00726C79" w:rsidP="0015502B">
      <w:pPr>
        <w:pStyle w:val="BodyText-Code"/>
      </w:pPr>
      <w:r w:rsidRPr="0087565C">
        <w:t xml:space="preserve">    }</w:t>
      </w:r>
    </w:p>
    <w:p w14:paraId="2B4E7F02" w14:textId="77777777" w:rsidR="00726C79" w:rsidRPr="0087565C" w:rsidRDefault="00726C79" w:rsidP="0015502B">
      <w:pPr>
        <w:pStyle w:val="BodyText-Code"/>
      </w:pPr>
    </w:p>
    <w:p w14:paraId="2B4E7F03" w14:textId="77777777" w:rsidR="00726C79" w:rsidRPr="0087565C" w:rsidRDefault="00726C79" w:rsidP="0015502B">
      <w:pPr>
        <w:pStyle w:val="BodyText-Code"/>
      </w:pPr>
      <w:r w:rsidRPr="0087565C">
        <w:t xml:space="preserve">    </w:t>
      </w:r>
      <w:r w:rsidRPr="00B054EB">
        <w:rPr>
          <w:rStyle w:val="BodyText-Code-Keywords"/>
        </w:rPr>
        <w:t>public</w:t>
      </w:r>
      <w:r w:rsidRPr="0087565C">
        <w:t xml:space="preserve"> </w:t>
      </w:r>
      <w:r w:rsidRPr="00B054EB">
        <w:rPr>
          <w:rStyle w:val="BodyText-Code-Keywords"/>
        </w:rPr>
        <w:t>void</w:t>
      </w:r>
      <w:r w:rsidRPr="0087565C">
        <w:t xml:space="preserve"> Dispose()</w:t>
      </w:r>
    </w:p>
    <w:p w14:paraId="2B4E7F04" w14:textId="77777777" w:rsidR="00726C79" w:rsidRPr="0087565C" w:rsidRDefault="00726C79" w:rsidP="0015502B">
      <w:pPr>
        <w:pStyle w:val="BodyText-Code"/>
      </w:pPr>
      <w:r w:rsidRPr="0087565C">
        <w:t xml:space="preserve">    {</w:t>
      </w:r>
    </w:p>
    <w:p w14:paraId="2B4E7F05" w14:textId="77777777" w:rsidR="00726C79" w:rsidRPr="0087565C" w:rsidRDefault="00726C79" w:rsidP="0015502B">
      <w:pPr>
        <w:pStyle w:val="BodyText-Code"/>
      </w:pPr>
      <w:r w:rsidRPr="0087565C">
        <w:t xml:space="preserve">        Dispose(</w:t>
      </w:r>
      <w:r w:rsidRPr="00B054EB">
        <w:rPr>
          <w:rStyle w:val="BodyText-Code-Keywords"/>
        </w:rPr>
        <w:t>true</w:t>
      </w:r>
      <w:r w:rsidRPr="0087565C">
        <w:t>);</w:t>
      </w:r>
    </w:p>
    <w:p w14:paraId="2B4E7F06" w14:textId="77777777" w:rsidR="00726C79" w:rsidRPr="0087565C" w:rsidRDefault="00726C79" w:rsidP="0015502B">
      <w:pPr>
        <w:pStyle w:val="BodyText-Code"/>
      </w:pPr>
      <w:r w:rsidRPr="0087565C">
        <w:t xml:space="preserve">        </w:t>
      </w:r>
      <w:r w:rsidRPr="00B054EB">
        <w:rPr>
          <w:rStyle w:val="BodyText-Code-Types"/>
        </w:rPr>
        <w:t>GC</w:t>
      </w:r>
      <w:r w:rsidRPr="0087565C">
        <w:t>.SuppressFinalize(</w:t>
      </w:r>
      <w:r w:rsidRPr="00B054EB">
        <w:rPr>
          <w:rStyle w:val="BodyText-Code-Keywords"/>
        </w:rPr>
        <w:t>this</w:t>
      </w:r>
      <w:r w:rsidRPr="0087565C">
        <w:t>);</w:t>
      </w:r>
    </w:p>
    <w:p w14:paraId="2B4E7F07" w14:textId="77777777" w:rsidR="00726C79" w:rsidRPr="0087565C" w:rsidRDefault="00726C79" w:rsidP="0015502B">
      <w:pPr>
        <w:pStyle w:val="BodyText-Code"/>
      </w:pPr>
      <w:r w:rsidRPr="0087565C">
        <w:t xml:space="preserve">    }</w:t>
      </w:r>
    </w:p>
    <w:p w14:paraId="2B4E7F08" w14:textId="77777777" w:rsidR="00726C79" w:rsidRPr="0087565C" w:rsidRDefault="00726C79" w:rsidP="0015502B">
      <w:pPr>
        <w:pStyle w:val="BodyText-Code"/>
      </w:pPr>
    </w:p>
    <w:p w14:paraId="2B4E7F09" w14:textId="77777777" w:rsidR="00726C79" w:rsidRPr="0087565C" w:rsidRDefault="00726C79" w:rsidP="0015502B">
      <w:pPr>
        <w:pStyle w:val="BodyText-Code"/>
      </w:pPr>
      <w:r w:rsidRPr="0087565C">
        <w:t xml:space="preserve">    </w:t>
      </w:r>
      <w:r w:rsidRPr="00B054EB">
        <w:rPr>
          <w:rStyle w:val="BodyText-Code-Keywords"/>
        </w:rPr>
        <w:t>protected</w:t>
      </w:r>
      <w:r w:rsidRPr="0087565C">
        <w:t xml:space="preserve"> </w:t>
      </w:r>
      <w:r w:rsidRPr="00B054EB">
        <w:rPr>
          <w:rStyle w:val="BodyText-Code-Keywords"/>
        </w:rPr>
        <w:t>virtual</w:t>
      </w:r>
      <w:r w:rsidRPr="0087565C">
        <w:t xml:space="preserve"> </w:t>
      </w:r>
      <w:r w:rsidRPr="00B054EB">
        <w:rPr>
          <w:rStyle w:val="BodyText-Code-Keywords"/>
        </w:rPr>
        <w:t>void</w:t>
      </w:r>
      <w:r w:rsidRPr="0087565C">
        <w:t xml:space="preserve"> Dispose(</w:t>
      </w:r>
      <w:r w:rsidRPr="00B054EB">
        <w:rPr>
          <w:rStyle w:val="BodyText-Code-Keywords"/>
        </w:rPr>
        <w:t>bool</w:t>
      </w:r>
      <w:r w:rsidRPr="0087565C">
        <w:t xml:space="preserve"> disposing)</w:t>
      </w:r>
    </w:p>
    <w:p w14:paraId="2B4E7F0A" w14:textId="77777777" w:rsidR="00726C79" w:rsidRPr="0087565C" w:rsidRDefault="00726C79" w:rsidP="0015502B">
      <w:pPr>
        <w:pStyle w:val="BodyText-Code"/>
      </w:pPr>
      <w:r w:rsidRPr="0087565C">
        <w:t xml:space="preserve">    {</w:t>
      </w:r>
    </w:p>
    <w:p w14:paraId="2B4E7F0B" w14:textId="77777777" w:rsidR="00726C79" w:rsidRPr="00B054EB" w:rsidRDefault="00726C79" w:rsidP="0015502B">
      <w:pPr>
        <w:pStyle w:val="BodyText-Code"/>
        <w:rPr>
          <w:rStyle w:val="BodyText-Code-Comments"/>
        </w:rPr>
      </w:pPr>
      <w:r w:rsidRPr="0087565C">
        <w:t xml:space="preserve">        </w:t>
      </w:r>
      <w:r w:rsidRPr="00B054EB">
        <w:rPr>
          <w:rStyle w:val="BodyText-Code-Comments"/>
        </w:rPr>
        <w:t>// Protect from being called multiple times.</w:t>
      </w:r>
    </w:p>
    <w:p w14:paraId="2B4E7F0C" w14:textId="77777777" w:rsidR="00726C79" w:rsidRPr="0087565C" w:rsidRDefault="00726C79" w:rsidP="0015502B">
      <w:pPr>
        <w:pStyle w:val="BodyText-Code"/>
      </w:pPr>
      <w:r w:rsidRPr="0087565C">
        <w:t xml:space="preserve">        </w:t>
      </w:r>
      <w:r w:rsidRPr="00B054EB">
        <w:rPr>
          <w:rStyle w:val="BodyText-Code-Keywords"/>
        </w:rPr>
        <w:t xml:space="preserve">if </w:t>
      </w:r>
      <w:r w:rsidRPr="0087565C">
        <w:t>(disposed)</w:t>
      </w:r>
    </w:p>
    <w:p w14:paraId="2B4E7F0D" w14:textId="77777777" w:rsidR="00726C79" w:rsidRPr="0087565C" w:rsidRDefault="00726C79" w:rsidP="0015502B">
      <w:pPr>
        <w:pStyle w:val="BodyText-Code"/>
      </w:pPr>
      <w:r w:rsidRPr="00B054EB">
        <w:rPr>
          <w:rStyle w:val="BodyText-Code-Keywords"/>
        </w:rPr>
        <w:t xml:space="preserve">        </w:t>
      </w:r>
      <w:r w:rsidRPr="0087565C">
        <w:t>{</w:t>
      </w:r>
    </w:p>
    <w:p w14:paraId="2B4E7F0E" w14:textId="77777777" w:rsidR="00726C79" w:rsidRPr="0087565C" w:rsidRDefault="00726C79" w:rsidP="0015502B">
      <w:pPr>
        <w:pStyle w:val="BodyText-Code"/>
      </w:pPr>
      <w:r w:rsidRPr="0087565C">
        <w:lastRenderedPageBreak/>
        <w:t xml:space="preserve">            </w:t>
      </w:r>
      <w:r w:rsidRPr="00B054EB">
        <w:rPr>
          <w:rStyle w:val="BodyText-Code-Keywords"/>
        </w:rPr>
        <w:t>return</w:t>
      </w:r>
      <w:r w:rsidRPr="0087565C">
        <w:t>;</w:t>
      </w:r>
    </w:p>
    <w:p w14:paraId="2B4E7F0F" w14:textId="77777777" w:rsidR="00726C79" w:rsidRPr="0087565C" w:rsidRDefault="00726C79" w:rsidP="0015502B">
      <w:pPr>
        <w:pStyle w:val="BodyText-Code"/>
      </w:pPr>
      <w:r w:rsidRPr="0087565C">
        <w:t xml:space="preserve">        }</w:t>
      </w:r>
    </w:p>
    <w:p w14:paraId="2B4E7F10" w14:textId="77777777" w:rsidR="00726C79" w:rsidRPr="0087565C" w:rsidRDefault="00726C79" w:rsidP="0015502B">
      <w:pPr>
        <w:pStyle w:val="BodyText-Code"/>
      </w:pPr>
    </w:p>
    <w:p w14:paraId="2B4E7F11" w14:textId="77777777" w:rsidR="00726C79" w:rsidRPr="0087565C" w:rsidRDefault="00726C79" w:rsidP="0015502B">
      <w:pPr>
        <w:pStyle w:val="BodyText-Code"/>
      </w:pPr>
      <w:r w:rsidRPr="0087565C">
        <w:t xml:space="preserve">        </w:t>
      </w:r>
      <w:r w:rsidRPr="00B054EB">
        <w:rPr>
          <w:rStyle w:val="BodyText-Code-Keywords"/>
        </w:rPr>
        <w:t>if</w:t>
      </w:r>
      <w:r w:rsidRPr="0087565C">
        <w:t xml:space="preserve"> (disposing)</w:t>
      </w:r>
    </w:p>
    <w:p w14:paraId="2B4E7F12" w14:textId="77777777" w:rsidR="00726C79" w:rsidRPr="0087565C" w:rsidRDefault="00726C79" w:rsidP="0015502B">
      <w:pPr>
        <w:pStyle w:val="BodyText-Code"/>
      </w:pPr>
      <w:r w:rsidRPr="0087565C">
        <w:t xml:space="preserve">        {</w:t>
      </w:r>
    </w:p>
    <w:p w14:paraId="2B4E7F13" w14:textId="77777777" w:rsidR="00726C79" w:rsidRPr="00B054EB" w:rsidRDefault="00726C79" w:rsidP="0015502B">
      <w:pPr>
        <w:pStyle w:val="BodyText-Code"/>
        <w:rPr>
          <w:rStyle w:val="BodyText-Code-Comments"/>
        </w:rPr>
      </w:pPr>
      <w:r w:rsidRPr="0087565C">
        <w:t xml:space="preserve">            </w:t>
      </w:r>
      <w:r w:rsidRPr="00B054EB">
        <w:rPr>
          <w:rStyle w:val="BodyText-Code-Comments"/>
        </w:rPr>
        <w:t>// Clean up all managed resources.</w:t>
      </w:r>
    </w:p>
    <w:p w14:paraId="2B4E7F14" w14:textId="77777777" w:rsidR="00726C79" w:rsidRPr="0087565C" w:rsidRDefault="00726C79" w:rsidP="0015502B">
      <w:pPr>
        <w:pStyle w:val="BodyText-Code"/>
      </w:pPr>
      <w:r w:rsidRPr="0087565C">
        <w:t xml:space="preserve">            </w:t>
      </w:r>
      <w:r w:rsidRPr="00B054EB">
        <w:rPr>
          <w:rStyle w:val="BodyText-Code-Keywords"/>
        </w:rPr>
        <w:t>if</w:t>
      </w:r>
      <w:r w:rsidRPr="0087565C">
        <w:t xml:space="preserve"> (resource != </w:t>
      </w:r>
      <w:r w:rsidRPr="00B054EB">
        <w:rPr>
          <w:rStyle w:val="BodyText-Code-Keywords"/>
        </w:rPr>
        <w:t>null</w:t>
      </w:r>
      <w:r w:rsidRPr="0087565C">
        <w:t>)</w:t>
      </w:r>
    </w:p>
    <w:p w14:paraId="2B4E7F15" w14:textId="77777777" w:rsidR="00726C79" w:rsidRPr="0087565C" w:rsidRDefault="00726C79" w:rsidP="0015502B">
      <w:pPr>
        <w:pStyle w:val="BodyText-Code"/>
      </w:pPr>
      <w:r w:rsidRPr="0087565C">
        <w:t xml:space="preserve">            {</w:t>
      </w:r>
    </w:p>
    <w:p w14:paraId="2B4E7F16" w14:textId="77777777" w:rsidR="00726C79" w:rsidRPr="0087565C" w:rsidRDefault="00726C79" w:rsidP="0015502B">
      <w:pPr>
        <w:pStyle w:val="BodyText-Code"/>
      </w:pPr>
      <w:r w:rsidRPr="0087565C">
        <w:t xml:space="preserve">                resource.Dispose();</w:t>
      </w:r>
    </w:p>
    <w:p w14:paraId="2B4E7F17" w14:textId="77777777" w:rsidR="00726C79" w:rsidRPr="0087565C" w:rsidRDefault="00726C79" w:rsidP="0015502B">
      <w:pPr>
        <w:pStyle w:val="BodyText-Code"/>
      </w:pPr>
      <w:r w:rsidRPr="0087565C">
        <w:t xml:space="preserve">            }</w:t>
      </w:r>
    </w:p>
    <w:p w14:paraId="2B4E7F18" w14:textId="77777777" w:rsidR="00726C79" w:rsidRPr="0087565C" w:rsidRDefault="00726C79" w:rsidP="0015502B">
      <w:pPr>
        <w:pStyle w:val="BodyText-Code"/>
      </w:pPr>
      <w:r w:rsidRPr="0087565C">
        <w:t xml:space="preserve">        }</w:t>
      </w:r>
    </w:p>
    <w:p w14:paraId="2B4E7F19" w14:textId="77777777" w:rsidR="00726C79" w:rsidRPr="0087565C" w:rsidRDefault="00726C79" w:rsidP="0015502B">
      <w:pPr>
        <w:pStyle w:val="BodyText-Code"/>
      </w:pPr>
    </w:p>
    <w:p w14:paraId="2B4E7F1A" w14:textId="77777777" w:rsidR="00726C79" w:rsidRPr="0087565C" w:rsidRDefault="00726C79" w:rsidP="0015502B">
      <w:pPr>
        <w:pStyle w:val="BodyText-Code"/>
      </w:pPr>
      <w:r w:rsidRPr="0087565C">
        <w:t xml:space="preserve">        disposed = </w:t>
      </w:r>
      <w:r w:rsidRPr="00B054EB">
        <w:rPr>
          <w:rStyle w:val="BodyText-Code-Keywords"/>
        </w:rPr>
        <w:t>true</w:t>
      </w:r>
      <w:r w:rsidRPr="0087565C">
        <w:t>;</w:t>
      </w:r>
    </w:p>
    <w:p w14:paraId="2B4E7F1B" w14:textId="77777777" w:rsidR="00726C79" w:rsidRPr="0087565C" w:rsidRDefault="00726C79" w:rsidP="0015502B">
      <w:pPr>
        <w:pStyle w:val="BodyText-Code"/>
      </w:pPr>
      <w:r w:rsidRPr="0087565C">
        <w:t xml:space="preserve">    }</w:t>
      </w:r>
    </w:p>
    <w:p w14:paraId="2B4E7F1C" w14:textId="77777777" w:rsidR="00726C79" w:rsidRPr="0087565C" w:rsidRDefault="00726C79" w:rsidP="0015502B">
      <w:pPr>
        <w:pStyle w:val="BodyText-Code"/>
      </w:pPr>
      <w:r w:rsidRPr="0087565C">
        <w:t>}</w:t>
      </w:r>
    </w:p>
    <w:p w14:paraId="2B4E7F1D" w14:textId="77777777" w:rsidR="00726C79" w:rsidRDefault="00AF5850" w:rsidP="009143F4">
      <w:pPr>
        <w:pStyle w:val="BodyText-RuleFirstParagraph"/>
        <w:rPr>
          <w:lang w:eastAsia="zh-CN"/>
        </w:rPr>
      </w:pPr>
      <w:r>
        <w:rPr>
          <w:rStyle w:val="BodyText-GuidelineID"/>
        </w:rPr>
        <w:t>CS/BDP</w:t>
      </w:r>
      <w:r w:rsidR="009143F4">
        <w:rPr>
          <w:rStyle w:val="BodyText-GuidelineID"/>
        </w:rPr>
        <w:t>10</w:t>
      </w:r>
      <w:r w:rsidR="009143F4"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sidRPr="00AE56FE">
        <w:rPr>
          <w:lang w:eastAsia="zh-CN"/>
        </w:rPr>
        <w:t xml:space="preserve">implement the Basic Dispose Pattern on types containing instances </w:t>
      </w:r>
      <w:ins w:id="1680" w:author="Cox Olaf" w:date="2015-01-26T13:18:00Z">
        <w:r w:rsidR="006158D5">
          <w:rPr>
            <w:lang w:eastAsia="zh-CN"/>
          </w:rPr>
          <w:t xml:space="preserve">as members </w:t>
        </w:r>
      </w:ins>
      <w:r w:rsidR="00726C79" w:rsidRPr="00AE56FE">
        <w:rPr>
          <w:lang w:eastAsia="zh-CN"/>
        </w:rPr>
        <w:t>of disposable types.</w:t>
      </w:r>
    </w:p>
    <w:p w14:paraId="2B4E7F1E" w14:textId="77777777" w:rsidR="00726C79" w:rsidRDefault="00AF5850" w:rsidP="009143F4">
      <w:pPr>
        <w:pStyle w:val="BodyText-RuleFirstParagraph"/>
        <w:rPr>
          <w:lang w:eastAsia="zh-CN"/>
        </w:rPr>
      </w:pPr>
      <w:r>
        <w:rPr>
          <w:rStyle w:val="BodyText-GuidelineID"/>
        </w:rPr>
        <w:t>CS/BDP</w:t>
      </w:r>
      <w:r w:rsidR="009143F4">
        <w:rPr>
          <w:rStyle w:val="BodyText-GuidelineID"/>
        </w:rPr>
        <w:t>20</w:t>
      </w:r>
      <w:r w:rsidR="009143F4"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Pr>
          <w:rFonts w:hint="eastAsia"/>
          <w:lang w:eastAsia="zh-CN"/>
        </w:rPr>
        <w:t>extend</w:t>
      </w:r>
      <w:r w:rsidR="00726C79" w:rsidRPr="00B6208F">
        <w:rPr>
          <w:lang w:eastAsia="zh-CN"/>
        </w:rPr>
        <w:t xml:space="preserve"> the Basic Dispose Pattern </w:t>
      </w:r>
      <w:r w:rsidR="00726C79">
        <w:rPr>
          <w:rFonts w:hint="eastAsia"/>
          <w:lang w:eastAsia="zh-CN"/>
        </w:rPr>
        <w:t>to</w:t>
      </w:r>
      <w:r w:rsidR="00726C79" w:rsidRPr="00B6208F">
        <w:rPr>
          <w:lang w:eastAsia="zh-CN"/>
        </w:rPr>
        <w:t xml:space="preserve"> provide a finalizer on types holding resources that need to be freed explicitly and that do not have finalizers.</w:t>
      </w:r>
      <w:r w:rsidR="00726C79" w:rsidRPr="00313D06">
        <w:t xml:space="preserve"> </w:t>
      </w:r>
      <w:r w:rsidR="00726C79" w:rsidRPr="00313D06">
        <w:rPr>
          <w:lang w:eastAsia="zh-CN"/>
        </w:rPr>
        <w:t>For example, the pattern should be implemented on types storing unmanaged memory buffers.</w:t>
      </w:r>
    </w:p>
    <w:p w14:paraId="2B4E7F1F" w14:textId="77777777" w:rsidR="00726C79" w:rsidRDefault="00AF5850" w:rsidP="009143F4">
      <w:pPr>
        <w:pStyle w:val="BodyText-RuleFirstParagraph"/>
        <w:rPr>
          <w:lang w:eastAsia="zh-CN"/>
        </w:rPr>
      </w:pPr>
      <w:r>
        <w:rPr>
          <w:rStyle w:val="BodyText-GuidelineID"/>
        </w:rPr>
        <w:t>CS/BDP</w:t>
      </w:r>
      <w:r w:rsidR="009143F4">
        <w:rPr>
          <w:rStyle w:val="BodyText-GuidelineID"/>
        </w:rPr>
        <w:t>30</w:t>
      </w:r>
      <w:r w:rsidR="009143F4" w:rsidRPr="0055287F">
        <w:rPr>
          <w:rStyle w:val="TextkrperZchn"/>
        </w:rPr>
        <w:tab/>
      </w:r>
      <w:r w:rsidR="000F31DB" w:rsidRPr="005B7E5C">
        <w:rPr>
          <w:rStyle w:val="BodyText-PositiveGreen"/>
        </w:rPr>
        <w:sym w:font="Wingdings" w:char="F0FE"/>
      </w:r>
      <w:r w:rsidR="000F31DB" w:rsidRPr="0030733D">
        <w:rPr>
          <w:rFonts w:hint="eastAsia"/>
        </w:rPr>
        <w:t xml:space="preserve"> </w:t>
      </w:r>
      <w:r w:rsidR="000F31DB" w:rsidRPr="005B7E5C">
        <w:rPr>
          <w:rStyle w:val="BodyText-BoldAction"/>
          <w:rFonts w:hint="eastAsia"/>
        </w:rPr>
        <w:t>You</w:t>
      </w:r>
      <w:r w:rsidR="000F31DB" w:rsidRPr="0030733D">
        <w:rPr>
          <w:rFonts w:hint="eastAsia"/>
        </w:rPr>
        <w:t xml:space="preserve"> </w:t>
      </w:r>
      <w:r w:rsidR="000F31DB" w:rsidRPr="005B7E5C">
        <w:rPr>
          <w:rStyle w:val="BodyText-BoldAction"/>
          <w:rFonts w:hint="eastAsia"/>
        </w:rPr>
        <w:t>should</w:t>
      </w:r>
      <w:r w:rsidR="000F31DB" w:rsidRPr="007F5D6B">
        <w:t xml:space="preserve"> </w:t>
      </w:r>
      <w:r w:rsidR="00726C79">
        <w:rPr>
          <w:rFonts w:hint="eastAsia"/>
          <w:lang w:eastAsia="zh-CN"/>
        </w:rPr>
        <w:t xml:space="preserve">implement </w:t>
      </w:r>
      <w:r w:rsidR="00726C79" w:rsidRPr="00313D06">
        <w:rPr>
          <w:lang w:eastAsia="zh-CN"/>
        </w:rPr>
        <w:t>the Basic Dispose Pattern on classes that themselves don’t hold unmanaged resources or disposable objects but are likely to have subtypes that do.</w:t>
      </w:r>
      <w:r w:rsidR="00726C79" w:rsidRPr="00152934">
        <w:t xml:space="preserve"> </w:t>
      </w:r>
      <w:r w:rsidR="00726C79" w:rsidRPr="00152934">
        <w:rPr>
          <w:lang w:eastAsia="zh-CN"/>
        </w:rPr>
        <w:t>A great example of this is the System.IO.Stream class. Although it is an abstract base class that doesn’t hold any resources, most of its subclasses do and because of this, it implements this pattern</w:t>
      </w:r>
      <w:r w:rsidR="00726C79">
        <w:rPr>
          <w:rFonts w:hint="eastAsia"/>
          <w:lang w:eastAsia="zh-CN"/>
        </w:rPr>
        <w:t>.</w:t>
      </w:r>
    </w:p>
    <w:p w14:paraId="2B4E7F20" w14:textId="77777777" w:rsidR="00726C79" w:rsidRDefault="00AF5850" w:rsidP="009143F4">
      <w:pPr>
        <w:pStyle w:val="BodyText-RuleFirstParagraph"/>
        <w:rPr>
          <w:lang w:eastAsia="zh-CN"/>
        </w:rPr>
      </w:pPr>
      <w:r>
        <w:rPr>
          <w:rStyle w:val="BodyText-GuidelineID"/>
        </w:rPr>
        <w:t>CS/BDP</w:t>
      </w:r>
      <w:r w:rsidR="009143F4">
        <w:rPr>
          <w:rStyle w:val="BodyText-GuidelineID"/>
        </w:rPr>
        <w:t>40</w:t>
      </w:r>
      <w:r w:rsidR="009143F4"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sidRPr="00743778">
        <w:rPr>
          <w:lang w:eastAsia="zh-CN"/>
        </w:rPr>
        <w:t>declare a protected virtual void Dispose(bool disposing) method to centralize all logic related to releasing unmanaged resources.</w:t>
      </w:r>
      <w:r w:rsidR="00726C79" w:rsidRPr="00D26362">
        <w:t xml:space="preserve"> </w:t>
      </w:r>
      <w:r w:rsidR="00726C79" w:rsidRPr="00D26362">
        <w:rPr>
          <w:lang w:eastAsia="zh-CN"/>
        </w:rPr>
        <w:t>All resource cleanup should occur in this method. The method is called from both the finalizer and the IDisposable.Dispose method.</w:t>
      </w:r>
      <w:r w:rsidR="00726C79" w:rsidRPr="00D26362">
        <w:t xml:space="preserve"> </w:t>
      </w:r>
      <w:r w:rsidR="00726C79" w:rsidRPr="00D26362">
        <w:rPr>
          <w:lang w:eastAsia="zh-CN"/>
        </w:rPr>
        <w:t>The parameter will be false if being invoked from inside a finalizer. It should be used to ensure any code running during finalization is not accessing other finalizable objects.</w:t>
      </w:r>
      <w:r w:rsidR="00726C79" w:rsidRPr="00D26362">
        <w:t xml:space="preserve"> </w:t>
      </w:r>
      <w:r w:rsidR="00726C79" w:rsidRPr="00D26362">
        <w:rPr>
          <w:lang w:eastAsia="zh-CN"/>
        </w:rPr>
        <w:t>Details of implement</w:t>
      </w:r>
      <w:r w:rsidR="00726C79">
        <w:rPr>
          <w:lang w:eastAsia="zh-CN"/>
        </w:rPr>
        <w:t>ing finalizers are described in</w:t>
      </w:r>
      <w:r w:rsidR="00726C79">
        <w:rPr>
          <w:rFonts w:hint="eastAsia"/>
          <w:lang w:eastAsia="zh-CN"/>
        </w:rPr>
        <w:t xml:space="preserve"> the next </w:t>
      </w:r>
      <w:r w:rsidR="00726C79">
        <w:rPr>
          <w:lang w:eastAsia="zh-CN"/>
        </w:rPr>
        <w:t>section</w:t>
      </w:r>
      <w:r w:rsidR="00726C79" w:rsidRPr="00D26362">
        <w:rPr>
          <w:lang w:eastAsia="zh-CN"/>
        </w:rPr>
        <w:t>.</w:t>
      </w:r>
    </w:p>
    <w:p w14:paraId="2B4E7F21" w14:textId="77777777" w:rsidR="00726C79" w:rsidRPr="0087565C" w:rsidRDefault="00726C79" w:rsidP="0015502B">
      <w:pPr>
        <w:pStyle w:val="BodyText-Code"/>
      </w:pPr>
      <w:r w:rsidRPr="00B054EB">
        <w:rPr>
          <w:rStyle w:val="BodyText-Code-Keywords"/>
        </w:rPr>
        <w:t>protected</w:t>
      </w:r>
      <w:r w:rsidRPr="0087565C">
        <w:t xml:space="preserve"> </w:t>
      </w:r>
      <w:r w:rsidRPr="00B054EB">
        <w:rPr>
          <w:rStyle w:val="BodyText-Code-Keywords"/>
        </w:rPr>
        <w:t>virtual</w:t>
      </w:r>
      <w:r w:rsidRPr="0087565C">
        <w:t xml:space="preserve"> </w:t>
      </w:r>
      <w:r w:rsidRPr="00B054EB">
        <w:rPr>
          <w:rStyle w:val="BodyText-Code-Keywords"/>
        </w:rPr>
        <w:t>void</w:t>
      </w:r>
      <w:r w:rsidRPr="0087565C">
        <w:t xml:space="preserve"> Dispose(</w:t>
      </w:r>
      <w:r w:rsidRPr="00B054EB">
        <w:rPr>
          <w:rStyle w:val="BodyText-Code-Keywords"/>
        </w:rPr>
        <w:t>bool</w:t>
      </w:r>
      <w:r w:rsidRPr="0087565C">
        <w:t xml:space="preserve"> disposing)</w:t>
      </w:r>
    </w:p>
    <w:p w14:paraId="2B4E7F22" w14:textId="77777777" w:rsidR="00726C79" w:rsidRPr="0087565C" w:rsidRDefault="00726C79" w:rsidP="0015502B">
      <w:pPr>
        <w:pStyle w:val="BodyText-Code"/>
      </w:pPr>
      <w:r w:rsidRPr="0087565C">
        <w:t>{</w:t>
      </w:r>
    </w:p>
    <w:p w14:paraId="2B4E7F23" w14:textId="77777777" w:rsidR="00726C79" w:rsidRPr="00B054EB" w:rsidRDefault="00726C79" w:rsidP="0015502B">
      <w:pPr>
        <w:pStyle w:val="BodyText-Code"/>
        <w:rPr>
          <w:rStyle w:val="BodyText-Code-Comments"/>
        </w:rPr>
      </w:pPr>
      <w:r w:rsidRPr="0087565C">
        <w:t xml:space="preserve">     </w:t>
      </w:r>
      <w:r w:rsidRPr="00B054EB">
        <w:rPr>
          <w:rStyle w:val="BodyText-Code-Comments"/>
        </w:rPr>
        <w:t>// Protect from being called multiple times.</w:t>
      </w:r>
    </w:p>
    <w:p w14:paraId="2B4E7F24" w14:textId="77777777" w:rsidR="00726C79" w:rsidRPr="0087565C" w:rsidRDefault="00726C79" w:rsidP="0015502B">
      <w:pPr>
        <w:pStyle w:val="BodyText-Code"/>
      </w:pPr>
      <w:r w:rsidRPr="0087565C">
        <w:t xml:space="preserve">     </w:t>
      </w:r>
      <w:r w:rsidRPr="00B054EB">
        <w:rPr>
          <w:rStyle w:val="BodyText-Code-Keywords"/>
        </w:rPr>
        <w:t xml:space="preserve">if </w:t>
      </w:r>
      <w:r w:rsidRPr="0087565C">
        <w:t>(disposed)</w:t>
      </w:r>
    </w:p>
    <w:p w14:paraId="2B4E7F25" w14:textId="77777777" w:rsidR="00726C79" w:rsidRPr="0087565C" w:rsidRDefault="00726C79" w:rsidP="0015502B">
      <w:pPr>
        <w:pStyle w:val="BodyText-Code"/>
      </w:pPr>
      <w:r w:rsidRPr="00B054EB">
        <w:rPr>
          <w:rStyle w:val="BodyText-Code-Keywords"/>
        </w:rPr>
        <w:t xml:space="preserve">     </w:t>
      </w:r>
      <w:r w:rsidRPr="0087565C">
        <w:t>{</w:t>
      </w:r>
    </w:p>
    <w:p w14:paraId="2B4E7F26" w14:textId="77777777" w:rsidR="00726C79" w:rsidRPr="0087565C" w:rsidRDefault="00726C79" w:rsidP="0015502B">
      <w:pPr>
        <w:pStyle w:val="BodyText-Code"/>
      </w:pPr>
      <w:r w:rsidRPr="0087565C">
        <w:t xml:space="preserve">         </w:t>
      </w:r>
      <w:r w:rsidRPr="00B054EB">
        <w:rPr>
          <w:rStyle w:val="BodyText-Code-Keywords"/>
        </w:rPr>
        <w:t>return</w:t>
      </w:r>
      <w:r w:rsidRPr="0087565C">
        <w:t>;</w:t>
      </w:r>
    </w:p>
    <w:p w14:paraId="2B4E7F27" w14:textId="77777777" w:rsidR="00726C79" w:rsidRPr="0087565C" w:rsidRDefault="00726C79" w:rsidP="0015502B">
      <w:pPr>
        <w:pStyle w:val="BodyText-Code"/>
      </w:pPr>
      <w:r w:rsidRPr="0087565C">
        <w:t xml:space="preserve">     }</w:t>
      </w:r>
    </w:p>
    <w:p w14:paraId="2B4E7F28" w14:textId="77777777" w:rsidR="00726C79" w:rsidRPr="0087565C" w:rsidRDefault="00726C79" w:rsidP="0015502B">
      <w:pPr>
        <w:pStyle w:val="BodyText-Code"/>
      </w:pPr>
    </w:p>
    <w:p w14:paraId="2B4E7F29" w14:textId="77777777" w:rsidR="00726C79" w:rsidRPr="0087565C" w:rsidRDefault="00726C79" w:rsidP="0015502B">
      <w:pPr>
        <w:pStyle w:val="BodyText-Code"/>
      </w:pPr>
      <w:r w:rsidRPr="0087565C">
        <w:t xml:space="preserve">     </w:t>
      </w:r>
      <w:r w:rsidRPr="00B054EB">
        <w:rPr>
          <w:rStyle w:val="BodyText-Code-Keywords"/>
        </w:rPr>
        <w:t>if</w:t>
      </w:r>
      <w:r w:rsidRPr="0087565C">
        <w:t xml:space="preserve"> (disposing)</w:t>
      </w:r>
    </w:p>
    <w:p w14:paraId="2B4E7F2A" w14:textId="77777777" w:rsidR="00726C79" w:rsidRPr="0087565C" w:rsidRDefault="00726C79" w:rsidP="0015502B">
      <w:pPr>
        <w:pStyle w:val="BodyText-Code"/>
      </w:pPr>
      <w:r w:rsidRPr="0087565C">
        <w:t xml:space="preserve">     {</w:t>
      </w:r>
    </w:p>
    <w:p w14:paraId="2B4E7F2B" w14:textId="77777777" w:rsidR="00726C79" w:rsidRPr="00B054EB" w:rsidRDefault="00726C79" w:rsidP="0015502B">
      <w:pPr>
        <w:pStyle w:val="BodyText-Code"/>
        <w:rPr>
          <w:rStyle w:val="BodyText-Code-Comments"/>
        </w:rPr>
      </w:pPr>
      <w:r w:rsidRPr="0087565C">
        <w:t xml:space="preserve">         </w:t>
      </w:r>
      <w:r w:rsidRPr="00B054EB">
        <w:rPr>
          <w:rStyle w:val="BodyText-Code-Comments"/>
        </w:rPr>
        <w:t>// Clean up all managed resources.</w:t>
      </w:r>
    </w:p>
    <w:p w14:paraId="2B4E7F2C" w14:textId="77777777" w:rsidR="00726C79" w:rsidRPr="0087565C" w:rsidRDefault="00726C79" w:rsidP="0015502B">
      <w:pPr>
        <w:pStyle w:val="BodyText-Code"/>
      </w:pPr>
      <w:r w:rsidRPr="0087565C">
        <w:t xml:space="preserve">         </w:t>
      </w:r>
      <w:r w:rsidRPr="00B054EB">
        <w:rPr>
          <w:rStyle w:val="BodyText-Code-Keywords"/>
        </w:rPr>
        <w:t>if</w:t>
      </w:r>
      <w:r w:rsidRPr="0087565C">
        <w:t xml:space="preserve"> (resource != </w:t>
      </w:r>
      <w:r w:rsidRPr="00B054EB">
        <w:rPr>
          <w:rStyle w:val="BodyText-Code-Keywords"/>
        </w:rPr>
        <w:t>null</w:t>
      </w:r>
      <w:r w:rsidRPr="0087565C">
        <w:t>)</w:t>
      </w:r>
    </w:p>
    <w:p w14:paraId="2B4E7F2D" w14:textId="77777777" w:rsidR="00726C79" w:rsidRPr="0087565C" w:rsidRDefault="00726C79" w:rsidP="0015502B">
      <w:pPr>
        <w:pStyle w:val="BodyText-Code"/>
      </w:pPr>
      <w:r w:rsidRPr="0087565C">
        <w:t xml:space="preserve">         {</w:t>
      </w:r>
    </w:p>
    <w:p w14:paraId="2B4E7F2E" w14:textId="77777777" w:rsidR="00726C79" w:rsidRPr="0087565C" w:rsidRDefault="00726C79" w:rsidP="0015502B">
      <w:pPr>
        <w:pStyle w:val="BodyText-Code"/>
      </w:pPr>
      <w:r w:rsidRPr="0087565C">
        <w:t xml:space="preserve">             resource.Dispose();</w:t>
      </w:r>
    </w:p>
    <w:p w14:paraId="2B4E7F2F" w14:textId="77777777" w:rsidR="00726C79" w:rsidRPr="0087565C" w:rsidRDefault="00726C79" w:rsidP="0015502B">
      <w:pPr>
        <w:pStyle w:val="BodyText-Code"/>
      </w:pPr>
      <w:r w:rsidRPr="0087565C">
        <w:t xml:space="preserve">         }</w:t>
      </w:r>
    </w:p>
    <w:p w14:paraId="2B4E7F30" w14:textId="77777777" w:rsidR="00726C79" w:rsidRPr="0087565C" w:rsidRDefault="00726C79" w:rsidP="0015502B">
      <w:pPr>
        <w:pStyle w:val="BodyText-Code"/>
      </w:pPr>
      <w:r w:rsidRPr="0087565C">
        <w:t xml:space="preserve">     }</w:t>
      </w:r>
    </w:p>
    <w:p w14:paraId="2B4E7F31" w14:textId="77777777" w:rsidR="00726C79" w:rsidRPr="0087565C" w:rsidRDefault="00726C79" w:rsidP="0015502B">
      <w:pPr>
        <w:pStyle w:val="BodyText-Code"/>
      </w:pPr>
    </w:p>
    <w:p w14:paraId="2B4E7F32" w14:textId="77777777" w:rsidR="00726C79" w:rsidRPr="0087565C" w:rsidRDefault="00726C79" w:rsidP="0015502B">
      <w:pPr>
        <w:pStyle w:val="BodyText-Code"/>
      </w:pPr>
      <w:r w:rsidRPr="0087565C">
        <w:t xml:space="preserve">     disposed = </w:t>
      </w:r>
      <w:r w:rsidRPr="00B054EB">
        <w:rPr>
          <w:rStyle w:val="BodyText-Code-Keywords"/>
        </w:rPr>
        <w:t>true</w:t>
      </w:r>
      <w:r w:rsidRPr="0087565C">
        <w:t>;</w:t>
      </w:r>
    </w:p>
    <w:p w14:paraId="2B4E7F33" w14:textId="77777777" w:rsidR="00726C79" w:rsidRPr="0087565C" w:rsidRDefault="00726C79" w:rsidP="0015502B">
      <w:pPr>
        <w:pStyle w:val="BodyText-Code"/>
      </w:pPr>
      <w:r w:rsidRPr="0087565C">
        <w:t>}</w:t>
      </w:r>
    </w:p>
    <w:p w14:paraId="2B4E7F34" w14:textId="77777777" w:rsidR="00726C79" w:rsidRDefault="00AF5850" w:rsidP="009143F4">
      <w:pPr>
        <w:pStyle w:val="BodyText-RuleFirstParagraph"/>
        <w:rPr>
          <w:lang w:eastAsia="zh-CN"/>
        </w:rPr>
      </w:pPr>
      <w:r>
        <w:rPr>
          <w:rStyle w:val="BodyText-GuidelineID"/>
        </w:rPr>
        <w:t>CS/BDP</w:t>
      </w:r>
      <w:r w:rsidR="009143F4">
        <w:rPr>
          <w:rStyle w:val="BodyText-GuidelineID"/>
        </w:rPr>
        <w:t>50</w:t>
      </w:r>
      <w:r w:rsidR="009143F4"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sidRPr="00C1602C">
        <w:rPr>
          <w:lang w:eastAsia="zh-CN"/>
        </w:rPr>
        <w:t>implement the IDisposable interface by simply calling Dispose(true) followed by GC.SuppressFinalize(this).</w:t>
      </w:r>
      <w:r w:rsidR="00726C79" w:rsidRPr="00C1602C">
        <w:t xml:space="preserve"> </w:t>
      </w:r>
      <w:r w:rsidR="00726C79" w:rsidRPr="00C1602C">
        <w:rPr>
          <w:lang w:eastAsia="zh-CN"/>
        </w:rPr>
        <w:t>The call to SuppressFinalize should only occur if Dispose(true) executes successfully.</w:t>
      </w:r>
    </w:p>
    <w:p w14:paraId="2B4E7F35" w14:textId="77777777" w:rsidR="00726C79" w:rsidRPr="0087565C" w:rsidRDefault="00726C79" w:rsidP="0015502B">
      <w:pPr>
        <w:pStyle w:val="BodyText-Code"/>
      </w:pPr>
      <w:r w:rsidRPr="00B054EB">
        <w:rPr>
          <w:rStyle w:val="BodyText-Code-Keywords"/>
        </w:rPr>
        <w:lastRenderedPageBreak/>
        <w:t>public</w:t>
      </w:r>
      <w:r w:rsidRPr="0087565C">
        <w:t xml:space="preserve"> </w:t>
      </w:r>
      <w:r w:rsidRPr="00B054EB">
        <w:rPr>
          <w:rStyle w:val="BodyText-Code-Keywords"/>
        </w:rPr>
        <w:t>void</w:t>
      </w:r>
      <w:r w:rsidRPr="0087565C">
        <w:t xml:space="preserve"> Dispose()</w:t>
      </w:r>
    </w:p>
    <w:p w14:paraId="2B4E7F36" w14:textId="77777777" w:rsidR="00726C79" w:rsidRPr="0087565C" w:rsidRDefault="00726C79" w:rsidP="0015502B">
      <w:pPr>
        <w:pStyle w:val="BodyText-Code"/>
      </w:pPr>
      <w:r w:rsidRPr="0087565C">
        <w:t>{</w:t>
      </w:r>
    </w:p>
    <w:p w14:paraId="2B4E7F37" w14:textId="77777777" w:rsidR="00726C79" w:rsidRPr="0087565C" w:rsidRDefault="00726C79" w:rsidP="0015502B">
      <w:pPr>
        <w:pStyle w:val="BodyText-Code"/>
      </w:pPr>
      <w:r w:rsidRPr="0087565C">
        <w:t xml:space="preserve">    Dispose(</w:t>
      </w:r>
      <w:r w:rsidRPr="00B054EB">
        <w:rPr>
          <w:rStyle w:val="BodyText-Code-Keywords"/>
        </w:rPr>
        <w:t>true</w:t>
      </w:r>
      <w:r w:rsidRPr="0087565C">
        <w:t>);</w:t>
      </w:r>
    </w:p>
    <w:p w14:paraId="2B4E7F38" w14:textId="77777777" w:rsidR="00726C79" w:rsidRPr="0087565C" w:rsidRDefault="00726C79" w:rsidP="0015502B">
      <w:pPr>
        <w:pStyle w:val="BodyText-Code"/>
      </w:pPr>
      <w:r w:rsidRPr="0087565C">
        <w:t xml:space="preserve">    </w:t>
      </w:r>
      <w:r w:rsidRPr="00B054EB">
        <w:rPr>
          <w:rStyle w:val="BodyText-Code-Types"/>
        </w:rPr>
        <w:t>GC</w:t>
      </w:r>
      <w:r w:rsidRPr="0087565C">
        <w:t>.SuppressFinalize(</w:t>
      </w:r>
      <w:r w:rsidRPr="00B054EB">
        <w:rPr>
          <w:rStyle w:val="BodyText-Code-Keywords"/>
        </w:rPr>
        <w:t>this</w:t>
      </w:r>
      <w:r w:rsidRPr="0087565C">
        <w:t>);</w:t>
      </w:r>
    </w:p>
    <w:p w14:paraId="2B4E7F39" w14:textId="77777777" w:rsidR="00726C79" w:rsidRPr="0087565C" w:rsidRDefault="00726C79" w:rsidP="0015502B">
      <w:pPr>
        <w:pStyle w:val="BodyText-Code"/>
      </w:pPr>
      <w:r w:rsidRPr="0087565C">
        <w:t>}</w:t>
      </w:r>
    </w:p>
    <w:p w14:paraId="2B4E7F3A" w14:textId="77777777" w:rsidR="00726C79" w:rsidRDefault="00AF5850" w:rsidP="009143F4">
      <w:pPr>
        <w:pStyle w:val="BodyText-RuleFirstParagraph"/>
        <w:rPr>
          <w:lang w:eastAsia="zh-CN"/>
        </w:rPr>
      </w:pPr>
      <w:r>
        <w:rPr>
          <w:rStyle w:val="BodyText-GuidelineID"/>
        </w:rPr>
        <w:t>CS/BDP</w:t>
      </w:r>
      <w:r w:rsidR="009143F4">
        <w:rPr>
          <w:rStyle w:val="BodyText-GuidelineID"/>
        </w:rPr>
        <w:t>60</w:t>
      </w:r>
      <w:r w:rsidR="009143F4"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sidRPr="00C751D5">
        <w:rPr>
          <w:lang w:eastAsia="zh-CN"/>
        </w:rPr>
        <w:t>make the parameterless Dispose method virtual.</w:t>
      </w:r>
      <w:r w:rsidR="00726C79" w:rsidRPr="004C6429">
        <w:t xml:space="preserve"> </w:t>
      </w:r>
      <w:r w:rsidR="00726C79" w:rsidRPr="004C6429">
        <w:rPr>
          <w:lang w:eastAsia="zh-CN"/>
        </w:rPr>
        <w:t>The Dispose(bool) method is the one that should be overridden by subclasses.</w:t>
      </w:r>
    </w:p>
    <w:p w14:paraId="2B4E7F3B" w14:textId="77777777" w:rsidR="00726C79" w:rsidRDefault="00AF5850" w:rsidP="009143F4">
      <w:pPr>
        <w:pStyle w:val="BodyText-RuleFirstParagraph"/>
        <w:rPr>
          <w:lang w:eastAsia="zh-CN"/>
        </w:rPr>
      </w:pPr>
      <w:r>
        <w:rPr>
          <w:rStyle w:val="BodyText-GuidelineID"/>
        </w:rPr>
        <w:t>CS/BDP</w:t>
      </w:r>
      <w:r w:rsidR="009143F4">
        <w:rPr>
          <w:rStyle w:val="BodyText-GuidelineID"/>
        </w:rPr>
        <w:t>70</w:t>
      </w:r>
      <w:r w:rsidR="009143F4" w:rsidRPr="0055287F">
        <w:rPr>
          <w:rStyle w:val="TextkrperZchn"/>
        </w:rPr>
        <w:tab/>
      </w:r>
      <w:r w:rsidR="001B1D13" w:rsidRPr="001B1D13">
        <w:rPr>
          <w:rStyle w:val="BodyText-NegativeRed"/>
        </w:rPr>
        <w:sym w:font="Wingdings" w:char="F0FD"/>
      </w:r>
      <w:r w:rsidR="001B1D13" w:rsidRPr="001B1D13">
        <w:t xml:space="preserve"> </w:t>
      </w:r>
      <w:del w:id="1681" w:author="Cox Olaf" w:date="2015-01-26T13:49:00Z">
        <w:r w:rsidR="001B1D13" w:rsidRPr="001B1D13" w:rsidDel="00E86450">
          <w:rPr>
            <w:rStyle w:val="BodyText-BoldAction"/>
          </w:rPr>
          <w:delText>You</w:delText>
        </w:r>
        <w:r w:rsidR="001B1D13" w:rsidRPr="001B1D13" w:rsidDel="00E86450">
          <w:delText xml:space="preserve"> </w:delText>
        </w:r>
        <w:r w:rsidR="001B1D13" w:rsidRPr="001B1D13" w:rsidDel="00E86450">
          <w:rPr>
            <w:rStyle w:val="BodyText-BoldAction"/>
          </w:rPr>
          <w:delText>should</w:delText>
        </w:r>
      </w:del>
      <w:ins w:id="1682" w:author="Cox Olaf" w:date="2015-01-26T13:49:00Z">
        <w:r w:rsidR="00E86450">
          <w:rPr>
            <w:rStyle w:val="BodyText-BoldAction"/>
          </w:rPr>
          <w:t>Do</w:t>
        </w:r>
      </w:ins>
      <w:r w:rsidR="001B1D13" w:rsidRPr="001B1D13">
        <w:t xml:space="preserve"> </w:t>
      </w:r>
      <w:r w:rsidR="001B1D13" w:rsidRPr="001B1D13">
        <w:rPr>
          <w:rStyle w:val="BodyText-BoldAction"/>
        </w:rPr>
        <w:t>not</w:t>
      </w:r>
      <w:r w:rsidR="00726C79">
        <w:rPr>
          <w:rFonts w:hint="eastAsia"/>
          <w:lang w:eastAsia="zh-CN"/>
        </w:rPr>
        <w:t xml:space="preserve"> throw</w:t>
      </w:r>
      <w:r w:rsidR="00726C79" w:rsidRPr="004C6429">
        <w:rPr>
          <w:lang w:eastAsia="zh-CN"/>
        </w:rPr>
        <w:t xml:space="preserve"> an exception from within Dispose(bool) except under critical situations where the containing process has been corrupted (leaks, inconsistent shared state, etc.).</w:t>
      </w:r>
      <w:r w:rsidR="00726C79" w:rsidRPr="00386E47">
        <w:t xml:space="preserve"> </w:t>
      </w:r>
      <w:r w:rsidR="00726C79" w:rsidRPr="00386E47">
        <w:rPr>
          <w:lang w:eastAsia="zh-CN"/>
        </w:rPr>
        <w:t>Users expect that a call to Dispose would not raise an exception.</w:t>
      </w:r>
      <w:r w:rsidR="00726C79" w:rsidRPr="00386E47">
        <w:t xml:space="preserve"> </w:t>
      </w:r>
      <w:r w:rsidR="00726C79" w:rsidRPr="00386E47">
        <w:rPr>
          <w:lang w:eastAsia="zh-CN"/>
        </w:rPr>
        <w:t>For example, consider the manual try-finally in this</w:t>
      </w:r>
      <w:r w:rsidR="00726C79">
        <w:rPr>
          <w:lang w:eastAsia="zh-CN"/>
        </w:rPr>
        <w:t xml:space="preserve"> C#</w:t>
      </w:r>
      <w:r w:rsidR="00726C79" w:rsidRPr="00386E47">
        <w:rPr>
          <w:lang w:eastAsia="zh-CN"/>
        </w:rPr>
        <w:t xml:space="preserve"> snippet:</w:t>
      </w:r>
    </w:p>
    <w:p w14:paraId="2B4E7F3C" w14:textId="77777777" w:rsidR="00726C79" w:rsidRPr="0087565C" w:rsidRDefault="00726C79" w:rsidP="0015502B">
      <w:pPr>
        <w:pStyle w:val="BodyText-Code"/>
      </w:pPr>
      <w:r w:rsidRPr="00B054EB">
        <w:rPr>
          <w:rStyle w:val="BodyText-Code-Types"/>
        </w:rPr>
        <w:t>TextReader</w:t>
      </w:r>
      <w:r w:rsidRPr="0087565C">
        <w:t xml:space="preserve"> tr = </w:t>
      </w:r>
      <w:r w:rsidRPr="00B054EB">
        <w:rPr>
          <w:rStyle w:val="BodyText-Code-Keywords"/>
        </w:rPr>
        <w:t>new</w:t>
      </w:r>
      <w:r w:rsidRPr="0087565C">
        <w:t xml:space="preserve"> </w:t>
      </w:r>
      <w:r w:rsidRPr="00B054EB">
        <w:rPr>
          <w:rStyle w:val="BodyText-Code-Types"/>
        </w:rPr>
        <w:t>StreamReader</w:t>
      </w:r>
      <w:r w:rsidRPr="0087565C">
        <w:t>(</w:t>
      </w:r>
      <w:r w:rsidRPr="00B054EB">
        <w:rPr>
          <w:rStyle w:val="BodyText-Code-Types"/>
        </w:rPr>
        <w:t>File</w:t>
      </w:r>
      <w:r w:rsidRPr="0087565C">
        <w:t>.OpenRead(</w:t>
      </w:r>
      <w:r w:rsidRPr="00B054EB">
        <w:rPr>
          <w:rStyle w:val="BodyText-Code-Strings"/>
        </w:rPr>
        <w:t>"foo.txt"</w:t>
      </w:r>
      <w:r w:rsidRPr="0087565C">
        <w:t>));</w:t>
      </w:r>
    </w:p>
    <w:p w14:paraId="2B4E7F3D" w14:textId="77777777" w:rsidR="00726C79" w:rsidRPr="00B054EB" w:rsidRDefault="00726C79" w:rsidP="0015502B">
      <w:pPr>
        <w:pStyle w:val="BodyText-Code"/>
        <w:rPr>
          <w:rStyle w:val="BodyText-Code-Keywords"/>
        </w:rPr>
      </w:pPr>
      <w:r w:rsidRPr="00B054EB">
        <w:rPr>
          <w:rStyle w:val="BodyText-Code-Keywords"/>
        </w:rPr>
        <w:t>try</w:t>
      </w:r>
    </w:p>
    <w:p w14:paraId="2B4E7F3E" w14:textId="77777777" w:rsidR="00726C79" w:rsidRPr="0087565C" w:rsidRDefault="00726C79" w:rsidP="0015502B">
      <w:pPr>
        <w:pStyle w:val="BodyText-Code"/>
      </w:pPr>
      <w:r w:rsidRPr="0087565C">
        <w:t>{</w:t>
      </w:r>
    </w:p>
    <w:p w14:paraId="2B4E7F3F" w14:textId="77777777" w:rsidR="00726C79" w:rsidRPr="00B054EB" w:rsidRDefault="00726C79" w:rsidP="0015502B">
      <w:pPr>
        <w:pStyle w:val="BodyText-Code"/>
        <w:rPr>
          <w:rStyle w:val="BodyText-Code-Comments"/>
        </w:rPr>
      </w:pPr>
      <w:r w:rsidRPr="0087565C">
        <w:t xml:space="preserve">    </w:t>
      </w:r>
      <w:r w:rsidRPr="00B054EB">
        <w:rPr>
          <w:rStyle w:val="BodyText-Code-Comments"/>
        </w:rPr>
        <w:t>// Do some stuff</w:t>
      </w:r>
    </w:p>
    <w:p w14:paraId="2B4E7F40" w14:textId="77777777" w:rsidR="00726C79" w:rsidRPr="0087565C" w:rsidRDefault="00726C79" w:rsidP="0015502B">
      <w:pPr>
        <w:pStyle w:val="BodyText-Code"/>
      </w:pPr>
      <w:r w:rsidRPr="0087565C">
        <w:t>}</w:t>
      </w:r>
    </w:p>
    <w:p w14:paraId="2B4E7F41" w14:textId="77777777" w:rsidR="00726C79" w:rsidRPr="00B054EB" w:rsidRDefault="00726C79" w:rsidP="0015502B">
      <w:pPr>
        <w:pStyle w:val="BodyText-Code"/>
        <w:rPr>
          <w:rStyle w:val="BodyText-Code-Keywords"/>
        </w:rPr>
      </w:pPr>
      <w:r w:rsidRPr="00B054EB">
        <w:rPr>
          <w:rStyle w:val="BodyText-Code-Keywords"/>
        </w:rPr>
        <w:t xml:space="preserve">finally </w:t>
      </w:r>
    </w:p>
    <w:p w14:paraId="2B4E7F42" w14:textId="77777777" w:rsidR="00726C79" w:rsidRPr="0087565C" w:rsidRDefault="00726C79" w:rsidP="0015502B">
      <w:pPr>
        <w:pStyle w:val="BodyText-Code"/>
      </w:pPr>
      <w:r w:rsidRPr="0087565C">
        <w:t>{</w:t>
      </w:r>
    </w:p>
    <w:p w14:paraId="2B4E7F43" w14:textId="77777777" w:rsidR="00726C79" w:rsidRPr="0087565C" w:rsidRDefault="00726C79" w:rsidP="0015502B">
      <w:pPr>
        <w:pStyle w:val="BodyText-Code"/>
      </w:pPr>
      <w:r w:rsidRPr="0087565C">
        <w:t xml:space="preserve">    tr.Dispose();</w:t>
      </w:r>
    </w:p>
    <w:p w14:paraId="2B4E7F44" w14:textId="77777777" w:rsidR="00726C79" w:rsidRPr="00B054EB" w:rsidRDefault="00726C79" w:rsidP="0015502B">
      <w:pPr>
        <w:pStyle w:val="BodyText-Code"/>
        <w:rPr>
          <w:rStyle w:val="BodyText-Code-Comments"/>
        </w:rPr>
      </w:pPr>
      <w:r w:rsidRPr="0087565C">
        <w:t xml:space="preserve">    </w:t>
      </w:r>
      <w:r w:rsidRPr="00B054EB">
        <w:rPr>
          <w:rStyle w:val="BodyText-Code-Comments"/>
        </w:rPr>
        <w:t>// More stuff</w:t>
      </w:r>
    </w:p>
    <w:p w14:paraId="2B4E7F45" w14:textId="77777777" w:rsidR="00726C79" w:rsidRPr="0087565C" w:rsidRDefault="00726C79" w:rsidP="0015502B">
      <w:pPr>
        <w:pStyle w:val="BodyText-Code"/>
      </w:pPr>
      <w:r w:rsidRPr="0087565C">
        <w:t>}</w:t>
      </w:r>
    </w:p>
    <w:p w14:paraId="2B4E7F46" w14:textId="77777777" w:rsidR="00726C79" w:rsidRDefault="00726C79" w:rsidP="009558AF">
      <w:pPr>
        <w:pStyle w:val="Textkrper"/>
        <w:rPr>
          <w:lang w:eastAsia="zh-CN"/>
        </w:rPr>
      </w:pPr>
      <w:r w:rsidRPr="00386E47">
        <w:rPr>
          <w:lang w:eastAsia="zh-CN"/>
        </w:rPr>
        <w:t>If Dispose could raise an exception, further finally block cleanup logic will not execute. To work around this, the user would need to wrap every call to Dispose (within their finally block!) in a try block, which leads to very complex cleanup handlers. If executing a Dispose(bool disposing) method, never throw an exception if disposing is false. Doing so will terminate the process if executing inside a finalizer context.</w:t>
      </w:r>
    </w:p>
    <w:p w14:paraId="2B4E7F47" w14:textId="77777777" w:rsidR="00726C79" w:rsidRDefault="00AF5850" w:rsidP="009143F4">
      <w:pPr>
        <w:pStyle w:val="BodyText-RuleFirstParagraph"/>
        <w:rPr>
          <w:lang w:eastAsia="zh-CN"/>
        </w:rPr>
      </w:pPr>
      <w:r>
        <w:rPr>
          <w:rStyle w:val="BodyText-GuidelineID"/>
        </w:rPr>
        <w:t>CS/BDP</w:t>
      </w:r>
      <w:r w:rsidR="009143F4">
        <w:rPr>
          <w:rStyle w:val="BodyText-GuidelineID"/>
        </w:rPr>
        <w:t>80</w:t>
      </w:r>
      <w:r w:rsidR="009143F4"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sidRPr="00386E47">
        <w:rPr>
          <w:lang w:eastAsia="zh-CN"/>
        </w:rPr>
        <w:t>throw an ObjectDisposedException from any member that cannot be used after the object has been disposed.</w:t>
      </w:r>
    </w:p>
    <w:p w14:paraId="2B4E7F48" w14:textId="77777777" w:rsidR="00726C79" w:rsidRPr="0087565C" w:rsidRDefault="00726C79" w:rsidP="0015502B">
      <w:pPr>
        <w:pStyle w:val="BodyText-Code"/>
      </w:pPr>
      <w:r w:rsidRPr="00B054EB">
        <w:rPr>
          <w:rStyle w:val="BodyText-Code-Keywords"/>
        </w:rPr>
        <w:t>public</w:t>
      </w:r>
      <w:r w:rsidRPr="0087565C">
        <w:t xml:space="preserve"> </w:t>
      </w:r>
      <w:r w:rsidRPr="00B054EB">
        <w:rPr>
          <w:rStyle w:val="BodyText-Code-Keywords"/>
        </w:rPr>
        <w:t>class</w:t>
      </w:r>
      <w:r w:rsidRPr="0087565C">
        <w:t xml:space="preserve"> </w:t>
      </w:r>
      <w:r w:rsidRPr="00B054EB">
        <w:rPr>
          <w:rStyle w:val="BodyText-Code-Types"/>
        </w:rPr>
        <w:t>DisposableResourceHolder</w:t>
      </w:r>
      <w:r w:rsidRPr="0087565C">
        <w:t xml:space="preserve"> : </w:t>
      </w:r>
      <w:r w:rsidRPr="00B054EB">
        <w:rPr>
          <w:rStyle w:val="BodyText-Code-Types"/>
        </w:rPr>
        <w:t>IDisposable</w:t>
      </w:r>
      <w:r w:rsidRPr="0087565C">
        <w:t xml:space="preserve"> </w:t>
      </w:r>
    </w:p>
    <w:p w14:paraId="2B4E7F49" w14:textId="77777777" w:rsidR="00726C79" w:rsidRPr="0087565C" w:rsidRDefault="00726C79" w:rsidP="0015502B">
      <w:pPr>
        <w:pStyle w:val="BodyText-Code"/>
      </w:pPr>
      <w:r w:rsidRPr="0087565C">
        <w:t>{</w:t>
      </w:r>
    </w:p>
    <w:p w14:paraId="2B4E7F4A" w14:textId="77777777" w:rsidR="00726C79" w:rsidRPr="0087565C" w:rsidRDefault="00726C79" w:rsidP="0015502B">
      <w:pPr>
        <w:pStyle w:val="BodyText-Code"/>
      </w:pPr>
      <w:r w:rsidRPr="0087565C">
        <w:t xml:space="preserve">    </w:t>
      </w:r>
      <w:r w:rsidRPr="00B054EB">
        <w:rPr>
          <w:rStyle w:val="BodyText-Code-Keywords"/>
        </w:rPr>
        <w:t>private bool</w:t>
      </w:r>
      <w:r w:rsidRPr="0087565C">
        <w:t xml:space="preserve"> disposed = </w:t>
      </w:r>
      <w:r w:rsidRPr="00B054EB">
        <w:rPr>
          <w:rStyle w:val="BodyText-Code-Keywords"/>
        </w:rPr>
        <w:t>false</w:t>
      </w:r>
      <w:r w:rsidRPr="0087565C">
        <w:t>;</w:t>
      </w:r>
    </w:p>
    <w:p w14:paraId="2B4E7F4B" w14:textId="77777777" w:rsidR="00726C79" w:rsidRPr="00B054EB" w:rsidRDefault="00726C79" w:rsidP="0015502B">
      <w:pPr>
        <w:pStyle w:val="BodyText-Code"/>
        <w:rPr>
          <w:rStyle w:val="BodyText-Code-Comments"/>
        </w:rPr>
      </w:pPr>
      <w:r w:rsidRPr="0087565C">
        <w:t xml:space="preserve">    </w:t>
      </w:r>
      <w:r w:rsidRPr="00B054EB">
        <w:rPr>
          <w:rStyle w:val="BodyText-Code-Keywords"/>
        </w:rPr>
        <w:t xml:space="preserve">private </w:t>
      </w:r>
      <w:r w:rsidRPr="00B054EB">
        <w:rPr>
          <w:rStyle w:val="BodyText-Code-Types"/>
        </w:rPr>
        <w:t>SafeHandle</w:t>
      </w:r>
      <w:r w:rsidRPr="0087565C">
        <w:t xml:space="preserve"> resource; </w:t>
      </w:r>
      <w:r w:rsidRPr="00B054EB">
        <w:rPr>
          <w:rStyle w:val="BodyText-Code-Comments"/>
        </w:rPr>
        <w:t>// Handle to a resource</w:t>
      </w:r>
    </w:p>
    <w:p w14:paraId="2B4E7F4C" w14:textId="77777777" w:rsidR="00726C79" w:rsidRPr="00B054EB" w:rsidRDefault="00726C79" w:rsidP="0015502B">
      <w:pPr>
        <w:pStyle w:val="BodyText-Code"/>
        <w:rPr>
          <w:rStyle w:val="BodyText-Code-Comments"/>
        </w:rPr>
      </w:pPr>
    </w:p>
    <w:p w14:paraId="2B4E7F4D" w14:textId="77777777" w:rsidR="00726C79" w:rsidRPr="0087565C" w:rsidRDefault="00726C79" w:rsidP="0015502B">
      <w:pPr>
        <w:pStyle w:val="BodyText-Code"/>
      </w:pPr>
      <w:r w:rsidRPr="0087565C">
        <w:t xml:space="preserve">    </w:t>
      </w:r>
      <w:r w:rsidRPr="00B054EB">
        <w:rPr>
          <w:rStyle w:val="BodyText-Code-Keywords"/>
        </w:rPr>
        <w:t>public</w:t>
      </w:r>
      <w:r w:rsidRPr="0087565C">
        <w:t xml:space="preserve"> </w:t>
      </w:r>
      <w:r w:rsidRPr="00B054EB">
        <w:rPr>
          <w:rStyle w:val="BodyText-Code-Keywords"/>
        </w:rPr>
        <w:t>void</w:t>
      </w:r>
      <w:r w:rsidRPr="0087565C">
        <w:t xml:space="preserve"> DoSomething()</w:t>
      </w:r>
    </w:p>
    <w:p w14:paraId="2B4E7F4E" w14:textId="77777777" w:rsidR="00726C79" w:rsidRPr="0087565C" w:rsidRDefault="00726C79" w:rsidP="0015502B">
      <w:pPr>
        <w:pStyle w:val="BodyText-Code"/>
      </w:pPr>
      <w:r w:rsidRPr="0087565C">
        <w:t xml:space="preserve">    {</w:t>
      </w:r>
    </w:p>
    <w:p w14:paraId="2B4E7F4F" w14:textId="77777777" w:rsidR="00726C79" w:rsidRPr="0087565C" w:rsidRDefault="00726C79" w:rsidP="0015502B">
      <w:pPr>
        <w:pStyle w:val="BodyText-Code"/>
      </w:pPr>
      <w:r w:rsidRPr="0087565C">
        <w:t xml:space="preserve">    </w:t>
      </w:r>
      <w:r w:rsidRPr="0087565C">
        <w:rPr>
          <w:lang w:eastAsia="zh-CN"/>
        </w:rPr>
        <w:t xml:space="preserve">    </w:t>
      </w:r>
      <w:r w:rsidRPr="00B054EB">
        <w:rPr>
          <w:rStyle w:val="BodyText-Code-Keywords"/>
        </w:rPr>
        <w:t xml:space="preserve">if </w:t>
      </w:r>
      <w:r w:rsidRPr="0087565C">
        <w:t xml:space="preserve">(disposed) </w:t>
      </w:r>
    </w:p>
    <w:p w14:paraId="2B4E7F50" w14:textId="77777777" w:rsidR="00726C79" w:rsidRPr="0087565C" w:rsidRDefault="00726C79" w:rsidP="0015502B">
      <w:pPr>
        <w:pStyle w:val="BodyText-Code"/>
      </w:pPr>
      <w:r w:rsidRPr="00B054EB">
        <w:rPr>
          <w:rStyle w:val="BodyText-Code-Keywords"/>
        </w:rPr>
        <w:t xml:space="preserve">        </w:t>
      </w:r>
      <w:r w:rsidRPr="0087565C">
        <w:t>{</w:t>
      </w:r>
    </w:p>
    <w:p w14:paraId="2B4E7F51" w14:textId="77777777" w:rsidR="00726C79" w:rsidRPr="0087565C" w:rsidRDefault="00726C79" w:rsidP="0015502B">
      <w:pPr>
        <w:pStyle w:val="BodyText-Code"/>
      </w:pPr>
      <w:r w:rsidRPr="0087565C">
        <w:t xml:space="preserve">        </w:t>
      </w:r>
      <w:r w:rsidRPr="0087565C">
        <w:rPr>
          <w:lang w:eastAsia="zh-CN"/>
        </w:rPr>
        <w:t xml:space="preserve">    </w:t>
      </w:r>
      <w:r w:rsidRPr="00B054EB">
        <w:rPr>
          <w:rStyle w:val="BodyText-Code-Keywords"/>
        </w:rPr>
        <w:t>throw</w:t>
      </w:r>
      <w:r w:rsidRPr="0087565C">
        <w:t xml:space="preserve"> </w:t>
      </w:r>
      <w:r w:rsidRPr="00B054EB">
        <w:rPr>
          <w:rStyle w:val="BodyText-Code-Keywords"/>
        </w:rPr>
        <w:t>new</w:t>
      </w:r>
      <w:r w:rsidRPr="0087565C">
        <w:t xml:space="preserve"> </w:t>
      </w:r>
      <w:r w:rsidRPr="00B054EB">
        <w:rPr>
          <w:rStyle w:val="BodyText-Code-Types"/>
        </w:rPr>
        <w:t>ObjectDisposedException</w:t>
      </w:r>
      <w:r w:rsidRPr="0087565C">
        <w:t>(...);</w:t>
      </w:r>
    </w:p>
    <w:p w14:paraId="2B4E7F52" w14:textId="77777777" w:rsidR="00726C79" w:rsidRPr="0087565C" w:rsidRDefault="00726C79" w:rsidP="0015502B">
      <w:pPr>
        <w:pStyle w:val="BodyText-Code"/>
      </w:pPr>
      <w:r w:rsidRPr="00B054EB">
        <w:rPr>
          <w:rStyle w:val="BodyText-Code-Keywords"/>
        </w:rPr>
        <w:t xml:space="preserve">        </w:t>
      </w:r>
      <w:r w:rsidRPr="0087565C">
        <w:t>}</w:t>
      </w:r>
    </w:p>
    <w:p w14:paraId="2B4E7F53" w14:textId="77777777" w:rsidR="00726C79" w:rsidRPr="0087565C" w:rsidRDefault="00726C79" w:rsidP="0015502B">
      <w:pPr>
        <w:pStyle w:val="BodyText-Code"/>
      </w:pPr>
    </w:p>
    <w:p w14:paraId="2B4E7F54" w14:textId="77777777" w:rsidR="00726C79" w:rsidRPr="00B054EB" w:rsidRDefault="00726C79" w:rsidP="0015502B">
      <w:pPr>
        <w:pStyle w:val="BodyText-Code"/>
        <w:rPr>
          <w:rStyle w:val="BodyText-Code-Comments"/>
        </w:rPr>
      </w:pPr>
      <w:r w:rsidRPr="0087565C">
        <w:t xml:space="preserve">        </w:t>
      </w:r>
      <w:r w:rsidRPr="00B054EB">
        <w:rPr>
          <w:rStyle w:val="BodyText-Code-Comments"/>
        </w:rPr>
        <w:t xml:space="preserve">// Now call some native methods using the resource </w:t>
      </w:r>
    </w:p>
    <w:p w14:paraId="2B4E7F55" w14:textId="77777777" w:rsidR="00726C79" w:rsidRPr="0087565C" w:rsidRDefault="00726C79" w:rsidP="0015502B">
      <w:pPr>
        <w:pStyle w:val="BodyText-Code"/>
      </w:pPr>
      <w:r w:rsidRPr="0087565C">
        <w:t xml:space="preserve">        ...</w:t>
      </w:r>
    </w:p>
    <w:p w14:paraId="2B4E7F56" w14:textId="77777777" w:rsidR="00726C79" w:rsidRPr="0087565C" w:rsidRDefault="00726C79" w:rsidP="0015502B">
      <w:pPr>
        <w:pStyle w:val="BodyText-Code"/>
      </w:pPr>
      <w:r w:rsidRPr="0087565C">
        <w:t xml:space="preserve">    }</w:t>
      </w:r>
    </w:p>
    <w:p w14:paraId="2B4E7F57" w14:textId="77777777" w:rsidR="00726C79" w:rsidRPr="0087565C" w:rsidRDefault="00726C79" w:rsidP="0015502B">
      <w:pPr>
        <w:pStyle w:val="BodyText-Code"/>
      </w:pPr>
    </w:p>
    <w:p w14:paraId="2B4E7F58" w14:textId="77777777" w:rsidR="00726C79" w:rsidRPr="0087565C" w:rsidRDefault="00726C79" w:rsidP="0015502B">
      <w:pPr>
        <w:pStyle w:val="BodyText-Code"/>
      </w:pPr>
      <w:r w:rsidRPr="0087565C">
        <w:t xml:space="preserve">    </w:t>
      </w:r>
      <w:r w:rsidRPr="00B054EB">
        <w:rPr>
          <w:rStyle w:val="BodyText-Code-Keywords"/>
        </w:rPr>
        <w:t>protected</w:t>
      </w:r>
      <w:r w:rsidRPr="0087565C">
        <w:t xml:space="preserve"> </w:t>
      </w:r>
      <w:r w:rsidRPr="00B054EB">
        <w:rPr>
          <w:rStyle w:val="BodyText-Code-Keywords"/>
        </w:rPr>
        <w:t>virtual</w:t>
      </w:r>
      <w:r w:rsidRPr="0087565C">
        <w:t xml:space="preserve"> </w:t>
      </w:r>
      <w:r w:rsidRPr="00B054EB">
        <w:rPr>
          <w:rStyle w:val="BodyText-Code-Keywords"/>
        </w:rPr>
        <w:t>void</w:t>
      </w:r>
      <w:r w:rsidRPr="0087565C">
        <w:t xml:space="preserve"> Dispose(</w:t>
      </w:r>
      <w:r w:rsidRPr="00B054EB">
        <w:rPr>
          <w:rStyle w:val="BodyText-Code-Keywords"/>
        </w:rPr>
        <w:t>bool</w:t>
      </w:r>
      <w:r w:rsidRPr="0087565C">
        <w:t xml:space="preserve"> disposing)</w:t>
      </w:r>
    </w:p>
    <w:p w14:paraId="2B4E7F59" w14:textId="77777777" w:rsidR="00726C79" w:rsidRPr="0087565C" w:rsidRDefault="00726C79" w:rsidP="0015502B">
      <w:pPr>
        <w:pStyle w:val="BodyText-Code"/>
      </w:pPr>
      <w:r w:rsidRPr="0087565C">
        <w:t xml:space="preserve">    {</w:t>
      </w:r>
    </w:p>
    <w:p w14:paraId="2B4E7F5A" w14:textId="77777777" w:rsidR="00726C79" w:rsidRPr="0087565C" w:rsidRDefault="00726C79" w:rsidP="0015502B">
      <w:pPr>
        <w:pStyle w:val="BodyText-Code"/>
      </w:pPr>
      <w:r w:rsidRPr="0087565C">
        <w:t xml:space="preserve">        </w:t>
      </w:r>
      <w:r w:rsidRPr="00B054EB">
        <w:rPr>
          <w:rStyle w:val="BodyText-Code-Keywords"/>
        </w:rPr>
        <w:t xml:space="preserve">if </w:t>
      </w:r>
      <w:r w:rsidRPr="0087565C">
        <w:t xml:space="preserve">(disposed) </w:t>
      </w:r>
    </w:p>
    <w:p w14:paraId="2B4E7F5B" w14:textId="77777777" w:rsidR="00726C79" w:rsidRPr="0087565C" w:rsidRDefault="00726C79" w:rsidP="0015502B">
      <w:pPr>
        <w:pStyle w:val="BodyText-Code"/>
      </w:pPr>
      <w:r w:rsidRPr="00B054EB">
        <w:rPr>
          <w:rStyle w:val="BodyText-Code-Keywords"/>
        </w:rPr>
        <w:t xml:space="preserve">        </w:t>
      </w:r>
      <w:r w:rsidRPr="0087565C">
        <w:t>{</w:t>
      </w:r>
    </w:p>
    <w:p w14:paraId="2B4E7F5C" w14:textId="77777777" w:rsidR="00726C79" w:rsidRPr="0087565C" w:rsidRDefault="00726C79" w:rsidP="0015502B">
      <w:pPr>
        <w:pStyle w:val="BodyText-Code"/>
      </w:pPr>
      <w:r w:rsidRPr="00B054EB">
        <w:rPr>
          <w:rStyle w:val="BodyText-Code-Keywords"/>
        </w:rPr>
        <w:t xml:space="preserve">            return</w:t>
      </w:r>
      <w:r w:rsidRPr="0087565C">
        <w:t>;</w:t>
      </w:r>
    </w:p>
    <w:p w14:paraId="2B4E7F5D" w14:textId="77777777" w:rsidR="00726C79" w:rsidRPr="0087565C" w:rsidRDefault="00726C79" w:rsidP="0015502B">
      <w:pPr>
        <w:pStyle w:val="BodyText-Code"/>
      </w:pPr>
      <w:r w:rsidRPr="00B054EB">
        <w:rPr>
          <w:rStyle w:val="BodyText-Code-Keywords"/>
        </w:rPr>
        <w:t xml:space="preserve">        </w:t>
      </w:r>
      <w:r w:rsidRPr="0087565C">
        <w:t>}</w:t>
      </w:r>
    </w:p>
    <w:p w14:paraId="2B4E7F5E" w14:textId="77777777" w:rsidR="00726C79" w:rsidRPr="0087565C" w:rsidRDefault="00726C79" w:rsidP="0015502B">
      <w:pPr>
        <w:pStyle w:val="BodyText-Code"/>
      </w:pPr>
    </w:p>
    <w:p w14:paraId="2B4E7F5F" w14:textId="77777777" w:rsidR="00726C79" w:rsidRPr="00B054EB" w:rsidRDefault="00726C79" w:rsidP="0015502B">
      <w:pPr>
        <w:pStyle w:val="BodyText-Code"/>
        <w:rPr>
          <w:rStyle w:val="BodyText-Code-Comments"/>
        </w:rPr>
      </w:pPr>
      <w:r w:rsidRPr="0087565C">
        <w:t xml:space="preserve">        </w:t>
      </w:r>
      <w:r w:rsidRPr="00B054EB">
        <w:rPr>
          <w:rStyle w:val="BodyText-Code-Comments"/>
        </w:rPr>
        <w:t>// Cleanup</w:t>
      </w:r>
    </w:p>
    <w:p w14:paraId="2B4E7F60" w14:textId="77777777" w:rsidR="00726C79" w:rsidRPr="0087565C" w:rsidRDefault="00726C79" w:rsidP="0015502B">
      <w:pPr>
        <w:pStyle w:val="BodyText-Code"/>
      </w:pPr>
      <w:r w:rsidRPr="0087565C">
        <w:t xml:space="preserve">        ...</w:t>
      </w:r>
    </w:p>
    <w:p w14:paraId="2B4E7F61" w14:textId="77777777" w:rsidR="00726C79" w:rsidRPr="0087565C" w:rsidRDefault="00726C79" w:rsidP="0015502B">
      <w:pPr>
        <w:pStyle w:val="BodyText-Code"/>
      </w:pPr>
    </w:p>
    <w:p w14:paraId="2B4E7F62" w14:textId="77777777" w:rsidR="00726C79" w:rsidRPr="0087565C" w:rsidRDefault="00726C79" w:rsidP="0015502B">
      <w:pPr>
        <w:pStyle w:val="BodyText-Code"/>
      </w:pPr>
      <w:r w:rsidRPr="0087565C">
        <w:t xml:space="preserve">        disposed = </w:t>
      </w:r>
      <w:r w:rsidRPr="00B054EB">
        <w:rPr>
          <w:rStyle w:val="BodyText-Code-Keywords"/>
        </w:rPr>
        <w:t>true</w:t>
      </w:r>
      <w:r w:rsidRPr="0087565C">
        <w:t>;</w:t>
      </w:r>
    </w:p>
    <w:p w14:paraId="2B4E7F63" w14:textId="77777777" w:rsidR="00726C79" w:rsidRPr="0087565C" w:rsidRDefault="00726C79" w:rsidP="0015502B">
      <w:pPr>
        <w:pStyle w:val="BodyText-Code"/>
      </w:pPr>
      <w:r w:rsidRPr="0087565C">
        <w:t xml:space="preserve">    }</w:t>
      </w:r>
    </w:p>
    <w:p w14:paraId="2B4E7F64" w14:textId="77777777" w:rsidR="00726C79" w:rsidRPr="0087565C" w:rsidRDefault="00726C79" w:rsidP="0015502B">
      <w:pPr>
        <w:pStyle w:val="BodyText-Code"/>
      </w:pPr>
      <w:r w:rsidRPr="0087565C">
        <w:t>}</w:t>
      </w:r>
    </w:p>
    <w:p w14:paraId="2B4E7F65" w14:textId="77777777" w:rsidR="00726C79" w:rsidRDefault="00726C79" w:rsidP="006606DA">
      <w:pPr>
        <w:pStyle w:val="berschrift3"/>
        <w:rPr>
          <w:lang w:eastAsia="zh-CN"/>
        </w:rPr>
      </w:pPr>
      <w:bookmarkStart w:id="1683" w:name="_Finalizable_Types"/>
      <w:bookmarkStart w:id="1684" w:name="_Ref401793205"/>
      <w:bookmarkEnd w:id="1683"/>
      <w:r w:rsidRPr="00F95C58">
        <w:rPr>
          <w:lang w:eastAsia="zh-CN"/>
        </w:rPr>
        <w:t>Finalizable Types</w:t>
      </w:r>
      <w:bookmarkEnd w:id="1684"/>
    </w:p>
    <w:p w14:paraId="2B4E7F66" w14:textId="77777777" w:rsidR="00726C79" w:rsidRDefault="00726C79" w:rsidP="009558AF">
      <w:pPr>
        <w:pStyle w:val="Textkrper"/>
        <w:rPr>
          <w:lang w:eastAsia="zh-CN"/>
        </w:rPr>
      </w:pPr>
      <w:r w:rsidRPr="00521445">
        <w:rPr>
          <w:lang w:eastAsia="zh-CN"/>
        </w:rPr>
        <w:t>Finalizable types are types that extend the Basic Dispose Pattern by overriding the finalizer and providing finalization code path in the Dispose(bool) method.</w:t>
      </w:r>
      <w:r w:rsidRPr="000A3CBC">
        <w:t xml:space="preserve"> </w:t>
      </w:r>
      <w:r w:rsidRPr="000A3CBC">
        <w:rPr>
          <w:lang w:eastAsia="zh-CN"/>
        </w:rPr>
        <w:t>The following code shows an example of a finalizable type:</w:t>
      </w:r>
    </w:p>
    <w:p w14:paraId="2B4E7F67" w14:textId="77777777" w:rsidR="00726C79" w:rsidRPr="00B054EB" w:rsidRDefault="00726C79" w:rsidP="0015502B">
      <w:pPr>
        <w:pStyle w:val="BodyText-Code"/>
        <w:rPr>
          <w:rStyle w:val="BodyText-Code-Types"/>
        </w:rPr>
      </w:pPr>
      <w:r w:rsidRPr="00B054EB">
        <w:rPr>
          <w:rStyle w:val="BodyText-Code-Keywords"/>
        </w:rPr>
        <w:t>public</w:t>
      </w:r>
      <w:r w:rsidRPr="0087565C">
        <w:t xml:space="preserve"> </w:t>
      </w:r>
      <w:r w:rsidRPr="00B054EB">
        <w:rPr>
          <w:rStyle w:val="BodyText-Code-Keywords"/>
        </w:rPr>
        <w:t>class</w:t>
      </w:r>
      <w:r w:rsidRPr="0087565C">
        <w:t xml:space="preserve"> </w:t>
      </w:r>
      <w:r w:rsidRPr="00B054EB">
        <w:rPr>
          <w:rStyle w:val="BodyText-Code-Types"/>
        </w:rPr>
        <w:t>ComplexResourceHolder</w:t>
      </w:r>
      <w:r w:rsidRPr="0087565C">
        <w:t xml:space="preserve"> : </w:t>
      </w:r>
      <w:r w:rsidRPr="00B054EB">
        <w:rPr>
          <w:rStyle w:val="BodyText-Code-Types"/>
        </w:rPr>
        <w:t>IDisposable</w:t>
      </w:r>
    </w:p>
    <w:p w14:paraId="2B4E7F68" w14:textId="77777777" w:rsidR="00726C79" w:rsidRPr="0087565C" w:rsidRDefault="00726C79" w:rsidP="0015502B">
      <w:pPr>
        <w:pStyle w:val="BodyText-Code"/>
      </w:pPr>
      <w:r w:rsidRPr="0087565C">
        <w:t>{</w:t>
      </w:r>
    </w:p>
    <w:p w14:paraId="2B4E7F69" w14:textId="77777777" w:rsidR="00726C79" w:rsidRPr="0087565C" w:rsidRDefault="00726C79" w:rsidP="0015502B">
      <w:pPr>
        <w:pStyle w:val="BodyText-Code"/>
      </w:pPr>
      <w:r w:rsidRPr="00B054EB">
        <w:rPr>
          <w:rStyle w:val="BodyText-Code-Keywords"/>
        </w:rPr>
        <w:t xml:space="preserve">    bool</w:t>
      </w:r>
      <w:r w:rsidRPr="0087565C">
        <w:t xml:space="preserve"> disposed = </w:t>
      </w:r>
      <w:r w:rsidRPr="00B054EB">
        <w:rPr>
          <w:rStyle w:val="BodyText-Code-Keywords"/>
        </w:rPr>
        <w:t>false</w:t>
      </w:r>
      <w:r w:rsidRPr="0087565C">
        <w:t>;</w:t>
      </w:r>
    </w:p>
    <w:p w14:paraId="2B4E7F6A" w14:textId="77777777" w:rsidR="00726C79" w:rsidRPr="00B054EB" w:rsidRDefault="00726C79" w:rsidP="0015502B">
      <w:pPr>
        <w:pStyle w:val="BodyText-Code"/>
        <w:rPr>
          <w:rStyle w:val="BodyText-Code-Comments"/>
        </w:rPr>
      </w:pPr>
      <w:r w:rsidRPr="0087565C">
        <w:t xml:space="preserve">    </w:t>
      </w:r>
      <w:r w:rsidRPr="00B054EB">
        <w:rPr>
          <w:rStyle w:val="BodyText-Code-Keywords"/>
        </w:rPr>
        <w:t>private</w:t>
      </w:r>
      <w:r w:rsidRPr="0087565C">
        <w:t xml:space="preserve"> </w:t>
      </w:r>
      <w:r w:rsidRPr="00B054EB">
        <w:rPr>
          <w:rStyle w:val="BodyText-Code-Types"/>
        </w:rPr>
        <w:t>IntPtr</w:t>
      </w:r>
      <w:r w:rsidRPr="0087565C">
        <w:t xml:space="preserve"> buffer; </w:t>
      </w:r>
      <w:r w:rsidRPr="00B054EB">
        <w:rPr>
          <w:rStyle w:val="BodyText-Code-Comments"/>
        </w:rPr>
        <w:t>// Unmanaged memory buffer</w:t>
      </w:r>
    </w:p>
    <w:p w14:paraId="2B4E7F6B" w14:textId="77777777" w:rsidR="00726C79" w:rsidRPr="00B054EB" w:rsidRDefault="00726C79" w:rsidP="0015502B">
      <w:pPr>
        <w:pStyle w:val="BodyText-Code"/>
        <w:rPr>
          <w:rStyle w:val="BodyText-Code-Comments"/>
        </w:rPr>
      </w:pPr>
      <w:r w:rsidRPr="0087565C">
        <w:t xml:space="preserve">    </w:t>
      </w:r>
      <w:r w:rsidRPr="00B054EB">
        <w:rPr>
          <w:rStyle w:val="BodyText-Code-Keywords"/>
        </w:rPr>
        <w:t>private</w:t>
      </w:r>
      <w:r w:rsidRPr="0087565C">
        <w:t xml:space="preserve"> </w:t>
      </w:r>
      <w:r w:rsidRPr="00B054EB">
        <w:rPr>
          <w:rStyle w:val="BodyText-Code-Types"/>
        </w:rPr>
        <w:t>SafeHandle</w:t>
      </w:r>
      <w:r w:rsidRPr="0087565C">
        <w:t xml:space="preserve"> resource; </w:t>
      </w:r>
      <w:r w:rsidRPr="00B054EB">
        <w:rPr>
          <w:rStyle w:val="BodyText-Code-Comments"/>
        </w:rPr>
        <w:t>// Disposable handle to a resource</w:t>
      </w:r>
    </w:p>
    <w:p w14:paraId="2B4E7F6C" w14:textId="77777777" w:rsidR="00726C79" w:rsidRPr="00B054EB" w:rsidRDefault="00726C79" w:rsidP="0015502B">
      <w:pPr>
        <w:pStyle w:val="BodyText-Code"/>
        <w:rPr>
          <w:rStyle w:val="BodyText-Code-Comments"/>
        </w:rPr>
      </w:pPr>
    </w:p>
    <w:p w14:paraId="2B4E7F6D" w14:textId="77777777" w:rsidR="00726C79" w:rsidRPr="0087565C" w:rsidRDefault="00726C79" w:rsidP="0015502B">
      <w:pPr>
        <w:pStyle w:val="BodyText-Code"/>
      </w:pPr>
      <w:r w:rsidRPr="0087565C">
        <w:t xml:space="preserve">    </w:t>
      </w:r>
      <w:r w:rsidRPr="00B054EB">
        <w:rPr>
          <w:rStyle w:val="BodyText-Code-Keywords"/>
        </w:rPr>
        <w:t>public</w:t>
      </w:r>
      <w:r w:rsidRPr="0087565C">
        <w:t xml:space="preserve"> ComplexResourceHolder()</w:t>
      </w:r>
    </w:p>
    <w:p w14:paraId="2B4E7F6E" w14:textId="77777777" w:rsidR="00726C79" w:rsidRPr="0087565C" w:rsidRDefault="00726C79" w:rsidP="0015502B">
      <w:pPr>
        <w:pStyle w:val="BodyText-Code"/>
      </w:pPr>
      <w:r w:rsidRPr="0087565C">
        <w:t xml:space="preserve">    {</w:t>
      </w:r>
    </w:p>
    <w:p w14:paraId="2B4E7F6F" w14:textId="77777777" w:rsidR="00726C79" w:rsidRPr="00B054EB" w:rsidRDefault="00726C79" w:rsidP="0015502B">
      <w:pPr>
        <w:pStyle w:val="BodyText-Code"/>
        <w:rPr>
          <w:rStyle w:val="BodyText-Code-Comments"/>
        </w:rPr>
      </w:pPr>
      <w:r w:rsidRPr="0087565C">
        <w:t xml:space="preserve">        </w:t>
      </w:r>
      <w:r w:rsidRPr="00B054EB">
        <w:rPr>
          <w:rStyle w:val="BodyText-Code-Keywords"/>
        </w:rPr>
        <w:t>this</w:t>
      </w:r>
      <w:r w:rsidRPr="0087565C">
        <w:t xml:space="preserve">.buffer = ... </w:t>
      </w:r>
      <w:r w:rsidRPr="00B054EB">
        <w:rPr>
          <w:rStyle w:val="BodyText-Code-Comments"/>
        </w:rPr>
        <w:t>// Allocates memory</w:t>
      </w:r>
    </w:p>
    <w:p w14:paraId="2B4E7F70" w14:textId="77777777" w:rsidR="00726C79" w:rsidRPr="00B054EB" w:rsidRDefault="00726C79" w:rsidP="0015502B">
      <w:pPr>
        <w:pStyle w:val="BodyText-Code"/>
        <w:rPr>
          <w:rStyle w:val="BodyText-Code-Comments"/>
        </w:rPr>
      </w:pPr>
      <w:r w:rsidRPr="0087565C">
        <w:t xml:space="preserve">        </w:t>
      </w:r>
      <w:r w:rsidRPr="00B054EB">
        <w:rPr>
          <w:rStyle w:val="BodyText-Code-Keywords"/>
        </w:rPr>
        <w:t>this</w:t>
      </w:r>
      <w:r w:rsidRPr="0087565C">
        <w:t xml:space="preserve">.resource = ... </w:t>
      </w:r>
      <w:r w:rsidRPr="00B054EB">
        <w:rPr>
          <w:rStyle w:val="BodyText-Code-Comments"/>
        </w:rPr>
        <w:t>// Allocates the resource</w:t>
      </w:r>
    </w:p>
    <w:p w14:paraId="2B4E7F71" w14:textId="77777777" w:rsidR="00726C79" w:rsidRPr="0087565C" w:rsidRDefault="00726C79" w:rsidP="0015502B">
      <w:pPr>
        <w:pStyle w:val="BodyText-Code"/>
      </w:pPr>
      <w:r w:rsidRPr="0087565C">
        <w:t xml:space="preserve">    }</w:t>
      </w:r>
    </w:p>
    <w:p w14:paraId="2B4E7F72" w14:textId="77777777" w:rsidR="00726C79" w:rsidRPr="0087565C" w:rsidRDefault="00726C79" w:rsidP="0015502B">
      <w:pPr>
        <w:pStyle w:val="BodyText-Code"/>
      </w:pPr>
    </w:p>
    <w:p w14:paraId="2B4E7F73" w14:textId="77777777" w:rsidR="00726C79" w:rsidRPr="0087565C" w:rsidRDefault="00726C79" w:rsidP="0015502B">
      <w:pPr>
        <w:pStyle w:val="BodyText-Code"/>
      </w:pPr>
      <w:r w:rsidRPr="0087565C">
        <w:t xml:space="preserve">    </w:t>
      </w:r>
      <w:r w:rsidRPr="00B054EB">
        <w:rPr>
          <w:rStyle w:val="BodyText-Code-Keywords"/>
        </w:rPr>
        <w:t>public</w:t>
      </w:r>
      <w:r w:rsidRPr="0087565C">
        <w:t xml:space="preserve"> </w:t>
      </w:r>
      <w:r w:rsidRPr="00B054EB">
        <w:rPr>
          <w:rStyle w:val="BodyText-Code-Keywords"/>
        </w:rPr>
        <w:t>void</w:t>
      </w:r>
      <w:r w:rsidRPr="0087565C">
        <w:t xml:space="preserve"> DoSomething()</w:t>
      </w:r>
    </w:p>
    <w:p w14:paraId="2B4E7F74" w14:textId="77777777" w:rsidR="00726C79" w:rsidRPr="0087565C" w:rsidRDefault="00726C79" w:rsidP="0015502B">
      <w:pPr>
        <w:pStyle w:val="BodyText-Code"/>
      </w:pPr>
      <w:r w:rsidRPr="0087565C">
        <w:t xml:space="preserve">    {</w:t>
      </w:r>
    </w:p>
    <w:p w14:paraId="2B4E7F75" w14:textId="77777777" w:rsidR="00726C79" w:rsidRPr="0087565C" w:rsidRDefault="00726C79" w:rsidP="0015502B">
      <w:pPr>
        <w:pStyle w:val="BodyText-Code"/>
      </w:pPr>
      <w:r w:rsidRPr="0087565C">
        <w:t xml:space="preserve">    </w:t>
      </w:r>
      <w:r w:rsidRPr="0087565C">
        <w:rPr>
          <w:lang w:eastAsia="zh-CN"/>
        </w:rPr>
        <w:t xml:space="preserve">    </w:t>
      </w:r>
      <w:r w:rsidRPr="00B054EB">
        <w:rPr>
          <w:rStyle w:val="BodyText-Code-Keywords"/>
        </w:rPr>
        <w:t xml:space="preserve">if </w:t>
      </w:r>
      <w:r w:rsidRPr="0087565C">
        <w:t xml:space="preserve">(disposed) </w:t>
      </w:r>
    </w:p>
    <w:p w14:paraId="2B4E7F76" w14:textId="77777777" w:rsidR="00726C79" w:rsidRPr="0087565C" w:rsidRDefault="00726C79" w:rsidP="0015502B">
      <w:pPr>
        <w:pStyle w:val="BodyText-Code"/>
      </w:pPr>
      <w:r w:rsidRPr="0087565C">
        <w:t xml:space="preserve">        {</w:t>
      </w:r>
    </w:p>
    <w:p w14:paraId="2B4E7F77" w14:textId="77777777" w:rsidR="00726C79" w:rsidRPr="0087565C" w:rsidRDefault="00726C79" w:rsidP="0015502B">
      <w:pPr>
        <w:pStyle w:val="BodyText-Code"/>
      </w:pPr>
      <w:r w:rsidRPr="0087565C">
        <w:t xml:space="preserve">        </w:t>
      </w:r>
      <w:r w:rsidRPr="0087565C">
        <w:rPr>
          <w:lang w:eastAsia="zh-CN"/>
        </w:rPr>
        <w:t xml:space="preserve">    </w:t>
      </w:r>
      <w:r w:rsidRPr="00B054EB">
        <w:rPr>
          <w:rStyle w:val="BodyText-Code-Keywords"/>
        </w:rPr>
        <w:t>throw</w:t>
      </w:r>
      <w:r w:rsidRPr="0087565C">
        <w:t xml:space="preserve"> </w:t>
      </w:r>
      <w:r w:rsidRPr="00B054EB">
        <w:rPr>
          <w:rStyle w:val="BodyText-Code-Keywords"/>
        </w:rPr>
        <w:t>new</w:t>
      </w:r>
      <w:r w:rsidRPr="0087565C">
        <w:t xml:space="preserve"> </w:t>
      </w:r>
      <w:r w:rsidRPr="00B054EB">
        <w:rPr>
          <w:rStyle w:val="BodyText-Code-Types"/>
        </w:rPr>
        <w:t>ObjectDisposedException</w:t>
      </w:r>
      <w:r w:rsidRPr="0087565C">
        <w:t>(...);</w:t>
      </w:r>
    </w:p>
    <w:p w14:paraId="2B4E7F78" w14:textId="77777777" w:rsidR="00726C79" w:rsidRPr="0087565C" w:rsidRDefault="00726C79" w:rsidP="0015502B">
      <w:pPr>
        <w:pStyle w:val="BodyText-Code"/>
      </w:pPr>
      <w:r w:rsidRPr="0087565C">
        <w:t xml:space="preserve">        }</w:t>
      </w:r>
    </w:p>
    <w:p w14:paraId="2B4E7F79" w14:textId="77777777" w:rsidR="00726C79" w:rsidRPr="0087565C" w:rsidRDefault="00726C79" w:rsidP="0015502B">
      <w:pPr>
        <w:pStyle w:val="BodyText-Code"/>
      </w:pPr>
    </w:p>
    <w:p w14:paraId="2B4E7F7A" w14:textId="77777777" w:rsidR="00726C79" w:rsidRPr="00B054EB" w:rsidRDefault="00726C79" w:rsidP="0015502B">
      <w:pPr>
        <w:pStyle w:val="BodyText-Code"/>
        <w:rPr>
          <w:rStyle w:val="BodyText-Code-Comments"/>
        </w:rPr>
      </w:pPr>
      <w:r w:rsidRPr="0087565C">
        <w:t xml:space="preserve">        </w:t>
      </w:r>
      <w:r w:rsidRPr="00B054EB">
        <w:rPr>
          <w:rStyle w:val="BodyText-Code-Comments"/>
        </w:rPr>
        <w:t xml:space="preserve">// Now call some native methods using the resource </w:t>
      </w:r>
    </w:p>
    <w:p w14:paraId="2B4E7F7B" w14:textId="77777777" w:rsidR="00726C79" w:rsidRPr="0087565C" w:rsidRDefault="00726C79" w:rsidP="0015502B">
      <w:pPr>
        <w:pStyle w:val="BodyText-Code"/>
      </w:pPr>
      <w:r w:rsidRPr="0087565C">
        <w:t xml:space="preserve">        ...</w:t>
      </w:r>
    </w:p>
    <w:p w14:paraId="2B4E7F7C" w14:textId="77777777" w:rsidR="00726C79" w:rsidRPr="0087565C" w:rsidRDefault="00726C79" w:rsidP="0015502B">
      <w:pPr>
        <w:pStyle w:val="BodyText-Code"/>
      </w:pPr>
      <w:r w:rsidRPr="0087565C">
        <w:t xml:space="preserve">    }</w:t>
      </w:r>
    </w:p>
    <w:p w14:paraId="2B4E7F7D" w14:textId="77777777" w:rsidR="00726C79" w:rsidRPr="0087565C" w:rsidRDefault="00726C79" w:rsidP="0015502B">
      <w:pPr>
        <w:pStyle w:val="BodyText-Code"/>
      </w:pPr>
    </w:p>
    <w:p w14:paraId="2B4E7F7E" w14:textId="77777777" w:rsidR="00726C79" w:rsidRPr="0087565C" w:rsidRDefault="00726C79" w:rsidP="0015502B">
      <w:pPr>
        <w:pStyle w:val="BodyText-Code"/>
      </w:pPr>
      <w:r w:rsidRPr="0087565C">
        <w:t xml:space="preserve">    ~ComplexResourceHolder()</w:t>
      </w:r>
    </w:p>
    <w:p w14:paraId="2B4E7F7F" w14:textId="77777777" w:rsidR="00726C79" w:rsidRPr="0087565C" w:rsidRDefault="00726C79" w:rsidP="0015502B">
      <w:pPr>
        <w:pStyle w:val="BodyText-Code"/>
      </w:pPr>
      <w:r w:rsidRPr="0087565C">
        <w:t xml:space="preserve">    {</w:t>
      </w:r>
    </w:p>
    <w:p w14:paraId="2B4E7F80" w14:textId="77777777" w:rsidR="00726C79" w:rsidRPr="0087565C" w:rsidRDefault="00726C79" w:rsidP="0015502B">
      <w:pPr>
        <w:pStyle w:val="BodyText-Code"/>
      </w:pPr>
      <w:r w:rsidRPr="0087565C">
        <w:t xml:space="preserve">        Dispose(</w:t>
      </w:r>
      <w:r w:rsidRPr="00B054EB">
        <w:rPr>
          <w:rStyle w:val="BodyText-Code-Keywords"/>
        </w:rPr>
        <w:t>false</w:t>
      </w:r>
      <w:r w:rsidRPr="0087565C">
        <w:t>);</w:t>
      </w:r>
    </w:p>
    <w:p w14:paraId="2B4E7F81" w14:textId="77777777" w:rsidR="00726C79" w:rsidRPr="0087565C" w:rsidRDefault="00726C79" w:rsidP="0015502B">
      <w:pPr>
        <w:pStyle w:val="BodyText-Code"/>
      </w:pPr>
      <w:r w:rsidRPr="0087565C">
        <w:t xml:space="preserve">    }</w:t>
      </w:r>
    </w:p>
    <w:p w14:paraId="2B4E7F82" w14:textId="77777777" w:rsidR="00726C79" w:rsidRPr="0087565C" w:rsidRDefault="00726C79" w:rsidP="0015502B">
      <w:pPr>
        <w:pStyle w:val="BodyText-Code"/>
      </w:pPr>
    </w:p>
    <w:p w14:paraId="2B4E7F83" w14:textId="77777777" w:rsidR="00726C79" w:rsidRPr="0087565C" w:rsidRDefault="00726C79" w:rsidP="0015502B">
      <w:pPr>
        <w:pStyle w:val="BodyText-Code"/>
      </w:pPr>
      <w:r w:rsidRPr="0087565C">
        <w:t xml:space="preserve">    </w:t>
      </w:r>
      <w:r w:rsidRPr="00B054EB">
        <w:rPr>
          <w:rStyle w:val="BodyText-Code-Keywords"/>
        </w:rPr>
        <w:t>public</w:t>
      </w:r>
      <w:r w:rsidRPr="0087565C">
        <w:t xml:space="preserve"> </w:t>
      </w:r>
      <w:r w:rsidRPr="00B054EB">
        <w:rPr>
          <w:rStyle w:val="BodyText-Code-Keywords"/>
        </w:rPr>
        <w:t>void</w:t>
      </w:r>
      <w:r w:rsidRPr="0087565C">
        <w:t xml:space="preserve"> Dispose()</w:t>
      </w:r>
    </w:p>
    <w:p w14:paraId="2B4E7F84" w14:textId="77777777" w:rsidR="00726C79" w:rsidRPr="0087565C" w:rsidRDefault="00726C79" w:rsidP="0015502B">
      <w:pPr>
        <w:pStyle w:val="BodyText-Code"/>
      </w:pPr>
      <w:r w:rsidRPr="0087565C">
        <w:t xml:space="preserve">    {</w:t>
      </w:r>
    </w:p>
    <w:p w14:paraId="2B4E7F85" w14:textId="77777777" w:rsidR="00726C79" w:rsidRPr="0087565C" w:rsidRDefault="00726C79" w:rsidP="0015502B">
      <w:pPr>
        <w:pStyle w:val="BodyText-Code"/>
      </w:pPr>
      <w:r w:rsidRPr="0087565C">
        <w:t xml:space="preserve">        Dispose(</w:t>
      </w:r>
      <w:r w:rsidRPr="00B054EB">
        <w:rPr>
          <w:rStyle w:val="BodyText-Code-Keywords"/>
        </w:rPr>
        <w:t>true</w:t>
      </w:r>
      <w:r w:rsidRPr="0087565C">
        <w:t>);</w:t>
      </w:r>
    </w:p>
    <w:p w14:paraId="2B4E7F86" w14:textId="77777777" w:rsidR="00726C79" w:rsidRPr="0087565C" w:rsidRDefault="00726C79" w:rsidP="0015502B">
      <w:pPr>
        <w:pStyle w:val="BodyText-Code"/>
      </w:pPr>
      <w:r w:rsidRPr="0087565C">
        <w:t xml:space="preserve">        </w:t>
      </w:r>
      <w:r w:rsidRPr="00B054EB">
        <w:rPr>
          <w:rStyle w:val="BodyText-Code-Types"/>
        </w:rPr>
        <w:t>GC</w:t>
      </w:r>
      <w:r w:rsidRPr="0087565C">
        <w:t>.SuppressFinalize(</w:t>
      </w:r>
      <w:r w:rsidRPr="00B054EB">
        <w:rPr>
          <w:rStyle w:val="BodyText-Code-Keywords"/>
        </w:rPr>
        <w:t>this</w:t>
      </w:r>
      <w:r w:rsidRPr="0087565C">
        <w:t>);</w:t>
      </w:r>
    </w:p>
    <w:p w14:paraId="2B4E7F87" w14:textId="77777777" w:rsidR="00726C79" w:rsidRPr="0087565C" w:rsidRDefault="00726C79" w:rsidP="0015502B">
      <w:pPr>
        <w:pStyle w:val="BodyText-Code"/>
      </w:pPr>
      <w:r w:rsidRPr="0087565C">
        <w:t xml:space="preserve">    }</w:t>
      </w:r>
    </w:p>
    <w:p w14:paraId="2B4E7F88" w14:textId="77777777" w:rsidR="00726C79" w:rsidRPr="0087565C" w:rsidRDefault="00726C79" w:rsidP="0015502B">
      <w:pPr>
        <w:pStyle w:val="BodyText-Code"/>
      </w:pPr>
    </w:p>
    <w:p w14:paraId="2B4E7F89" w14:textId="77777777" w:rsidR="00726C79" w:rsidRPr="0087565C" w:rsidRDefault="00726C79" w:rsidP="0015502B">
      <w:pPr>
        <w:pStyle w:val="BodyText-Code"/>
      </w:pPr>
      <w:r w:rsidRPr="0087565C">
        <w:t xml:space="preserve">    </w:t>
      </w:r>
      <w:r w:rsidRPr="00B054EB">
        <w:rPr>
          <w:rStyle w:val="BodyText-Code-Keywords"/>
        </w:rPr>
        <w:t>protected</w:t>
      </w:r>
      <w:r w:rsidRPr="0087565C">
        <w:t xml:space="preserve"> </w:t>
      </w:r>
      <w:r w:rsidRPr="00B054EB">
        <w:rPr>
          <w:rStyle w:val="BodyText-Code-Keywords"/>
        </w:rPr>
        <w:t>virtual</w:t>
      </w:r>
      <w:r w:rsidRPr="0087565C">
        <w:t xml:space="preserve"> </w:t>
      </w:r>
      <w:r w:rsidRPr="00B054EB">
        <w:rPr>
          <w:rStyle w:val="BodyText-Code-Keywords"/>
        </w:rPr>
        <w:t>void</w:t>
      </w:r>
      <w:r w:rsidRPr="0087565C">
        <w:t xml:space="preserve"> Dispose(</w:t>
      </w:r>
      <w:r w:rsidRPr="00B054EB">
        <w:rPr>
          <w:rStyle w:val="BodyText-Code-Keywords"/>
        </w:rPr>
        <w:t>bool</w:t>
      </w:r>
      <w:r w:rsidRPr="0087565C">
        <w:t xml:space="preserve"> disposing)</w:t>
      </w:r>
    </w:p>
    <w:p w14:paraId="2B4E7F8A" w14:textId="77777777" w:rsidR="00726C79" w:rsidRPr="0087565C" w:rsidRDefault="00726C79" w:rsidP="0015502B">
      <w:pPr>
        <w:pStyle w:val="BodyText-Code"/>
      </w:pPr>
      <w:r w:rsidRPr="0087565C">
        <w:t xml:space="preserve">    {</w:t>
      </w:r>
    </w:p>
    <w:p w14:paraId="2B4E7F8B" w14:textId="77777777" w:rsidR="00726C79" w:rsidRPr="00B054EB" w:rsidRDefault="00726C79" w:rsidP="0015502B">
      <w:pPr>
        <w:pStyle w:val="BodyText-Code"/>
        <w:rPr>
          <w:rStyle w:val="BodyText-Code-Comments"/>
        </w:rPr>
      </w:pPr>
      <w:r w:rsidRPr="0087565C">
        <w:t xml:space="preserve">        </w:t>
      </w:r>
      <w:r w:rsidRPr="00B054EB">
        <w:rPr>
          <w:rStyle w:val="BodyText-Code-Comments"/>
        </w:rPr>
        <w:t>// Protect from being called multiple times.</w:t>
      </w:r>
    </w:p>
    <w:p w14:paraId="2B4E7F8C" w14:textId="77777777" w:rsidR="00726C79" w:rsidRPr="0087565C" w:rsidRDefault="00726C79" w:rsidP="0015502B">
      <w:pPr>
        <w:pStyle w:val="BodyText-Code"/>
      </w:pPr>
      <w:r w:rsidRPr="0087565C">
        <w:t xml:space="preserve">        </w:t>
      </w:r>
      <w:r w:rsidRPr="00B054EB">
        <w:rPr>
          <w:rStyle w:val="BodyText-Code-Keywords"/>
        </w:rPr>
        <w:t xml:space="preserve">if </w:t>
      </w:r>
      <w:r w:rsidRPr="0087565C">
        <w:t xml:space="preserve">(disposed) </w:t>
      </w:r>
    </w:p>
    <w:p w14:paraId="2B4E7F8D" w14:textId="77777777" w:rsidR="00726C79" w:rsidRPr="0087565C" w:rsidRDefault="00726C79" w:rsidP="0015502B">
      <w:pPr>
        <w:pStyle w:val="BodyText-Code"/>
      </w:pPr>
      <w:r w:rsidRPr="0087565C">
        <w:t xml:space="preserve">        {</w:t>
      </w:r>
    </w:p>
    <w:p w14:paraId="2B4E7F8E" w14:textId="77777777" w:rsidR="00726C79" w:rsidRPr="0087565C" w:rsidRDefault="00726C79" w:rsidP="0015502B">
      <w:pPr>
        <w:pStyle w:val="BodyText-Code"/>
      </w:pPr>
      <w:r w:rsidRPr="00B054EB">
        <w:rPr>
          <w:rStyle w:val="BodyText-Code-Keywords"/>
        </w:rPr>
        <w:t xml:space="preserve">            return</w:t>
      </w:r>
      <w:r w:rsidRPr="0087565C">
        <w:t>;</w:t>
      </w:r>
    </w:p>
    <w:p w14:paraId="2B4E7F8F" w14:textId="77777777" w:rsidR="00726C79" w:rsidRPr="0087565C" w:rsidRDefault="00726C79" w:rsidP="0015502B">
      <w:pPr>
        <w:pStyle w:val="BodyText-Code"/>
      </w:pPr>
      <w:r w:rsidRPr="0087565C">
        <w:t xml:space="preserve">        }</w:t>
      </w:r>
    </w:p>
    <w:p w14:paraId="2B4E7F90" w14:textId="77777777" w:rsidR="00726C79" w:rsidRPr="00B054EB" w:rsidRDefault="00726C79" w:rsidP="0015502B">
      <w:pPr>
        <w:pStyle w:val="BodyText-Code"/>
        <w:rPr>
          <w:rStyle w:val="BodyText-Code-Comments"/>
        </w:rPr>
      </w:pPr>
      <w:r w:rsidRPr="0087565C">
        <w:t xml:space="preserve">        </w:t>
      </w:r>
    </w:p>
    <w:p w14:paraId="2B4E7F91" w14:textId="77777777" w:rsidR="00726C79" w:rsidRPr="0087565C" w:rsidRDefault="00726C79" w:rsidP="0015502B">
      <w:pPr>
        <w:pStyle w:val="BodyText-Code"/>
      </w:pPr>
      <w:r w:rsidRPr="0087565C">
        <w:t xml:space="preserve">        </w:t>
      </w:r>
      <w:r w:rsidRPr="00B054EB">
        <w:rPr>
          <w:rStyle w:val="BodyText-Code-Keywords"/>
        </w:rPr>
        <w:t>if</w:t>
      </w:r>
      <w:r w:rsidRPr="0087565C">
        <w:t xml:space="preserve"> (disposing)</w:t>
      </w:r>
    </w:p>
    <w:p w14:paraId="2B4E7F92" w14:textId="77777777" w:rsidR="00726C79" w:rsidRPr="0087565C" w:rsidRDefault="00726C79" w:rsidP="0015502B">
      <w:pPr>
        <w:pStyle w:val="BodyText-Code"/>
      </w:pPr>
      <w:r w:rsidRPr="0087565C">
        <w:t xml:space="preserve">        {</w:t>
      </w:r>
    </w:p>
    <w:p w14:paraId="2B4E7F93" w14:textId="77777777" w:rsidR="00726C79" w:rsidRPr="00B054EB" w:rsidRDefault="00726C79" w:rsidP="0015502B">
      <w:pPr>
        <w:pStyle w:val="BodyText-Code"/>
        <w:rPr>
          <w:rStyle w:val="BodyText-Code-Comments"/>
        </w:rPr>
      </w:pPr>
      <w:r w:rsidRPr="0087565C">
        <w:t xml:space="preserve">             </w:t>
      </w:r>
      <w:r w:rsidRPr="00B054EB">
        <w:rPr>
          <w:rStyle w:val="BodyText-Code-Comments"/>
        </w:rPr>
        <w:t>// Clean up all managed resources.</w:t>
      </w:r>
    </w:p>
    <w:p w14:paraId="2B4E7F94" w14:textId="77777777" w:rsidR="00726C79" w:rsidRPr="0087565C" w:rsidRDefault="00726C79" w:rsidP="0015502B">
      <w:pPr>
        <w:pStyle w:val="BodyText-Code"/>
      </w:pPr>
      <w:r w:rsidRPr="0087565C">
        <w:t xml:space="preserve">             </w:t>
      </w:r>
      <w:r w:rsidRPr="00B054EB">
        <w:rPr>
          <w:rStyle w:val="BodyText-Code-Keywords"/>
        </w:rPr>
        <w:t>if</w:t>
      </w:r>
      <w:r w:rsidRPr="0087565C">
        <w:t xml:space="preserve"> (resource != </w:t>
      </w:r>
      <w:r w:rsidRPr="00B054EB">
        <w:rPr>
          <w:rStyle w:val="BodyText-Code-Keywords"/>
        </w:rPr>
        <w:t>null</w:t>
      </w:r>
      <w:r w:rsidRPr="0087565C">
        <w:t>)</w:t>
      </w:r>
    </w:p>
    <w:p w14:paraId="2B4E7F95" w14:textId="77777777" w:rsidR="00726C79" w:rsidRPr="0087565C" w:rsidRDefault="00726C79" w:rsidP="0015502B">
      <w:pPr>
        <w:pStyle w:val="BodyText-Code"/>
      </w:pPr>
      <w:r w:rsidRPr="0087565C">
        <w:t xml:space="preserve">             {</w:t>
      </w:r>
    </w:p>
    <w:p w14:paraId="2B4E7F96" w14:textId="77777777" w:rsidR="00726C79" w:rsidRPr="0087565C" w:rsidRDefault="00726C79" w:rsidP="0015502B">
      <w:pPr>
        <w:pStyle w:val="BodyText-Code"/>
      </w:pPr>
      <w:r w:rsidRPr="0087565C">
        <w:t xml:space="preserve">                 resource.Dispose();</w:t>
      </w:r>
    </w:p>
    <w:p w14:paraId="2B4E7F97" w14:textId="77777777" w:rsidR="00726C79" w:rsidRPr="0087565C" w:rsidRDefault="00726C79" w:rsidP="0015502B">
      <w:pPr>
        <w:pStyle w:val="BodyText-Code"/>
      </w:pPr>
      <w:r w:rsidRPr="0087565C">
        <w:t xml:space="preserve">             }</w:t>
      </w:r>
    </w:p>
    <w:p w14:paraId="2B4E7F98" w14:textId="77777777" w:rsidR="00726C79" w:rsidRPr="0087565C" w:rsidRDefault="00726C79" w:rsidP="0015502B">
      <w:pPr>
        <w:pStyle w:val="BodyText-Code"/>
      </w:pPr>
      <w:r w:rsidRPr="0087565C">
        <w:t xml:space="preserve">        }</w:t>
      </w:r>
    </w:p>
    <w:p w14:paraId="2B4E7F99" w14:textId="77777777" w:rsidR="00726C79" w:rsidRPr="0087565C" w:rsidRDefault="00726C79" w:rsidP="0015502B">
      <w:pPr>
        <w:pStyle w:val="BodyText-Code"/>
      </w:pPr>
    </w:p>
    <w:p w14:paraId="2B4E7F9A" w14:textId="77777777" w:rsidR="00726C79" w:rsidRPr="00B054EB" w:rsidRDefault="00726C79" w:rsidP="0015502B">
      <w:pPr>
        <w:pStyle w:val="BodyText-Code"/>
        <w:rPr>
          <w:rStyle w:val="BodyText-Code-Comments"/>
        </w:rPr>
      </w:pPr>
      <w:r w:rsidRPr="0087565C">
        <w:t xml:space="preserve">        </w:t>
      </w:r>
      <w:r w:rsidRPr="00B054EB">
        <w:rPr>
          <w:rStyle w:val="BodyText-Code-Comments"/>
        </w:rPr>
        <w:t>// Clean up all native resources.</w:t>
      </w:r>
    </w:p>
    <w:p w14:paraId="2B4E7F9B" w14:textId="77777777" w:rsidR="00726C79" w:rsidRPr="00B054EB" w:rsidRDefault="00726C79" w:rsidP="0015502B">
      <w:pPr>
        <w:pStyle w:val="BodyText-Code"/>
        <w:rPr>
          <w:rStyle w:val="BodyText-Code-Comments"/>
        </w:rPr>
      </w:pPr>
      <w:r w:rsidRPr="0087565C">
        <w:t xml:space="preserve">        ReleaseBuffer(buffer);</w:t>
      </w:r>
    </w:p>
    <w:p w14:paraId="2B4E7F9C" w14:textId="77777777" w:rsidR="00726C79" w:rsidRPr="0087565C" w:rsidRDefault="00726C79" w:rsidP="0015502B">
      <w:pPr>
        <w:pStyle w:val="BodyText-Code"/>
      </w:pPr>
    </w:p>
    <w:p w14:paraId="2B4E7F9D" w14:textId="77777777" w:rsidR="00726C79" w:rsidRPr="0087565C" w:rsidRDefault="00726C79" w:rsidP="0015502B">
      <w:pPr>
        <w:pStyle w:val="BodyText-Code"/>
      </w:pPr>
      <w:r w:rsidRPr="0087565C">
        <w:t xml:space="preserve">        disposed = </w:t>
      </w:r>
      <w:r w:rsidRPr="00B054EB">
        <w:rPr>
          <w:rStyle w:val="BodyText-Code-Keywords"/>
        </w:rPr>
        <w:t>true</w:t>
      </w:r>
      <w:r w:rsidRPr="0087565C">
        <w:t>;</w:t>
      </w:r>
    </w:p>
    <w:p w14:paraId="2B4E7F9E" w14:textId="77777777" w:rsidR="00726C79" w:rsidRPr="0087565C" w:rsidRDefault="00726C79" w:rsidP="0015502B">
      <w:pPr>
        <w:pStyle w:val="BodyText-Code"/>
      </w:pPr>
      <w:r w:rsidRPr="0087565C">
        <w:t xml:space="preserve">    }</w:t>
      </w:r>
    </w:p>
    <w:p w14:paraId="2B4E7F9F" w14:textId="77777777" w:rsidR="00726C79" w:rsidRPr="0087565C" w:rsidRDefault="00726C79" w:rsidP="0015502B">
      <w:pPr>
        <w:pStyle w:val="BodyText-Code"/>
      </w:pPr>
      <w:r w:rsidRPr="0087565C">
        <w:t>}</w:t>
      </w:r>
    </w:p>
    <w:p w14:paraId="2B4E7FA0" w14:textId="77777777" w:rsidR="00726C79" w:rsidRDefault="009143F4" w:rsidP="009143F4">
      <w:pPr>
        <w:pStyle w:val="BodyText-RuleFirstParagraph"/>
        <w:rPr>
          <w:lang w:eastAsia="zh-CN"/>
        </w:rPr>
      </w:pPr>
      <w:r>
        <w:rPr>
          <w:rStyle w:val="BodyText-GuidelineID"/>
        </w:rPr>
        <w:t>CS/FT10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sidRPr="00FE6E81">
        <w:rPr>
          <w:lang w:eastAsia="zh-CN"/>
        </w:rPr>
        <w:t>make a type finalizable, if the type is responsible for releasing an unmanaged resource that does not have its own finalizer.</w:t>
      </w:r>
      <w:r w:rsidR="00726C79" w:rsidRPr="00082DCA">
        <w:t xml:space="preserve"> </w:t>
      </w:r>
      <w:r w:rsidR="00726C79" w:rsidRPr="00082DCA">
        <w:rPr>
          <w:lang w:eastAsia="zh-CN"/>
        </w:rPr>
        <w:t>When implementing the finalizer, simply call Dispose(false) and place all resource cleanup logic inside the Dispose(bool disposing) method.</w:t>
      </w:r>
    </w:p>
    <w:p w14:paraId="2B4E7FA1" w14:textId="77777777" w:rsidR="00726C79" w:rsidRPr="0087565C" w:rsidRDefault="00726C79" w:rsidP="0015502B">
      <w:pPr>
        <w:pStyle w:val="BodyText-Code"/>
      </w:pPr>
      <w:r w:rsidRPr="00B054EB">
        <w:rPr>
          <w:rStyle w:val="BodyText-Code-Keywords"/>
        </w:rPr>
        <w:t>public</w:t>
      </w:r>
      <w:r w:rsidRPr="0087565C">
        <w:t xml:space="preserve"> </w:t>
      </w:r>
      <w:r w:rsidRPr="00B054EB">
        <w:rPr>
          <w:rStyle w:val="BodyText-Code-Keywords"/>
        </w:rPr>
        <w:t>class</w:t>
      </w:r>
      <w:r w:rsidRPr="0087565C">
        <w:t xml:space="preserve"> </w:t>
      </w:r>
      <w:r w:rsidRPr="00B054EB">
        <w:rPr>
          <w:rStyle w:val="BodyText-Code-Types"/>
        </w:rPr>
        <w:t>ComplexResourceHolder</w:t>
      </w:r>
      <w:r w:rsidRPr="0087565C">
        <w:t xml:space="preserve"> : </w:t>
      </w:r>
      <w:r w:rsidRPr="00B054EB">
        <w:rPr>
          <w:rStyle w:val="BodyText-Code-Types"/>
        </w:rPr>
        <w:t>IDisposable</w:t>
      </w:r>
      <w:r w:rsidRPr="0087565C">
        <w:t xml:space="preserve"> </w:t>
      </w:r>
    </w:p>
    <w:p w14:paraId="2B4E7FA2" w14:textId="77777777" w:rsidR="00726C79" w:rsidRPr="0087565C" w:rsidRDefault="00726C79" w:rsidP="0015502B">
      <w:pPr>
        <w:pStyle w:val="BodyText-Code"/>
        <w:rPr>
          <w:lang w:eastAsia="zh-CN"/>
        </w:rPr>
      </w:pPr>
      <w:r w:rsidRPr="0087565C">
        <w:t>{</w:t>
      </w:r>
    </w:p>
    <w:p w14:paraId="2B4E7FA3" w14:textId="77777777" w:rsidR="00726C79" w:rsidRPr="0087565C" w:rsidRDefault="00726C79" w:rsidP="0015502B">
      <w:pPr>
        <w:pStyle w:val="BodyText-Code"/>
        <w:rPr>
          <w:lang w:eastAsia="zh-CN"/>
        </w:rPr>
      </w:pPr>
      <w:r w:rsidRPr="0087565C">
        <w:rPr>
          <w:lang w:eastAsia="zh-CN"/>
        </w:rPr>
        <w:t xml:space="preserve">    ...</w:t>
      </w:r>
    </w:p>
    <w:p w14:paraId="2B4E7FA4" w14:textId="77777777" w:rsidR="00726C79" w:rsidRPr="0087565C" w:rsidRDefault="00726C79" w:rsidP="0015502B">
      <w:pPr>
        <w:pStyle w:val="BodyText-Code"/>
      </w:pPr>
      <w:r w:rsidRPr="0087565C">
        <w:t xml:space="preserve">    ~ComplexResourceHolder()</w:t>
      </w:r>
    </w:p>
    <w:p w14:paraId="2B4E7FA5" w14:textId="77777777" w:rsidR="00726C79" w:rsidRPr="0087565C" w:rsidRDefault="00726C79" w:rsidP="0015502B">
      <w:pPr>
        <w:pStyle w:val="BodyText-Code"/>
      </w:pPr>
      <w:r w:rsidRPr="0087565C">
        <w:t xml:space="preserve">    {</w:t>
      </w:r>
    </w:p>
    <w:p w14:paraId="2B4E7FA6" w14:textId="77777777" w:rsidR="00726C79" w:rsidRPr="0087565C" w:rsidRDefault="00726C79" w:rsidP="0015502B">
      <w:pPr>
        <w:pStyle w:val="BodyText-Code"/>
      </w:pPr>
      <w:r w:rsidRPr="0087565C">
        <w:t xml:space="preserve">        Dispose(</w:t>
      </w:r>
      <w:r w:rsidRPr="00B054EB">
        <w:rPr>
          <w:rStyle w:val="BodyText-Code-Keywords"/>
        </w:rPr>
        <w:t>false</w:t>
      </w:r>
      <w:r w:rsidRPr="0087565C">
        <w:t>);</w:t>
      </w:r>
    </w:p>
    <w:p w14:paraId="2B4E7FA7" w14:textId="77777777" w:rsidR="00726C79" w:rsidRPr="0087565C" w:rsidRDefault="00726C79" w:rsidP="0015502B">
      <w:pPr>
        <w:pStyle w:val="BodyText-Code"/>
      </w:pPr>
      <w:r w:rsidRPr="0087565C">
        <w:t xml:space="preserve">    }</w:t>
      </w:r>
    </w:p>
    <w:p w14:paraId="2B4E7FA8" w14:textId="77777777" w:rsidR="00726C79" w:rsidRPr="0087565C" w:rsidRDefault="00726C79" w:rsidP="0015502B">
      <w:pPr>
        <w:pStyle w:val="BodyText-Code"/>
      </w:pPr>
    </w:p>
    <w:p w14:paraId="2B4E7FA9" w14:textId="77777777" w:rsidR="00726C79" w:rsidRPr="0087565C" w:rsidRDefault="00726C79" w:rsidP="0015502B">
      <w:pPr>
        <w:pStyle w:val="BodyText-Code"/>
      </w:pPr>
      <w:r w:rsidRPr="0087565C">
        <w:t xml:space="preserve">    </w:t>
      </w:r>
      <w:r w:rsidRPr="00B054EB">
        <w:rPr>
          <w:rStyle w:val="BodyText-Code-Keywords"/>
        </w:rPr>
        <w:t>protected</w:t>
      </w:r>
      <w:r w:rsidRPr="0087565C">
        <w:t xml:space="preserve"> </w:t>
      </w:r>
      <w:r w:rsidRPr="00B054EB">
        <w:rPr>
          <w:rStyle w:val="BodyText-Code-Keywords"/>
        </w:rPr>
        <w:t>virtual</w:t>
      </w:r>
      <w:r w:rsidRPr="0087565C">
        <w:t xml:space="preserve"> </w:t>
      </w:r>
      <w:r w:rsidRPr="00B054EB">
        <w:rPr>
          <w:rStyle w:val="BodyText-Code-Keywords"/>
        </w:rPr>
        <w:t>void</w:t>
      </w:r>
      <w:r w:rsidRPr="0087565C">
        <w:t xml:space="preserve"> Dispose(</w:t>
      </w:r>
      <w:r w:rsidRPr="00B054EB">
        <w:rPr>
          <w:rStyle w:val="BodyText-Code-Keywords"/>
        </w:rPr>
        <w:t>bool</w:t>
      </w:r>
      <w:r w:rsidRPr="0087565C">
        <w:t xml:space="preserve"> disposing)</w:t>
      </w:r>
    </w:p>
    <w:p w14:paraId="2B4E7FAA" w14:textId="77777777" w:rsidR="00726C79" w:rsidRPr="0087565C" w:rsidRDefault="00726C79" w:rsidP="0015502B">
      <w:pPr>
        <w:pStyle w:val="BodyText-Code"/>
      </w:pPr>
      <w:r w:rsidRPr="0087565C">
        <w:t xml:space="preserve">    {</w:t>
      </w:r>
    </w:p>
    <w:p w14:paraId="2B4E7FAB" w14:textId="77777777" w:rsidR="00726C79" w:rsidRPr="0087565C" w:rsidRDefault="00726C79" w:rsidP="0015502B">
      <w:pPr>
        <w:pStyle w:val="BodyText-Code"/>
      </w:pPr>
      <w:r w:rsidRPr="0087565C">
        <w:t xml:space="preserve">        ...</w:t>
      </w:r>
    </w:p>
    <w:p w14:paraId="2B4E7FAC" w14:textId="77777777" w:rsidR="00726C79" w:rsidRPr="0087565C" w:rsidRDefault="00726C79" w:rsidP="0015502B">
      <w:pPr>
        <w:pStyle w:val="BodyText-Code"/>
      </w:pPr>
      <w:r w:rsidRPr="0087565C">
        <w:t xml:space="preserve">    }</w:t>
      </w:r>
    </w:p>
    <w:p w14:paraId="2B4E7FAD" w14:textId="77777777" w:rsidR="00726C79" w:rsidRPr="0087565C" w:rsidRDefault="00726C79" w:rsidP="0015502B">
      <w:pPr>
        <w:pStyle w:val="BodyText-Code"/>
      </w:pPr>
      <w:r w:rsidRPr="0087565C">
        <w:t>}</w:t>
      </w:r>
    </w:p>
    <w:p w14:paraId="2B4E7FAE" w14:textId="77777777" w:rsidR="00726C79" w:rsidRDefault="009143F4" w:rsidP="009143F4">
      <w:pPr>
        <w:pStyle w:val="BodyText-RuleFirstParagraph"/>
        <w:rPr>
          <w:lang w:eastAsia="zh-CN"/>
        </w:rPr>
      </w:pPr>
      <w:r>
        <w:rPr>
          <w:rStyle w:val="BodyText-GuidelineID"/>
        </w:rPr>
        <w:t>CS/FT20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Pr>
          <w:rFonts w:hint="eastAsia"/>
          <w:lang w:eastAsia="zh-CN"/>
        </w:rPr>
        <w:t>be very careful to make type finalizable.</w:t>
      </w:r>
      <w:r w:rsidR="00726C79" w:rsidRPr="0075063E">
        <w:t xml:space="preserve"> </w:t>
      </w:r>
      <w:r w:rsidR="00726C79" w:rsidRPr="0075063E">
        <w:rPr>
          <w:lang w:eastAsia="zh-CN"/>
        </w:rPr>
        <w:t xml:space="preserve">Carefully consider any case in which you think a finalizer is needed. There is a real cost associated with instances with finalizers, from both a performance and code complexity standpoint. </w:t>
      </w:r>
    </w:p>
    <w:p w14:paraId="2B4E7FAF" w14:textId="77777777" w:rsidR="00726C79" w:rsidRDefault="009143F4" w:rsidP="009143F4">
      <w:pPr>
        <w:pStyle w:val="BodyText-RuleFirstParagraph"/>
        <w:rPr>
          <w:lang w:eastAsia="zh-CN"/>
        </w:rPr>
      </w:pPr>
      <w:r>
        <w:rPr>
          <w:rStyle w:val="BodyText-GuidelineID"/>
        </w:rPr>
        <w:t>CS/FT30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sidRPr="00F95913">
        <w:rPr>
          <w:lang w:eastAsia="zh-CN"/>
        </w:rPr>
        <w:t xml:space="preserve">implement the Basic Dispose Pattern on every finalizable type. See </w:t>
      </w:r>
      <w:r w:rsidR="00726C79">
        <w:rPr>
          <w:rFonts w:hint="eastAsia"/>
          <w:lang w:eastAsia="zh-CN"/>
        </w:rPr>
        <w:t>the previous section</w:t>
      </w:r>
      <w:r w:rsidR="00726C79" w:rsidRPr="00F95913">
        <w:rPr>
          <w:lang w:eastAsia="zh-CN"/>
        </w:rPr>
        <w:t xml:space="preserve"> for details on the basic pattern.</w:t>
      </w:r>
      <w:r w:rsidR="00726C79" w:rsidRPr="009D042D">
        <w:t xml:space="preserve"> </w:t>
      </w:r>
      <w:r w:rsidR="00726C79" w:rsidRPr="009D042D">
        <w:rPr>
          <w:lang w:eastAsia="zh-CN"/>
        </w:rPr>
        <w:t>This gives users of the type a means to explicitly perform deterministic cleanup of those same resources for which the finalizer is responsible.</w:t>
      </w:r>
    </w:p>
    <w:p w14:paraId="2B4E7FB0" w14:textId="77777777" w:rsidR="00726C79" w:rsidRDefault="009143F4" w:rsidP="009143F4">
      <w:pPr>
        <w:pStyle w:val="BodyText-RuleFirstParagraph"/>
        <w:rPr>
          <w:lang w:eastAsia="zh-CN"/>
        </w:rPr>
      </w:pPr>
      <w:r>
        <w:rPr>
          <w:rStyle w:val="BodyText-GuidelineID"/>
        </w:rPr>
        <w:t>CS/FT40</w:t>
      </w:r>
      <w:r w:rsidRPr="0055287F">
        <w:rPr>
          <w:rStyle w:val="TextkrperZchn"/>
        </w:rPr>
        <w:tab/>
      </w:r>
      <w:r w:rsidR="000F31DB" w:rsidRPr="005B7E5C">
        <w:rPr>
          <w:rStyle w:val="BodyText-PositiveGreen"/>
        </w:rPr>
        <w:sym w:font="Wingdings" w:char="F0FE"/>
      </w:r>
      <w:r w:rsidR="000F31DB" w:rsidRPr="0030733D">
        <w:rPr>
          <w:rFonts w:hint="eastAsia"/>
        </w:rPr>
        <w:t xml:space="preserve"> </w:t>
      </w:r>
      <w:r w:rsidR="000F31DB" w:rsidRPr="005B7E5C">
        <w:rPr>
          <w:rStyle w:val="BodyText-BoldAction"/>
          <w:rFonts w:hint="eastAsia"/>
        </w:rPr>
        <w:t>You</w:t>
      </w:r>
      <w:r w:rsidR="000F31DB" w:rsidRPr="0030733D">
        <w:rPr>
          <w:rFonts w:hint="eastAsia"/>
        </w:rPr>
        <w:t xml:space="preserve"> </w:t>
      </w:r>
      <w:r w:rsidR="000F31DB" w:rsidRPr="005B7E5C">
        <w:rPr>
          <w:rStyle w:val="BodyText-BoldAction"/>
          <w:rFonts w:hint="eastAsia"/>
        </w:rPr>
        <w:t>should</w:t>
      </w:r>
      <w:r w:rsidR="000F31DB" w:rsidRPr="007F5D6B">
        <w:t xml:space="preserve"> </w:t>
      </w:r>
      <w:r w:rsidR="00726C79" w:rsidRPr="0096133A">
        <w:rPr>
          <w:lang w:eastAsia="zh-CN"/>
        </w:rPr>
        <w:t>creat</w:t>
      </w:r>
      <w:r w:rsidR="00726C79">
        <w:rPr>
          <w:rFonts w:hint="eastAsia"/>
          <w:lang w:eastAsia="zh-CN"/>
        </w:rPr>
        <w:t xml:space="preserve">e </w:t>
      </w:r>
      <w:r w:rsidR="00726C79">
        <w:rPr>
          <w:lang w:eastAsia="zh-CN"/>
        </w:rPr>
        <w:t>and us</w:t>
      </w:r>
      <w:r w:rsidR="00726C79">
        <w:rPr>
          <w:rFonts w:hint="eastAsia"/>
          <w:lang w:eastAsia="zh-CN"/>
        </w:rPr>
        <w:t xml:space="preserve">e </w:t>
      </w:r>
      <w:r w:rsidR="00726C79" w:rsidRPr="0096133A">
        <w:rPr>
          <w:lang w:eastAsia="zh-CN"/>
        </w:rPr>
        <w:t>a critical finalizable object (a type with a type hierarchy that contains CriticalFinalizerObject) for situations in which a finalizer absolutely must execute even in the face of forced application domain unloads and thread aborts.</w:t>
      </w:r>
    </w:p>
    <w:p w14:paraId="2B4E7FB1" w14:textId="77777777" w:rsidR="00726C79" w:rsidRDefault="009143F4" w:rsidP="009143F4">
      <w:pPr>
        <w:pStyle w:val="BodyText-RuleFirstParagraph"/>
        <w:rPr>
          <w:lang w:eastAsia="zh-CN"/>
        </w:rPr>
      </w:pPr>
      <w:r>
        <w:rPr>
          <w:rStyle w:val="BodyText-GuidelineID"/>
        </w:rPr>
        <w:t>CS/FT50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Pr>
          <w:rFonts w:hint="eastAsia"/>
          <w:lang w:eastAsia="zh-CN"/>
        </w:rPr>
        <w:t>p</w:t>
      </w:r>
      <w:r w:rsidR="00726C79" w:rsidRPr="0075063E">
        <w:rPr>
          <w:lang w:eastAsia="zh-CN"/>
        </w:rPr>
        <w:t xml:space="preserve">refer resource wrappers </w:t>
      </w:r>
      <w:r w:rsidR="00726C79">
        <w:rPr>
          <w:rFonts w:hint="eastAsia"/>
          <w:lang w:eastAsia="zh-CN"/>
        </w:rPr>
        <w:t>based on</w:t>
      </w:r>
      <w:r w:rsidR="00726C79" w:rsidRPr="0075063E">
        <w:rPr>
          <w:lang w:eastAsia="zh-CN"/>
        </w:rPr>
        <w:t xml:space="preserve"> SafeHandle </w:t>
      </w:r>
      <w:r w:rsidR="00726C79">
        <w:rPr>
          <w:rFonts w:hint="eastAsia"/>
          <w:lang w:eastAsia="zh-CN"/>
        </w:rPr>
        <w:t xml:space="preserve">or </w:t>
      </w:r>
      <w:r w:rsidR="00726C79" w:rsidRPr="005F6856">
        <w:rPr>
          <w:lang w:eastAsia="zh-CN"/>
        </w:rPr>
        <w:t>SafeHandleZeroOrMinusOneIsInvalid</w:t>
      </w:r>
      <w:r w:rsidR="00726C79">
        <w:rPr>
          <w:rFonts w:hint="eastAsia"/>
          <w:lang w:eastAsia="zh-CN"/>
        </w:rPr>
        <w:t xml:space="preserve"> (for Win32 resource handle whose value </w:t>
      </w:r>
      <w:r w:rsidR="00726C79" w:rsidRPr="005F6856">
        <w:rPr>
          <w:lang w:eastAsia="zh-CN"/>
        </w:rPr>
        <w:t>of either 0 or -1 indicates an invalid handle</w:t>
      </w:r>
      <w:r w:rsidR="00726C79">
        <w:rPr>
          <w:rFonts w:hint="eastAsia"/>
          <w:lang w:eastAsia="zh-CN"/>
        </w:rPr>
        <w:t xml:space="preserve">) to writing </w:t>
      </w:r>
      <w:r w:rsidR="00726C79">
        <w:rPr>
          <w:lang w:eastAsia="zh-CN"/>
        </w:rPr>
        <w:t>finalize</w:t>
      </w:r>
      <w:r w:rsidR="00726C79">
        <w:rPr>
          <w:rFonts w:hint="eastAsia"/>
          <w:lang w:eastAsia="zh-CN"/>
        </w:rPr>
        <w:t xml:space="preserve">r by yourself </w:t>
      </w:r>
      <w:r w:rsidR="00726C79" w:rsidRPr="0075063E">
        <w:rPr>
          <w:lang w:eastAsia="zh-CN"/>
        </w:rPr>
        <w:t>to encapsulate unmanaged resources where possible, in which case a finalizer becomes unnecessary because the wrapper is responsible for its own resource cleanup.</w:t>
      </w:r>
      <w:r w:rsidR="00726C79">
        <w:rPr>
          <w:rFonts w:hint="eastAsia"/>
          <w:lang w:eastAsia="zh-CN"/>
        </w:rPr>
        <w:t xml:space="preserve"> </w:t>
      </w:r>
      <w:r w:rsidR="00726C79">
        <w:rPr>
          <w:lang w:eastAsia="zh-CN"/>
        </w:rPr>
        <w:t>S</w:t>
      </w:r>
      <w:r w:rsidR="00726C79">
        <w:rPr>
          <w:rFonts w:hint="eastAsia"/>
          <w:lang w:eastAsia="zh-CN"/>
        </w:rPr>
        <w:t xml:space="preserve">afe handles implement the IDisposable interface, and inherit from </w:t>
      </w:r>
      <w:r w:rsidR="00726C79" w:rsidRPr="000D0DE3">
        <w:rPr>
          <w:lang w:eastAsia="zh-CN"/>
        </w:rPr>
        <w:t>CriticalFinalizerObject</w:t>
      </w:r>
      <w:r w:rsidR="00726C79">
        <w:rPr>
          <w:rFonts w:hint="eastAsia"/>
          <w:lang w:eastAsia="zh-CN"/>
        </w:rPr>
        <w:t xml:space="preserve"> so the finalizer logic will absolutely execute </w:t>
      </w:r>
      <w:r w:rsidR="00726C79" w:rsidRPr="009E19FD">
        <w:rPr>
          <w:lang w:eastAsia="zh-CN"/>
        </w:rPr>
        <w:t>even in the face of forced application domain unloads and thread aborts</w:t>
      </w:r>
      <w:r w:rsidR="00726C79">
        <w:rPr>
          <w:rFonts w:hint="eastAsia"/>
          <w:lang w:eastAsia="zh-CN"/>
        </w:rPr>
        <w:t>.</w:t>
      </w:r>
    </w:p>
    <w:p w14:paraId="2B4E7FB2" w14:textId="77777777" w:rsidR="00726C79" w:rsidRPr="00B054EB" w:rsidRDefault="00726C79" w:rsidP="0015502B">
      <w:pPr>
        <w:pStyle w:val="BodyText-Code"/>
        <w:rPr>
          <w:rStyle w:val="BodyText-Code-XMLComment"/>
        </w:rPr>
      </w:pPr>
      <w:r w:rsidRPr="00B054EB">
        <w:rPr>
          <w:rStyle w:val="BodyText-Code-XMLComment"/>
        </w:rPr>
        <w:t>///</w:t>
      </w:r>
      <w:r w:rsidRPr="00B054EB">
        <w:rPr>
          <w:rStyle w:val="BodyText-Code-Comments"/>
        </w:rPr>
        <w:t xml:space="preserve"> </w:t>
      </w:r>
      <w:r w:rsidRPr="00B054EB">
        <w:rPr>
          <w:rStyle w:val="BodyText-Code-XMLComment"/>
        </w:rPr>
        <w:t>&lt;summary&gt;</w:t>
      </w:r>
    </w:p>
    <w:p w14:paraId="2B4E7FB3" w14:textId="77777777" w:rsidR="00726C79" w:rsidRPr="00B054EB" w:rsidRDefault="00726C79" w:rsidP="0015502B">
      <w:pPr>
        <w:pStyle w:val="BodyText-Code"/>
        <w:rPr>
          <w:rStyle w:val="BodyText-Code-Comments"/>
        </w:rPr>
      </w:pPr>
      <w:r w:rsidRPr="00B054EB">
        <w:rPr>
          <w:rStyle w:val="BodyText-Code-XMLComment"/>
        </w:rPr>
        <w:t>///</w:t>
      </w:r>
      <w:r w:rsidRPr="00B054EB">
        <w:rPr>
          <w:rStyle w:val="BodyText-Code-Comments"/>
        </w:rPr>
        <w:t xml:space="preserve"> Represents a wrapper class for a pipe handle. </w:t>
      </w:r>
    </w:p>
    <w:p w14:paraId="2B4E7FB4" w14:textId="77777777" w:rsidR="00726C79" w:rsidRPr="00B054EB" w:rsidRDefault="00726C79" w:rsidP="0015502B">
      <w:pPr>
        <w:pStyle w:val="BodyText-Code"/>
        <w:rPr>
          <w:rStyle w:val="BodyText-Code-XMLComment"/>
        </w:rPr>
      </w:pPr>
      <w:r w:rsidRPr="00B054EB">
        <w:rPr>
          <w:rStyle w:val="BodyText-Code-XMLComment"/>
        </w:rPr>
        <w:t>///</w:t>
      </w:r>
      <w:r w:rsidRPr="00B054EB">
        <w:rPr>
          <w:rStyle w:val="BodyText-Code-Comments"/>
        </w:rPr>
        <w:t xml:space="preserve"> </w:t>
      </w:r>
      <w:r w:rsidRPr="00B054EB">
        <w:rPr>
          <w:rStyle w:val="BodyText-Code-XMLComment"/>
        </w:rPr>
        <w:t>&lt;/summary&gt;</w:t>
      </w:r>
    </w:p>
    <w:p w14:paraId="2B4E7FB5" w14:textId="77777777" w:rsidR="00726C79" w:rsidRPr="0087565C" w:rsidRDefault="00726C79" w:rsidP="0015502B">
      <w:pPr>
        <w:pStyle w:val="BodyText-Code"/>
      </w:pPr>
      <w:r w:rsidRPr="0087565C">
        <w:t>[</w:t>
      </w:r>
      <w:r w:rsidRPr="00B054EB">
        <w:rPr>
          <w:rStyle w:val="BodyText-Code-Types"/>
        </w:rPr>
        <w:t>SecurityCritical</w:t>
      </w:r>
      <w:r w:rsidRPr="0087565C">
        <w:t>(</w:t>
      </w:r>
      <w:r w:rsidRPr="00B054EB">
        <w:rPr>
          <w:rStyle w:val="BodyText-Code-Types"/>
        </w:rPr>
        <w:t>SecurityCriticalScope</w:t>
      </w:r>
      <w:r w:rsidRPr="0087565C">
        <w:t>.Everything),</w:t>
      </w:r>
    </w:p>
    <w:p w14:paraId="2B4E7FB6" w14:textId="77777777" w:rsidR="00726C79" w:rsidRPr="0087565C" w:rsidRDefault="00726C79" w:rsidP="0015502B">
      <w:pPr>
        <w:pStyle w:val="BodyText-Code"/>
      </w:pPr>
      <w:r w:rsidRPr="00B054EB">
        <w:rPr>
          <w:rStyle w:val="BodyText-Code-Types"/>
        </w:rPr>
        <w:t>HostProtection</w:t>
      </w:r>
      <w:r w:rsidRPr="0087565C">
        <w:t>(</w:t>
      </w:r>
      <w:r w:rsidRPr="00B054EB">
        <w:rPr>
          <w:rStyle w:val="BodyText-Code-Types"/>
        </w:rPr>
        <w:t>SecurityAction</w:t>
      </w:r>
      <w:r w:rsidRPr="0087565C">
        <w:t xml:space="preserve">.LinkDemand, MayLeakOnAbort = </w:t>
      </w:r>
      <w:r w:rsidRPr="00B054EB">
        <w:rPr>
          <w:rStyle w:val="BodyText-Code-Keywords"/>
        </w:rPr>
        <w:t>true</w:t>
      </w:r>
      <w:r w:rsidRPr="0087565C">
        <w:t>),</w:t>
      </w:r>
    </w:p>
    <w:p w14:paraId="2B4E7FB7" w14:textId="77777777" w:rsidR="00726C79" w:rsidRPr="0087565C" w:rsidRDefault="00726C79" w:rsidP="0015502B">
      <w:pPr>
        <w:pStyle w:val="BodyText-Code"/>
      </w:pPr>
      <w:r w:rsidRPr="00B054EB">
        <w:rPr>
          <w:rStyle w:val="BodyText-Code-Types"/>
        </w:rPr>
        <w:t>SecurityPermission</w:t>
      </w:r>
      <w:r w:rsidRPr="0087565C">
        <w:t>(</w:t>
      </w:r>
      <w:r w:rsidRPr="00B054EB">
        <w:rPr>
          <w:rStyle w:val="BodyText-Code-Types"/>
        </w:rPr>
        <w:t>SecurityAction</w:t>
      </w:r>
      <w:r w:rsidRPr="0087565C">
        <w:t xml:space="preserve">.LinkDemand, UnmanagedCode = </w:t>
      </w:r>
      <w:r w:rsidRPr="00B054EB">
        <w:rPr>
          <w:rStyle w:val="BodyText-Code-Keywords"/>
        </w:rPr>
        <w:t>true</w:t>
      </w:r>
      <w:r w:rsidRPr="0087565C">
        <w:t>)]</w:t>
      </w:r>
    </w:p>
    <w:p w14:paraId="2B4E7FB8" w14:textId="77777777" w:rsidR="00726C79" w:rsidRPr="0087565C" w:rsidRDefault="00726C79" w:rsidP="0015502B">
      <w:pPr>
        <w:pStyle w:val="BodyText-Code"/>
      </w:pPr>
      <w:r w:rsidRPr="00B054EB">
        <w:rPr>
          <w:rStyle w:val="BodyText-Code-Keywords"/>
        </w:rPr>
        <w:t>internal</w:t>
      </w:r>
      <w:r w:rsidRPr="0087565C">
        <w:t xml:space="preserve"> </w:t>
      </w:r>
      <w:r w:rsidRPr="00B054EB">
        <w:rPr>
          <w:rStyle w:val="BodyText-Code-Keywords"/>
        </w:rPr>
        <w:t>sealed</w:t>
      </w:r>
      <w:r w:rsidRPr="0087565C">
        <w:t xml:space="preserve"> </w:t>
      </w:r>
      <w:r w:rsidRPr="00B054EB">
        <w:rPr>
          <w:rStyle w:val="BodyText-Code-Keywords"/>
        </w:rPr>
        <w:t>class</w:t>
      </w:r>
      <w:r w:rsidRPr="0087565C">
        <w:t xml:space="preserve"> </w:t>
      </w:r>
      <w:r w:rsidRPr="00B054EB">
        <w:rPr>
          <w:rStyle w:val="BodyText-Code-Types"/>
        </w:rPr>
        <w:t>SafePipeHandle</w:t>
      </w:r>
      <w:r w:rsidRPr="0087565C">
        <w:t xml:space="preserve"> : SafeHandleZeroOrMinusOneIsInvalid</w:t>
      </w:r>
    </w:p>
    <w:p w14:paraId="2B4E7FB9" w14:textId="77777777" w:rsidR="00726C79" w:rsidRPr="0087565C" w:rsidRDefault="00726C79" w:rsidP="0015502B">
      <w:pPr>
        <w:pStyle w:val="BodyText-Code"/>
      </w:pPr>
      <w:r w:rsidRPr="0087565C">
        <w:t>{</w:t>
      </w:r>
    </w:p>
    <w:p w14:paraId="2B4E7FBA" w14:textId="77777777" w:rsidR="00726C79" w:rsidRPr="0087565C" w:rsidRDefault="00726C79" w:rsidP="0015502B">
      <w:pPr>
        <w:pStyle w:val="BodyText-Code"/>
      </w:pPr>
      <w:r w:rsidRPr="0087565C">
        <w:t xml:space="preserve">    </w:t>
      </w:r>
      <w:r w:rsidRPr="00B054EB">
        <w:rPr>
          <w:rStyle w:val="BodyText-Code-Keywords"/>
        </w:rPr>
        <w:t>private</w:t>
      </w:r>
      <w:r w:rsidRPr="0087565C">
        <w:t xml:space="preserve"> SafePipeHandle()</w:t>
      </w:r>
    </w:p>
    <w:p w14:paraId="2B4E7FBB" w14:textId="77777777" w:rsidR="00726C79" w:rsidRPr="0087565C" w:rsidRDefault="00726C79" w:rsidP="0015502B">
      <w:pPr>
        <w:pStyle w:val="BodyText-Code"/>
      </w:pPr>
      <w:r w:rsidRPr="0087565C">
        <w:t xml:space="preserve">        : </w:t>
      </w:r>
      <w:r w:rsidRPr="00B054EB">
        <w:rPr>
          <w:rStyle w:val="BodyText-Code-Keywords"/>
        </w:rPr>
        <w:t>base</w:t>
      </w:r>
      <w:r w:rsidRPr="0087565C">
        <w:t>(</w:t>
      </w:r>
      <w:r w:rsidRPr="00B054EB">
        <w:rPr>
          <w:rStyle w:val="BodyText-Code-Keywords"/>
        </w:rPr>
        <w:t>true</w:t>
      </w:r>
      <w:r w:rsidRPr="0087565C">
        <w:t>)</w:t>
      </w:r>
    </w:p>
    <w:p w14:paraId="2B4E7FBC" w14:textId="77777777" w:rsidR="00726C79" w:rsidRPr="0087565C" w:rsidRDefault="00726C79" w:rsidP="0015502B">
      <w:pPr>
        <w:pStyle w:val="BodyText-Code"/>
      </w:pPr>
      <w:r w:rsidRPr="0087565C">
        <w:t xml:space="preserve">    {</w:t>
      </w:r>
    </w:p>
    <w:p w14:paraId="2B4E7FBD" w14:textId="77777777" w:rsidR="00726C79" w:rsidRPr="0087565C" w:rsidRDefault="00726C79" w:rsidP="0015502B">
      <w:pPr>
        <w:pStyle w:val="BodyText-Code"/>
      </w:pPr>
      <w:r w:rsidRPr="0087565C">
        <w:t xml:space="preserve">    }</w:t>
      </w:r>
    </w:p>
    <w:p w14:paraId="2B4E7FBE" w14:textId="77777777" w:rsidR="00726C79" w:rsidRPr="0087565C" w:rsidRDefault="00726C79" w:rsidP="0015502B">
      <w:pPr>
        <w:pStyle w:val="BodyText-Code"/>
      </w:pPr>
    </w:p>
    <w:p w14:paraId="2B4E7FBF" w14:textId="77777777" w:rsidR="00726C79" w:rsidRPr="0087565C" w:rsidRDefault="00726C79" w:rsidP="0015502B">
      <w:pPr>
        <w:pStyle w:val="BodyText-Code"/>
      </w:pPr>
      <w:r w:rsidRPr="0087565C">
        <w:lastRenderedPageBreak/>
        <w:t xml:space="preserve">    </w:t>
      </w:r>
      <w:r w:rsidRPr="00B054EB">
        <w:rPr>
          <w:rStyle w:val="BodyText-Code-Keywords"/>
        </w:rPr>
        <w:t>public</w:t>
      </w:r>
      <w:r w:rsidRPr="0087565C">
        <w:t xml:space="preserve"> SafePipeHandle(</w:t>
      </w:r>
      <w:r w:rsidRPr="00B054EB">
        <w:rPr>
          <w:rStyle w:val="BodyText-Code-Types"/>
        </w:rPr>
        <w:t>IntPtr</w:t>
      </w:r>
      <w:r w:rsidRPr="0087565C">
        <w:t xml:space="preserve"> preexistingHandle, </w:t>
      </w:r>
      <w:r w:rsidRPr="00B054EB">
        <w:rPr>
          <w:rStyle w:val="BodyText-Code-Keywords"/>
        </w:rPr>
        <w:t>bool</w:t>
      </w:r>
      <w:r w:rsidRPr="0087565C">
        <w:t xml:space="preserve"> ownsHandle)</w:t>
      </w:r>
    </w:p>
    <w:p w14:paraId="2B4E7FC0" w14:textId="77777777" w:rsidR="00726C79" w:rsidRPr="0087565C" w:rsidRDefault="00726C79" w:rsidP="0015502B">
      <w:pPr>
        <w:pStyle w:val="BodyText-Code"/>
      </w:pPr>
      <w:r w:rsidRPr="0087565C">
        <w:t xml:space="preserve">        : </w:t>
      </w:r>
      <w:r w:rsidRPr="00B054EB">
        <w:rPr>
          <w:rStyle w:val="BodyText-Code-Keywords"/>
        </w:rPr>
        <w:t>base</w:t>
      </w:r>
      <w:r w:rsidRPr="0087565C">
        <w:t>(ownsHandle)</w:t>
      </w:r>
    </w:p>
    <w:p w14:paraId="2B4E7FC1" w14:textId="77777777" w:rsidR="00726C79" w:rsidRPr="0087565C" w:rsidRDefault="00726C79" w:rsidP="0015502B">
      <w:pPr>
        <w:pStyle w:val="BodyText-Code"/>
      </w:pPr>
      <w:r w:rsidRPr="0087565C">
        <w:t xml:space="preserve">    {</w:t>
      </w:r>
    </w:p>
    <w:p w14:paraId="2B4E7FC2" w14:textId="77777777" w:rsidR="00726C79" w:rsidRPr="0087565C" w:rsidRDefault="00726C79" w:rsidP="0015502B">
      <w:pPr>
        <w:pStyle w:val="BodyText-Code"/>
      </w:pPr>
      <w:r w:rsidRPr="0087565C">
        <w:t xml:space="preserve">        </w:t>
      </w:r>
      <w:r w:rsidRPr="00B054EB">
        <w:rPr>
          <w:rStyle w:val="BodyText-Code-Keywords"/>
        </w:rPr>
        <w:t>base</w:t>
      </w:r>
      <w:r w:rsidRPr="0087565C">
        <w:t>.SetHandle(preexistingHandle);</w:t>
      </w:r>
    </w:p>
    <w:p w14:paraId="2B4E7FC3" w14:textId="77777777" w:rsidR="00726C79" w:rsidRPr="0087565C" w:rsidRDefault="00726C79" w:rsidP="0015502B">
      <w:pPr>
        <w:pStyle w:val="BodyText-Code"/>
      </w:pPr>
      <w:r w:rsidRPr="0087565C">
        <w:t xml:space="preserve">    }</w:t>
      </w:r>
    </w:p>
    <w:p w14:paraId="2B4E7FC4" w14:textId="77777777" w:rsidR="00726C79" w:rsidRPr="0087565C" w:rsidRDefault="00726C79" w:rsidP="0015502B">
      <w:pPr>
        <w:pStyle w:val="BodyText-Code"/>
      </w:pPr>
    </w:p>
    <w:p w14:paraId="2B4E7FC5" w14:textId="77777777" w:rsidR="00726C79" w:rsidRPr="0087565C" w:rsidRDefault="00726C79" w:rsidP="0015502B">
      <w:pPr>
        <w:pStyle w:val="BodyText-Code"/>
      </w:pPr>
      <w:r w:rsidRPr="0087565C">
        <w:t xml:space="preserve">    [</w:t>
      </w:r>
      <w:r w:rsidRPr="00B054EB">
        <w:rPr>
          <w:rStyle w:val="BodyText-Code-Types"/>
        </w:rPr>
        <w:t>ReliabilityContract</w:t>
      </w:r>
      <w:r w:rsidRPr="0087565C">
        <w:t>(</w:t>
      </w:r>
      <w:r w:rsidRPr="00B054EB">
        <w:rPr>
          <w:rStyle w:val="BodyText-Code-Types"/>
        </w:rPr>
        <w:t>Consistency</w:t>
      </w:r>
      <w:r w:rsidRPr="0087565C">
        <w:t xml:space="preserve">.WillNotCorruptState, </w:t>
      </w:r>
      <w:r w:rsidRPr="00B054EB">
        <w:rPr>
          <w:rStyle w:val="BodyText-Code-Types"/>
        </w:rPr>
        <w:t>Cer</w:t>
      </w:r>
      <w:r w:rsidRPr="0087565C">
        <w:t>.Success),</w:t>
      </w:r>
    </w:p>
    <w:p w14:paraId="2B4E7FC6" w14:textId="77777777" w:rsidR="00726C79" w:rsidRPr="0087565C" w:rsidRDefault="00726C79" w:rsidP="0015502B">
      <w:pPr>
        <w:pStyle w:val="BodyText-Code"/>
      </w:pPr>
      <w:r w:rsidRPr="0087565C">
        <w:t xml:space="preserve">    </w:t>
      </w:r>
      <w:r w:rsidRPr="00B054EB">
        <w:rPr>
          <w:rStyle w:val="BodyText-Code-Types"/>
        </w:rPr>
        <w:t>DllImport</w:t>
      </w:r>
      <w:r w:rsidRPr="0087565C">
        <w:t>(</w:t>
      </w:r>
      <w:r w:rsidRPr="00B054EB">
        <w:rPr>
          <w:rStyle w:val="BodyText-Code-Strings"/>
        </w:rPr>
        <w:t>"kernel32.dll"</w:t>
      </w:r>
      <w:r w:rsidRPr="0087565C">
        <w:t xml:space="preserve">, CharSet = </w:t>
      </w:r>
      <w:r w:rsidRPr="00B054EB">
        <w:rPr>
          <w:rStyle w:val="BodyText-Code-Types"/>
        </w:rPr>
        <w:t>CharSet</w:t>
      </w:r>
      <w:r w:rsidRPr="0087565C">
        <w:t xml:space="preserve">.Auto, SetLastError = </w:t>
      </w:r>
      <w:r w:rsidRPr="00B054EB">
        <w:rPr>
          <w:rStyle w:val="BodyText-Code-Keywords"/>
        </w:rPr>
        <w:t>true</w:t>
      </w:r>
      <w:r w:rsidRPr="0087565C">
        <w:t>)]</w:t>
      </w:r>
    </w:p>
    <w:p w14:paraId="2B4E7FC7" w14:textId="77777777" w:rsidR="00726C79" w:rsidRPr="0087565C" w:rsidRDefault="00726C79" w:rsidP="0015502B">
      <w:pPr>
        <w:pStyle w:val="BodyText-Code"/>
      </w:pPr>
      <w:r w:rsidRPr="0087565C">
        <w:t xml:space="preserve">    [</w:t>
      </w:r>
      <w:r w:rsidRPr="00B054EB">
        <w:rPr>
          <w:rStyle w:val="BodyText-Code-Keywords"/>
        </w:rPr>
        <w:t>return</w:t>
      </w:r>
      <w:r w:rsidRPr="0087565C">
        <w:t xml:space="preserve">: </w:t>
      </w:r>
      <w:r w:rsidRPr="00B054EB">
        <w:rPr>
          <w:rStyle w:val="BodyText-Code-Types"/>
        </w:rPr>
        <w:t>MarshalAs</w:t>
      </w:r>
      <w:r w:rsidRPr="0087565C">
        <w:t>(</w:t>
      </w:r>
      <w:r w:rsidRPr="00B054EB">
        <w:rPr>
          <w:rStyle w:val="BodyText-Code-Types"/>
        </w:rPr>
        <w:t>UnmanagedType</w:t>
      </w:r>
      <w:r w:rsidRPr="0087565C">
        <w:t>.Bool)]</w:t>
      </w:r>
    </w:p>
    <w:p w14:paraId="2B4E7FC8" w14:textId="77777777" w:rsidR="00726C79" w:rsidRPr="0087565C" w:rsidRDefault="00726C79" w:rsidP="0015502B">
      <w:pPr>
        <w:pStyle w:val="BodyText-Code"/>
      </w:pPr>
      <w:r w:rsidRPr="0087565C">
        <w:t xml:space="preserve">    </w:t>
      </w:r>
      <w:r w:rsidRPr="00B054EB">
        <w:rPr>
          <w:rStyle w:val="BodyText-Code-Keywords"/>
        </w:rPr>
        <w:t>private</w:t>
      </w:r>
      <w:r w:rsidRPr="0087565C">
        <w:t xml:space="preserve"> </w:t>
      </w:r>
      <w:r w:rsidRPr="00B054EB">
        <w:rPr>
          <w:rStyle w:val="BodyText-Code-Keywords"/>
        </w:rPr>
        <w:t>static</w:t>
      </w:r>
      <w:r w:rsidRPr="0087565C">
        <w:t xml:space="preserve"> </w:t>
      </w:r>
      <w:r w:rsidRPr="00B054EB">
        <w:rPr>
          <w:rStyle w:val="BodyText-Code-Keywords"/>
        </w:rPr>
        <w:t>extern</w:t>
      </w:r>
      <w:r w:rsidRPr="0087565C">
        <w:t xml:space="preserve"> </w:t>
      </w:r>
      <w:r w:rsidRPr="00B054EB">
        <w:rPr>
          <w:rStyle w:val="BodyText-Code-Keywords"/>
        </w:rPr>
        <w:t>bool</w:t>
      </w:r>
      <w:r w:rsidRPr="0087565C">
        <w:t xml:space="preserve"> CloseHandle(</w:t>
      </w:r>
      <w:r w:rsidRPr="00B054EB">
        <w:rPr>
          <w:rStyle w:val="BodyText-Code-Types"/>
        </w:rPr>
        <w:t>IntPtr</w:t>
      </w:r>
      <w:r w:rsidRPr="0087565C">
        <w:t xml:space="preserve"> handle);</w:t>
      </w:r>
    </w:p>
    <w:p w14:paraId="2B4E7FC9" w14:textId="77777777" w:rsidR="00726C79" w:rsidRPr="0087565C" w:rsidRDefault="00726C79" w:rsidP="0015502B">
      <w:pPr>
        <w:pStyle w:val="BodyText-Code"/>
      </w:pPr>
    </w:p>
    <w:p w14:paraId="2B4E7FCA" w14:textId="77777777" w:rsidR="00726C79" w:rsidRPr="0087565C" w:rsidRDefault="00726C79" w:rsidP="0015502B">
      <w:pPr>
        <w:pStyle w:val="BodyText-Code"/>
      </w:pPr>
      <w:r w:rsidRPr="0087565C">
        <w:t xml:space="preserve">    </w:t>
      </w:r>
      <w:r w:rsidRPr="00B054EB">
        <w:rPr>
          <w:rStyle w:val="BodyText-Code-Keywords"/>
        </w:rPr>
        <w:t>protected</w:t>
      </w:r>
      <w:r w:rsidRPr="0087565C">
        <w:t xml:space="preserve"> </w:t>
      </w:r>
      <w:r w:rsidRPr="00B054EB">
        <w:rPr>
          <w:rStyle w:val="BodyText-Code-Keywords"/>
        </w:rPr>
        <w:t>override</w:t>
      </w:r>
      <w:r w:rsidRPr="0087565C">
        <w:t xml:space="preserve"> </w:t>
      </w:r>
      <w:r w:rsidRPr="00B054EB">
        <w:rPr>
          <w:rStyle w:val="BodyText-Code-Keywords"/>
        </w:rPr>
        <w:t>bool</w:t>
      </w:r>
      <w:r w:rsidRPr="0087565C">
        <w:t xml:space="preserve"> ReleaseHandle()</w:t>
      </w:r>
    </w:p>
    <w:p w14:paraId="2B4E7FCB" w14:textId="77777777" w:rsidR="00726C79" w:rsidRPr="0087565C" w:rsidRDefault="00726C79" w:rsidP="0015502B">
      <w:pPr>
        <w:pStyle w:val="BodyText-Code"/>
      </w:pPr>
      <w:r w:rsidRPr="0087565C">
        <w:t xml:space="preserve">    {</w:t>
      </w:r>
    </w:p>
    <w:p w14:paraId="2B4E7FCC" w14:textId="77777777" w:rsidR="00726C79" w:rsidRPr="0087565C" w:rsidRDefault="00726C79" w:rsidP="0015502B">
      <w:pPr>
        <w:pStyle w:val="BodyText-Code"/>
      </w:pPr>
      <w:r w:rsidRPr="0087565C">
        <w:t xml:space="preserve">        </w:t>
      </w:r>
      <w:r w:rsidRPr="00B054EB">
        <w:rPr>
          <w:rStyle w:val="BodyText-Code-Keywords"/>
        </w:rPr>
        <w:t>return</w:t>
      </w:r>
      <w:r w:rsidRPr="0087565C">
        <w:t xml:space="preserve"> CloseHandle(</w:t>
      </w:r>
      <w:r w:rsidRPr="00B054EB">
        <w:rPr>
          <w:rStyle w:val="BodyText-Code-Keywords"/>
        </w:rPr>
        <w:t>base</w:t>
      </w:r>
      <w:r w:rsidRPr="0087565C">
        <w:t>.handle);</w:t>
      </w:r>
    </w:p>
    <w:p w14:paraId="2B4E7FCD" w14:textId="77777777" w:rsidR="00726C79" w:rsidRPr="0087565C" w:rsidRDefault="00726C79" w:rsidP="0015502B">
      <w:pPr>
        <w:pStyle w:val="BodyText-Code"/>
      </w:pPr>
      <w:r w:rsidRPr="0087565C">
        <w:t xml:space="preserve">    }</w:t>
      </w:r>
    </w:p>
    <w:p w14:paraId="2B4E7FCE" w14:textId="77777777" w:rsidR="00726C79" w:rsidRPr="0087565C" w:rsidRDefault="00726C79" w:rsidP="0015502B">
      <w:pPr>
        <w:pStyle w:val="BodyText-Code"/>
        <w:rPr>
          <w:lang w:eastAsia="zh-CN"/>
        </w:rPr>
      </w:pPr>
      <w:r w:rsidRPr="0087565C">
        <w:t>}</w:t>
      </w:r>
    </w:p>
    <w:p w14:paraId="2B4E7FCF" w14:textId="77777777" w:rsidR="00726C79" w:rsidRPr="0087565C" w:rsidRDefault="00726C79" w:rsidP="0015502B">
      <w:pPr>
        <w:pStyle w:val="BodyText-Code"/>
        <w:rPr>
          <w:lang w:eastAsia="zh-CN"/>
        </w:rPr>
      </w:pPr>
    </w:p>
    <w:p w14:paraId="2B4E7FD0" w14:textId="77777777" w:rsidR="00726C79" w:rsidRPr="00B054EB" w:rsidRDefault="00726C79" w:rsidP="0015502B">
      <w:pPr>
        <w:pStyle w:val="BodyText-Code"/>
        <w:rPr>
          <w:rStyle w:val="BodyText-Code-XMLComment"/>
        </w:rPr>
      </w:pPr>
      <w:r w:rsidRPr="00B054EB">
        <w:rPr>
          <w:rStyle w:val="BodyText-Code-XMLComment"/>
        </w:rPr>
        <w:t>///</w:t>
      </w:r>
      <w:r w:rsidRPr="00B054EB">
        <w:rPr>
          <w:rStyle w:val="BodyText-Code-Comments"/>
        </w:rPr>
        <w:t xml:space="preserve"> </w:t>
      </w:r>
      <w:r w:rsidRPr="00B054EB">
        <w:rPr>
          <w:rStyle w:val="BodyText-Code-XMLComment"/>
        </w:rPr>
        <w:t>&lt;summary&gt;</w:t>
      </w:r>
    </w:p>
    <w:p w14:paraId="2B4E7FD1" w14:textId="77777777" w:rsidR="00726C79" w:rsidRPr="00B054EB" w:rsidRDefault="00726C79" w:rsidP="0015502B">
      <w:pPr>
        <w:pStyle w:val="BodyText-Code"/>
        <w:rPr>
          <w:rStyle w:val="BodyText-Code-Comments"/>
        </w:rPr>
      </w:pPr>
      <w:r w:rsidRPr="00B054EB">
        <w:rPr>
          <w:rStyle w:val="BodyText-Code-XMLComment"/>
        </w:rPr>
        <w:t>///</w:t>
      </w:r>
      <w:r w:rsidRPr="00B054EB">
        <w:rPr>
          <w:rStyle w:val="BodyText-Code-Comments"/>
        </w:rPr>
        <w:t xml:space="preserve"> Represents a wrapper class for a local memory pointer. </w:t>
      </w:r>
    </w:p>
    <w:p w14:paraId="2B4E7FD2" w14:textId="77777777" w:rsidR="00726C79" w:rsidRPr="00B054EB" w:rsidRDefault="00726C79" w:rsidP="0015502B">
      <w:pPr>
        <w:pStyle w:val="BodyText-Code"/>
        <w:rPr>
          <w:rStyle w:val="BodyText-Code-XMLComment"/>
        </w:rPr>
      </w:pPr>
      <w:r w:rsidRPr="00B054EB">
        <w:rPr>
          <w:rStyle w:val="BodyText-Code-XMLComment"/>
        </w:rPr>
        <w:t>///</w:t>
      </w:r>
      <w:r w:rsidRPr="00B054EB">
        <w:rPr>
          <w:rStyle w:val="BodyText-Code-Comments"/>
        </w:rPr>
        <w:t xml:space="preserve"> </w:t>
      </w:r>
      <w:r w:rsidRPr="00B054EB">
        <w:rPr>
          <w:rStyle w:val="BodyText-Code-XMLComment"/>
        </w:rPr>
        <w:t>&lt;/summary&gt;</w:t>
      </w:r>
    </w:p>
    <w:p w14:paraId="2B4E7FD3" w14:textId="77777777" w:rsidR="00726C79" w:rsidRPr="0087565C" w:rsidRDefault="00726C79" w:rsidP="0015502B">
      <w:pPr>
        <w:pStyle w:val="BodyText-Code"/>
      </w:pPr>
      <w:r w:rsidRPr="0087565C">
        <w:t>[</w:t>
      </w:r>
      <w:r w:rsidRPr="00B054EB">
        <w:rPr>
          <w:rStyle w:val="BodyText-Code-Types"/>
        </w:rPr>
        <w:t>SuppressUnmanagedCodeSecurity</w:t>
      </w:r>
      <w:r w:rsidRPr="0087565C">
        <w:t>,</w:t>
      </w:r>
    </w:p>
    <w:p w14:paraId="2B4E7FD4" w14:textId="77777777" w:rsidR="00726C79" w:rsidRPr="0087565C" w:rsidRDefault="00726C79" w:rsidP="0015502B">
      <w:pPr>
        <w:pStyle w:val="BodyText-Code"/>
      </w:pPr>
      <w:r w:rsidRPr="00B054EB">
        <w:rPr>
          <w:rStyle w:val="BodyText-Code-Types"/>
        </w:rPr>
        <w:t>HostProtection</w:t>
      </w:r>
      <w:r w:rsidRPr="0087565C">
        <w:t>(</w:t>
      </w:r>
      <w:r w:rsidRPr="00B054EB">
        <w:rPr>
          <w:rStyle w:val="BodyText-Code-Types"/>
        </w:rPr>
        <w:t>SecurityAction</w:t>
      </w:r>
      <w:r w:rsidRPr="0087565C">
        <w:t xml:space="preserve">.LinkDemand, MayLeakOnAbort = </w:t>
      </w:r>
      <w:r w:rsidRPr="00B054EB">
        <w:rPr>
          <w:rStyle w:val="BodyText-Code-Keywords"/>
        </w:rPr>
        <w:t>true</w:t>
      </w:r>
      <w:r w:rsidRPr="0087565C">
        <w:t>)]</w:t>
      </w:r>
    </w:p>
    <w:p w14:paraId="2B4E7FD5" w14:textId="77777777" w:rsidR="00726C79" w:rsidRPr="0087565C" w:rsidRDefault="00726C79" w:rsidP="0015502B">
      <w:pPr>
        <w:pStyle w:val="BodyText-Code"/>
      </w:pPr>
      <w:r w:rsidRPr="00B054EB">
        <w:rPr>
          <w:rStyle w:val="BodyText-Code-Keywords"/>
        </w:rPr>
        <w:t>internal</w:t>
      </w:r>
      <w:r w:rsidRPr="0087565C">
        <w:t xml:space="preserve"> </w:t>
      </w:r>
      <w:r w:rsidRPr="00B054EB">
        <w:rPr>
          <w:rStyle w:val="BodyText-Code-Keywords"/>
        </w:rPr>
        <w:t>sealed</w:t>
      </w:r>
      <w:r w:rsidRPr="0087565C">
        <w:t xml:space="preserve"> </w:t>
      </w:r>
      <w:r w:rsidRPr="00B054EB">
        <w:rPr>
          <w:rStyle w:val="BodyText-Code-Keywords"/>
        </w:rPr>
        <w:t>class</w:t>
      </w:r>
      <w:r w:rsidRPr="0087565C">
        <w:t xml:space="preserve"> </w:t>
      </w:r>
      <w:r w:rsidRPr="00B054EB">
        <w:rPr>
          <w:rStyle w:val="BodyText-Code-Types"/>
        </w:rPr>
        <w:t>SafeLocalMemHandle</w:t>
      </w:r>
      <w:r w:rsidRPr="0087565C">
        <w:t xml:space="preserve"> : SafeHandleZeroOrMinusOneIsInvalid</w:t>
      </w:r>
    </w:p>
    <w:p w14:paraId="2B4E7FD6" w14:textId="77777777" w:rsidR="00726C79" w:rsidRPr="0087565C" w:rsidRDefault="00726C79" w:rsidP="0015502B">
      <w:pPr>
        <w:pStyle w:val="BodyText-Code"/>
      </w:pPr>
      <w:r w:rsidRPr="0087565C">
        <w:t>{</w:t>
      </w:r>
    </w:p>
    <w:p w14:paraId="2B4E7FD7" w14:textId="77777777" w:rsidR="00726C79" w:rsidRPr="0087565C" w:rsidRDefault="00726C79" w:rsidP="0015502B">
      <w:pPr>
        <w:pStyle w:val="BodyText-Code"/>
      </w:pPr>
      <w:r w:rsidRPr="0087565C">
        <w:t xml:space="preserve">    </w:t>
      </w:r>
      <w:r w:rsidRPr="00B054EB">
        <w:rPr>
          <w:rStyle w:val="BodyText-Code-Keywords"/>
        </w:rPr>
        <w:t>public</w:t>
      </w:r>
      <w:r w:rsidRPr="0087565C">
        <w:t xml:space="preserve"> SafeLocalMemHandle()</w:t>
      </w:r>
    </w:p>
    <w:p w14:paraId="2B4E7FD8" w14:textId="77777777" w:rsidR="00726C79" w:rsidRPr="0087565C" w:rsidRDefault="00726C79" w:rsidP="0015502B">
      <w:pPr>
        <w:pStyle w:val="BodyText-Code"/>
      </w:pPr>
      <w:r w:rsidRPr="0087565C">
        <w:t xml:space="preserve">        : </w:t>
      </w:r>
      <w:r w:rsidRPr="00B054EB">
        <w:rPr>
          <w:rStyle w:val="BodyText-Code-Keywords"/>
        </w:rPr>
        <w:t>base</w:t>
      </w:r>
      <w:r w:rsidRPr="0087565C">
        <w:t>(</w:t>
      </w:r>
      <w:r w:rsidRPr="00B054EB">
        <w:rPr>
          <w:rStyle w:val="BodyText-Code-Keywords"/>
        </w:rPr>
        <w:t>true</w:t>
      </w:r>
      <w:r w:rsidRPr="0087565C">
        <w:t>)</w:t>
      </w:r>
    </w:p>
    <w:p w14:paraId="2B4E7FD9" w14:textId="77777777" w:rsidR="00726C79" w:rsidRPr="0087565C" w:rsidRDefault="00726C79" w:rsidP="0015502B">
      <w:pPr>
        <w:pStyle w:val="BodyText-Code"/>
      </w:pPr>
      <w:r w:rsidRPr="0087565C">
        <w:t xml:space="preserve">    {</w:t>
      </w:r>
    </w:p>
    <w:p w14:paraId="2B4E7FDA" w14:textId="77777777" w:rsidR="00726C79" w:rsidRPr="0087565C" w:rsidRDefault="00726C79" w:rsidP="0015502B">
      <w:pPr>
        <w:pStyle w:val="BodyText-Code"/>
      </w:pPr>
      <w:r w:rsidRPr="0087565C">
        <w:t xml:space="preserve">    }</w:t>
      </w:r>
    </w:p>
    <w:p w14:paraId="2B4E7FDB" w14:textId="77777777" w:rsidR="00726C79" w:rsidRPr="0087565C" w:rsidRDefault="00726C79" w:rsidP="0015502B">
      <w:pPr>
        <w:pStyle w:val="BodyText-Code"/>
      </w:pPr>
    </w:p>
    <w:p w14:paraId="2B4E7FDC" w14:textId="77777777" w:rsidR="00726C79" w:rsidRPr="0087565C" w:rsidRDefault="00726C79" w:rsidP="0015502B">
      <w:pPr>
        <w:pStyle w:val="BodyText-Code"/>
      </w:pPr>
      <w:r w:rsidRPr="0087565C">
        <w:t xml:space="preserve">    </w:t>
      </w:r>
      <w:r w:rsidRPr="00B054EB">
        <w:rPr>
          <w:rStyle w:val="BodyText-Code-Keywords"/>
        </w:rPr>
        <w:t>public</w:t>
      </w:r>
      <w:r w:rsidRPr="0087565C">
        <w:t xml:space="preserve"> SafeLocalMemHandle(</w:t>
      </w:r>
      <w:r w:rsidRPr="00B054EB">
        <w:rPr>
          <w:rStyle w:val="BodyText-Code-Types"/>
        </w:rPr>
        <w:t>IntPtr</w:t>
      </w:r>
      <w:r w:rsidRPr="0087565C">
        <w:t xml:space="preserve"> preexistingHandle, </w:t>
      </w:r>
      <w:r w:rsidRPr="00B054EB">
        <w:rPr>
          <w:rStyle w:val="BodyText-Code-Keywords"/>
        </w:rPr>
        <w:t>bool</w:t>
      </w:r>
      <w:r w:rsidRPr="0087565C">
        <w:t xml:space="preserve"> ownsHandle)</w:t>
      </w:r>
    </w:p>
    <w:p w14:paraId="2B4E7FDD" w14:textId="77777777" w:rsidR="00726C79" w:rsidRPr="0087565C" w:rsidRDefault="00726C79" w:rsidP="0015502B">
      <w:pPr>
        <w:pStyle w:val="BodyText-Code"/>
      </w:pPr>
      <w:r w:rsidRPr="0087565C">
        <w:t xml:space="preserve">        : </w:t>
      </w:r>
      <w:r w:rsidRPr="00B054EB">
        <w:rPr>
          <w:rStyle w:val="BodyText-Code-Keywords"/>
        </w:rPr>
        <w:t>base</w:t>
      </w:r>
      <w:r w:rsidRPr="0087565C">
        <w:t>(ownsHandle)</w:t>
      </w:r>
    </w:p>
    <w:p w14:paraId="2B4E7FDE" w14:textId="77777777" w:rsidR="00726C79" w:rsidRPr="0087565C" w:rsidRDefault="00726C79" w:rsidP="0015502B">
      <w:pPr>
        <w:pStyle w:val="BodyText-Code"/>
      </w:pPr>
      <w:r w:rsidRPr="0087565C">
        <w:t xml:space="preserve">    {</w:t>
      </w:r>
    </w:p>
    <w:p w14:paraId="2B4E7FDF" w14:textId="77777777" w:rsidR="00726C79" w:rsidRPr="0087565C" w:rsidRDefault="00726C79" w:rsidP="0015502B">
      <w:pPr>
        <w:pStyle w:val="BodyText-Code"/>
      </w:pPr>
      <w:r w:rsidRPr="0087565C">
        <w:t xml:space="preserve">        </w:t>
      </w:r>
      <w:r w:rsidRPr="00B054EB">
        <w:rPr>
          <w:rStyle w:val="BodyText-Code-Keywords"/>
        </w:rPr>
        <w:t>base</w:t>
      </w:r>
      <w:r w:rsidRPr="0087565C">
        <w:t>.SetHandle(preexistingHandle);</w:t>
      </w:r>
    </w:p>
    <w:p w14:paraId="2B4E7FE0" w14:textId="77777777" w:rsidR="00726C79" w:rsidRPr="0087565C" w:rsidRDefault="00726C79" w:rsidP="0015502B">
      <w:pPr>
        <w:pStyle w:val="BodyText-Code"/>
      </w:pPr>
      <w:r w:rsidRPr="0087565C">
        <w:t xml:space="preserve">    }</w:t>
      </w:r>
    </w:p>
    <w:p w14:paraId="2B4E7FE1" w14:textId="77777777" w:rsidR="00726C79" w:rsidRPr="0087565C" w:rsidRDefault="00726C79" w:rsidP="0015502B">
      <w:pPr>
        <w:pStyle w:val="BodyText-Code"/>
      </w:pPr>
    </w:p>
    <w:p w14:paraId="2B4E7FE2" w14:textId="77777777" w:rsidR="00726C79" w:rsidRPr="0087565C" w:rsidRDefault="00726C79" w:rsidP="0015502B">
      <w:pPr>
        <w:pStyle w:val="BodyText-Code"/>
      </w:pPr>
      <w:r w:rsidRPr="0087565C">
        <w:t xml:space="preserve">    [</w:t>
      </w:r>
      <w:r w:rsidRPr="00B054EB">
        <w:rPr>
          <w:rStyle w:val="BodyText-Code-Types"/>
        </w:rPr>
        <w:t>ReliabilityContract</w:t>
      </w:r>
      <w:r w:rsidRPr="0087565C">
        <w:t>(</w:t>
      </w:r>
      <w:r w:rsidRPr="00B054EB">
        <w:rPr>
          <w:rStyle w:val="BodyText-Code-Types"/>
        </w:rPr>
        <w:t>Consistency</w:t>
      </w:r>
      <w:r w:rsidRPr="0087565C">
        <w:t xml:space="preserve">.WillNotCorruptState, </w:t>
      </w:r>
      <w:r w:rsidRPr="00B054EB">
        <w:rPr>
          <w:rStyle w:val="BodyText-Code-Types"/>
        </w:rPr>
        <w:t>Cer</w:t>
      </w:r>
      <w:r w:rsidRPr="0087565C">
        <w:t>.Success),</w:t>
      </w:r>
    </w:p>
    <w:p w14:paraId="2B4E7FE3" w14:textId="77777777" w:rsidR="00726C79" w:rsidRPr="0087565C" w:rsidRDefault="00726C79" w:rsidP="0015502B">
      <w:pPr>
        <w:pStyle w:val="BodyText-Code"/>
      </w:pPr>
      <w:r w:rsidRPr="0087565C">
        <w:t xml:space="preserve">    </w:t>
      </w:r>
      <w:r w:rsidRPr="00B054EB">
        <w:rPr>
          <w:rStyle w:val="BodyText-Code-Types"/>
        </w:rPr>
        <w:t>DllImport</w:t>
      </w:r>
      <w:r w:rsidRPr="0087565C">
        <w:t>(</w:t>
      </w:r>
      <w:r w:rsidRPr="00B054EB">
        <w:rPr>
          <w:rStyle w:val="BodyText-Code-Strings"/>
        </w:rPr>
        <w:t>"kernel32.dll"</w:t>
      </w:r>
      <w:r w:rsidRPr="0087565C">
        <w:t xml:space="preserve">, CharSet = </w:t>
      </w:r>
      <w:r w:rsidRPr="00B054EB">
        <w:rPr>
          <w:rStyle w:val="BodyText-Code-Types"/>
        </w:rPr>
        <w:t>CharSet</w:t>
      </w:r>
      <w:r w:rsidRPr="0087565C">
        <w:t xml:space="preserve">.Auto, SetLastError = </w:t>
      </w:r>
      <w:r w:rsidRPr="00B054EB">
        <w:rPr>
          <w:rStyle w:val="BodyText-Code-Keywords"/>
        </w:rPr>
        <w:t>true</w:t>
      </w:r>
      <w:r w:rsidRPr="0087565C">
        <w:t>)]</w:t>
      </w:r>
    </w:p>
    <w:p w14:paraId="2B4E7FE4" w14:textId="77777777" w:rsidR="00726C79" w:rsidRPr="0087565C" w:rsidRDefault="00726C79" w:rsidP="0015502B">
      <w:pPr>
        <w:pStyle w:val="BodyText-Code"/>
      </w:pPr>
      <w:r w:rsidRPr="0087565C">
        <w:t xml:space="preserve">    </w:t>
      </w:r>
      <w:r w:rsidRPr="00B054EB">
        <w:rPr>
          <w:rStyle w:val="BodyText-Code-Keywords"/>
        </w:rPr>
        <w:t>private</w:t>
      </w:r>
      <w:r w:rsidRPr="0087565C">
        <w:t xml:space="preserve"> </w:t>
      </w:r>
      <w:r w:rsidRPr="00B054EB">
        <w:rPr>
          <w:rStyle w:val="BodyText-Code-Keywords"/>
        </w:rPr>
        <w:t>static</w:t>
      </w:r>
      <w:r w:rsidRPr="0087565C">
        <w:t xml:space="preserve"> </w:t>
      </w:r>
      <w:r w:rsidRPr="00B054EB">
        <w:rPr>
          <w:rStyle w:val="BodyText-Code-Keywords"/>
        </w:rPr>
        <w:t>extern</w:t>
      </w:r>
      <w:r w:rsidRPr="0087565C">
        <w:t xml:space="preserve"> </w:t>
      </w:r>
      <w:r w:rsidRPr="00B054EB">
        <w:rPr>
          <w:rStyle w:val="BodyText-Code-Types"/>
        </w:rPr>
        <w:t>IntPtr</w:t>
      </w:r>
      <w:r w:rsidRPr="0087565C">
        <w:t xml:space="preserve"> LocalFree(</w:t>
      </w:r>
      <w:r w:rsidRPr="00B054EB">
        <w:rPr>
          <w:rStyle w:val="BodyText-Code-Types"/>
        </w:rPr>
        <w:t>IntPtr</w:t>
      </w:r>
      <w:r w:rsidRPr="0087565C">
        <w:t xml:space="preserve"> hMem);</w:t>
      </w:r>
    </w:p>
    <w:p w14:paraId="2B4E7FE5" w14:textId="77777777" w:rsidR="00726C79" w:rsidRPr="0087565C" w:rsidRDefault="00726C79" w:rsidP="0015502B">
      <w:pPr>
        <w:pStyle w:val="BodyText-Code"/>
      </w:pPr>
    </w:p>
    <w:p w14:paraId="2B4E7FE6" w14:textId="77777777" w:rsidR="00726C79" w:rsidRPr="0087565C" w:rsidRDefault="00726C79" w:rsidP="0015502B">
      <w:pPr>
        <w:pStyle w:val="BodyText-Code"/>
      </w:pPr>
      <w:r w:rsidRPr="0087565C">
        <w:t xml:space="preserve">    </w:t>
      </w:r>
      <w:r w:rsidRPr="00B054EB">
        <w:rPr>
          <w:rStyle w:val="BodyText-Code-Keywords"/>
        </w:rPr>
        <w:t>protected</w:t>
      </w:r>
      <w:r w:rsidRPr="0087565C">
        <w:t xml:space="preserve"> </w:t>
      </w:r>
      <w:r w:rsidRPr="00B054EB">
        <w:rPr>
          <w:rStyle w:val="BodyText-Code-Keywords"/>
        </w:rPr>
        <w:t>override</w:t>
      </w:r>
      <w:r w:rsidRPr="0087565C">
        <w:t xml:space="preserve"> </w:t>
      </w:r>
      <w:r w:rsidRPr="00B054EB">
        <w:rPr>
          <w:rStyle w:val="BodyText-Code-Keywords"/>
        </w:rPr>
        <w:t>bool</w:t>
      </w:r>
      <w:r w:rsidRPr="0087565C">
        <w:t xml:space="preserve"> ReleaseHandle()</w:t>
      </w:r>
    </w:p>
    <w:p w14:paraId="2B4E7FE7" w14:textId="77777777" w:rsidR="00726C79" w:rsidRPr="0087565C" w:rsidRDefault="00726C79" w:rsidP="0015502B">
      <w:pPr>
        <w:pStyle w:val="BodyText-Code"/>
      </w:pPr>
      <w:r w:rsidRPr="0087565C">
        <w:t xml:space="preserve">    {</w:t>
      </w:r>
    </w:p>
    <w:p w14:paraId="2B4E7FE8" w14:textId="77777777" w:rsidR="00726C79" w:rsidRPr="0087565C" w:rsidRDefault="00726C79" w:rsidP="0015502B">
      <w:pPr>
        <w:pStyle w:val="BodyText-Code"/>
      </w:pPr>
      <w:r w:rsidRPr="0087565C">
        <w:t xml:space="preserve">        </w:t>
      </w:r>
      <w:r w:rsidRPr="00B054EB">
        <w:rPr>
          <w:rStyle w:val="BodyText-Code-Keywords"/>
        </w:rPr>
        <w:t>return</w:t>
      </w:r>
      <w:r w:rsidRPr="0087565C">
        <w:t xml:space="preserve"> (LocalFree(</w:t>
      </w:r>
      <w:r w:rsidRPr="00B054EB">
        <w:rPr>
          <w:rStyle w:val="BodyText-Code-Keywords"/>
        </w:rPr>
        <w:t>base</w:t>
      </w:r>
      <w:r w:rsidRPr="0087565C">
        <w:t xml:space="preserve">.handle) == </w:t>
      </w:r>
      <w:r w:rsidRPr="00B054EB">
        <w:rPr>
          <w:rStyle w:val="BodyText-Code-Types"/>
        </w:rPr>
        <w:t>IntPtr</w:t>
      </w:r>
      <w:r w:rsidRPr="0087565C">
        <w:t>.Zero);</w:t>
      </w:r>
    </w:p>
    <w:p w14:paraId="2B4E7FE9" w14:textId="77777777" w:rsidR="00726C79" w:rsidRPr="0087565C" w:rsidRDefault="00726C79" w:rsidP="0015502B">
      <w:pPr>
        <w:pStyle w:val="BodyText-Code"/>
      </w:pPr>
      <w:r w:rsidRPr="0087565C">
        <w:t xml:space="preserve">    }</w:t>
      </w:r>
    </w:p>
    <w:p w14:paraId="2B4E7FEA" w14:textId="77777777" w:rsidR="00726C79" w:rsidRPr="0087565C" w:rsidRDefault="00726C79" w:rsidP="0015502B">
      <w:pPr>
        <w:pStyle w:val="BodyText-Code"/>
        <w:rPr>
          <w:lang w:eastAsia="zh-CN"/>
        </w:rPr>
      </w:pPr>
      <w:r w:rsidRPr="0087565C">
        <w:t>}</w:t>
      </w:r>
    </w:p>
    <w:p w14:paraId="2B4E7FEB" w14:textId="77777777" w:rsidR="00726C79" w:rsidRDefault="009143F4" w:rsidP="009143F4">
      <w:pPr>
        <w:pStyle w:val="BodyText-RuleFirstParagraph"/>
        <w:rPr>
          <w:lang w:eastAsia="zh-CN"/>
        </w:rPr>
      </w:pPr>
      <w:r>
        <w:rPr>
          <w:rStyle w:val="BodyText-GuidelineID"/>
        </w:rPr>
        <w:t>CS/FT60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Pr>
          <w:lang w:eastAsia="zh-CN"/>
        </w:rPr>
        <w:t>access any finalizable objects in the finalizer code path, as there is significant risk that they will have already been finalized. For example, a finalizable object A that has a reference to another finalizable object B cannot reliably use B in A’s finalizer, or vice versa. Finalizers are called in a random order (short of a weak ordering guarantee for critical finalization).</w:t>
      </w:r>
      <w:r w:rsidR="00726C79" w:rsidRPr="00EE5F36">
        <w:t xml:space="preserve"> </w:t>
      </w:r>
    </w:p>
    <w:p w14:paraId="2B4E7FEC" w14:textId="77777777" w:rsidR="00726C79" w:rsidRDefault="00726C79" w:rsidP="009558AF">
      <w:pPr>
        <w:pStyle w:val="Textkrper"/>
        <w:rPr>
          <w:lang w:eastAsia="zh-CN"/>
        </w:rPr>
      </w:pPr>
      <w:r>
        <w:rPr>
          <w:rFonts w:hint="eastAsia"/>
          <w:lang w:eastAsia="zh-CN"/>
        </w:rPr>
        <w:t>I</w:t>
      </w:r>
      <w:r w:rsidRPr="00EE5F36">
        <w:rPr>
          <w:lang w:eastAsia="zh-CN"/>
        </w:rPr>
        <w:t>t is OK to touch unboxed value type fields.</w:t>
      </w:r>
    </w:p>
    <w:p w14:paraId="2B4E7FED" w14:textId="77777777" w:rsidR="00726C79" w:rsidRDefault="00726C79" w:rsidP="009558AF">
      <w:pPr>
        <w:pStyle w:val="Textkrper"/>
        <w:rPr>
          <w:lang w:eastAsia="zh-CN"/>
        </w:rPr>
      </w:pPr>
      <w:r w:rsidRPr="00EF059E">
        <w:rPr>
          <w:lang w:eastAsia="zh-CN"/>
        </w:rPr>
        <w:t>Also, be aware that objects stored in static variables will get collected at certain points during an application domain unload or while exiting the process. Accessing a static variable that refers to a finalizable object (or calling a static method that might use values stored in static variables) might not be safe if Environment.HasShutdownStarted returns true.</w:t>
      </w:r>
    </w:p>
    <w:p w14:paraId="2B4E7FEE" w14:textId="77777777" w:rsidR="00726C79" w:rsidRDefault="009143F4" w:rsidP="009143F4">
      <w:pPr>
        <w:pStyle w:val="BodyText-RuleFirstParagraph"/>
        <w:rPr>
          <w:lang w:eastAsia="zh-CN"/>
        </w:rPr>
      </w:pPr>
      <w:r>
        <w:rPr>
          <w:rStyle w:val="BodyText-GuidelineID"/>
        </w:rPr>
        <w:lastRenderedPageBreak/>
        <w:t>CS/FT70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sidRPr="00FE299A">
        <w:rPr>
          <w:lang w:eastAsia="zh-CN"/>
        </w:rPr>
        <w:t>let exceptions escape from the finalizer logic, except for system-critical failures.</w:t>
      </w:r>
      <w:r w:rsidR="00726C79" w:rsidRPr="00FE299A">
        <w:t xml:space="preserve"> </w:t>
      </w:r>
      <w:r w:rsidR="00726C79" w:rsidRPr="00FE299A">
        <w:rPr>
          <w:lang w:eastAsia="zh-CN"/>
        </w:rPr>
        <w:t xml:space="preserve">If an exception is thrown from a finalizer, the CLR </w:t>
      </w:r>
      <w:r w:rsidR="00726C79">
        <w:rPr>
          <w:rFonts w:hint="eastAsia"/>
          <w:lang w:eastAsia="zh-CN"/>
        </w:rPr>
        <w:t>may</w:t>
      </w:r>
      <w:r w:rsidR="00726C79">
        <w:rPr>
          <w:lang w:eastAsia="zh-CN"/>
        </w:rPr>
        <w:t xml:space="preserve"> shut down the entire process</w:t>
      </w:r>
      <w:r w:rsidR="00726C79" w:rsidRPr="00FE299A">
        <w:rPr>
          <w:lang w:eastAsia="zh-CN"/>
        </w:rPr>
        <w:t xml:space="preserve"> preventing other finalizers from executing and resources from being released in a controlled manner.</w:t>
      </w:r>
    </w:p>
    <w:p w14:paraId="2B4E7FEF" w14:textId="77777777" w:rsidR="00726C79" w:rsidRDefault="00726C79" w:rsidP="006606DA">
      <w:pPr>
        <w:pStyle w:val="berschrift3"/>
        <w:rPr>
          <w:lang w:eastAsia="zh-CN"/>
        </w:rPr>
      </w:pPr>
      <w:bookmarkStart w:id="1685" w:name="_Ref401793214"/>
      <w:r>
        <w:rPr>
          <w:lang w:eastAsia="zh-CN"/>
        </w:rPr>
        <w:t xml:space="preserve">Overriding </w:t>
      </w:r>
      <w:r w:rsidRPr="006606DA">
        <w:t>Dispose</w:t>
      </w:r>
      <w:bookmarkEnd w:id="1685"/>
    </w:p>
    <w:p w14:paraId="2B4E7FF0" w14:textId="77777777" w:rsidR="00726C79" w:rsidRDefault="00814322" w:rsidP="00814322">
      <w:pPr>
        <w:pStyle w:val="BodyText-RuleFirstParagraph"/>
        <w:rPr>
          <w:lang w:eastAsia="zh-CN"/>
        </w:rPr>
      </w:pPr>
      <w:r>
        <w:rPr>
          <w:rStyle w:val="BodyText-GuidelineID"/>
        </w:rPr>
        <w:t>CS/OD10</w:t>
      </w:r>
      <w:r w:rsidRPr="0055287F">
        <w:rPr>
          <w:rStyle w:val="TextkrperZchn"/>
        </w:rPr>
        <w:tab/>
      </w:r>
      <w:r w:rsidR="00726C79">
        <w:rPr>
          <w:lang w:eastAsia="zh-CN"/>
        </w:rPr>
        <w:t>I</w:t>
      </w:r>
      <w:r w:rsidR="00726C79" w:rsidRPr="005F1EB6">
        <w:rPr>
          <w:lang w:eastAsia="zh-CN"/>
        </w:rPr>
        <w:t>f you're inheriting from a base class that implements IDisposable, you must</w:t>
      </w:r>
      <w:r w:rsidR="00726C79" w:rsidRPr="005F1EB6">
        <w:t xml:space="preserve"> </w:t>
      </w:r>
      <w:r w:rsidR="00726C79" w:rsidRPr="005F1EB6">
        <w:rPr>
          <w:lang w:eastAsia="zh-CN"/>
        </w:rPr>
        <w:t>implement IDisposable also.  Always call your base class's Dispose(bool) so it</w:t>
      </w:r>
      <w:r w:rsidR="00726C79">
        <w:rPr>
          <w:lang w:eastAsia="zh-CN"/>
        </w:rPr>
        <w:t xml:space="preserve"> </w:t>
      </w:r>
      <w:r w:rsidR="00726C79" w:rsidRPr="005F1EB6">
        <w:rPr>
          <w:lang w:eastAsia="zh-CN"/>
        </w:rPr>
        <w:t>cleans up.</w:t>
      </w:r>
    </w:p>
    <w:p w14:paraId="2B4E7FF1" w14:textId="77777777" w:rsidR="00726C79" w:rsidRPr="0087565C" w:rsidRDefault="00726C79" w:rsidP="0015502B">
      <w:pPr>
        <w:pStyle w:val="BodyText-Code"/>
      </w:pPr>
      <w:r w:rsidRPr="00B054EB">
        <w:rPr>
          <w:rStyle w:val="BodyText-Code-Keywords"/>
        </w:rPr>
        <w:t>public</w:t>
      </w:r>
      <w:r w:rsidRPr="0087565C">
        <w:t xml:space="preserve"> </w:t>
      </w:r>
      <w:r w:rsidRPr="00B054EB">
        <w:rPr>
          <w:rStyle w:val="BodyText-Code-Keywords"/>
        </w:rPr>
        <w:t>class</w:t>
      </w:r>
      <w:r w:rsidRPr="0087565C">
        <w:t xml:space="preserve"> </w:t>
      </w:r>
      <w:r w:rsidRPr="00B054EB">
        <w:rPr>
          <w:rStyle w:val="BodyText-Code-Types"/>
        </w:rPr>
        <w:t>DisposableBase</w:t>
      </w:r>
      <w:r w:rsidRPr="0087565C">
        <w:t xml:space="preserve"> : IDisposable</w:t>
      </w:r>
    </w:p>
    <w:p w14:paraId="2B4E7FF2" w14:textId="77777777" w:rsidR="00726C79" w:rsidRPr="0087565C" w:rsidRDefault="00726C79" w:rsidP="0015502B">
      <w:pPr>
        <w:pStyle w:val="BodyText-Code"/>
      </w:pPr>
      <w:r w:rsidRPr="0087565C">
        <w:t>{</w:t>
      </w:r>
    </w:p>
    <w:p w14:paraId="2B4E7FF3" w14:textId="77777777" w:rsidR="00726C79" w:rsidRPr="0087565C" w:rsidRDefault="00726C79" w:rsidP="0015502B">
      <w:pPr>
        <w:pStyle w:val="BodyText-Code"/>
      </w:pPr>
      <w:r w:rsidRPr="0087565C">
        <w:t xml:space="preserve">    ~DisposableBase()</w:t>
      </w:r>
    </w:p>
    <w:p w14:paraId="2B4E7FF4" w14:textId="77777777" w:rsidR="00726C79" w:rsidRPr="0087565C" w:rsidRDefault="00726C79" w:rsidP="0015502B">
      <w:pPr>
        <w:pStyle w:val="BodyText-Code"/>
      </w:pPr>
      <w:r w:rsidRPr="0087565C">
        <w:t xml:space="preserve">    {</w:t>
      </w:r>
    </w:p>
    <w:p w14:paraId="2B4E7FF5" w14:textId="77777777" w:rsidR="00726C79" w:rsidRPr="0087565C" w:rsidRDefault="00726C79" w:rsidP="0015502B">
      <w:pPr>
        <w:pStyle w:val="BodyText-Code"/>
      </w:pPr>
      <w:r w:rsidRPr="0087565C">
        <w:t xml:space="preserve">        Dispose(</w:t>
      </w:r>
      <w:r w:rsidRPr="00B054EB">
        <w:rPr>
          <w:rStyle w:val="BodyText-Code-Keywords"/>
        </w:rPr>
        <w:t>false</w:t>
      </w:r>
      <w:r w:rsidRPr="0087565C">
        <w:t>);</w:t>
      </w:r>
    </w:p>
    <w:p w14:paraId="2B4E7FF6" w14:textId="77777777" w:rsidR="00726C79" w:rsidRPr="0087565C" w:rsidRDefault="00726C79" w:rsidP="0015502B">
      <w:pPr>
        <w:pStyle w:val="BodyText-Code"/>
      </w:pPr>
      <w:r w:rsidRPr="0087565C">
        <w:t xml:space="preserve">    }</w:t>
      </w:r>
    </w:p>
    <w:p w14:paraId="2B4E7FF7" w14:textId="77777777" w:rsidR="00726C79" w:rsidRPr="0087565C" w:rsidRDefault="00726C79" w:rsidP="0015502B">
      <w:pPr>
        <w:pStyle w:val="BodyText-Code"/>
      </w:pPr>
    </w:p>
    <w:p w14:paraId="2B4E7FF8" w14:textId="77777777" w:rsidR="00726C79" w:rsidRPr="0087565C" w:rsidRDefault="00726C79" w:rsidP="0015502B">
      <w:pPr>
        <w:pStyle w:val="BodyText-Code"/>
      </w:pPr>
      <w:r w:rsidRPr="0087565C">
        <w:t xml:space="preserve">    </w:t>
      </w:r>
      <w:r w:rsidRPr="00B054EB">
        <w:rPr>
          <w:rStyle w:val="BodyText-Code-Keywords"/>
        </w:rPr>
        <w:t>public</w:t>
      </w:r>
      <w:r w:rsidRPr="0087565C">
        <w:t xml:space="preserve"> </w:t>
      </w:r>
      <w:r w:rsidRPr="00B054EB">
        <w:rPr>
          <w:rStyle w:val="BodyText-Code-Keywords"/>
        </w:rPr>
        <w:t>void</w:t>
      </w:r>
      <w:r w:rsidRPr="0087565C">
        <w:t xml:space="preserve"> Dispose()</w:t>
      </w:r>
    </w:p>
    <w:p w14:paraId="2B4E7FF9" w14:textId="77777777" w:rsidR="00726C79" w:rsidRPr="0087565C" w:rsidRDefault="00726C79" w:rsidP="0015502B">
      <w:pPr>
        <w:pStyle w:val="BodyText-Code"/>
      </w:pPr>
      <w:r w:rsidRPr="0087565C">
        <w:t xml:space="preserve">    {</w:t>
      </w:r>
    </w:p>
    <w:p w14:paraId="2B4E7FFA" w14:textId="77777777" w:rsidR="00726C79" w:rsidRPr="0087565C" w:rsidRDefault="00726C79" w:rsidP="0015502B">
      <w:pPr>
        <w:pStyle w:val="BodyText-Code"/>
      </w:pPr>
      <w:r w:rsidRPr="0087565C">
        <w:t xml:space="preserve">        Dispose(</w:t>
      </w:r>
      <w:r w:rsidRPr="00B054EB">
        <w:rPr>
          <w:rStyle w:val="BodyText-Code-Keywords"/>
        </w:rPr>
        <w:t>true</w:t>
      </w:r>
      <w:r w:rsidRPr="0087565C">
        <w:t>);</w:t>
      </w:r>
    </w:p>
    <w:p w14:paraId="2B4E7FFB" w14:textId="77777777" w:rsidR="00726C79" w:rsidRPr="0087565C" w:rsidRDefault="00726C79" w:rsidP="0015502B">
      <w:pPr>
        <w:pStyle w:val="BodyText-Code"/>
      </w:pPr>
      <w:r w:rsidRPr="0087565C">
        <w:t xml:space="preserve">        GC.SuppressFinalize(</w:t>
      </w:r>
      <w:r w:rsidRPr="00B054EB">
        <w:rPr>
          <w:rStyle w:val="BodyText-Code-Keywords"/>
        </w:rPr>
        <w:t>this</w:t>
      </w:r>
      <w:r w:rsidRPr="0087565C">
        <w:t>);</w:t>
      </w:r>
    </w:p>
    <w:p w14:paraId="2B4E7FFC" w14:textId="77777777" w:rsidR="00726C79" w:rsidRPr="0087565C" w:rsidRDefault="00726C79" w:rsidP="0015502B">
      <w:pPr>
        <w:pStyle w:val="BodyText-Code"/>
      </w:pPr>
      <w:r w:rsidRPr="0087565C">
        <w:t xml:space="preserve">    }</w:t>
      </w:r>
    </w:p>
    <w:p w14:paraId="2B4E7FFD" w14:textId="77777777" w:rsidR="00726C79" w:rsidRPr="0087565C" w:rsidRDefault="00726C79" w:rsidP="0015502B">
      <w:pPr>
        <w:pStyle w:val="BodyText-Code"/>
      </w:pPr>
    </w:p>
    <w:p w14:paraId="2B4E7FFE" w14:textId="77777777" w:rsidR="00726C79" w:rsidRPr="0087565C" w:rsidRDefault="00726C79" w:rsidP="0015502B">
      <w:pPr>
        <w:pStyle w:val="BodyText-Code"/>
      </w:pPr>
      <w:r w:rsidRPr="0087565C">
        <w:t xml:space="preserve">    </w:t>
      </w:r>
      <w:r w:rsidRPr="00B054EB">
        <w:rPr>
          <w:rStyle w:val="BodyText-Code-Keywords"/>
        </w:rPr>
        <w:t>protected</w:t>
      </w:r>
      <w:r w:rsidRPr="0087565C">
        <w:t xml:space="preserve"> </w:t>
      </w:r>
      <w:r w:rsidRPr="00B054EB">
        <w:rPr>
          <w:rStyle w:val="BodyText-Code-Keywords"/>
        </w:rPr>
        <w:t>virtual</w:t>
      </w:r>
      <w:r w:rsidRPr="0087565C">
        <w:t xml:space="preserve"> </w:t>
      </w:r>
      <w:r w:rsidRPr="00B054EB">
        <w:rPr>
          <w:rStyle w:val="BodyText-Code-Keywords"/>
        </w:rPr>
        <w:t>void</w:t>
      </w:r>
      <w:r w:rsidRPr="0087565C">
        <w:t xml:space="preserve"> Dispose(</w:t>
      </w:r>
      <w:r w:rsidRPr="00B054EB">
        <w:rPr>
          <w:rStyle w:val="BodyText-Code-Keywords"/>
        </w:rPr>
        <w:t>bool</w:t>
      </w:r>
      <w:r w:rsidRPr="0087565C">
        <w:t xml:space="preserve"> disposing)</w:t>
      </w:r>
    </w:p>
    <w:p w14:paraId="2B4E7FFF" w14:textId="77777777" w:rsidR="00726C79" w:rsidRPr="0087565C" w:rsidRDefault="00726C79" w:rsidP="0015502B">
      <w:pPr>
        <w:pStyle w:val="BodyText-Code"/>
      </w:pPr>
      <w:r w:rsidRPr="0087565C">
        <w:t xml:space="preserve">    {</w:t>
      </w:r>
    </w:p>
    <w:p w14:paraId="2B4E8000" w14:textId="77777777" w:rsidR="00726C79" w:rsidRPr="00B054EB" w:rsidRDefault="00726C79" w:rsidP="0015502B">
      <w:pPr>
        <w:pStyle w:val="BodyText-Code"/>
        <w:rPr>
          <w:rStyle w:val="BodyText-Code-Comments"/>
        </w:rPr>
      </w:pPr>
      <w:r w:rsidRPr="0087565C">
        <w:t xml:space="preserve">        </w:t>
      </w:r>
      <w:r w:rsidRPr="00B054EB">
        <w:rPr>
          <w:rStyle w:val="BodyText-Code-Comments"/>
        </w:rPr>
        <w:t>// ...</w:t>
      </w:r>
    </w:p>
    <w:p w14:paraId="2B4E8001" w14:textId="77777777" w:rsidR="00726C79" w:rsidRPr="0087565C" w:rsidRDefault="00726C79" w:rsidP="0015502B">
      <w:pPr>
        <w:pStyle w:val="BodyText-Code"/>
      </w:pPr>
      <w:r w:rsidRPr="0087565C">
        <w:t xml:space="preserve">    }</w:t>
      </w:r>
    </w:p>
    <w:p w14:paraId="2B4E8002" w14:textId="77777777" w:rsidR="00726C79" w:rsidRPr="0087565C" w:rsidRDefault="00726C79" w:rsidP="0015502B">
      <w:pPr>
        <w:pStyle w:val="BodyText-Code"/>
      </w:pPr>
      <w:r w:rsidRPr="0087565C">
        <w:t>}</w:t>
      </w:r>
    </w:p>
    <w:p w14:paraId="2B4E8003" w14:textId="77777777" w:rsidR="00726C79" w:rsidRPr="0087565C" w:rsidRDefault="00726C79" w:rsidP="0015502B">
      <w:pPr>
        <w:pStyle w:val="BodyText-Code"/>
      </w:pPr>
    </w:p>
    <w:p w14:paraId="2B4E8004" w14:textId="77777777" w:rsidR="00726C79" w:rsidRPr="0087565C" w:rsidRDefault="00726C79" w:rsidP="0015502B">
      <w:pPr>
        <w:pStyle w:val="BodyText-Code"/>
      </w:pPr>
      <w:r w:rsidRPr="00B054EB">
        <w:rPr>
          <w:rStyle w:val="BodyText-Code-Keywords"/>
        </w:rPr>
        <w:t>public</w:t>
      </w:r>
      <w:r w:rsidRPr="0087565C">
        <w:t xml:space="preserve"> </w:t>
      </w:r>
      <w:r w:rsidRPr="00B054EB">
        <w:rPr>
          <w:rStyle w:val="BodyText-Code-Keywords"/>
        </w:rPr>
        <w:t>class</w:t>
      </w:r>
      <w:r w:rsidRPr="0087565C">
        <w:t xml:space="preserve"> </w:t>
      </w:r>
      <w:r w:rsidRPr="00B054EB">
        <w:rPr>
          <w:rStyle w:val="BodyText-Code-Types"/>
        </w:rPr>
        <w:t>DisposableSubclass</w:t>
      </w:r>
      <w:r w:rsidRPr="0087565C">
        <w:t xml:space="preserve"> : DisposableBase</w:t>
      </w:r>
    </w:p>
    <w:p w14:paraId="2B4E8005" w14:textId="77777777" w:rsidR="00726C79" w:rsidRPr="0087565C" w:rsidRDefault="00726C79" w:rsidP="0015502B">
      <w:pPr>
        <w:pStyle w:val="BodyText-Code"/>
      </w:pPr>
      <w:r w:rsidRPr="0087565C">
        <w:t>{</w:t>
      </w:r>
    </w:p>
    <w:p w14:paraId="2B4E8006" w14:textId="77777777" w:rsidR="00726C79" w:rsidRPr="0087565C" w:rsidRDefault="00726C79" w:rsidP="0015502B">
      <w:pPr>
        <w:pStyle w:val="BodyText-Code"/>
      </w:pPr>
      <w:r w:rsidRPr="0087565C">
        <w:t xml:space="preserve">    </w:t>
      </w:r>
      <w:r w:rsidRPr="00B054EB">
        <w:rPr>
          <w:rStyle w:val="BodyText-Code-Keywords"/>
        </w:rPr>
        <w:t>protected</w:t>
      </w:r>
      <w:r w:rsidRPr="0087565C">
        <w:t xml:space="preserve"> </w:t>
      </w:r>
      <w:r w:rsidRPr="00B054EB">
        <w:rPr>
          <w:rStyle w:val="BodyText-Code-Keywords"/>
        </w:rPr>
        <w:t>override</w:t>
      </w:r>
      <w:r w:rsidRPr="0087565C">
        <w:t xml:space="preserve"> </w:t>
      </w:r>
      <w:r w:rsidRPr="00B054EB">
        <w:rPr>
          <w:rStyle w:val="BodyText-Code-Keywords"/>
        </w:rPr>
        <w:t>void</w:t>
      </w:r>
      <w:r w:rsidRPr="0087565C">
        <w:t xml:space="preserve"> Dispose(</w:t>
      </w:r>
      <w:r w:rsidRPr="00B054EB">
        <w:rPr>
          <w:rStyle w:val="BodyText-Code-Keywords"/>
        </w:rPr>
        <w:t>bool</w:t>
      </w:r>
      <w:r w:rsidRPr="0087565C">
        <w:t xml:space="preserve"> disposing)</w:t>
      </w:r>
    </w:p>
    <w:p w14:paraId="2B4E8007" w14:textId="77777777" w:rsidR="00726C79" w:rsidRPr="0087565C" w:rsidRDefault="00726C79" w:rsidP="0015502B">
      <w:pPr>
        <w:pStyle w:val="BodyText-Code"/>
      </w:pPr>
      <w:r w:rsidRPr="0087565C">
        <w:t xml:space="preserve">    {</w:t>
      </w:r>
    </w:p>
    <w:p w14:paraId="2B4E8008" w14:textId="77777777" w:rsidR="00726C79" w:rsidRPr="00B054EB" w:rsidRDefault="00726C79" w:rsidP="0015502B">
      <w:pPr>
        <w:pStyle w:val="BodyText-Code"/>
        <w:rPr>
          <w:rStyle w:val="BodyText-Code-Keywords"/>
        </w:rPr>
      </w:pPr>
      <w:r w:rsidRPr="0087565C">
        <w:t xml:space="preserve">        </w:t>
      </w:r>
      <w:r w:rsidRPr="00B054EB">
        <w:rPr>
          <w:rStyle w:val="BodyText-Code-Keywords"/>
        </w:rPr>
        <w:t>try</w:t>
      </w:r>
    </w:p>
    <w:p w14:paraId="2B4E8009" w14:textId="77777777" w:rsidR="00726C79" w:rsidRPr="0087565C" w:rsidRDefault="00726C79" w:rsidP="0015502B">
      <w:pPr>
        <w:pStyle w:val="BodyText-Code"/>
      </w:pPr>
      <w:r w:rsidRPr="0087565C">
        <w:t xml:space="preserve">        {</w:t>
      </w:r>
    </w:p>
    <w:p w14:paraId="2B4E800A" w14:textId="77777777" w:rsidR="00726C79" w:rsidRPr="0087565C" w:rsidRDefault="00726C79" w:rsidP="0015502B">
      <w:pPr>
        <w:pStyle w:val="BodyText-Code"/>
      </w:pPr>
      <w:r w:rsidRPr="0087565C">
        <w:t xml:space="preserve">            </w:t>
      </w:r>
      <w:r w:rsidRPr="00B054EB">
        <w:rPr>
          <w:rStyle w:val="BodyText-Code-Keywords"/>
        </w:rPr>
        <w:t>if</w:t>
      </w:r>
      <w:r w:rsidRPr="0087565C">
        <w:t xml:space="preserve"> (disposing)</w:t>
      </w:r>
    </w:p>
    <w:p w14:paraId="2B4E800B" w14:textId="77777777" w:rsidR="00726C79" w:rsidRPr="0087565C" w:rsidRDefault="00726C79" w:rsidP="0015502B">
      <w:pPr>
        <w:pStyle w:val="BodyText-Code"/>
      </w:pPr>
      <w:r w:rsidRPr="0087565C">
        <w:t xml:space="preserve">            {</w:t>
      </w:r>
    </w:p>
    <w:p w14:paraId="2B4E800C" w14:textId="77777777" w:rsidR="00726C79" w:rsidRPr="00B054EB" w:rsidRDefault="00726C79" w:rsidP="0015502B">
      <w:pPr>
        <w:pStyle w:val="BodyText-Code"/>
        <w:rPr>
          <w:rStyle w:val="BodyText-Code-Comments"/>
        </w:rPr>
      </w:pPr>
      <w:r w:rsidRPr="0087565C">
        <w:t xml:space="preserve">                </w:t>
      </w:r>
      <w:r w:rsidRPr="00B054EB">
        <w:rPr>
          <w:rStyle w:val="BodyText-Code-Comments"/>
        </w:rPr>
        <w:t>// Clean up managed resources.</w:t>
      </w:r>
    </w:p>
    <w:p w14:paraId="2B4E800D" w14:textId="77777777" w:rsidR="00726C79" w:rsidRPr="0087565C" w:rsidRDefault="00726C79" w:rsidP="0015502B">
      <w:pPr>
        <w:pStyle w:val="BodyText-Code"/>
      </w:pPr>
      <w:r w:rsidRPr="0087565C">
        <w:t xml:space="preserve">            }</w:t>
      </w:r>
    </w:p>
    <w:p w14:paraId="2B4E800E" w14:textId="77777777" w:rsidR="00726C79" w:rsidRPr="0087565C" w:rsidRDefault="00726C79" w:rsidP="0015502B">
      <w:pPr>
        <w:pStyle w:val="BodyText-Code"/>
      </w:pPr>
    </w:p>
    <w:p w14:paraId="2B4E800F" w14:textId="77777777" w:rsidR="00726C79" w:rsidRPr="00B054EB" w:rsidRDefault="00726C79" w:rsidP="0015502B">
      <w:pPr>
        <w:pStyle w:val="BodyText-Code"/>
        <w:rPr>
          <w:rStyle w:val="BodyText-Code-Comments"/>
        </w:rPr>
      </w:pPr>
      <w:r w:rsidRPr="0087565C">
        <w:t xml:space="preserve">            </w:t>
      </w:r>
      <w:r w:rsidRPr="00B054EB">
        <w:rPr>
          <w:rStyle w:val="BodyText-Code-Comments"/>
        </w:rPr>
        <w:t>// Clean up native resources.</w:t>
      </w:r>
    </w:p>
    <w:p w14:paraId="2B4E8010" w14:textId="77777777" w:rsidR="00726C79" w:rsidRPr="0087565C" w:rsidRDefault="00726C79" w:rsidP="0015502B">
      <w:pPr>
        <w:pStyle w:val="BodyText-Code"/>
      </w:pPr>
      <w:r w:rsidRPr="0087565C">
        <w:t xml:space="preserve">        }</w:t>
      </w:r>
    </w:p>
    <w:p w14:paraId="2B4E8011" w14:textId="77777777" w:rsidR="00726C79" w:rsidRPr="00B054EB" w:rsidRDefault="00726C79" w:rsidP="0015502B">
      <w:pPr>
        <w:pStyle w:val="BodyText-Code"/>
        <w:rPr>
          <w:rStyle w:val="BodyText-Code-Keywords"/>
        </w:rPr>
      </w:pPr>
      <w:r w:rsidRPr="0087565C">
        <w:t xml:space="preserve">        </w:t>
      </w:r>
      <w:r w:rsidRPr="00B054EB">
        <w:rPr>
          <w:rStyle w:val="BodyText-Code-Keywords"/>
        </w:rPr>
        <w:t>finally</w:t>
      </w:r>
    </w:p>
    <w:p w14:paraId="2B4E8012" w14:textId="77777777" w:rsidR="00726C79" w:rsidRPr="0087565C" w:rsidRDefault="00726C79" w:rsidP="0015502B">
      <w:pPr>
        <w:pStyle w:val="BodyText-Code"/>
      </w:pPr>
      <w:r w:rsidRPr="0087565C">
        <w:t xml:space="preserve">        {</w:t>
      </w:r>
    </w:p>
    <w:p w14:paraId="2B4E8013" w14:textId="77777777" w:rsidR="00726C79" w:rsidRPr="0087565C" w:rsidRDefault="00726C79" w:rsidP="0015502B">
      <w:pPr>
        <w:pStyle w:val="BodyText-Code"/>
      </w:pPr>
      <w:r w:rsidRPr="0087565C">
        <w:t xml:space="preserve">            </w:t>
      </w:r>
      <w:r w:rsidRPr="00B054EB">
        <w:rPr>
          <w:rStyle w:val="BodyText-Code-Keywords"/>
        </w:rPr>
        <w:t>base</w:t>
      </w:r>
      <w:r w:rsidRPr="0087565C">
        <w:t>.Dispose(disposing);</w:t>
      </w:r>
    </w:p>
    <w:p w14:paraId="2B4E8014" w14:textId="77777777" w:rsidR="00726C79" w:rsidRPr="0087565C" w:rsidRDefault="00726C79" w:rsidP="0015502B">
      <w:pPr>
        <w:pStyle w:val="BodyText-Code"/>
      </w:pPr>
      <w:r w:rsidRPr="0087565C">
        <w:t xml:space="preserve">        }</w:t>
      </w:r>
    </w:p>
    <w:p w14:paraId="2B4E8015" w14:textId="77777777" w:rsidR="00726C79" w:rsidRPr="0087565C" w:rsidRDefault="00726C79" w:rsidP="0015502B">
      <w:pPr>
        <w:pStyle w:val="BodyText-Code"/>
      </w:pPr>
      <w:r w:rsidRPr="0087565C">
        <w:t xml:space="preserve">    }</w:t>
      </w:r>
    </w:p>
    <w:p w14:paraId="2B4E8016" w14:textId="77777777" w:rsidR="00726C79" w:rsidRPr="0087565C" w:rsidRDefault="00726C79" w:rsidP="0015502B">
      <w:pPr>
        <w:pStyle w:val="BodyText-Code"/>
      </w:pPr>
      <w:r w:rsidRPr="0087565C">
        <w:t>}</w:t>
      </w:r>
    </w:p>
    <w:p w14:paraId="2B4E8017" w14:textId="77777777" w:rsidR="00726C79" w:rsidRDefault="00726C79" w:rsidP="006606DA">
      <w:pPr>
        <w:pStyle w:val="berschrift2"/>
        <w:rPr>
          <w:lang w:eastAsia="zh-CN"/>
        </w:rPr>
      </w:pPr>
      <w:bookmarkStart w:id="1686" w:name="_Toc401752065"/>
      <w:r w:rsidRPr="006606DA">
        <w:t>Interop</w:t>
      </w:r>
      <w:bookmarkEnd w:id="1686"/>
    </w:p>
    <w:p w14:paraId="2B4E8018" w14:textId="77777777" w:rsidR="00726C79" w:rsidRDefault="00726C79" w:rsidP="006606DA">
      <w:pPr>
        <w:pStyle w:val="berschrift3"/>
        <w:rPr>
          <w:lang w:eastAsia="zh-CN"/>
        </w:rPr>
      </w:pPr>
      <w:bookmarkStart w:id="1687" w:name="_Ref401793219"/>
      <w:r>
        <w:rPr>
          <w:lang w:eastAsia="zh-CN"/>
        </w:rPr>
        <w:t>P/</w:t>
      </w:r>
      <w:r w:rsidRPr="006606DA">
        <w:t>Invoke</w:t>
      </w:r>
      <w:bookmarkEnd w:id="1687"/>
    </w:p>
    <w:p w14:paraId="2B4E8019" w14:textId="77777777" w:rsidR="00726C79" w:rsidRDefault="00814322" w:rsidP="00814322">
      <w:pPr>
        <w:pStyle w:val="BodyText-RuleFirstParagraph"/>
        <w:rPr>
          <w:lang w:eastAsia="zh-CN"/>
        </w:rPr>
      </w:pPr>
      <w:r>
        <w:rPr>
          <w:rStyle w:val="BodyText-GuidelineID"/>
        </w:rPr>
        <w:t>CS/PIV1</w:t>
      </w:r>
      <w:r w:rsidR="00623139">
        <w:rPr>
          <w:rStyle w:val="BodyText-GuidelineID"/>
        </w:rPr>
        <w:t>0</w:t>
      </w:r>
      <w:r w:rsidRPr="0055287F">
        <w:rPr>
          <w:rStyle w:val="TextkrperZchn"/>
        </w:rPr>
        <w:tab/>
      </w:r>
      <w:r w:rsidR="00AE66D1" w:rsidRPr="00644D97">
        <w:rPr>
          <w:rStyle w:val="BodyText-PositiveGreen"/>
        </w:rPr>
        <w:sym w:font="Wingdings" w:char="F0FE"/>
      </w:r>
      <w:r w:rsidR="00AE66D1" w:rsidRPr="00644D97">
        <w:rPr>
          <w:rFonts w:hint="eastAsia"/>
        </w:rPr>
        <w:t xml:space="preserve"> </w:t>
      </w:r>
      <w:r w:rsidR="00AE66D1" w:rsidRPr="00644D97">
        <w:rPr>
          <w:rStyle w:val="BodyText-BoldAction"/>
        </w:rPr>
        <w:t>Do</w:t>
      </w:r>
      <w:r w:rsidR="00AE66D1" w:rsidRPr="00644D97">
        <w:t xml:space="preserve"> </w:t>
      </w:r>
      <w:r w:rsidR="00726C79" w:rsidRPr="001040FC">
        <w:rPr>
          <w:lang w:eastAsia="zh-CN"/>
        </w:rPr>
        <w:t>consult</w:t>
      </w:r>
      <w:r w:rsidR="00726C79">
        <w:rPr>
          <w:lang w:eastAsia="zh-CN"/>
        </w:rPr>
        <w:t xml:space="preserve"> </w:t>
      </w:r>
      <w:hyperlink r:id="rId29" w:history="1">
        <w:r w:rsidR="00726C79" w:rsidRPr="00E933E1">
          <w:rPr>
            <w:rStyle w:val="Hyperlink"/>
            <w:lang w:eastAsia="zh-CN"/>
          </w:rPr>
          <w:t>P/Invoke Interop Assistant</w:t>
        </w:r>
      </w:hyperlink>
      <w:r w:rsidR="00726C79">
        <w:rPr>
          <w:lang w:eastAsia="zh-CN"/>
        </w:rPr>
        <w:t xml:space="preserve"> and </w:t>
      </w:r>
      <w:hyperlink r:id="rId30" w:history="1">
        <w:r w:rsidR="00726C79" w:rsidRPr="00253274">
          <w:rPr>
            <w:rStyle w:val="Hyperlink"/>
            <w:lang w:eastAsia="zh-CN"/>
          </w:rPr>
          <w:t>http://pinvoke.net</w:t>
        </w:r>
      </w:hyperlink>
      <w:r w:rsidR="00726C79">
        <w:rPr>
          <w:lang w:eastAsia="zh-CN"/>
        </w:rPr>
        <w:t xml:space="preserve"> to write P/Invoke signatures.</w:t>
      </w:r>
    </w:p>
    <w:p w14:paraId="2B4E801A" w14:textId="77777777" w:rsidR="00726C79" w:rsidRDefault="00814322" w:rsidP="00814322">
      <w:pPr>
        <w:pStyle w:val="BodyText-RuleFirstParagraph"/>
        <w:rPr>
          <w:lang w:eastAsia="zh-CN"/>
        </w:rPr>
      </w:pPr>
      <w:r>
        <w:rPr>
          <w:rStyle w:val="BodyText-GuidelineID"/>
        </w:rPr>
        <w:t>CS/PIV20</w:t>
      </w:r>
      <w:r w:rsidRPr="0055287F">
        <w:rPr>
          <w:rStyle w:val="TextkrperZchn"/>
        </w:rPr>
        <w:tab/>
      </w:r>
      <w:r w:rsidR="001B1D13" w:rsidRPr="001B1D13">
        <w:rPr>
          <w:rStyle w:val="BodyText-PositiveGreen"/>
        </w:rPr>
        <w:sym w:font="Wingdings" w:char="F0FE"/>
      </w:r>
      <w:r w:rsidR="001B1D13" w:rsidRPr="001B1D13">
        <w:rPr>
          <w:rFonts w:hint="eastAsia"/>
        </w:rPr>
        <w:t xml:space="preserve"> </w:t>
      </w:r>
      <w:r w:rsidR="001B1D13" w:rsidRPr="001B1D13">
        <w:rPr>
          <w:rStyle w:val="BodyText-BoldAction"/>
        </w:rPr>
        <w:t>You</w:t>
      </w:r>
      <w:r w:rsidR="001B1D13" w:rsidRPr="001B1D13">
        <w:t xml:space="preserve"> </w:t>
      </w:r>
      <w:r w:rsidR="001B1D13" w:rsidRPr="001B1D13">
        <w:rPr>
          <w:rStyle w:val="BodyText-BoldAction"/>
        </w:rPr>
        <w:t>can</w:t>
      </w:r>
      <w:r w:rsidR="001B1D13" w:rsidRPr="001B1D13">
        <w:t xml:space="preserve"> </w:t>
      </w:r>
      <w:r w:rsidR="00726C79">
        <w:rPr>
          <w:lang w:eastAsia="zh-CN"/>
        </w:rPr>
        <w:t>use IntPtr for manual marshaling.</w:t>
      </w:r>
      <w:r w:rsidR="00726C79" w:rsidRPr="006877AA">
        <w:t xml:space="preserve"> </w:t>
      </w:r>
      <w:r w:rsidR="00726C79" w:rsidRPr="006877AA">
        <w:rPr>
          <w:lang w:eastAsia="zh-CN"/>
        </w:rPr>
        <w:t xml:space="preserve">By declaring parameters and fields as IntPtr, you can boost performance, albeit at the expense of ease of use, type safety, and maintainability. Sometimes it is faster to perform manual marshaling by using methods available on the Marshal class rather than to rely on default interop marshaling. For example, if large arrays of strings need to be passed across an </w:t>
      </w:r>
      <w:r w:rsidR="00726C79" w:rsidRPr="006877AA">
        <w:rPr>
          <w:lang w:eastAsia="zh-CN"/>
        </w:rPr>
        <w:lastRenderedPageBreak/>
        <w:t xml:space="preserve">interop boundary, but the managed code needs only a few of those elements, you can declare the array as IntPtr and manually access only those </w:t>
      </w:r>
      <w:r w:rsidR="00726C79">
        <w:rPr>
          <w:lang w:eastAsia="zh-CN"/>
        </w:rPr>
        <w:t>few elements that are required.</w:t>
      </w:r>
    </w:p>
    <w:p w14:paraId="2B4E801B" w14:textId="77777777" w:rsidR="00726C79" w:rsidRDefault="00814322" w:rsidP="00814322">
      <w:pPr>
        <w:pStyle w:val="BodyText-RuleFirstParagraph"/>
        <w:rPr>
          <w:lang w:eastAsia="zh-CN"/>
        </w:rPr>
      </w:pPr>
      <w:r>
        <w:rPr>
          <w:rStyle w:val="BodyText-GuidelineID"/>
        </w:rPr>
        <w:t>CS/PIV30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Pr>
          <w:lang w:eastAsia="zh-CN"/>
        </w:rPr>
        <w:t>a</w:t>
      </w:r>
      <w:r w:rsidR="00726C79" w:rsidRPr="00B665C2">
        <w:rPr>
          <w:lang w:eastAsia="zh-CN"/>
        </w:rPr>
        <w:t>ggressive</w:t>
      </w:r>
      <w:r w:rsidR="00726C79">
        <w:rPr>
          <w:lang w:eastAsia="zh-CN"/>
        </w:rPr>
        <w:t>ly</w:t>
      </w:r>
      <w:r w:rsidR="00726C79" w:rsidRPr="00B665C2">
        <w:rPr>
          <w:lang w:eastAsia="zh-CN"/>
        </w:rPr>
        <w:t xml:space="preserve"> </w:t>
      </w:r>
      <w:r w:rsidR="00726C79">
        <w:rPr>
          <w:lang w:eastAsia="zh-CN"/>
        </w:rPr>
        <w:t>pin</w:t>
      </w:r>
      <w:r w:rsidR="00726C79" w:rsidRPr="00B665C2">
        <w:rPr>
          <w:lang w:eastAsia="zh-CN"/>
        </w:rPr>
        <w:t xml:space="preserve"> </w:t>
      </w:r>
      <w:r w:rsidR="00726C79">
        <w:rPr>
          <w:lang w:eastAsia="zh-CN"/>
        </w:rPr>
        <w:t>short-lived o</w:t>
      </w:r>
      <w:r w:rsidR="00726C79" w:rsidRPr="00B665C2">
        <w:rPr>
          <w:lang w:eastAsia="zh-CN"/>
        </w:rPr>
        <w:t>bjects</w:t>
      </w:r>
      <w:r w:rsidR="00726C79">
        <w:rPr>
          <w:lang w:eastAsia="zh-CN"/>
        </w:rPr>
        <w:t>. Pinning short-lived objects unnecessarily extends the life of a memory buffer beyond the duration of the P/Invoke call. Pinning prevents the garbage collector from relocating the bytes of the object in the managed heap, or relocating the address of a managed delegate. However, it is acceptable to pin long-lived objects, which are ideally created during application initialization, because they are not moved relative to short-lived objects. It is costly to pin short-lived objects for a long period of time, because compacting occurs most in Generation 0 and the garbage collector cannot relocate pinned objects. This results in inefficient memory management that can adversely affect performance.</w:t>
      </w:r>
      <w:r w:rsidR="00726C79" w:rsidRPr="006E2653">
        <w:t xml:space="preserve"> </w:t>
      </w:r>
      <w:r w:rsidR="00726C79">
        <w:rPr>
          <w:lang w:eastAsia="zh-CN"/>
        </w:rPr>
        <w:t>For more information about copying and p</w:t>
      </w:r>
      <w:r w:rsidR="00726C79" w:rsidRPr="006E2653">
        <w:rPr>
          <w:lang w:eastAsia="zh-CN"/>
        </w:rPr>
        <w:t>inning</w:t>
      </w:r>
      <w:r w:rsidR="00726C79">
        <w:rPr>
          <w:lang w:eastAsia="zh-CN"/>
        </w:rPr>
        <w:t xml:space="preserve">, see </w:t>
      </w:r>
      <w:hyperlink r:id="rId31" w:history="1">
        <w:r w:rsidR="00726C79" w:rsidRPr="00253274">
          <w:rPr>
            <w:rStyle w:val="Hyperlink"/>
            <w:lang w:eastAsia="zh-CN"/>
          </w:rPr>
          <w:t>http://msdn.microsoft.com/en-us/library/23acw07k.aspx</w:t>
        </w:r>
      </w:hyperlink>
      <w:r w:rsidR="00726C79" w:rsidRPr="006E2653">
        <w:rPr>
          <w:lang w:eastAsia="zh-CN"/>
        </w:rPr>
        <w:t>.</w:t>
      </w:r>
      <w:r w:rsidR="00726C79">
        <w:rPr>
          <w:lang w:eastAsia="zh-CN"/>
        </w:rPr>
        <w:t xml:space="preserve">  </w:t>
      </w:r>
    </w:p>
    <w:p w14:paraId="2B4E801C" w14:textId="77777777" w:rsidR="0015502B" w:rsidRDefault="00814322" w:rsidP="00814322">
      <w:pPr>
        <w:pStyle w:val="BodyText-RuleFirstParagraph"/>
        <w:rPr>
          <w:lang w:eastAsia="zh-CN"/>
        </w:rPr>
      </w:pPr>
      <w:r>
        <w:rPr>
          <w:rStyle w:val="BodyText-GuidelineID"/>
        </w:rPr>
        <w:t>CS/PIV40</w:t>
      </w:r>
      <w:r w:rsidRPr="0055287F">
        <w:rPr>
          <w:rStyle w:val="TextkrperZchn"/>
        </w:rPr>
        <w:tab/>
      </w:r>
      <w:r w:rsidR="00BC2E4E" w:rsidRPr="00644D97">
        <w:rPr>
          <w:rStyle w:val="BodyText-PositiveGreen"/>
        </w:rPr>
        <w:sym w:font="Wingdings" w:char="F0FE"/>
      </w:r>
      <w:r w:rsidR="00BC2E4E" w:rsidRPr="00644D97">
        <w:rPr>
          <w:rFonts w:hint="eastAsia"/>
        </w:rPr>
        <w:t xml:space="preserve"> </w:t>
      </w:r>
      <w:bookmarkStart w:id="1688" w:name="OLE_LINK129"/>
      <w:bookmarkStart w:id="1689" w:name="OLE_LINK130"/>
      <w:bookmarkStart w:id="1690" w:name="OLE_LINK131"/>
      <w:r w:rsidR="00BC2E4E" w:rsidRPr="00644D97">
        <w:rPr>
          <w:rStyle w:val="BodyText-BoldAction"/>
        </w:rPr>
        <w:t>Do</w:t>
      </w:r>
      <w:r w:rsidR="00BC2E4E" w:rsidRPr="00644D97">
        <w:t xml:space="preserve"> </w:t>
      </w:r>
      <w:r w:rsidR="00726C79">
        <w:rPr>
          <w:lang w:eastAsia="zh-CN"/>
        </w:rPr>
        <w:t>set CharSet = CharSet.Auto and SetLastError = true in the P/Invoke</w:t>
      </w:r>
      <w:r w:rsidR="0015502B">
        <w:rPr>
          <w:lang w:eastAsia="zh-CN"/>
        </w:rPr>
        <w:t xml:space="preserve"> signature.</w:t>
      </w:r>
      <w:bookmarkEnd w:id="1688"/>
      <w:bookmarkEnd w:id="1689"/>
      <w:bookmarkEnd w:id="1690"/>
      <w:r w:rsidR="0015502B">
        <w:rPr>
          <w:lang w:eastAsia="zh-CN"/>
        </w:rPr>
        <w:t xml:space="preserve"> For example,</w:t>
      </w:r>
    </w:p>
    <w:p w14:paraId="2B4E801D" w14:textId="77777777" w:rsidR="00726C79" w:rsidRPr="00B054EB" w:rsidRDefault="00726C79" w:rsidP="0015502B">
      <w:pPr>
        <w:pStyle w:val="BodyText-Code"/>
        <w:rPr>
          <w:rStyle w:val="BodyText-Code-Comments"/>
        </w:rPr>
      </w:pPr>
      <w:r w:rsidRPr="00B054EB">
        <w:rPr>
          <w:rStyle w:val="BodyText-Code-Comments"/>
        </w:rPr>
        <w:t>// C# sample:</w:t>
      </w:r>
    </w:p>
    <w:p w14:paraId="2B4E801E" w14:textId="77777777" w:rsidR="00726C79" w:rsidRPr="00F921BC" w:rsidRDefault="00726C79" w:rsidP="0015502B">
      <w:pPr>
        <w:pStyle w:val="BodyText-Code"/>
      </w:pPr>
      <w:r w:rsidRPr="00F921BC">
        <w:t>[</w:t>
      </w:r>
      <w:r w:rsidRPr="00B054EB">
        <w:rPr>
          <w:rStyle w:val="BodyText-Code-Types"/>
        </w:rPr>
        <w:t>DllImport</w:t>
      </w:r>
      <w:r w:rsidRPr="00F921BC">
        <w:t>(</w:t>
      </w:r>
      <w:r w:rsidRPr="00B054EB">
        <w:rPr>
          <w:rStyle w:val="BodyText-Code-Strings"/>
        </w:rPr>
        <w:t>"kernel32.dll"</w:t>
      </w:r>
      <w:r w:rsidRPr="00F921BC">
        <w:t xml:space="preserve">, CharSet = </w:t>
      </w:r>
      <w:r w:rsidRPr="00B054EB">
        <w:rPr>
          <w:rStyle w:val="BodyText-Code-Types"/>
        </w:rPr>
        <w:t>CharSet</w:t>
      </w:r>
      <w:r w:rsidRPr="00F921BC">
        <w:t xml:space="preserve">.Auto, SetLastError = </w:t>
      </w:r>
      <w:r w:rsidRPr="00B054EB">
        <w:rPr>
          <w:rStyle w:val="BodyText-Code-Keywords"/>
        </w:rPr>
        <w:t>true</w:t>
      </w:r>
      <w:r w:rsidRPr="00F921BC">
        <w:t>)]</w:t>
      </w:r>
    </w:p>
    <w:p w14:paraId="2B4E801F" w14:textId="77777777" w:rsidR="00726C79" w:rsidRPr="00F921BC" w:rsidRDefault="00726C79" w:rsidP="0015502B">
      <w:pPr>
        <w:pStyle w:val="BodyText-Code"/>
      </w:pPr>
      <w:r w:rsidRPr="00B054EB">
        <w:rPr>
          <w:rStyle w:val="BodyText-Code-Keywords"/>
        </w:rPr>
        <w:t>public</w:t>
      </w:r>
      <w:r w:rsidRPr="00F921BC">
        <w:t xml:space="preserve"> </w:t>
      </w:r>
      <w:r w:rsidRPr="00B054EB">
        <w:rPr>
          <w:rStyle w:val="BodyText-Code-Keywords"/>
        </w:rPr>
        <w:t>static</w:t>
      </w:r>
      <w:r w:rsidRPr="00F921BC">
        <w:t xml:space="preserve"> </w:t>
      </w:r>
      <w:r w:rsidRPr="00B054EB">
        <w:rPr>
          <w:rStyle w:val="BodyText-Code-Keywords"/>
        </w:rPr>
        <w:t>extern</w:t>
      </w:r>
      <w:r w:rsidRPr="00F921BC">
        <w:t xml:space="preserve"> </w:t>
      </w:r>
      <w:r w:rsidRPr="00B054EB">
        <w:rPr>
          <w:rStyle w:val="BodyText-Code-Types"/>
        </w:rPr>
        <w:t>SafeFileMappingHandle</w:t>
      </w:r>
      <w:r w:rsidRPr="00F921BC">
        <w:t xml:space="preserve"> OpenFileMapping(</w:t>
      </w:r>
    </w:p>
    <w:p w14:paraId="2B4E8020" w14:textId="77777777" w:rsidR="00726C79" w:rsidRPr="00F921BC" w:rsidRDefault="00726C79" w:rsidP="0015502B">
      <w:pPr>
        <w:pStyle w:val="BodyText-Code"/>
        <w:rPr>
          <w:lang w:eastAsia="zh-CN"/>
        </w:rPr>
      </w:pPr>
      <w:r w:rsidRPr="00F921BC">
        <w:t xml:space="preserve">    </w:t>
      </w:r>
      <w:r w:rsidRPr="00B054EB">
        <w:rPr>
          <w:rStyle w:val="BodyText-Code-Types"/>
        </w:rPr>
        <w:t>FileMapAccess</w:t>
      </w:r>
      <w:r w:rsidRPr="00F921BC">
        <w:t xml:space="preserve"> dwDesiredAccess, </w:t>
      </w:r>
      <w:r w:rsidRPr="00B054EB">
        <w:rPr>
          <w:rStyle w:val="BodyText-Code-Keywords"/>
        </w:rPr>
        <w:t>bool</w:t>
      </w:r>
      <w:r w:rsidRPr="00F921BC">
        <w:t xml:space="preserve"> bInheritHandle, </w:t>
      </w:r>
      <w:r w:rsidRPr="00B054EB">
        <w:rPr>
          <w:rStyle w:val="BodyText-Code-Keywords"/>
        </w:rPr>
        <w:t>string</w:t>
      </w:r>
      <w:r w:rsidRPr="00F921BC">
        <w:t xml:space="preserve"> lpName);</w:t>
      </w:r>
    </w:p>
    <w:p w14:paraId="2B4E8021" w14:textId="77777777" w:rsidR="00726C79" w:rsidRDefault="00814322" w:rsidP="00814322">
      <w:pPr>
        <w:pStyle w:val="BodyText-RuleFirstParagraph"/>
        <w:rPr>
          <w:lang w:eastAsia="zh-CN"/>
        </w:rPr>
      </w:pPr>
      <w:r>
        <w:rPr>
          <w:rStyle w:val="BodyText-GuidelineID"/>
        </w:rPr>
        <w:t>CS/PIV50</w:t>
      </w:r>
      <w:r w:rsidRPr="0055287F">
        <w:rPr>
          <w:rStyle w:val="TextkrperZchn"/>
        </w:rPr>
        <w:tab/>
      </w:r>
      <w:r w:rsidR="000F31DB" w:rsidRPr="005B7E5C">
        <w:rPr>
          <w:rStyle w:val="BodyText-PositiveGreen"/>
        </w:rPr>
        <w:sym w:font="Wingdings" w:char="F0FE"/>
      </w:r>
      <w:r w:rsidR="000F31DB" w:rsidRPr="0030733D">
        <w:rPr>
          <w:rFonts w:hint="eastAsia"/>
        </w:rPr>
        <w:t xml:space="preserve"> </w:t>
      </w:r>
      <w:r w:rsidR="000F31DB" w:rsidRPr="005B7E5C">
        <w:rPr>
          <w:rStyle w:val="BodyText-BoldAction"/>
          <w:rFonts w:hint="eastAsia"/>
        </w:rPr>
        <w:t>You</w:t>
      </w:r>
      <w:r w:rsidR="000F31DB" w:rsidRPr="0030733D">
        <w:rPr>
          <w:rFonts w:hint="eastAsia"/>
        </w:rPr>
        <w:t xml:space="preserve"> </w:t>
      </w:r>
      <w:r w:rsidR="000F31DB" w:rsidRPr="005B7E5C">
        <w:rPr>
          <w:rStyle w:val="BodyText-BoldAction"/>
          <w:rFonts w:hint="eastAsia"/>
        </w:rPr>
        <w:t>should</w:t>
      </w:r>
      <w:r w:rsidR="000F31DB" w:rsidRPr="007F5D6B">
        <w:t xml:space="preserve"> </w:t>
      </w:r>
      <w:r w:rsidR="00726C79">
        <w:rPr>
          <w:lang w:eastAsia="zh-CN"/>
        </w:rPr>
        <w:t xml:space="preserve">wrap unmanaged resources in SafeHandle classes. The SafeHandle class is discussed in the </w:t>
      </w:r>
      <w:hyperlink w:anchor="_Finalizable_Types" w:history="1">
        <w:r w:rsidR="00726C79" w:rsidRPr="00E23FA2">
          <w:rPr>
            <w:rStyle w:val="Hyperlink"/>
            <w:lang w:eastAsia="zh-CN"/>
          </w:rPr>
          <w:t>Finalizable Types</w:t>
        </w:r>
      </w:hyperlink>
      <w:r w:rsidR="00726C79" w:rsidRPr="0071305D">
        <w:t xml:space="preserve"> </w:t>
      </w:r>
      <w:r w:rsidR="00726C79" w:rsidRPr="0071305D">
        <w:rPr>
          <w:lang w:eastAsia="zh-CN"/>
        </w:rPr>
        <w:t>section</w:t>
      </w:r>
      <w:r w:rsidR="00726C79">
        <w:rPr>
          <w:lang w:eastAsia="zh-CN"/>
        </w:rPr>
        <w:t>. For example, the handle of file mapping is wrapped as follows.</w:t>
      </w:r>
    </w:p>
    <w:p w14:paraId="2B4E8022" w14:textId="77777777" w:rsidR="00726C79" w:rsidRPr="00B054EB" w:rsidRDefault="00726C79" w:rsidP="0015502B">
      <w:pPr>
        <w:pStyle w:val="BodyText-Code"/>
        <w:rPr>
          <w:rStyle w:val="BodyText-Code-XMLComment"/>
        </w:rPr>
      </w:pPr>
      <w:r w:rsidRPr="00B054EB">
        <w:rPr>
          <w:rStyle w:val="BodyText-Code-XMLComment"/>
        </w:rPr>
        <w:t>///</w:t>
      </w:r>
      <w:r w:rsidRPr="00B054EB">
        <w:rPr>
          <w:rStyle w:val="BodyText-Code-Comments"/>
        </w:rPr>
        <w:t xml:space="preserve"> </w:t>
      </w:r>
      <w:r w:rsidRPr="00B054EB">
        <w:rPr>
          <w:rStyle w:val="BodyText-Code-XMLComment"/>
        </w:rPr>
        <w:t>&lt;summary&gt;</w:t>
      </w:r>
    </w:p>
    <w:p w14:paraId="2B4E8023" w14:textId="77777777" w:rsidR="00726C79" w:rsidRPr="00B054EB" w:rsidRDefault="00726C79" w:rsidP="0015502B">
      <w:pPr>
        <w:pStyle w:val="BodyText-Code"/>
        <w:rPr>
          <w:rStyle w:val="BodyText-Code-Comments"/>
        </w:rPr>
      </w:pPr>
      <w:r w:rsidRPr="00B054EB">
        <w:rPr>
          <w:rStyle w:val="BodyText-Code-XMLComment"/>
        </w:rPr>
        <w:t>///</w:t>
      </w:r>
      <w:r w:rsidRPr="00B054EB">
        <w:rPr>
          <w:rStyle w:val="BodyText-Code-Comments"/>
        </w:rPr>
        <w:t xml:space="preserve"> Represents a wrapper class for a file mapping handle. </w:t>
      </w:r>
    </w:p>
    <w:p w14:paraId="2B4E8024" w14:textId="77777777" w:rsidR="00726C79" w:rsidRPr="00B054EB" w:rsidRDefault="00726C79" w:rsidP="0015502B">
      <w:pPr>
        <w:pStyle w:val="BodyText-Code"/>
        <w:rPr>
          <w:rStyle w:val="BodyText-Code-XMLComment"/>
        </w:rPr>
      </w:pPr>
      <w:r w:rsidRPr="00B054EB">
        <w:rPr>
          <w:rStyle w:val="BodyText-Code-XMLComment"/>
        </w:rPr>
        <w:t>///</w:t>
      </w:r>
      <w:r w:rsidRPr="00B054EB">
        <w:rPr>
          <w:rStyle w:val="BodyText-Code-Comments"/>
        </w:rPr>
        <w:t xml:space="preserve"> </w:t>
      </w:r>
      <w:r w:rsidRPr="00B054EB">
        <w:rPr>
          <w:rStyle w:val="BodyText-Code-XMLComment"/>
        </w:rPr>
        <w:t>&lt;/summary&gt;</w:t>
      </w:r>
    </w:p>
    <w:p w14:paraId="2B4E8025" w14:textId="77777777" w:rsidR="00726C79" w:rsidRPr="00F921BC" w:rsidRDefault="00726C79" w:rsidP="0015502B">
      <w:pPr>
        <w:pStyle w:val="BodyText-Code"/>
      </w:pPr>
      <w:r w:rsidRPr="00F921BC">
        <w:t>[</w:t>
      </w:r>
      <w:r w:rsidRPr="00B054EB">
        <w:rPr>
          <w:rStyle w:val="BodyText-Code-Types"/>
        </w:rPr>
        <w:t>SuppressUnmanagedCodeSecurity</w:t>
      </w:r>
      <w:r w:rsidRPr="00F921BC">
        <w:t>,</w:t>
      </w:r>
    </w:p>
    <w:p w14:paraId="2B4E8026" w14:textId="77777777" w:rsidR="00726C79" w:rsidRPr="00F921BC" w:rsidRDefault="00726C79" w:rsidP="0015502B">
      <w:pPr>
        <w:pStyle w:val="BodyText-Code"/>
      </w:pPr>
      <w:r w:rsidRPr="00B054EB">
        <w:rPr>
          <w:rStyle w:val="BodyText-Code-Types"/>
        </w:rPr>
        <w:t>HostProtection</w:t>
      </w:r>
      <w:r w:rsidRPr="00F921BC">
        <w:t>(</w:t>
      </w:r>
      <w:r w:rsidRPr="00B054EB">
        <w:rPr>
          <w:rStyle w:val="BodyText-Code-Types"/>
        </w:rPr>
        <w:t>SecurityAction</w:t>
      </w:r>
      <w:r w:rsidRPr="00F921BC">
        <w:t xml:space="preserve">.LinkDemand, MayLeakOnAbort = </w:t>
      </w:r>
      <w:r w:rsidRPr="00B054EB">
        <w:rPr>
          <w:rStyle w:val="BodyText-Code-Keywords"/>
        </w:rPr>
        <w:t>true</w:t>
      </w:r>
      <w:r w:rsidRPr="00F921BC">
        <w:t>)]</w:t>
      </w:r>
    </w:p>
    <w:p w14:paraId="2B4E8027" w14:textId="77777777" w:rsidR="00726C79" w:rsidRPr="00B054EB" w:rsidRDefault="00726C79" w:rsidP="0015502B">
      <w:pPr>
        <w:pStyle w:val="BodyText-Code"/>
        <w:rPr>
          <w:rStyle w:val="BodyText-Code-Types"/>
        </w:rPr>
      </w:pPr>
      <w:r w:rsidRPr="00B054EB">
        <w:rPr>
          <w:rStyle w:val="BodyText-Code-Keywords"/>
        </w:rPr>
        <w:t>internal</w:t>
      </w:r>
      <w:r w:rsidRPr="00F921BC">
        <w:t xml:space="preserve"> </w:t>
      </w:r>
      <w:r w:rsidRPr="00B054EB">
        <w:rPr>
          <w:rStyle w:val="BodyText-Code-Keywords"/>
        </w:rPr>
        <w:t>sealed</w:t>
      </w:r>
      <w:r w:rsidRPr="00F921BC">
        <w:t xml:space="preserve"> </w:t>
      </w:r>
      <w:r w:rsidRPr="00B054EB">
        <w:rPr>
          <w:rStyle w:val="BodyText-Code-Keywords"/>
        </w:rPr>
        <w:t>class</w:t>
      </w:r>
      <w:r w:rsidRPr="00F921BC">
        <w:t xml:space="preserve"> </w:t>
      </w:r>
      <w:r w:rsidRPr="00B054EB">
        <w:rPr>
          <w:rStyle w:val="BodyText-Code-Types"/>
        </w:rPr>
        <w:t>SafeFileMappingHandle</w:t>
      </w:r>
      <w:r w:rsidRPr="00F921BC">
        <w:t xml:space="preserve"> : </w:t>
      </w:r>
      <w:r w:rsidRPr="00B054EB">
        <w:rPr>
          <w:rStyle w:val="BodyText-Code-Types"/>
        </w:rPr>
        <w:t>SafeHandleZeroOrMinusOneIsInvalid</w:t>
      </w:r>
    </w:p>
    <w:p w14:paraId="2B4E8028" w14:textId="77777777" w:rsidR="00726C79" w:rsidRPr="00F921BC" w:rsidRDefault="00726C79" w:rsidP="0015502B">
      <w:pPr>
        <w:pStyle w:val="BodyText-Code"/>
      </w:pPr>
      <w:r w:rsidRPr="00F921BC">
        <w:t>{</w:t>
      </w:r>
    </w:p>
    <w:p w14:paraId="2B4E8029" w14:textId="77777777" w:rsidR="00726C79" w:rsidRPr="00F921BC" w:rsidRDefault="00726C79" w:rsidP="0015502B">
      <w:pPr>
        <w:pStyle w:val="BodyText-Code"/>
      </w:pPr>
      <w:r w:rsidRPr="00F921BC">
        <w:t xml:space="preserve">    [</w:t>
      </w:r>
      <w:r w:rsidRPr="00B054EB">
        <w:rPr>
          <w:rStyle w:val="BodyText-Code-Types"/>
        </w:rPr>
        <w:t>SecurityPermission</w:t>
      </w:r>
      <w:r w:rsidRPr="00F921BC">
        <w:t>(</w:t>
      </w:r>
      <w:r w:rsidRPr="00B054EB">
        <w:rPr>
          <w:rStyle w:val="BodyText-Code-Types"/>
        </w:rPr>
        <w:t>SecurityAction</w:t>
      </w:r>
      <w:r w:rsidRPr="00F921BC">
        <w:t xml:space="preserve">.LinkDemand, UnmanagedCode = </w:t>
      </w:r>
      <w:r w:rsidRPr="00B054EB">
        <w:rPr>
          <w:rStyle w:val="BodyText-Code-Keywords"/>
        </w:rPr>
        <w:t>true</w:t>
      </w:r>
      <w:r w:rsidRPr="00F921BC">
        <w:t>)]</w:t>
      </w:r>
    </w:p>
    <w:p w14:paraId="2B4E802A" w14:textId="77777777" w:rsidR="00726C79" w:rsidRPr="00F921BC" w:rsidRDefault="00726C79" w:rsidP="0015502B">
      <w:pPr>
        <w:pStyle w:val="BodyText-Code"/>
      </w:pPr>
      <w:r w:rsidRPr="00F921BC">
        <w:t xml:space="preserve">    </w:t>
      </w:r>
      <w:r w:rsidRPr="00B054EB">
        <w:rPr>
          <w:rStyle w:val="BodyText-Code-Keywords"/>
        </w:rPr>
        <w:t>private</w:t>
      </w:r>
      <w:r w:rsidRPr="00F921BC">
        <w:t xml:space="preserve"> SafeFileMappingHandle()</w:t>
      </w:r>
    </w:p>
    <w:p w14:paraId="2B4E802B" w14:textId="77777777" w:rsidR="00726C79" w:rsidRPr="00F921BC" w:rsidRDefault="00726C79" w:rsidP="0015502B">
      <w:pPr>
        <w:pStyle w:val="BodyText-Code"/>
      </w:pPr>
      <w:r w:rsidRPr="00F921BC">
        <w:t xml:space="preserve">        : </w:t>
      </w:r>
      <w:r w:rsidRPr="00B054EB">
        <w:rPr>
          <w:rStyle w:val="BodyText-Code-Keywords"/>
        </w:rPr>
        <w:t>base</w:t>
      </w:r>
      <w:r w:rsidRPr="00F921BC">
        <w:t>(</w:t>
      </w:r>
      <w:r w:rsidRPr="00B054EB">
        <w:rPr>
          <w:rStyle w:val="BodyText-Code-Keywords"/>
        </w:rPr>
        <w:t>true</w:t>
      </w:r>
      <w:r w:rsidRPr="00F921BC">
        <w:t>)</w:t>
      </w:r>
    </w:p>
    <w:p w14:paraId="2B4E802C" w14:textId="77777777" w:rsidR="00726C79" w:rsidRPr="00F921BC" w:rsidRDefault="00726C79" w:rsidP="0015502B">
      <w:pPr>
        <w:pStyle w:val="BodyText-Code"/>
      </w:pPr>
      <w:r w:rsidRPr="00F921BC">
        <w:t xml:space="preserve">    {</w:t>
      </w:r>
    </w:p>
    <w:p w14:paraId="2B4E802D" w14:textId="77777777" w:rsidR="00726C79" w:rsidRPr="00F921BC" w:rsidRDefault="00726C79" w:rsidP="0015502B">
      <w:pPr>
        <w:pStyle w:val="BodyText-Code"/>
      </w:pPr>
      <w:r w:rsidRPr="00F921BC">
        <w:t xml:space="preserve">    }</w:t>
      </w:r>
    </w:p>
    <w:p w14:paraId="2B4E802E" w14:textId="77777777" w:rsidR="00726C79" w:rsidRPr="00F921BC" w:rsidRDefault="00726C79" w:rsidP="0015502B">
      <w:pPr>
        <w:pStyle w:val="BodyText-Code"/>
      </w:pPr>
    </w:p>
    <w:p w14:paraId="2B4E802F" w14:textId="77777777" w:rsidR="00726C79" w:rsidRPr="00F921BC" w:rsidRDefault="00726C79" w:rsidP="0015502B">
      <w:pPr>
        <w:pStyle w:val="BodyText-Code"/>
      </w:pPr>
      <w:r w:rsidRPr="00F921BC">
        <w:t xml:space="preserve">    [</w:t>
      </w:r>
      <w:r w:rsidRPr="00B054EB">
        <w:rPr>
          <w:rStyle w:val="BodyText-Code-Types"/>
        </w:rPr>
        <w:t>SecurityPermission</w:t>
      </w:r>
      <w:r w:rsidRPr="00F921BC">
        <w:t>(</w:t>
      </w:r>
      <w:r w:rsidRPr="00B054EB">
        <w:rPr>
          <w:rStyle w:val="BodyText-Code-Types"/>
        </w:rPr>
        <w:t>SecurityAction</w:t>
      </w:r>
      <w:r w:rsidRPr="00F921BC">
        <w:t xml:space="preserve">.LinkDemand, UnmanagedCode = </w:t>
      </w:r>
      <w:r w:rsidRPr="00B054EB">
        <w:rPr>
          <w:rStyle w:val="BodyText-Code-Keywords"/>
        </w:rPr>
        <w:t>true</w:t>
      </w:r>
      <w:r w:rsidRPr="00F921BC">
        <w:t>)]</w:t>
      </w:r>
    </w:p>
    <w:p w14:paraId="2B4E8030" w14:textId="77777777" w:rsidR="00726C79" w:rsidRPr="00F921BC" w:rsidRDefault="00726C79" w:rsidP="0015502B">
      <w:pPr>
        <w:pStyle w:val="BodyText-Code"/>
      </w:pPr>
      <w:r w:rsidRPr="00F921BC">
        <w:t xml:space="preserve">    </w:t>
      </w:r>
      <w:r w:rsidRPr="00B054EB">
        <w:rPr>
          <w:rStyle w:val="BodyText-Code-Keywords"/>
        </w:rPr>
        <w:t>public</w:t>
      </w:r>
      <w:r w:rsidRPr="00F921BC">
        <w:t xml:space="preserve"> SafeFileMappingHandle(</w:t>
      </w:r>
      <w:r w:rsidRPr="00B054EB">
        <w:rPr>
          <w:rStyle w:val="BodyText-Code-Types"/>
        </w:rPr>
        <w:t>IntPtr</w:t>
      </w:r>
      <w:r w:rsidRPr="00F921BC">
        <w:t xml:space="preserve"> handle, </w:t>
      </w:r>
      <w:r w:rsidRPr="00B054EB">
        <w:rPr>
          <w:rStyle w:val="BodyText-Code-Keywords"/>
        </w:rPr>
        <w:t>bool</w:t>
      </w:r>
      <w:r w:rsidRPr="00F921BC">
        <w:t xml:space="preserve"> ownsHandle)</w:t>
      </w:r>
    </w:p>
    <w:p w14:paraId="2B4E8031" w14:textId="77777777" w:rsidR="00726C79" w:rsidRPr="00F921BC" w:rsidRDefault="00726C79" w:rsidP="0015502B">
      <w:pPr>
        <w:pStyle w:val="BodyText-Code"/>
      </w:pPr>
      <w:r w:rsidRPr="00F921BC">
        <w:t xml:space="preserve">        : </w:t>
      </w:r>
      <w:r w:rsidRPr="00B054EB">
        <w:rPr>
          <w:rStyle w:val="BodyText-Code-Keywords"/>
        </w:rPr>
        <w:t>base</w:t>
      </w:r>
      <w:r w:rsidRPr="00F921BC">
        <w:t>(ownsHandle)</w:t>
      </w:r>
    </w:p>
    <w:p w14:paraId="2B4E8032" w14:textId="77777777" w:rsidR="00726C79" w:rsidRPr="00F921BC" w:rsidRDefault="00726C79" w:rsidP="0015502B">
      <w:pPr>
        <w:pStyle w:val="BodyText-Code"/>
      </w:pPr>
      <w:r w:rsidRPr="00F921BC">
        <w:t xml:space="preserve">    {</w:t>
      </w:r>
    </w:p>
    <w:p w14:paraId="2B4E8033" w14:textId="77777777" w:rsidR="00726C79" w:rsidRPr="00F921BC" w:rsidRDefault="00726C79" w:rsidP="0015502B">
      <w:pPr>
        <w:pStyle w:val="BodyText-Code"/>
      </w:pPr>
      <w:r w:rsidRPr="00F921BC">
        <w:t xml:space="preserve">        </w:t>
      </w:r>
      <w:r w:rsidRPr="00B054EB">
        <w:rPr>
          <w:rStyle w:val="BodyText-Code-Keywords"/>
        </w:rPr>
        <w:t>base</w:t>
      </w:r>
      <w:r w:rsidRPr="00F921BC">
        <w:t>.SetHandle(handle);</w:t>
      </w:r>
    </w:p>
    <w:p w14:paraId="2B4E8034" w14:textId="77777777" w:rsidR="00726C79" w:rsidRPr="00F921BC" w:rsidRDefault="00726C79" w:rsidP="0015502B">
      <w:pPr>
        <w:pStyle w:val="BodyText-Code"/>
      </w:pPr>
      <w:r w:rsidRPr="00F921BC">
        <w:t xml:space="preserve">    }</w:t>
      </w:r>
    </w:p>
    <w:p w14:paraId="2B4E8035" w14:textId="77777777" w:rsidR="00726C79" w:rsidRPr="00F921BC" w:rsidRDefault="00726C79" w:rsidP="0015502B">
      <w:pPr>
        <w:pStyle w:val="BodyText-Code"/>
      </w:pPr>
    </w:p>
    <w:p w14:paraId="2B4E8036" w14:textId="77777777" w:rsidR="00726C79" w:rsidRPr="00F921BC" w:rsidRDefault="00726C79" w:rsidP="0015502B">
      <w:pPr>
        <w:pStyle w:val="BodyText-Code"/>
      </w:pPr>
      <w:r w:rsidRPr="00F921BC">
        <w:t xml:space="preserve">    [</w:t>
      </w:r>
      <w:r w:rsidRPr="00B054EB">
        <w:rPr>
          <w:rStyle w:val="BodyText-Code-Types"/>
        </w:rPr>
        <w:t>ReliabilityContract</w:t>
      </w:r>
      <w:r w:rsidRPr="00F921BC">
        <w:t>(</w:t>
      </w:r>
      <w:r w:rsidRPr="00B054EB">
        <w:rPr>
          <w:rStyle w:val="BodyText-Code-Types"/>
        </w:rPr>
        <w:t>Consistency</w:t>
      </w:r>
      <w:r w:rsidRPr="00F921BC">
        <w:t xml:space="preserve">.WillNotCorruptState, </w:t>
      </w:r>
      <w:r w:rsidRPr="00B054EB">
        <w:rPr>
          <w:rStyle w:val="BodyText-Code-Types"/>
        </w:rPr>
        <w:t>Cer</w:t>
      </w:r>
      <w:r w:rsidRPr="00F921BC">
        <w:t>.Success),</w:t>
      </w:r>
    </w:p>
    <w:p w14:paraId="2B4E8037" w14:textId="77777777" w:rsidR="00726C79" w:rsidRPr="00F921BC" w:rsidRDefault="00726C79" w:rsidP="0015502B">
      <w:pPr>
        <w:pStyle w:val="BodyText-Code"/>
      </w:pPr>
      <w:r w:rsidRPr="00F921BC">
        <w:t xml:space="preserve">    </w:t>
      </w:r>
      <w:r w:rsidRPr="00B054EB">
        <w:rPr>
          <w:rStyle w:val="BodyText-Code-Types"/>
        </w:rPr>
        <w:t>DllImport</w:t>
      </w:r>
      <w:r w:rsidRPr="00F921BC">
        <w:t>(</w:t>
      </w:r>
      <w:r w:rsidRPr="00B054EB">
        <w:rPr>
          <w:rStyle w:val="BodyText-Code-Strings"/>
        </w:rPr>
        <w:t>"kernel32.dll"</w:t>
      </w:r>
      <w:r w:rsidRPr="00F921BC">
        <w:t xml:space="preserve">, CharSet = </w:t>
      </w:r>
      <w:r w:rsidRPr="00B054EB">
        <w:rPr>
          <w:rStyle w:val="BodyText-Code-Types"/>
        </w:rPr>
        <w:t>CharSet</w:t>
      </w:r>
      <w:r w:rsidRPr="00F921BC">
        <w:t xml:space="preserve">.Auto, SetLastError = </w:t>
      </w:r>
      <w:r w:rsidRPr="00B054EB">
        <w:rPr>
          <w:rStyle w:val="BodyText-Code-Keywords"/>
        </w:rPr>
        <w:t>true</w:t>
      </w:r>
      <w:r w:rsidRPr="00F921BC">
        <w:t>)]</w:t>
      </w:r>
    </w:p>
    <w:p w14:paraId="2B4E8038" w14:textId="77777777" w:rsidR="00726C79" w:rsidRPr="00F921BC" w:rsidRDefault="00726C79" w:rsidP="0015502B">
      <w:pPr>
        <w:pStyle w:val="BodyText-Code"/>
      </w:pPr>
      <w:r w:rsidRPr="00F921BC">
        <w:t xml:space="preserve">    [</w:t>
      </w:r>
      <w:r w:rsidRPr="00B054EB">
        <w:rPr>
          <w:rStyle w:val="BodyText-Code-Keywords"/>
        </w:rPr>
        <w:t>return</w:t>
      </w:r>
      <w:r w:rsidRPr="00F921BC">
        <w:t xml:space="preserve">: </w:t>
      </w:r>
      <w:r w:rsidRPr="00B054EB">
        <w:rPr>
          <w:rStyle w:val="BodyText-Code-Types"/>
        </w:rPr>
        <w:t>MarshalAs</w:t>
      </w:r>
      <w:r w:rsidRPr="00F921BC">
        <w:t>(</w:t>
      </w:r>
      <w:r w:rsidRPr="00B054EB">
        <w:rPr>
          <w:rStyle w:val="BodyText-Code-Types"/>
        </w:rPr>
        <w:t>UnmanagedType</w:t>
      </w:r>
      <w:r w:rsidRPr="00F921BC">
        <w:t>.Bool)]</w:t>
      </w:r>
    </w:p>
    <w:p w14:paraId="2B4E8039" w14:textId="77777777" w:rsidR="00726C79" w:rsidRPr="00F921BC" w:rsidRDefault="00726C79" w:rsidP="0015502B">
      <w:pPr>
        <w:pStyle w:val="BodyText-Code"/>
      </w:pPr>
      <w:r w:rsidRPr="00F921BC">
        <w:t xml:space="preserve">    </w:t>
      </w:r>
      <w:r w:rsidRPr="00B054EB">
        <w:rPr>
          <w:rStyle w:val="BodyText-Code-Keywords"/>
        </w:rPr>
        <w:t>private</w:t>
      </w:r>
      <w:r w:rsidRPr="00F921BC">
        <w:t xml:space="preserve"> </w:t>
      </w:r>
      <w:r w:rsidRPr="00B054EB">
        <w:rPr>
          <w:rStyle w:val="BodyText-Code-Keywords"/>
        </w:rPr>
        <w:t>static</w:t>
      </w:r>
      <w:r w:rsidRPr="00F921BC">
        <w:t xml:space="preserve"> </w:t>
      </w:r>
      <w:r w:rsidRPr="00B054EB">
        <w:rPr>
          <w:rStyle w:val="BodyText-Code-Keywords"/>
        </w:rPr>
        <w:t>extern</w:t>
      </w:r>
      <w:r w:rsidRPr="00F921BC">
        <w:t xml:space="preserve"> </w:t>
      </w:r>
      <w:r w:rsidRPr="00B054EB">
        <w:rPr>
          <w:rStyle w:val="BodyText-Code-Keywords"/>
        </w:rPr>
        <w:t>bool</w:t>
      </w:r>
      <w:r w:rsidRPr="00F921BC">
        <w:t xml:space="preserve"> CloseHandle(</w:t>
      </w:r>
      <w:r w:rsidRPr="00B054EB">
        <w:rPr>
          <w:rStyle w:val="BodyText-Code-Types"/>
        </w:rPr>
        <w:t>IntPtr</w:t>
      </w:r>
      <w:r w:rsidRPr="00F921BC">
        <w:t xml:space="preserve"> handle);</w:t>
      </w:r>
    </w:p>
    <w:p w14:paraId="2B4E803A" w14:textId="77777777" w:rsidR="00726C79" w:rsidRPr="00F921BC" w:rsidRDefault="00726C79" w:rsidP="0015502B">
      <w:pPr>
        <w:pStyle w:val="BodyText-Code"/>
      </w:pPr>
    </w:p>
    <w:p w14:paraId="2B4E803B" w14:textId="77777777" w:rsidR="00726C79" w:rsidRPr="00F921BC" w:rsidRDefault="00726C79" w:rsidP="0015502B">
      <w:pPr>
        <w:pStyle w:val="BodyText-Code"/>
      </w:pPr>
      <w:r w:rsidRPr="00F921BC">
        <w:t xml:space="preserve">    </w:t>
      </w:r>
      <w:r w:rsidRPr="00B054EB">
        <w:rPr>
          <w:rStyle w:val="BodyText-Code-Keywords"/>
        </w:rPr>
        <w:t>protected</w:t>
      </w:r>
      <w:r w:rsidRPr="00F921BC">
        <w:t xml:space="preserve"> </w:t>
      </w:r>
      <w:r w:rsidRPr="00B054EB">
        <w:rPr>
          <w:rStyle w:val="BodyText-Code-Keywords"/>
        </w:rPr>
        <w:t>override</w:t>
      </w:r>
      <w:r w:rsidRPr="00F921BC">
        <w:t xml:space="preserve"> </w:t>
      </w:r>
      <w:r w:rsidRPr="00B054EB">
        <w:rPr>
          <w:rStyle w:val="BodyText-Code-Keywords"/>
        </w:rPr>
        <w:t>bool</w:t>
      </w:r>
      <w:r w:rsidRPr="00F921BC">
        <w:t xml:space="preserve"> ReleaseHandle()</w:t>
      </w:r>
    </w:p>
    <w:p w14:paraId="2B4E803C" w14:textId="77777777" w:rsidR="00726C79" w:rsidRPr="00F921BC" w:rsidRDefault="00726C79" w:rsidP="0015502B">
      <w:pPr>
        <w:pStyle w:val="BodyText-Code"/>
      </w:pPr>
      <w:r w:rsidRPr="00F921BC">
        <w:t xml:space="preserve">    {</w:t>
      </w:r>
    </w:p>
    <w:p w14:paraId="2B4E803D" w14:textId="77777777" w:rsidR="00726C79" w:rsidRPr="00F921BC" w:rsidRDefault="00726C79" w:rsidP="0015502B">
      <w:pPr>
        <w:pStyle w:val="BodyText-Code"/>
      </w:pPr>
      <w:r w:rsidRPr="00F921BC">
        <w:t xml:space="preserve">        </w:t>
      </w:r>
      <w:r w:rsidRPr="00B054EB">
        <w:rPr>
          <w:rStyle w:val="BodyText-Code-Keywords"/>
        </w:rPr>
        <w:t>return</w:t>
      </w:r>
      <w:r w:rsidRPr="00F921BC">
        <w:t xml:space="preserve"> CloseHandle(</w:t>
      </w:r>
      <w:r w:rsidRPr="00B054EB">
        <w:rPr>
          <w:rStyle w:val="BodyText-Code-Keywords"/>
        </w:rPr>
        <w:t>base</w:t>
      </w:r>
      <w:r w:rsidRPr="00F921BC">
        <w:t>.handle);</w:t>
      </w:r>
    </w:p>
    <w:p w14:paraId="2B4E803E" w14:textId="77777777" w:rsidR="00726C79" w:rsidRPr="00F921BC" w:rsidRDefault="00726C79" w:rsidP="0015502B">
      <w:pPr>
        <w:pStyle w:val="BodyText-Code"/>
      </w:pPr>
      <w:r w:rsidRPr="00F921BC">
        <w:t xml:space="preserve">    }</w:t>
      </w:r>
    </w:p>
    <w:p w14:paraId="2B4E803F" w14:textId="77777777" w:rsidR="00726C79" w:rsidRPr="00F921BC" w:rsidRDefault="00726C79" w:rsidP="0015502B">
      <w:pPr>
        <w:pStyle w:val="BodyText-Code"/>
        <w:rPr>
          <w:lang w:eastAsia="zh-CN"/>
        </w:rPr>
      </w:pPr>
      <w:r w:rsidRPr="00F921BC">
        <w:t>}</w:t>
      </w:r>
    </w:p>
    <w:p w14:paraId="2B4E8040" w14:textId="77777777" w:rsidR="00726C79" w:rsidRDefault="00814322" w:rsidP="00814322">
      <w:pPr>
        <w:pStyle w:val="BodyText-RuleFirstParagraph"/>
        <w:rPr>
          <w:lang w:eastAsia="zh-CN"/>
        </w:rPr>
      </w:pPr>
      <w:r>
        <w:rPr>
          <w:rStyle w:val="BodyText-GuidelineID"/>
        </w:rPr>
        <w:t>CS/PIV60</w:t>
      </w:r>
      <w:r w:rsidRPr="0055287F">
        <w:rPr>
          <w:rStyle w:val="TextkrperZchn"/>
        </w:rPr>
        <w:tab/>
      </w:r>
      <w:r w:rsidR="000F31DB" w:rsidRPr="005B7E5C">
        <w:rPr>
          <w:rStyle w:val="BodyText-PositiveGreen"/>
        </w:rPr>
        <w:sym w:font="Wingdings" w:char="F0FE"/>
      </w:r>
      <w:r w:rsidR="000F31DB" w:rsidRPr="0030733D">
        <w:rPr>
          <w:rFonts w:hint="eastAsia"/>
        </w:rPr>
        <w:t xml:space="preserve"> </w:t>
      </w:r>
      <w:r w:rsidR="000F31DB" w:rsidRPr="005B7E5C">
        <w:rPr>
          <w:rStyle w:val="BodyText-BoldAction"/>
          <w:rFonts w:hint="eastAsia"/>
        </w:rPr>
        <w:t>You</w:t>
      </w:r>
      <w:r w:rsidR="000F31DB" w:rsidRPr="0030733D">
        <w:rPr>
          <w:rFonts w:hint="eastAsia"/>
        </w:rPr>
        <w:t xml:space="preserve"> </w:t>
      </w:r>
      <w:r w:rsidR="000F31DB" w:rsidRPr="005B7E5C">
        <w:rPr>
          <w:rStyle w:val="BodyText-BoldAction"/>
          <w:rFonts w:hint="eastAsia"/>
        </w:rPr>
        <w:t>should</w:t>
      </w:r>
      <w:r w:rsidR="000F31DB" w:rsidRPr="007F5D6B">
        <w:t xml:space="preserve"> </w:t>
      </w:r>
      <w:r w:rsidR="00726C79">
        <w:rPr>
          <w:lang w:eastAsia="zh-CN"/>
        </w:rPr>
        <w:t xml:space="preserve">throw Win32Exception on the failure of P/Invoked functions that set the </w:t>
      </w:r>
      <w:r w:rsidR="00726C79" w:rsidRPr="00963BFF">
        <w:rPr>
          <w:lang w:eastAsia="zh-CN"/>
        </w:rPr>
        <w:t xml:space="preserve">Win32 </w:t>
      </w:r>
      <w:r w:rsidR="00726C79">
        <w:rPr>
          <w:lang w:eastAsia="zh-CN"/>
        </w:rPr>
        <w:t>last error. If the function uses some unmanaged resources, free the resource in the finally block.</w:t>
      </w:r>
    </w:p>
    <w:p w14:paraId="2B4E8041" w14:textId="77777777" w:rsidR="00726C79" w:rsidRPr="00B054EB" w:rsidRDefault="00726C79" w:rsidP="0015502B">
      <w:pPr>
        <w:pStyle w:val="BodyText-Code"/>
        <w:rPr>
          <w:rStyle w:val="BodyText-Code-Comments"/>
        </w:rPr>
      </w:pPr>
      <w:r w:rsidRPr="00B054EB">
        <w:rPr>
          <w:rStyle w:val="BodyText-Code-Comments"/>
        </w:rPr>
        <w:lastRenderedPageBreak/>
        <w:t>// C# sample:</w:t>
      </w:r>
    </w:p>
    <w:p w14:paraId="2B4E8042" w14:textId="77777777" w:rsidR="00726C79" w:rsidRPr="00F921BC" w:rsidRDefault="00726C79" w:rsidP="0015502B">
      <w:pPr>
        <w:pStyle w:val="BodyText-Code"/>
      </w:pPr>
      <w:r w:rsidRPr="00B054EB">
        <w:rPr>
          <w:rStyle w:val="BodyText-Code-Types"/>
        </w:rPr>
        <w:t>SafeFileMappingHandle</w:t>
      </w:r>
      <w:r w:rsidRPr="00F921BC">
        <w:t xml:space="preserve"> hMapFile = </w:t>
      </w:r>
      <w:r w:rsidRPr="00B054EB">
        <w:rPr>
          <w:rStyle w:val="BodyText-Code-Keywords"/>
        </w:rPr>
        <w:t>null</w:t>
      </w:r>
      <w:r w:rsidRPr="00F921BC">
        <w:t>;</w:t>
      </w:r>
    </w:p>
    <w:p w14:paraId="2B4E8043" w14:textId="77777777" w:rsidR="00726C79" w:rsidRPr="00B054EB" w:rsidRDefault="00726C79" w:rsidP="0015502B">
      <w:pPr>
        <w:pStyle w:val="BodyText-Code"/>
        <w:rPr>
          <w:rStyle w:val="BodyText-Code-Keywords"/>
        </w:rPr>
      </w:pPr>
      <w:r w:rsidRPr="00B054EB">
        <w:rPr>
          <w:rStyle w:val="BodyText-Code-Keywords"/>
        </w:rPr>
        <w:t>try</w:t>
      </w:r>
    </w:p>
    <w:p w14:paraId="2B4E8044" w14:textId="77777777" w:rsidR="00726C79" w:rsidRPr="00F921BC" w:rsidRDefault="00726C79" w:rsidP="0015502B">
      <w:pPr>
        <w:pStyle w:val="BodyText-Code"/>
      </w:pPr>
      <w:r w:rsidRPr="00F921BC">
        <w:t>{</w:t>
      </w:r>
    </w:p>
    <w:p w14:paraId="2B4E8045" w14:textId="77777777" w:rsidR="00726C79" w:rsidRPr="00B054EB" w:rsidRDefault="00726C79" w:rsidP="0015502B">
      <w:pPr>
        <w:pStyle w:val="BodyText-Code"/>
        <w:rPr>
          <w:rStyle w:val="BodyText-Code-Comments"/>
        </w:rPr>
      </w:pPr>
      <w:r w:rsidRPr="00F921BC">
        <w:t xml:space="preserve">    </w:t>
      </w:r>
      <w:r w:rsidRPr="00B054EB">
        <w:rPr>
          <w:rStyle w:val="BodyText-Code-Comments"/>
        </w:rPr>
        <w:t>// Try to open the named file mapping.</w:t>
      </w:r>
    </w:p>
    <w:p w14:paraId="2B4E8046" w14:textId="77777777" w:rsidR="00726C79" w:rsidRPr="00F921BC" w:rsidRDefault="00726C79" w:rsidP="0015502B">
      <w:pPr>
        <w:pStyle w:val="BodyText-Code"/>
      </w:pPr>
      <w:r w:rsidRPr="00F921BC">
        <w:t xml:space="preserve">    hMapFile = </w:t>
      </w:r>
      <w:r w:rsidRPr="00B054EB">
        <w:rPr>
          <w:rStyle w:val="BodyText-Code-Types"/>
        </w:rPr>
        <w:t>NativeMethod</w:t>
      </w:r>
      <w:r w:rsidRPr="00F921BC">
        <w:t>.OpenFileMapping(</w:t>
      </w:r>
    </w:p>
    <w:p w14:paraId="2B4E8047" w14:textId="77777777" w:rsidR="00726C79" w:rsidRPr="00B054EB" w:rsidRDefault="00726C79" w:rsidP="0015502B">
      <w:pPr>
        <w:pStyle w:val="BodyText-Code"/>
        <w:rPr>
          <w:rStyle w:val="BodyText-Code-Comments"/>
        </w:rPr>
      </w:pPr>
      <w:r w:rsidRPr="00F921BC">
        <w:t xml:space="preserve">        </w:t>
      </w:r>
      <w:r w:rsidRPr="00B054EB">
        <w:rPr>
          <w:rStyle w:val="BodyText-Code-Types"/>
        </w:rPr>
        <w:t>FileMapAccess</w:t>
      </w:r>
      <w:r w:rsidRPr="00F921BC">
        <w:t xml:space="preserve">.FILE_MAP_READ,    </w:t>
      </w:r>
      <w:r w:rsidRPr="00B054EB">
        <w:rPr>
          <w:rStyle w:val="BodyText-Code-Comments"/>
        </w:rPr>
        <w:t>// Read access</w:t>
      </w:r>
    </w:p>
    <w:p w14:paraId="2B4E8048" w14:textId="77777777" w:rsidR="00726C79" w:rsidRPr="00B054EB" w:rsidRDefault="00726C79" w:rsidP="0015502B">
      <w:pPr>
        <w:pStyle w:val="BodyText-Code"/>
        <w:rPr>
          <w:rStyle w:val="BodyText-Code-Comments"/>
        </w:rPr>
      </w:pPr>
      <w:r w:rsidRPr="00F921BC">
        <w:t xml:space="preserve">        </w:t>
      </w:r>
      <w:r w:rsidRPr="00B054EB">
        <w:rPr>
          <w:rStyle w:val="BodyText-Code-Keywords"/>
        </w:rPr>
        <w:t>false</w:t>
      </w:r>
      <w:r w:rsidRPr="00F921BC">
        <w:t xml:space="preserve">,                          </w:t>
      </w:r>
      <w:r w:rsidRPr="00B054EB">
        <w:rPr>
          <w:rStyle w:val="BodyText-Code-Comments"/>
        </w:rPr>
        <w:t>// Do not inherit the name</w:t>
      </w:r>
    </w:p>
    <w:p w14:paraId="2B4E8049" w14:textId="77777777" w:rsidR="00726C79" w:rsidRPr="00B054EB" w:rsidRDefault="00726C79" w:rsidP="0015502B">
      <w:pPr>
        <w:pStyle w:val="BodyText-Code"/>
        <w:rPr>
          <w:rStyle w:val="BodyText-Code-Comments"/>
        </w:rPr>
      </w:pPr>
      <w:r w:rsidRPr="00F921BC">
        <w:t xml:space="preserve">        FULL_MAP_NAME                   </w:t>
      </w:r>
      <w:r w:rsidRPr="00B054EB">
        <w:rPr>
          <w:rStyle w:val="BodyText-Code-Comments"/>
        </w:rPr>
        <w:t>// File mapping name</w:t>
      </w:r>
    </w:p>
    <w:p w14:paraId="2B4E804A" w14:textId="77777777" w:rsidR="00726C79" w:rsidRPr="00F921BC" w:rsidRDefault="00726C79" w:rsidP="0015502B">
      <w:pPr>
        <w:pStyle w:val="BodyText-Code"/>
      </w:pPr>
      <w:r w:rsidRPr="00F921BC">
        <w:t xml:space="preserve">        );</w:t>
      </w:r>
    </w:p>
    <w:p w14:paraId="2B4E804B" w14:textId="77777777" w:rsidR="00726C79" w:rsidRPr="00F921BC" w:rsidRDefault="00726C79" w:rsidP="0015502B">
      <w:pPr>
        <w:pStyle w:val="BodyText-Code"/>
      </w:pPr>
      <w:r w:rsidRPr="00F921BC">
        <w:t xml:space="preserve">    </w:t>
      </w:r>
      <w:r w:rsidRPr="00B054EB">
        <w:rPr>
          <w:rStyle w:val="BodyText-Code-Keywords"/>
        </w:rPr>
        <w:t>if</w:t>
      </w:r>
      <w:r w:rsidRPr="00F921BC">
        <w:t xml:space="preserve"> (hMapFile.IsInvalid)</w:t>
      </w:r>
    </w:p>
    <w:p w14:paraId="2B4E804C" w14:textId="77777777" w:rsidR="00726C79" w:rsidRPr="00F921BC" w:rsidRDefault="00726C79" w:rsidP="0015502B">
      <w:pPr>
        <w:pStyle w:val="BodyText-Code"/>
      </w:pPr>
      <w:r w:rsidRPr="00F921BC">
        <w:t xml:space="preserve">    {</w:t>
      </w:r>
    </w:p>
    <w:p w14:paraId="2B4E804D" w14:textId="77777777" w:rsidR="00726C79" w:rsidRPr="00F921BC" w:rsidRDefault="00726C79" w:rsidP="0015502B">
      <w:pPr>
        <w:pStyle w:val="BodyText-Code"/>
      </w:pPr>
      <w:r w:rsidRPr="00F921BC">
        <w:t xml:space="preserve">        </w:t>
      </w:r>
      <w:r w:rsidRPr="00B054EB">
        <w:rPr>
          <w:rStyle w:val="BodyText-Code-Keywords"/>
        </w:rPr>
        <w:t>throw</w:t>
      </w:r>
      <w:r w:rsidRPr="00F921BC">
        <w:t xml:space="preserve"> </w:t>
      </w:r>
      <w:r w:rsidRPr="00B054EB">
        <w:rPr>
          <w:rStyle w:val="BodyText-Code-Keywords"/>
        </w:rPr>
        <w:t>new</w:t>
      </w:r>
      <w:r w:rsidRPr="00F921BC">
        <w:t xml:space="preserve"> </w:t>
      </w:r>
      <w:r w:rsidRPr="00B054EB">
        <w:rPr>
          <w:rStyle w:val="BodyText-Code-Types"/>
        </w:rPr>
        <w:t>Win32Exception</w:t>
      </w:r>
      <w:r w:rsidRPr="00F921BC">
        <w:t>();</w:t>
      </w:r>
    </w:p>
    <w:p w14:paraId="2B4E804E" w14:textId="77777777" w:rsidR="00726C79" w:rsidRPr="00F921BC" w:rsidRDefault="00726C79" w:rsidP="0015502B">
      <w:pPr>
        <w:pStyle w:val="BodyText-Code"/>
      </w:pPr>
      <w:r w:rsidRPr="00F921BC">
        <w:t xml:space="preserve">    }</w:t>
      </w:r>
    </w:p>
    <w:p w14:paraId="2B4E804F" w14:textId="77777777" w:rsidR="00726C79" w:rsidRPr="00F921BC" w:rsidRDefault="00726C79" w:rsidP="0015502B">
      <w:pPr>
        <w:pStyle w:val="BodyText-Code"/>
      </w:pPr>
    </w:p>
    <w:p w14:paraId="2B4E8050" w14:textId="77777777" w:rsidR="00726C79" w:rsidRPr="00F921BC" w:rsidRDefault="00726C79" w:rsidP="0015502B">
      <w:pPr>
        <w:pStyle w:val="BodyText-Code"/>
      </w:pPr>
      <w:r w:rsidRPr="00F921BC">
        <w:t xml:space="preserve">    ...</w:t>
      </w:r>
    </w:p>
    <w:p w14:paraId="2B4E8051" w14:textId="77777777" w:rsidR="00726C79" w:rsidRPr="00F921BC" w:rsidRDefault="00726C79" w:rsidP="0015502B">
      <w:pPr>
        <w:pStyle w:val="BodyText-Code"/>
      </w:pPr>
      <w:r w:rsidRPr="00F921BC">
        <w:t>}</w:t>
      </w:r>
    </w:p>
    <w:p w14:paraId="2B4E8052" w14:textId="77777777" w:rsidR="00726C79" w:rsidRPr="00B054EB" w:rsidRDefault="00726C79" w:rsidP="0015502B">
      <w:pPr>
        <w:pStyle w:val="BodyText-Code"/>
        <w:rPr>
          <w:rStyle w:val="BodyText-Code-Keywords"/>
        </w:rPr>
      </w:pPr>
      <w:r w:rsidRPr="00B054EB">
        <w:rPr>
          <w:rStyle w:val="BodyText-Code-Keywords"/>
        </w:rPr>
        <w:t>finally</w:t>
      </w:r>
    </w:p>
    <w:p w14:paraId="2B4E8053" w14:textId="77777777" w:rsidR="00726C79" w:rsidRPr="00F921BC" w:rsidRDefault="00726C79" w:rsidP="0015502B">
      <w:pPr>
        <w:pStyle w:val="BodyText-Code"/>
      </w:pPr>
      <w:r w:rsidRPr="00F921BC">
        <w:t>{</w:t>
      </w:r>
    </w:p>
    <w:p w14:paraId="2B4E8054" w14:textId="77777777" w:rsidR="00726C79" w:rsidRPr="00F921BC" w:rsidRDefault="00726C79" w:rsidP="0015502B">
      <w:pPr>
        <w:pStyle w:val="BodyText-Code"/>
      </w:pPr>
      <w:r w:rsidRPr="00F921BC">
        <w:t xml:space="preserve">    </w:t>
      </w:r>
      <w:r w:rsidRPr="00B054EB">
        <w:rPr>
          <w:rStyle w:val="BodyText-Code-Keywords"/>
        </w:rPr>
        <w:t>if</w:t>
      </w:r>
      <w:r w:rsidRPr="00F921BC">
        <w:t xml:space="preserve"> (hMapFile != </w:t>
      </w:r>
      <w:r w:rsidRPr="00B054EB">
        <w:rPr>
          <w:rStyle w:val="BodyText-Code-Keywords"/>
        </w:rPr>
        <w:t>null</w:t>
      </w:r>
      <w:r w:rsidRPr="00F921BC">
        <w:t>)</w:t>
      </w:r>
    </w:p>
    <w:p w14:paraId="2B4E8055" w14:textId="77777777" w:rsidR="00726C79" w:rsidRPr="00F921BC" w:rsidRDefault="00726C79" w:rsidP="0015502B">
      <w:pPr>
        <w:pStyle w:val="BodyText-Code"/>
      </w:pPr>
      <w:r w:rsidRPr="00F921BC">
        <w:t xml:space="preserve">    {</w:t>
      </w:r>
    </w:p>
    <w:p w14:paraId="2B4E8056" w14:textId="77777777" w:rsidR="00726C79" w:rsidRPr="00B054EB" w:rsidRDefault="00726C79" w:rsidP="0015502B">
      <w:pPr>
        <w:pStyle w:val="BodyText-Code"/>
        <w:rPr>
          <w:rStyle w:val="BodyText-Code-Comments"/>
        </w:rPr>
      </w:pPr>
      <w:r w:rsidRPr="00F921BC">
        <w:t xml:space="preserve">        </w:t>
      </w:r>
      <w:r w:rsidRPr="00B054EB">
        <w:rPr>
          <w:rStyle w:val="BodyText-Code-Comments"/>
        </w:rPr>
        <w:t>// Close the file mapping object.</w:t>
      </w:r>
    </w:p>
    <w:p w14:paraId="2B4E8057" w14:textId="77777777" w:rsidR="00726C79" w:rsidRPr="00F921BC" w:rsidRDefault="00726C79" w:rsidP="0015502B">
      <w:pPr>
        <w:pStyle w:val="BodyText-Code"/>
      </w:pPr>
      <w:r w:rsidRPr="00F921BC">
        <w:t xml:space="preserve">        hMapFile.Close();</w:t>
      </w:r>
    </w:p>
    <w:p w14:paraId="2B4E8058" w14:textId="77777777" w:rsidR="00726C79" w:rsidRPr="00F921BC" w:rsidRDefault="00726C79" w:rsidP="0015502B">
      <w:pPr>
        <w:pStyle w:val="BodyText-Code"/>
      </w:pPr>
      <w:r w:rsidRPr="00F921BC">
        <w:t xml:space="preserve">        hMapFile = </w:t>
      </w:r>
      <w:r w:rsidRPr="00B054EB">
        <w:rPr>
          <w:rStyle w:val="BodyText-Code-Keywords"/>
        </w:rPr>
        <w:t>null</w:t>
      </w:r>
      <w:r w:rsidRPr="00F921BC">
        <w:t>;</w:t>
      </w:r>
    </w:p>
    <w:p w14:paraId="2B4E8059" w14:textId="77777777" w:rsidR="00726C79" w:rsidRPr="00F921BC" w:rsidRDefault="00726C79" w:rsidP="0015502B">
      <w:pPr>
        <w:pStyle w:val="BodyText-Code"/>
      </w:pPr>
      <w:r w:rsidRPr="00F921BC">
        <w:t xml:space="preserve">    }</w:t>
      </w:r>
    </w:p>
    <w:p w14:paraId="2B4E805A" w14:textId="77777777" w:rsidR="00726C79" w:rsidRPr="00F921BC" w:rsidRDefault="00726C79" w:rsidP="0015502B">
      <w:pPr>
        <w:pStyle w:val="BodyText-Code"/>
      </w:pPr>
      <w:r w:rsidRPr="00F921BC">
        <w:t>}</w:t>
      </w:r>
    </w:p>
    <w:p w14:paraId="2B4E805B" w14:textId="77777777" w:rsidR="00726C79" w:rsidRPr="005C68D5" w:rsidRDefault="00726C79" w:rsidP="006606DA">
      <w:pPr>
        <w:pStyle w:val="berschrift3"/>
        <w:rPr>
          <w:highlight w:val="yellow"/>
          <w:lang w:eastAsia="zh-CN"/>
          <w:rPrChange w:id="1691" w:author="Cox Olaf" w:date="2015-06-09T14:06:00Z">
            <w:rPr>
              <w:lang w:eastAsia="zh-CN"/>
            </w:rPr>
          </w:rPrChange>
        </w:rPr>
      </w:pPr>
      <w:bookmarkStart w:id="1692" w:name="_Ref401793225"/>
      <w:r w:rsidRPr="005C68D5">
        <w:rPr>
          <w:highlight w:val="yellow"/>
          <w:lang w:eastAsia="zh-CN"/>
          <w:rPrChange w:id="1693" w:author="Cox Olaf" w:date="2015-06-09T14:06:00Z">
            <w:rPr>
              <w:lang w:eastAsia="zh-CN"/>
            </w:rPr>
          </w:rPrChange>
        </w:rPr>
        <w:t xml:space="preserve">COM </w:t>
      </w:r>
      <w:r w:rsidRPr="005C68D5">
        <w:rPr>
          <w:highlight w:val="yellow"/>
          <w:rPrChange w:id="1694" w:author="Cox Olaf" w:date="2015-06-09T14:06:00Z">
            <w:rPr/>
          </w:rPrChange>
        </w:rPr>
        <w:t>Interop</w:t>
      </w:r>
      <w:bookmarkEnd w:id="1692"/>
    </w:p>
    <w:p w14:paraId="2B4E805C" w14:textId="77777777" w:rsidR="00726C79" w:rsidRDefault="00814322" w:rsidP="00814322">
      <w:pPr>
        <w:pStyle w:val="BodyText-RuleFirstParagraph"/>
        <w:rPr>
          <w:lang w:eastAsia="zh-CN"/>
        </w:rPr>
      </w:pPr>
      <w:r>
        <w:rPr>
          <w:rStyle w:val="BodyText-GuidelineID"/>
        </w:rPr>
        <w:t>CS/COM10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Pr>
          <w:lang w:eastAsia="zh-CN"/>
        </w:rPr>
        <w:t xml:space="preserve">force garbage collections with GC.Collect to release COM objects in performance sensitive APIs. </w:t>
      </w:r>
      <w:r w:rsidR="00726C79" w:rsidRPr="00DD0588">
        <w:rPr>
          <w:lang w:eastAsia="zh-CN"/>
        </w:rPr>
        <w:t xml:space="preserve">A common approach for releasing </w:t>
      </w:r>
      <w:r w:rsidR="00726C79">
        <w:rPr>
          <w:lang w:eastAsia="zh-CN"/>
        </w:rPr>
        <w:t xml:space="preserve">COM </w:t>
      </w:r>
      <w:r w:rsidR="00726C79" w:rsidRPr="00DD0588">
        <w:rPr>
          <w:lang w:eastAsia="zh-CN"/>
        </w:rPr>
        <w:t>objects is to set the RCW reference to null, and call System.GC.Collect followed by System.GC.WaitForPendingFinalizers. This is not recommended for performance reasons, because in many situations it can trigger the garbage collector to run too often. Code written by using this approach significantly compromises the performance and scalability of server applications. You should let the garbage collector determine the appropriate time to perform a collection.</w:t>
      </w:r>
    </w:p>
    <w:p w14:paraId="2B4E805D" w14:textId="77777777" w:rsidR="00726C79" w:rsidRDefault="00814322" w:rsidP="00814322">
      <w:pPr>
        <w:pStyle w:val="BodyText-RuleFirstParagraph"/>
        <w:rPr>
          <w:lang w:eastAsia="zh-CN"/>
        </w:rPr>
      </w:pPr>
      <w:r>
        <w:rPr>
          <w:rStyle w:val="BodyText-GuidelineID"/>
        </w:rPr>
        <w:t>CS/COM20</w:t>
      </w:r>
      <w:r w:rsidRPr="0055287F">
        <w:rPr>
          <w:rStyle w:val="TextkrperZchn"/>
        </w:rPr>
        <w:tab/>
      </w:r>
      <w:r w:rsidR="000F31DB" w:rsidRPr="005B7E5C">
        <w:rPr>
          <w:rStyle w:val="BodyText-PositiveGreen"/>
        </w:rPr>
        <w:sym w:font="Wingdings" w:char="F0FE"/>
      </w:r>
      <w:r w:rsidR="000F31DB" w:rsidRPr="0030733D">
        <w:rPr>
          <w:rFonts w:hint="eastAsia"/>
        </w:rPr>
        <w:t xml:space="preserve"> </w:t>
      </w:r>
      <w:r w:rsidR="000F31DB" w:rsidRPr="005B7E5C">
        <w:rPr>
          <w:rStyle w:val="BodyText-BoldAction"/>
          <w:rFonts w:hint="eastAsia"/>
        </w:rPr>
        <w:t>You</w:t>
      </w:r>
      <w:r w:rsidR="000F31DB" w:rsidRPr="0030733D">
        <w:rPr>
          <w:rFonts w:hint="eastAsia"/>
        </w:rPr>
        <w:t xml:space="preserve"> </w:t>
      </w:r>
      <w:r w:rsidR="000F31DB" w:rsidRPr="005B7E5C">
        <w:rPr>
          <w:rStyle w:val="BodyText-BoldAction"/>
          <w:rFonts w:hint="eastAsia"/>
        </w:rPr>
        <w:t>should</w:t>
      </w:r>
      <w:r w:rsidR="000F31DB" w:rsidRPr="007F5D6B">
        <w:t xml:space="preserve"> </w:t>
      </w:r>
      <w:r w:rsidR="00726C79">
        <w:rPr>
          <w:lang w:eastAsia="zh-CN"/>
        </w:rPr>
        <w:t>use Marshal.</w:t>
      </w:r>
      <w:r w:rsidR="00726C79" w:rsidRPr="00D54B94">
        <w:rPr>
          <w:lang w:eastAsia="zh-CN"/>
        </w:rPr>
        <w:t>FinalReleaseComObject</w:t>
      </w:r>
      <w:r w:rsidR="00726C79">
        <w:rPr>
          <w:lang w:eastAsia="zh-CN"/>
        </w:rPr>
        <w:t xml:space="preserve"> or Marshal.</w:t>
      </w:r>
      <w:r w:rsidR="00726C79" w:rsidRPr="00D54B94">
        <w:rPr>
          <w:lang w:eastAsia="zh-CN"/>
        </w:rPr>
        <w:t>ReleaseComObject</w:t>
      </w:r>
      <w:r w:rsidR="00726C79">
        <w:rPr>
          <w:lang w:eastAsia="zh-CN"/>
        </w:rPr>
        <w:t xml:space="preserve"> to manage the lifetime of an RCW </w:t>
      </w:r>
      <w:r w:rsidR="00726C79" w:rsidRPr="00D54B94">
        <w:rPr>
          <w:lang w:eastAsia="zh-CN"/>
        </w:rPr>
        <w:t>manually</w:t>
      </w:r>
      <w:r w:rsidR="00726C79">
        <w:rPr>
          <w:lang w:eastAsia="zh-CN"/>
        </w:rPr>
        <w:t>. It has much better performance than forcing garbage collections with GC.Collect.</w:t>
      </w:r>
      <w:r w:rsidR="00726C79" w:rsidRPr="00453D62">
        <w:t xml:space="preserve"> </w:t>
      </w:r>
    </w:p>
    <w:p w14:paraId="2B4E805E" w14:textId="77777777" w:rsidR="00726C79" w:rsidRPr="00B30751" w:rsidRDefault="00814322" w:rsidP="00814322">
      <w:pPr>
        <w:pStyle w:val="BodyText-RuleFirstParagraph"/>
        <w:rPr>
          <w:lang w:eastAsia="zh-CN"/>
        </w:rPr>
      </w:pPr>
      <w:r w:rsidRPr="005C68D5">
        <w:rPr>
          <w:rStyle w:val="BodyText-GuidelineID"/>
          <w:highlight w:val="yellow"/>
          <w:rPrChange w:id="1695" w:author="Cox Olaf" w:date="2015-06-09T14:06:00Z">
            <w:rPr>
              <w:rStyle w:val="BodyText-GuidelineID"/>
            </w:rPr>
          </w:rPrChange>
        </w:rPr>
        <w:t>CS/COM30</w:t>
      </w:r>
      <w:r w:rsidRPr="005C68D5">
        <w:rPr>
          <w:rStyle w:val="TextkrperZchn"/>
          <w:highlight w:val="yellow"/>
          <w:rPrChange w:id="1696" w:author="Cox Olaf" w:date="2015-06-09T14:06:00Z">
            <w:rPr>
              <w:rStyle w:val="TextkrperZchn"/>
            </w:rPr>
          </w:rPrChange>
        </w:rPr>
        <w:tab/>
      </w:r>
      <w:r w:rsidR="003B773F" w:rsidRPr="005C68D5">
        <w:rPr>
          <w:rStyle w:val="BodyText-NegativeRed"/>
          <w:highlight w:val="yellow"/>
          <w:rPrChange w:id="1697" w:author="Cox Olaf" w:date="2015-06-09T14:06:00Z">
            <w:rPr>
              <w:rStyle w:val="BodyText-NegativeRed"/>
            </w:rPr>
          </w:rPrChange>
        </w:rPr>
        <w:sym w:font="Wingdings" w:char="F0FD"/>
      </w:r>
      <w:r w:rsidR="003B773F" w:rsidRPr="005C68D5">
        <w:rPr>
          <w:highlight w:val="yellow"/>
          <w:rPrChange w:id="1698" w:author="Cox Olaf" w:date="2015-06-09T14:06:00Z">
            <w:rPr/>
          </w:rPrChange>
        </w:rPr>
        <w:t xml:space="preserve"> </w:t>
      </w:r>
      <w:r w:rsidR="003B773F" w:rsidRPr="005C68D5">
        <w:rPr>
          <w:rStyle w:val="BodyText-BoldAction"/>
          <w:highlight w:val="yellow"/>
          <w:rPrChange w:id="1699" w:author="Cox Olaf" w:date="2015-06-09T14:06:00Z">
            <w:rPr>
              <w:rStyle w:val="BodyText-BoldAction"/>
            </w:rPr>
          </w:rPrChange>
        </w:rPr>
        <w:t>Do</w:t>
      </w:r>
      <w:r w:rsidR="003B773F" w:rsidRPr="005C68D5">
        <w:rPr>
          <w:highlight w:val="yellow"/>
          <w:rPrChange w:id="1700" w:author="Cox Olaf" w:date="2015-06-09T14:06:00Z">
            <w:rPr/>
          </w:rPrChange>
        </w:rPr>
        <w:t xml:space="preserve"> </w:t>
      </w:r>
      <w:r w:rsidR="003B773F" w:rsidRPr="005C68D5">
        <w:rPr>
          <w:rStyle w:val="BodyText-BoldAction"/>
          <w:highlight w:val="yellow"/>
          <w:rPrChange w:id="1701" w:author="Cox Olaf" w:date="2015-06-09T14:06:00Z">
            <w:rPr>
              <w:rStyle w:val="BodyText-BoldAction"/>
            </w:rPr>
          </w:rPrChange>
        </w:rPr>
        <w:t>not</w:t>
      </w:r>
      <w:r w:rsidR="003B773F" w:rsidRPr="005C68D5">
        <w:rPr>
          <w:highlight w:val="yellow"/>
          <w:rPrChange w:id="1702" w:author="Cox Olaf" w:date="2015-06-09T14:06:00Z">
            <w:rPr/>
          </w:rPrChange>
        </w:rPr>
        <w:t xml:space="preserve"> </w:t>
      </w:r>
      <w:r w:rsidR="00726C79" w:rsidRPr="005C68D5">
        <w:rPr>
          <w:highlight w:val="yellow"/>
          <w:lang w:eastAsia="zh-CN"/>
          <w:rPrChange w:id="1703" w:author="Cox Olaf" w:date="2015-06-09T14:06:00Z">
            <w:rPr>
              <w:lang w:eastAsia="zh-CN"/>
            </w:rPr>
          </w:rPrChange>
        </w:rPr>
        <w:t>make cross-apartment calls.</w:t>
      </w:r>
      <w:r w:rsidR="00726C79" w:rsidRPr="005C68D5">
        <w:rPr>
          <w:highlight w:val="yellow"/>
          <w:rPrChange w:id="1704" w:author="Cox Olaf" w:date="2015-06-09T14:06:00Z">
            <w:rPr/>
          </w:rPrChange>
        </w:rPr>
        <w:t xml:space="preserve"> </w:t>
      </w:r>
      <w:r w:rsidR="00726C79" w:rsidRPr="005C68D5">
        <w:rPr>
          <w:highlight w:val="yellow"/>
          <w:lang w:eastAsia="zh-CN"/>
          <w:rPrChange w:id="1705" w:author="Cox Olaf" w:date="2015-06-09T14:06:00Z">
            <w:rPr>
              <w:lang w:eastAsia="zh-CN"/>
            </w:rPr>
          </w:rPrChange>
        </w:rPr>
        <w:t>When you call a COM object from a managed application, make sure that the managed code's apartment matches the COM object's apartment type. By using matching apartments, you avoid the thread switch associated with cross-apartment calls.</w:t>
      </w:r>
    </w:p>
    <w:p w14:paraId="2B4E805F" w14:textId="77777777" w:rsidR="00726C79" w:rsidRDefault="00DB2947" w:rsidP="006606DA">
      <w:pPr>
        <w:pStyle w:val="berschrift2"/>
        <w:rPr>
          <w:lang w:eastAsia="zh-CN"/>
        </w:rPr>
      </w:pPr>
      <w:bookmarkStart w:id="1706" w:name="_Toc401752066"/>
      <w:bookmarkStart w:id="1707" w:name="_Ref401793229"/>
      <w:r w:rsidRPr="006606DA">
        <w:t>L</w:t>
      </w:r>
      <w:r>
        <w:t>INQ – Language INtegrated Query</w:t>
      </w:r>
      <w:bookmarkEnd w:id="1706"/>
      <w:bookmarkEnd w:id="1707"/>
    </w:p>
    <w:p w14:paraId="2B4E8060" w14:textId="77777777" w:rsidR="00726C79" w:rsidRDefault="00726C79" w:rsidP="006606DA">
      <w:pPr>
        <w:pStyle w:val="berschrift3"/>
        <w:rPr>
          <w:lang w:eastAsia="zh-CN"/>
        </w:rPr>
      </w:pPr>
      <w:bookmarkStart w:id="1708" w:name="_Ref401793297"/>
      <w:r>
        <w:rPr>
          <w:lang w:eastAsia="zh-CN"/>
        </w:rPr>
        <w:t xml:space="preserve">Support of </w:t>
      </w:r>
      <w:r w:rsidR="00DB2947" w:rsidRPr="006606DA">
        <w:t>L</w:t>
      </w:r>
      <w:r w:rsidR="00DB2947">
        <w:t>INQ</w:t>
      </w:r>
      <w:bookmarkEnd w:id="1708"/>
    </w:p>
    <w:p w14:paraId="2B4E8061" w14:textId="77777777" w:rsidR="00726C79" w:rsidRPr="00112294" w:rsidRDefault="00726C79" w:rsidP="009558AF">
      <w:pPr>
        <w:pStyle w:val="Textkrper"/>
      </w:pPr>
      <w:r w:rsidRPr="00112294">
        <w:rPr>
          <w:rFonts w:eastAsia="Batang"/>
        </w:rPr>
        <w:t xml:space="preserve">There are three means by which a type can be designed to participate in LINQ queries: implementing </w:t>
      </w:r>
      <w:r w:rsidRPr="00112294">
        <w:t>IEnumerable&lt;&gt;</w:t>
      </w:r>
      <w:r w:rsidRPr="00112294">
        <w:rPr>
          <w:rFonts w:eastAsia="Batang"/>
        </w:rPr>
        <w:t xml:space="preserve"> (or interfaces derived from it), implementing </w:t>
      </w:r>
      <w:r w:rsidRPr="00112294">
        <w:t>IQueryable&lt;&gt;</w:t>
      </w:r>
      <w:r w:rsidRPr="00112294">
        <w:rPr>
          <w:rFonts w:eastAsia="Batang"/>
        </w:rPr>
        <w:t xml:space="preserve">, or by defining the Query Pattern on the type, with no relationship to these two interfaces. </w:t>
      </w:r>
    </w:p>
    <w:p w14:paraId="2B4E8062" w14:textId="77777777" w:rsidR="00726C79" w:rsidRPr="00112294" w:rsidRDefault="00726C79" w:rsidP="009558AF">
      <w:pPr>
        <w:pStyle w:val="BodyText-Compact"/>
        <w:rPr>
          <w:rFonts w:eastAsia="Batang"/>
        </w:rPr>
      </w:pPr>
      <w:r w:rsidRPr="00112294">
        <w:rPr>
          <w:rFonts w:eastAsia="Batang"/>
        </w:rPr>
        <w:t>The choice can be made as follows:</w:t>
      </w:r>
    </w:p>
    <w:p w14:paraId="2B4E8063" w14:textId="77777777" w:rsidR="00726C79" w:rsidRPr="00112294" w:rsidRDefault="00726C79" w:rsidP="009558AF">
      <w:pPr>
        <w:pStyle w:val="ListParagraph-Bullet"/>
        <w:rPr>
          <w:rFonts w:eastAsia="Batang"/>
        </w:rPr>
      </w:pPr>
      <w:r w:rsidRPr="00112294">
        <w:rPr>
          <w:rFonts w:eastAsia="Batang"/>
        </w:rPr>
        <w:t xml:space="preserve">Extend </w:t>
      </w:r>
      <w:r w:rsidRPr="00112294">
        <w:t>IEnumerable&lt;&gt;</w:t>
      </w:r>
      <w:r w:rsidRPr="00112294">
        <w:rPr>
          <w:rFonts w:eastAsia="Batang"/>
        </w:rPr>
        <w:t xml:space="preserve"> (or interfaced derived from it) if the default, LINQ to Objects support provided in the framework is sufficient. Override some/all LINQ methods if optimizations are required, but access to the query expression is not necessary.</w:t>
      </w:r>
    </w:p>
    <w:p w14:paraId="2B4E8064" w14:textId="77777777" w:rsidR="00726C79" w:rsidRPr="00112294" w:rsidRDefault="00726C79" w:rsidP="009558AF">
      <w:pPr>
        <w:pStyle w:val="ListParagraph-Bullet"/>
        <w:rPr>
          <w:rFonts w:eastAsia="Batang"/>
        </w:rPr>
      </w:pPr>
      <w:r w:rsidRPr="00112294">
        <w:rPr>
          <w:rFonts w:eastAsia="Batang"/>
        </w:rPr>
        <w:lastRenderedPageBreak/>
        <w:t xml:space="preserve">Extend </w:t>
      </w:r>
      <w:r w:rsidRPr="00112294">
        <w:t>IQueryable&lt;&gt;</w:t>
      </w:r>
      <w:r w:rsidRPr="00112294">
        <w:rPr>
          <w:rFonts w:eastAsia="Batang"/>
        </w:rPr>
        <w:t xml:space="preserve"> if access to the query expression is necessary.</w:t>
      </w:r>
    </w:p>
    <w:p w14:paraId="2B4E8065" w14:textId="77777777" w:rsidR="00726C79" w:rsidRPr="00112294" w:rsidRDefault="00726C79" w:rsidP="009558AF">
      <w:pPr>
        <w:pStyle w:val="ListParagraph-Bullet"/>
        <w:rPr>
          <w:rFonts w:eastAsia="Batang"/>
        </w:rPr>
      </w:pPr>
      <w:r w:rsidRPr="00112294">
        <w:rPr>
          <w:rFonts w:eastAsia="Batang"/>
        </w:rPr>
        <w:t xml:space="preserve">Define the Query Pattern on the new type if the domain makes it impossible or undesirable to implement </w:t>
      </w:r>
      <w:r w:rsidRPr="00112294">
        <w:t>IEnumerable&lt;&gt;</w:t>
      </w:r>
      <w:r w:rsidRPr="00112294">
        <w:rPr>
          <w:rFonts w:eastAsia="Batang"/>
        </w:rPr>
        <w:t xml:space="preserve"> or </w:t>
      </w:r>
      <w:r w:rsidRPr="00112294">
        <w:t>IQueryable&lt;&gt;.</w:t>
      </w:r>
    </w:p>
    <w:p w14:paraId="2B4E8066" w14:textId="77777777" w:rsidR="00726C79" w:rsidRPr="00E428B1" w:rsidRDefault="00726C79" w:rsidP="009558AF">
      <w:pPr>
        <w:pStyle w:val="Textkrper"/>
        <w:rPr>
          <w:lang w:eastAsia="zh-CN"/>
        </w:rPr>
      </w:pPr>
      <w:r w:rsidRPr="00112294">
        <w:rPr>
          <w:rFonts w:eastAsia="Batang"/>
        </w:rPr>
        <w:t xml:space="preserve">The query methods are those defined by the sponsor class </w:t>
      </w:r>
      <w:r w:rsidRPr="00112294">
        <w:t>System.Linq.Enumerable</w:t>
      </w:r>
      <w:r w:rsidRPr="00112294">
        <w:rPr>
          <w:rFonts w:eastAsia="Batang"/>
        </w:rPr>
        <w:t xml:space="preserve">, as extension methods to </w:t>
      </w:r>
      <w:r w:rsidRPr="00112294">
        <w:t>IEnumerable&lt;&gt;</w:t>
      </w:r>
      <w:r w:rsidRPr="00112294">
        <w:rPr>
          <w:rFonts w:eastAsia="Batang"/>
        </w:rPr>
        <w:t>. Regardless of the means by which a type participates in LINQ queries, the following guideline applies:</w:t>
      </w:r>
    </w:p>
    <w:p w14:paraId="2B4E8067" w14:textId="77777777" w:rsidR="00726C79" w:rsidRDefault="00814322" w:rsidP="00814322">
      <w:pPr>
        <w:pStyle w:val="BodyText-RuleFirstParagraph"/>
      </w:pPr>
      <w:r>
        <w:rPr>
          <w:rStyle w:val="BodyText-GuidelineID"/>
        </w:rPr>
        <w:t>CS/LNQ10</w:t>
      </w:r>
      <w:r w:rsidRPr="0055287F">
        <w:rPr>
          <w:rStyle w:val="TextkrperZchn"/>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726C79" w:rsidRPr="001600A9">
        <w:t>respect the following signature pattern when overriding LINQ methods.</w:t>
      </w:r>
    </w:p>
    <w:p w14:paraId="2B4E8068" w14:textId="77777777" w:rsidR="00B054EB" w:rsidRDefault="00B054EB" w:rsidP="00B054EB">
      <w:pPr>
        <w:pStyle w:val="BodyText-Code-Smallfont"/>
      </w:pPr>
    </w:p>
    <w:p w14:paraId="2B4E8069" w14:textId="77777777" w:rsidR="00726C79" w:rsidRPr="00B054EB" w:rsidRDefault="00726C79" w:rsidP="00B054EB">
      <w:pPr>
        <w:pStyle w:val="BodyText-Code-Smallfont"/>
        <w:rPr>
          <w:rStyle w:val="BodyText-Code-Comments"/>
        </w:rPr>
      </w:pPr>
      <w:r w:rsidRPr="00B054EB">
        <w:rPr>
          <w:rStyle w:val="BodyText-Code-Comments"/>
        </w:rPr>
        <w:t>// S&lt;T&gt; indicates a collection type (e.g. IEnumerable&lt;&gt;, ICollection&lt;&gt;)</w:t>
      </w:r>
    </w:p>
    <w:p w14:paraId="2B4E806A" w14:textId="77777777" w:rsidR="00726C79" w:rsidRPr="00B054EB" w:rsidRDefault="00726C79" w:rsidP="00B054EB">
      <w:pPr>
        <w:pStyle w:val="BodyText-Code-Smallfont"/>
        <w:rPr>
          <w:rStyle w:val="BodyText-Code-Comments"/>
        </w:rPr>
      </w:pPr>
      <w:r w:rsidRPr="00B054EB">
        <w:rPr>
          <w:rStyle w:val="BodyText-Code-Comments"/>
        </w:rPr>
        <w:t>// O&lt;T&gt; represents subtypes of S&lt;T&gt; that are ordered</w:t>
      </w:r>
    </w:p>
    <w:p w14:paraId="2B4E806B" w14:textId="77777777" w:rsidR="00726C79" w:rsidRPr="00B054EB" w:rsidRDefault="00726C79" w:rsidP="00B054EB">
      <w:pPr>
        <w:pStyle w:val="BodyText-Code-Smallfont"/>
        <w:rPr>
          <w:rStyle w:val="BodyText-Code-Comments"/>
        </w:rPr>
      </w:pPr>
      <w:r w:rsidRPr="00B054EB">
        <w:rPr>
          <w:rStyle w:val="BodyText-Code-Comments"/>
        </w:rPr>
        <w:t>// Func&lt;&gt; is being used, one may substitute accordingly with Expression&lt;Func&lt;&gt;&gt;</w:t>
      </w:r>
    </w:p>
    <w:p w14:paraId="2B4E806C" w14:textId="77777777" w:rsidR="00726C79" w:rsidRPr="0014094E" w:rsidRDefault="00726C79" w:rsidP="00B054EB">
      <w:pPr>
        <w:pStyle w:val="BodyText-Code-Smallfont"/>
      </w:pPr>
      <w:r w:rsidRPr="0014094E">
        <w:t xml:space="preserve"> </w:t>
      </w:r>
    </w:p>
    <w:p w14:paraId="2B4E806D" w14:textId="77777777" w:rsidR="00726C79" w:rsidRPr="0014094E" w:rsidRDefault="00726C79" w:rsidP="00B054EB">
      <w:pPr>
        <w:pStyle w:val="BodyText-Code-Smallfont"/>
      </w:pPr>
      <w:r w:rsidRPr="00B054EB">
        <w:rPr>
          <w:rStyle w:val="BodyText-Code-Types"/>
        </w:rPr>
        <w:t>S</w:t>
      </w:r>
      <w:r w:rsidRPr="00B054EB">
        <w:t>&lt;TSource&gt; </w:t>
      </w:r>
      <w:r w:rsidRPr="00B054EB">
        <w:rPr>
          <w:rStyle w:val="BodyText-BoldEmphasis"/>
        </w:rPr>
        <w:t>Where</w:t>
      </w:r>
      <w:r w:rsidRPr="00B054EB">
        <w:t>&lt;TSource&gt;(</w:t>
      </w:r>
      <w:r w:rsidRPr="00B054EB">
        <w:rPr>
          <w:rStyle w:val="BodyText-Code-Keywords"/>
        </w:rPr>
        <w:t>this</w:t>
      </w:r>
      <w:r w:rsidRPr="00B054EB">
        <w:t> </w:t>
      </w:r>
      <w:r w:rsidRPr="00B054EB">
        <w:rPr>
          <w:rStyle w:val="BodyText-Code-Types"/>
        </w:rPr>
        <w:t>S</w:t>
      </w:r>
      <w:r w:rsidRPr="00B054EB">
        <w:t>&lt;TSource&gt; source, </w:t>
      </w:r>
      <w:r w:rsidRPr="00B054EB">
        <w:rPr>
          <w:rStyle w:val="BodyText-Code-Types"/>
        </w:rPr>
        <w:t>Func</w:t>
      </w:r>
      <w:r w:rsidRPr="00B054EB">
        <w:t>&lt;TSource, </w:t>
      </w:r>
      <w:r w:rsidRPr="00B054EB">
        <w:rPr>
          <w:rStyle w:val="BodyText-Code-Keywords"/>
        </w:rPr>
        <w:t>bool</w:t>
      </w:r>
      <w:r w:rsidRPr="0014094E">
        <w:t>&gt; predicate);</w:t>
      </w:r>
    </w:p>
    <w:p w14:paraId="2B4E806E" w14:textId="77777777" w:rsidR="00726C79" w:rsidRPr="0014094E" w:rsidRDefault="00726C79" w:rsidP="00B054EB">
      <w:pPr>
        <w:pStyle w:val="BodyText-Code-Smallfont"/>
      </w:pPr>
      <w:r w:rsidRPr="0014094E">
        <w:t xml:space="preserve"> </w:t>
      </w:r>
    </w:p>
    <w:p w14:paraId="2B4E806F" w14:textId="77777777" w:rsidR="00726C79" w:rsidRPr="0014094E" w:rsidRDefault="00726C79" w:rsidP="00B054EB">
      <w:pPr>
        <w:pStyle w:val="BodyText-Code-Smallfont"/>
      </w:pPr>
      <w:r w:rsidRPr="00B054EB">
        <w:rPr>
          <w:rStyle w:val="BodyText-Code-Types"/>
        </w:rPr>
        <w:t>S</w:t>
      </w:r>
      <w:r w:rsidRPr="00B054EB">
        <w:t>&lt;TResult&gt; </w:t>
      </w:r>
      <w:r w:rsidRPr="00B054EB">
        <w:rPr>
          <w:rStyle w:val="BodyText-BoldEmphasis"/>
        </w:rPr>
        <w:t>Select</w:t>
      </w:r>
      <w:r w:rsidRPr="00B054EB">
        <w:t>&lt;TSource, TResult&gt;(</w:t>
      </w:r>
      <w:r w:rsidRPr="00B054EB">
        <w:rPr>
          <w:rStyle w:val="BodyText-Code-Keywords"/>
        </w:rPr>
        <w:t>this</w:t>
      </w:r>
      <w:r w:rsidRPr="00B054EB">
        <w:t> </w:t>
      </w:r>
      <w:r w:rsidRPr="00B054EB">
        <w:rPr>
          <w:rStyle w:val="BodyText-Code-Types"/>
        </w:rPr>
        <w:t>S</w:t>
      </w:r>
      <w:r w:rsidRPr="00B054EB">
        <w:t>&lt;TSource&gt; source, </w:t>
      </w:r>
      <w:r w:rsidRPr="00B054EB">
        <w:rPr>
          <w:rStyle w:val="BodyText-Code-Types"/>
        </w:rPr>
        <w:t>Func</w:t>
      </w:r>
      <w:r w:rsidRPr="0014094E">
        <w:t>&lt;TSource, TResult&gt; selector);</w:t>
      </w:r>
    </w:p>
    <w:p w14:paraId="2B4E8070" w14:textId="77777777" w:rsidR="00726C79" w:rsidRPr="0014094E" w:rsidRDefault="00726C79" w:rsidP="00B054EB">
      <w:pPr>
        <w:pStyle w:val="BodyText-Code-Smallfont"/>
      </w:pPr>
      <w:r w:rsidRPr="0014094E">
        <w:t xml:space="preserve"> </w:t>
      </w:r>
    </w:p>
    <w:p w14:paraId="2B4E8071" w14:textId="77777777" w:rsidR="00726C79" w:rsidRPr="00B054EB" w:rsidRDefault="00726C79" w:rsidP="00B054EB">
      <w:pPr>
        <w:pStyle w:val="BodyText-Code-Smallfont"/>
        <w:rPr>
          <w:rStyle w:val="BodyText-Code-Comments"/>
        </w:rPr>
      </w:pPr>
      <w:r w:rsidRPr="00B054EB">
        <w:rPr>
          <w:rStyle w:val="BodyText-Code-Comments"/>
        </w:rPr>
        <w:t>// TKey is IComparable</w:t>
      </w:r>
    </w:p>
    <w:p w14:paraId="2B4E8072" w14:textId="77777777" w:rsidR="00726C79" w:rsidRPr="0014094E" w:rsidRDefault="00726C79" w:rsidP="00B054EB">
      <w:pPr>
        <w:pStyle w:val="BodyText-Code-Smallfont"/>
      </w:pPr>
      <w:r w:rsidRPr="00B054EB">
        <w:rPr>
          <w:rStyle w:val="BodyText-Code-Types"/>
        </w:rPr>
        <w:t>O</w:t>
      </w:r>
      <w:r w:rsidRPr="00B054EB">
        <w:t>&lt;TSource&gt; </w:t>
      </w:r>
      <w:r w:rsidRPr="00B054EB">
        <w:rPr>
          <w:rStyle w:val="BodyText-BoldEmphasis"/>
        </w:rPr>
        <w:t>OrderBy</w:t>
      </w:r>
      <w:r w:rsidRPr="00B054EB">
        <w:t>&lt;TSource, TKey&gt;(</w:t>
      </w:r>
      <w:r w:rsidRPr="00B054EB">
        <w:rPr>
          <w:rStyle w:val="BodyText-Code-Keywords"/>
        </w:rPr>
        <w:t>this</w:t>
      </w:r>
      <w:r w:rsidRPr="00B054EB">
        <w:t> </w:t>
      </w:r>
      <w:r w:rsidRPr="00B054EB">
        <w:rPr>
          <w:rStyle w:val="BodyText-Code-Types"/>
        </w:rPr>
        <w:t>S</w:t>
      </w:r>
      <w:r w:rsidRPr="00B054EB">
        <w:t>&lt;TSource&gt; source, </w:t>
      </w:r>
      <w:r w:rsidRPr="00B054EB">
        <w:rPr>
          <w:rStyle w:val="BodyText-Code-Types"/>
        </w:rPr>
        <w:t>Func</w:t>
      </w:r>
      <w:r w:rsidRPr="0014094E">
        <w:t>&lt;TSource, TKey&gt; keySelector); </w:t>
      </w:r>
    </w:p>
    <w:p w14:paraId="2B4E8073" w14:textId="77777777" w:rsidR="00726C79" w:rsidRPr="0014094E" w:rsidRDefault="00726C79" w:rsidP="00B054EB">
      <w:pPr>
        <w:pStyle w:val="BodyText-Code-Smallfont"/>
      </w:pPr>
      <w:r w:rsidRPr="0014094E">
        <w:t xml:space="preserve"> </w:t>
      </w:r>
    </w:p>
    <w:p w14:paraId="2B4E8074" w14:textId="77777777" w:rsidR="00726C79" w:rsidRPr="00B054EB" w:rsidRDefault="00726C79" w:rsidP="00B054EB">
      <w:pPr>
        <w:pStyle w:val="BodyText-Code-Smallfont"/>
        <w:rPr>
          <w:rStyle w:val="BodyText-Code-Comments"/>
        </w:rPr>
      </w:pPr>
      <w:r w:rsidRPr="00B054EB">
        <w:rPr>
          <w:rStyle w:val="BodyText-Code-Comments"/>
        </w:rPr>
        <w:t>// TKey is IComparable</w:t>
      </w:r>
    </w:p>
    <w:p w14:paraId="2B4E8075" w14:textId="77777777" w:rsidR="00726C79" w:rsidRPr="0014094E" w:rsidRDefault="00726C79" w:rsidP="00B054EB">
      <w:pPr>
        <w:pStyle w:val="BodyText-Code-Smallfont"/>
      </w:pPr>
      <w:r w:rsidRPr="00B054EB">
        <w:rPr>
          <w:rStyle w:val="BodyText-Code-Types"/>
        </w:rPr>
        <w:t>O</w:t>
      </w:r>
      <w:r w:rsidRPr="00B054EB">
        <w:t>&lt;TSource&gt; </w:t>
      </w:r>
      <w:r w:rsidRPr="00B054EB">
        <w:rPr>
          <w:rStyle w:val="BodyText-BoldEmphasis"/>
        </w:rPr>
        <w:t>ThenBy</w:t>
      </w:r>
      <w:r w:rsidRPr="00B054EB">
        <w:t>&lt;TSource, TKey&gt;(</w:t>
      </w:r>
      <w:r w:rsidRPr="00B054EB">
        <w:rPr>
          <w:rStyle w:val="BodyText-Code-Keywords"/>
        </w:rPr>
        <w:t>this</w:t>
      </w:r>
      <w:r w:rsidRPr="00B054EB">
        <w:t> </w:t>
      </w:r>
      <w:r w:rsidRPr="00B054EB">
        <w:rPr>
          <w:rStyle w:val="BodyText-Code-Types"/>
        </w:rPr>
        <w:t>S</w:t>
      </w:r>
      <w:r w:rsidRPr="00B054EB">
        <w:t>&lt;TSource&gt; source, </w:t>
      </w:r>
      <w:r w:rsidRPr="00B054EB">
        <w:rPr>
          <w:rStyle w:val="BodyText-Code-Types"/>
        </w:rPr>
        <w:t>Func</w:t>
      </w:r>
      <w:r w:rsidRPr="0014094E">
        <w:t>&lt;TSource, TKey&gt; keySelector); </w:t>
      </w:r>
    </w:p>
    <w:p w14:paraId="2B4E8076" w14:textId="77777777" w:rsidR="00726C79" w:rsidRPr="0014094E" w:rsidRDefault="00726C79" w:rsidP="00B054EB">
      <w:pPr>
        <w:pStyle w:val="BodyText-Code-Smallfont"/>
      </w:pPr>
      <w:r w:rsidRPr="0014094E">
        <w:t xml:space="preserve"> </w:t>
      </w:r>
    </w:p>
    <w:p w14:paraId="2B4E8077" w14:textId="77777777" w:rsidR="00726C79" w:rsidRPr="0014094E" w:rsidRDefault="00726C79" w:rsidP="00B054EB">
      <w:pPr>
        <w:pStyle w:val="BodyText-Code-Smallfont"/>
      </w:pPr>
      <w:r w:rsidRPr="00B054EB">
        <w:rPr>
          <w:rStyle w:val="BodyText-Code-Types"/>
        </w:rPr>
        <w:t>S</w:t>
      </w:r>
      <w:r w:rsidRPr="00B054EB">
        <w:t>&lt;TSource&gt; </w:t>
      </w:r>
      <w:r w:rsidRPr="00B054EB">
        <w:rPr>
          <w:rStyle w:val="BodyText-BoldEmphasis"/>
        </w:rPr>
        <w:t>Union</w:t>
      </w:r>
      <w:r w:rsidRPr="00B054EB">
        <w:t>&lt;TSource&gt;(</w:t>
      </w:r>
      <w:r w:rsidRPr="00B054EB">
        <w:rPr>
          <w:rStyle w:val="BodyText-Code-Keywords"/>
        </w:rPr>
        <w:t>this</w:t>
      </w:r>
      <w:r w:rsidRPr="00B054EB">
        <w:t> </w:t>
      </w:r>
      <w:r w:rsidRPr="00B054EB">
        <w:rPr>
          <w:rStyle w:val="BodyText-Code-Types"/>
        </w:rPr>
        <w:t>S</w:t>
      </w:r>
      <w:r w:rsidRPr="00B054EB">
        <w:t>&lt;TSource&gt; first, </w:t>
      </w:r>
      <w:r w:rsidRPr="00B054EB">
        <w:rPr>
          <w:rStyle w:val="BodyText-Code-Types"/>
        </w:rPr>
        <w:t>S</w:t>
      </w:r>
      <w:r w:rsidRPr="0014094E">
        <w:t>&lt;TSource&gt; second);</w:t>
      </w:r>
    </w:p>
    <w:p w14:paraId="2B4E8078" w14:textId="77777777" w:rsidR="00726C79" w:rsidRPr="0014094E" w:rsidRDefault="00726C79" w:rsidP="00B054EB">
      <w:pPr>
        <w:pStyle w:val="BodyText-Code-Smallfont"/>
      </w:pPr>
      <w:r w:rsidRPr="0014094E">
        <w:t xml:space="preserve"> </w:t>
      </w:r>
    </w:p>
    <w:p w14:paraId="2B4E8079" w14:textId="77777777" w:rsidR="00726C79" w:rsidRPr="0014094E" w:rsidRDefault="00726C79" w:rsidP="00B054EB">
      <w:pPr>
        <w:pStyle w:val="BodyText-Code-Smallfont"/>
      </w:pPr>
      <w:r w:rsidRPr="00B054EB">
        <w:rPr>
          <w:rStyle w:val="BodyText-Code-Types"/>
        </w:rPr>
        <w:t>S</w:t>
      </w:r>
      <w:r w:rsidRPr="00B054EB">
        <w:t>&lt;TSource&gt; </w:t>
      </w:r>
      <w:r w:rsidRPr="00B054EB">
        <w:rPr>
          <w:rStyle w:val="BodyText-BoldEmphasis"/>
        </w:rPr>
        <w:t>Skip</w:t>
      </w:r>
      <w:r w:rsidRPr="00B054EB">
        <w:t>&lt;TSource&gt;(</w:t>
      </w:r>
      <w:r w:rsidRPr="00B054EB">
        <w:rPr>
          <w:rStyle w:val="BodyText-Code-Keywords"/>
        </w:rPr>
        <w:t>this</w:t>
      </w:r>
      <w:r w:rsidRPr="00B054EB">
        <w:t> </w:t>
      </w:r>
      <w:r w:rsidRPr="00B054EB">
        <w:rPr>
          <w:rStyle w:val="BodyText-Code-Types"/>
        </w:rPr>
        <w:t>S</w:t>
      </w:r>
      <w:r w:rsidRPr="00B054EB">
        <w:t>&lt;TSource&gt; source, </w:t>
      </w:r>
      <w:r w:rsidRPr="00B054EB">
        <w:rPr>
          <w:rStyle w:val="BodyText-Code-Keywords"/>
        </w:rPr>
        <w:t>int</w:t>
      </w:r>
      <w:r w:rsidRPr="0014094E">
        <w:t> count);</w:t>
      </w:r>
    </w:p>
    <w:p w14:paraId="2B4E807A" w14:textId="77777777" w:rsidR="00726C79" w:rsidRPr="0014094E" w:rsidRDefault="00726C79" w:rsidP="00B054EB">
      <w:pPr>
        <w:pStyle w:val="BodyText-Code-Smallfont"/>
      </w:pPr>
      <w:r w:rsidRPr="0014094E">
        <w:t xml:space="preserve"> </w:t>
      </w:r>
    </w:p>
    <w:p w14:paraId="2B4E807B" w14:textId="77777777" w:rsidR="00726C79" w:rsidRPr="0014094E" w:rsidRDefault="00726C79" w:rsidP="00B054EB">
      <w:pPr>
        <w:pStyle w:val="BodyText-Code-Smallfont"/>
      </w:pPr>
      <w:r w:rsidRPr="00B054EB">
        <w:rPr>
          <w:rStyle w:val="BodyText-Code-Types"/>
        </w:rPr>
        <w:t>S</w:t>
      </w:r>
      <w:r w:rsidRPr="00B054EB">
        <w:t>&lt;TSource&gt; </w:t>
      </w:r>
      <w:r w:rsidRPr="00B054EB">
        <w:rPr>
          <w:rStyle w:val="BodyText-BoldEmphasis"/>
        </w:rPr>
        <w:t>SkipWhile</w:t>
      </w:r>
      <w:r w:rsidRPr="00B054EB">
        <w:t>&lt;TSource&gt;(</w:t>
      </w:r>
      <w:r w:rsidRPr="00B054EB">
        <w:rPr>
          <w:rStyle w:val="BodyText-Code-Keywords"/>
        </w:rPr>
        <w:t>this</w:t>
      </w:r>
      <w:r w:rsidRPr="00B054EB">
        <w:t> </w:t>
      </w:r>
      <w:r w:rsidRPr="00B054EB">
        <w:rPr>
          <w:rStyle w:val="BodyText-Code-Types"/>
        </w:rPr>
        <w:t>S</w:t>
      </w:r>
      <w:r w:rsidRPr="00B054EB">
        <w:t>&lt;TSource&gt; source, </w:t>
      </w:r>
      <w:r w:rsidRPr="00B054EB">
        <w:rPr>
          <w:rStyle w:val="BodyText-Code-Types"/>
        </w:rPr>
        <w:t>Func</w:t>
      </w:r>
      <w:r w:rsidRPr="00B054EB">
        <w:t>&lt;TSource, </w:t>
      </w:r>
      <w:r w:rsidRPr="00B054EB">
        <w:rPr>
          <w:rStyle w:val="BodyText-Code-Keywords"/>
        </w:rPr>
        <w:t>bool</w:t>
      </w:r>
      <w:r w:rsidRPr="0014094E">
        <w:t>&gt; predicate);</w:t>
      </w:r>
    </w:p>
    <w:p w14:paraId="2B4E807C" w14:textId="77777777" w:rsidR="00726C79" w:rsidRPr="0014094E" w:rsidRDefault="00726C79" w:rsidP="00B054EB">
      <w:pPr>
        <w:pStyle w:val="BodyText-Code-Smallfont"/>
      </w:pPr>
      <w:r w:rsidRPr="0014094E">
        <w:t xml:space="preserve"> </w:t>
      </w:r>
    </w:p>
    <w:p w14:paraId="2B4E807D" w14:textId="77777777" w:rsidR="00726C79" w:rsidRPr="0014094E" w:rsidRDefault="00726C79" w:rsidP="00B054EB">
      <w:pPr>
        <w:pStyle w:val="BodyText-Code-Smallfont"/>
      </w:pPr>
      <w:r w:rsidRPr="00B054EB">
        <w:rPr>
          <w:rStyle w:val="BodyText-Code-Types"/>
        </w:rPr>
        <w:t>S</w:t>
      </w:r>
      <w:r w:rsidRPr="00B054EB">
        <w:t>&lt;TSource&gt; </w:t>
      </w:r>
      <w:r w:rsidRPr="00B054EB">
        <w:rPr>
          <w:rStyle w:val="BodyText-BoldEmphasis"/>
        </w:rPr>
        <w:t>Take</w:t>
      </w:r>
      <w:r w:rsidRPr="00B054EB">
        <w:t>&lt;TSource&gt;(</w:t>
      </w:r>
      <w:r w:rsidRPr="00B054EB">
        <w:rPr>
          <w:rStyle w:val="BodyText-Code-Keywords"/>
        </w:rPr>
        <w:t>this</w:t>
      </w:r>
      <w:r w:rsidRPr="00B054EB">
        <w:t> </w:t>
      </w:r>
      <w:r w:rsidRPr="00B054EB">
        <w:rPr>
          <w:rStyle w:val="BodyText-Code-Types"/>
        </w:rPr>
        <w:t>S</w:t>
      </w:r>
      <w:r w:rsidRPr="00B054EB">
        <w:t>&lt;TSource&gt; source, </w:t>
      </w:r>
      <w:r w:rsidRPr="00B054EB">
        <w:rPr>
          <w:rStyle w:val="BodyText-Code-Keywords"/>
        </w:rPr>
        <w:t>int</w:t>
      </w:r>
      <w:r w:rsidRPr="0014094E">
        <w:t> count);</w:t>
      </w:r>
    </w:p>
    <w:p w14:paraId="2B4E807E" w14:textId="77777777" w:rsidR="00726C79" w:rsidRPr="0014094E" w:rsidRDefault="00726C79" w:rsidP="00B054EB">
      <w:pPr>
        <w:pStyle w:val="BodyText-Code-Smallfont"/>
      </w:pPr>
      <w:r w:rsidRPr="0014094E">
        <w:t xml:space="preserve"> </w:t>
      </w:r>
    </w:p>
    <w:p w14:paraId="2B4E807F" w14:textId="77777777" w:rsidR="00726C79" w:rsidRPr="0014094E" w:rsidRDefault="00726C79" w:rsidP="00B054EB">
      <w:pPr>
        <w:pStyle w:val="BodyText-Code-Smallfont"/>
      </w:pPr>
      <w:r w:rsidRPr="0014094E">
        <w:t>TSource </w:t>
      </w:r>
      <w:r w:rsidRPr="00B054EB">
        <w:rPr>
          <w:rStyle w:val="BodyText-BoldEmphasis"/>
        </w:rPr>
        <w:t>ElementAt</w:t>
      </w:r>
      <w:r w:rsidRPr="00B054EB">
        <w:t>&lt;TSource&gt;(</w:t>
      </w:r>
      <w:r w:rsidRPr="00B054EB">
        <w:rPr>
          <w:rStyle w:val="BodyText-Code-Keywords"/>
        </w:rPr>
        <w:t>this</w:t>
      </w:r>
      <w:r w:rsidRPr="00B054EB">
        <w:t> </w:t>
      </w:r>
      <w:r w:rsidRPr="00B054EB">
        <w:rPr>
          <w:rStyle w:val="BodyText-Code-Types"/>
        </w:rPr>
        <w:t>S</w:t>
      </w:r>
      <w:r w:rsidRPr="00B054EB">
        <w:t>&lt;TSource&gt; source, </w:t>
      </w:r>
      <w:r w:rsidRPr="00B054EB">
        <w:rPr>
          <w:rStyle w:val="BodyText-Code-Keywords"/>
        </w:rPr>
        <w:t>int</w:t>
      </w:r>
      <w:r w:rsidRPr="0014094E">
        <w:t> index);</w:t>
      </w:r>
    </w:p>
    <w:p w14:paraId="2B4E8080" w14:textId="77777777" w:rsidR="00726C79" w:rsidRPr="0014094E" w:rsidRDefault="00726C79" w:rsidP="00B054EB">
      <w:pPr>
        <w:pStyle w:val="BodyText-Code-Smallfont"/>
      </w:pPr>
      <w:r w:rsidRPr="0014094E">
        <w:t xml:space="preserve"> </w:t>
      </w:r>
    </w:p>
    <w:p w14:paraId="2B4E8081" w14:textId="77777777" w:rsidR="00726C79" w:rsidRPr="0014094E" w:rsidRDefault="00726C79" w:rsidP="00B054EB">
      <w:pPr>
        <w:pStyle w:val="BodyText-Code-Smallfont"/>
      </w:pPr>
      <w:r w:rsidRPr="00B054EB">
        <w:rPr>
          <w:rStyle w:val="BodyText-Code-Types"/>
        </w:rPr>
        <w:t>S</w:t>
      </w:r>
      <w:r w:rsidRPr="00B054EB">
        <w:t>&lt;TResult&gt; </w:t>
      </w:r>
      <w:r w:rsidRPr="00B054EB">
        <w:rPr>
          <w:rStyle w:val="BodyText-BoldEmphasis"/>
        </w:rPr>
        <w:t>Join</w:t>
      </w:r>
      <w:r w:rsidRPr="00B054EB">
        <w:t>&lt;TOuter, TInner, TKey, TResult&gt;(</w:t>
      </w:r>
      <w:r w:rsidRPr="00B054EB">
        <w:rPr>
          <w:rStyle w:val="BodyText-Code-Keywords"/>
        </w:rPr>
        <w:t>this</w:t>
      </w:r>
      <w:r w:rsidRPr="00B054EB">
        <w:t> </w:t>
      </w:r>
      <w:r w:rsidRPr="00B054EB">
        <w:rPr>
          <w:rStyle w:val="BodyText-Code-Types"/>
        </w:rPr>
        <w:t>S</w:t>
      </w:r>
      <w:r w:rsidRPr="0014094E">
        <w:t>&lt;TOuter&gt; outer, </w:t>
      </w:r>
    </w:p>
    <w:p w14:paraId="2B4E8082" w14:textId="77777777" w:rsidR="00726C79" w:rsidRPr="0014094E" w:rsidRDefault="00726C79" w:rsidP="00B054EB">
      <w:pPr>
        <w:pStyle w:val="BodyText-Code-Smallfont"/>
      </w:pPr>
      <w:r w:rsidRPr="0014094E">
        <w:t>                                                </w:t>
      </w:r>
      <w:r w:rsidRPr="00B054EB">
        <w:rPr>
          <w:rStyle w:val="BodyText-Code-Types"/>
        </w:rPr>
        <w:t>S</w:t>
      </w:r>
      <w:r w:rsidRPr="0014094E">
        <w:t>&lt;TInner&gt; inner, </w:t>
      </w:r>
    </w:p>
    <w:p w14:paraId="2B4E8083" w14:textId="77777777" w:rsidR="00726C79" w:rsidRPr="0014094E" w:rsidRDefault="00726C79" w:rsidP="00B054EB">
      <w:pPr>
        <w:pStyle w:val="BodyText-Code-Smallfont"/>
      </w:pPr>
      <w:r w:rsidRPr="0014094E">
        <w:t>                                                </w:t>
      </w:r>
      <w:r w:rsidRPr="00B054EB">
        <w:rPr>
          <w:rStyle w:val="BodyText-Code-Types"/>
        </w:rPr>
        <w:t>Func</w:t>
      </w:r>
      <w:r w:rsidRPr="0014094E">
        <w:t>&lt;TOuter, TKey&gt; outerKeySelector, </w:t>
      </w:r>
    </w:p>
    <w:p w14:paraId="2B4E8084" w14:textId="77777777" w:rsidR="00726C79" w:rsidRPr="0014094E" w:rsidRDefault="00726C79" w:rsidP="00B054EB">
      <w:pPr>
        <w:pStyle w:val="BodyText-Code-Smallfont"/>
      </w:pPr>
      <w:r w:rsidRPr="0014094E">
        <w:t>                                                </w:t>
      </w:r>
      <w:r w:rsidRPr="00B054EB">
        <w:rPr>
          <w:rStyle w:val="BodyText-Code-Types"/>
        </w:rPr>
        <w:t>Func</w:t>
      </w:r>
      <w:r w:rsidRPr="0014094E">
        <w:t>&lt;TInner, TKey&gt; innerKeySelector, </w:t>
      </w:r>
    </w:p>
    <w:p w14:paraId="2B4E8085" w14:textId="77777777" w:rsidR="00726C79" w:rsidRPr="0014094E" w:rsidRDefault="00726C79" w:rsidP="00B054EB">
      <w:pPr>
        <w:pStyle w:val="BodyText-Code-Smallfont"/>
      </w:pPr>
      <w:r w:rsidRPr="0014094E">
        <w:t>                                                </w:t>
      </w:r>
      <w:r w:rsidRPr="00B054EB">
        <w:rPr>
          <w:rStyle w:val="BodyText-Code-Types"/>
        </w:rPr>
        <w:t>Func</w:t>
      </w:r>
      <w:r w:rsidRPr="0014094E">
        <w:t>&lt;TOuter, TInner, TResult&gt; resultSelector);</w:t>
      </w:r>
    </w:p>
    <w:p w14:paraId="2B4E8086" w14:textId="77777777" w:rsidR="00726C79" w:rsidRPr="0014094E" w:rsidRDefault="00726C79" w:rsidP="00B054EB">
      <w:pPr>
        <w:pStyle w:val="BodyText-Code-Smallfont"/>
      </w:pPr>
      <w:r w:rsidRPr="0014094E">
        <w:t xml:space="preserve"> </w:t>
      </w:r>
    </w:p>
    <w:p w14:paraId="2B4E8087" w14:textId="77777777" w:rsidR="00726C79" w:rsidRPr="0014094E" w:rsidRDefault="00726C79" w:rsidP="00B054EB">
      <w:pPr>
        <w:pStyle w:val="BodyText-Code-Smallfont"/>
      </w:pPr>
      <w:r w:rsidRPr="00B054EB">
        <w:rPr>
          <w:rStyle w:val="BodyText-Code-Types"/>
        </w:rPr>
        <w:t>S</w:t>
      </w:r>
      <w:r w:rsidRPr="00B054EB">
        <w:t>&lt;TResult&gt; </w:t>
      </w:r>
      <w:r w:rsidRPr="00B054EB">
        <w:rPr>
          <w:rStyle w:val="BodyText-BoldEmphasis"/>
        </w:rPr>
        <w:t>SelectMany</w:t>
      </w:r>
      <w:r w:rsidRPr="00B054EB">
        <w:t>&lt;TSource, TResult&gt;(</w:t>
      </w:r>
      <w:r w:rsidRPr="00B054EB">
        <w:rPr>
          <w:rStyle w:val="BodyText-Code-Keywords"/>
        </w:rPr>
        <w:t>this</w:t>
      </w:r>
      <w:r w:rsidRPr="00B054EB">
        <w:t> </w:t>
      </w:r>
      <w:r w:rsidRPr="00B054EB">
        <w:rPr>
          <w:rStyle w:val="BodyText-Code-Types"/>
        </w:rPr>
        <w:t>S</w:t>
      </w:r>
      <w:r w:rsidRPr="00B054EB">
        <w:t>&lt;TSource&gt; source, </w:t>
      </w:r>
      <w:r w:rsidRPr="00B054EB">
        <w:rPr>
          <w:rStyle w:val="BodyText-Code-Types"/>
        </w:rPr>
        <w:t>Func</w:t>
      </w:r>
      <w:r w:rsidRPr="00B054EB">
        <w:t>&lt;TSource, </w:t>
      </w:r>
      <w:r w:rsidRPr="00B054EB">
        <w:rPr>
          <w:rStyle w:val="BodyText-Code-Types"/>
        </w:rPr>
        <w:t>S</w:t>
      </w:r>
      <w:r w:rsidRPr="0014094E">
        <w:t>&lt;TResult&gt;&gt; selector);</w:t>
      </w:r>
    </w:p>
    <w:p w14:paraId="2B4E8088" w14:textId="77777777" w:rsidR="00726C79" w:rsidRPr="0014094E" w:rsidRDefault="00726C79" w:rsidP="00B054EB">
      <w:pPr>
        <w:pStyle w:val="BodyText-Code-Smallfont"/>
      </w:pPr>
      <w:r w:rsidRPr="0014094E">
        <w:t xml:space="preserve"> </w:t>
      </w:r>
    </w:p>
    <w:p w14:paraId="2B4E8089" w14:textId="77777777" w:rsidR="00726C79" w:rsidRDefault="00726C79" w:rsidP="00B054EB">
      <w:pPr>
        <w:pStyle w:val="BodyText-Code-Smallfont"/>
      </w:pPr>
      <w:r w:rsidRPr="00B054EB">
        <w:rPr>
          <w:rStyle w:val="BodyText-Code-Types"/>
        </w:rPr>
        <w:t>S</w:t>
      </w:r>
      <w:r w:rsidRPr="00B054EB">
        <w:t>&lt;TResult&gt; </w:t>
      </w:r>
      <w:r w:rsidRPr="00B054EB">
        <w:rPr>
          <w:rStyle w:val="BodyText-BoldEmphasis"/>
        </w:rPr>
        <w:t>SelectMany</w:t>
      </w:r>
      <w:r w:rsidRPr="0014094E">
        <w:t>&lt;TSource, TCollection, TResult&gt;</w:t>
      </w:r>
    </w:p>
    <w:p w14:paraId="2B4E808A" w14:textId="77777777" w:rsidR="00726C79" w:rsidRPr="0014094E" w:rsidRDefault="00726C79" w:rsidP="00B054EB">
      <w:pPr>
        <w:pStyle w:val="BodyText-Code-Smallfont"/>
      </w:pPr>
      <w:r>
        <w:tab/>
      </w:r>
      <w:r>
        <w:tab/>
      </w:r>
      <w:r>
        <w:tab/>
      </w:r>
      <w:r>
        <w:tab/>
      </w:r>
      <w:r w:rsidRPr="0014094E">
        <w:t>(</w:t>
      </w:r>
      <w:r w:rsidRPr="00B054EB">
        <w:rPr>
          <w:rStyle w:val="BodyText-Code-Keywords"/>
        </w:rPr>
        <w:t>this</w:t>
      </w:r>
      <w:r w:rsidRPr="00B054EB">
        <w:t> </w:t>
      </w:r>
      <w:r w:rsidRPr="00B054EB">
        <w:rPr>
          <w:rStyle w:val="BodyText-Code-Types"/>
        </w:rPr>
        <w:t>S</w:t>
      </w:r>
      <w:r w:rsidRPr="0014094E">
        <w:t>&lt;TSource&gt; source, </w:t>
      </w:r>
    </w:p>
    <w:p w14:paraId="2B4E808B" w14:textId="77777777" w:rsidR="00726C79" w:rsidRPr="0014094E" w:rsidRDefault="00726C79" w:rsidP="00B054EB">
      <w:pPr>
        <w:pStyle w:val="BodyText-Code-Smallfont"/>
      </w:pPr>
      <w:r w:rsidRPr="0014094E">
        <w:t>                                          </w:t>
      </w:r>
      <w:r>
        <w:t xml:space="preserve"> </w:t>
      </w:r>
      <w:r w:rsidRPr="00B054EB">
        <w:rPr>
          <w:rStyle w:val="BodyText-Code-Types"/>
        </w:rPr>
        <w:t>Func</w:t>
      </w:r>
      <w:r w:rsidRPr="00B054EB">
        <w:t>&lt;TSource, </w:t>
      </w:r>
      <w:r w:rsidRPr="00B054EB">
        <w:rPr>
          <w:rStyle w:val="BodyText-Code-Types"/>
        </w:rPr>
        <w:t>S</w:t>
      </w:r>
      <w:r w:rsidRPr="0014094E">
        <w:t>&lt;TCollection&gt;&gt; collectionSelector, </w:t>
      </w:r>
    </w:p>
    <w:p w14:paraId="2B4E808C" w14:textId="77777777" w:rsidR="00726C79" w:rsidRPr="00B054EB" w:rsidRDefault="00726C79" w:rsidP="00B054EB">
      <w:pPr>
        <w:pStyle w:val="BodyText-Code-Smallfont"/>
      </w:pPr>
      <w:r w:rsidRPr="0014094E">
        <w:t>                                           </w:t>
      </w:r>
      <w:r w:rsidRPr="00B054EB">
        <w:rPr>
          <w:rStyle w:val="BodyText-Code-Types"/>
        </w:rPr>
        <w:t>Func</w:t>
      </w:r>
      <w:r w:rsidRPr="00B054EB">
        <w:t>&lt;TSource, TCollection, TResult&gt; resultSelector);</w:t>
      </w:r>
    </w:p>
    <w:p w14:paraId="2B4E808D" w14:textId="77777777" w:rsidR="00726C79" w:rsidRDefault="00726C79" w:rsidP="00726C79">
      <w:pPr>
        <w:pStyle w:val="berschrift4"/>
        <w:rPr>
          <w:lang w:eastAsia="zh-CN"/>
        </w:rPr>
      </w:pPr>
      <w:bookmarkStart w:id="1709" w:name="_Ref401793234"/>
      <w:r>
        <w:rPr>
          <w:lang w:eastAsia="zh-CN"/>
        </w:rPr>
        <w:t>Extending IEnumerable&lt;T&gt;</w:t>
      </w:r>
      <w:bookmarkEnd w:id="1709"/>
    </w:p>
    <w:p w14:paraId="2B4E808E" w14:textId="77777777" w:rsidR="00726C79" w:rsidDel="00333E97" w:rsidRDefault="00814322" w:rsidP="00814322">
      <w:pPr>
        <w:pStyle w:val="BodyText-RuleFirstParagraph"/>
        <w:rPr>
          <w:del w:id="1710" w:author="Cox Olaf" w:date="2015-01-26T14:04:00Z"/>
        </w:rPr>
      </w:pPr>
      <w:del w:id="1711" w:author="Cox Olaf" w:date="2015-01-26T14:04:00Z">
        <w:r w:rsidDel="00333E97">
          <w:rPr>
            <w:rStyle w:val="BodyText-GuidelineID"/>
          </w:rPr>
          <w:delText>CS/EIN10</w:delText>
        </w:r>
        <w:r w:rsidRPr="0055287F" w:rsidDel="00333E97">
          <w:rPr>
            <w:rStyle w:val="TextkrperZchn"/>
          </w:rPr>
          <w:tab/>
        </w:r>
        <w:r w:rsidR="00BC2E4E" w:rsidRPr="00644D97" w:rsidDel="00333E97">
          <w:rPr>
            <w:rStyle w:val="BodyText-PositiveGreen"/>
          </w:rPr>
          <w:sym w:font="Wingdings" w:char="F0FE"/>
        </w:r>
        <w:r w:rsidR="00BC2E4E" w:rsidRPr="00644D97" w:rsidDel="00333E97">
          <w:rPr>
            <w:rFonts w:hint="eastAsia"/>
          </w:rPr>
          <w:delText xml:space="preserve"> </w:delText>
        </w:r>
        <w:r w:rsidR="00BC2E4E" w:rsidRPr="00644D97" w:rsidDel="00333E97">
          <w:rPr>
            <w:rStyle w:val="BodyText-BoldAction"/>
          </w:rPr>
          <w:delText>Do</w:delText>
        </w:r>
        <w:r w:rsidR="00BC2E4E" w:rsidRPr="00644D97" w:rsidDel="00333E97">
          <w:delText xml:space="preserve"> </w:delText>
        </w:r>
        <w:r w:rsidR="00726C79" w:rsidRPr="0058238E" w:rsidDel="00333E97">
          <w:delText xml:space="preserve">implement IEnumerable&lt;T&gt; to enable basic </w:delText>
        </w:r>
        <w:r w:rsidR="00726C79" w:rsidDel="00333E97">
          <w:delText>LINQ support.</w:delText>
        </w:r>
      </w:del>
    </w:p>
    <w:p w14:paraId="2B4E808F" w14:textId="77777777" w:rsidR="00726C79" w:rsidRDefault="00814322" w:rsidP="00814322">
      <w:pPr>
        <w:pStyle w:val="BodyText-RuleFirstParagraph"/>
      </w:pPr>
      <w:r>
        <w:rPr>
          <w:rStyle w:val="BodyText-GuidelineID"/>
        </w:rPr>
        <w:t>CS/EIN20</w:t>
      </w:r>
      <w:r w:rsidRPr="0055287F">
        <w:rPr>
          <w:rStyle w:val="TextkrperZchn"/>
        </w:rPr>
        <w:tab/>
      </w:r>
      <w:r w:rsidR="000F31DB" w:rsidRPr="005B7E5C">
        <w:rPr>
          <w:rStyle w:val="BodyText-PositiveGreen"/>
        </w:rPr>
        <w:sym w:font="Wingdings" w:char="F0FE"/>
      </w:r>
      <w:r w:rsidR="000F31DB" w:rsidRPr="0030733D">
        <w:rPr>
          <w:rFonts w:hint="eastAsia"/>
        </w:rPr>
        <w:t xml:space="preserve"> </w:t>
      </w:r>
      <w:r w:rsidR="000F31DB" w:rsidRPr="005B7E5C">
        <w:rPr>
          <w:rStyle w:val="BodyText-BoldAction"/>
          <w:rFonts w:hint="eastAsia"/>
        </w:rPr>
        <w:t>You</w:t>
      </w:r>
      <w:r w:rsidR="000F31DB" w:rsidRPr="0030733D">
        <w:rPr>
          <w:rFonts w:hint="eastAsia"/>
        </w:rPr>
        <w:t xml:space="preserve"> </w:t>
      </w:r>
      <w:r w:rsidR="000F31DB" w:rsidRPr="005B7E5C">
        <w:rPr>
          <w:rStyle w:val="BodyText-BoldAction"/>
          <w:rFonts w:hint="eastAsia"/>
        </w:rPr>
        <w:t>should</w:t>
      </w:r>
      <w:r w:rsidR="000F31DB" w:rsidRPr="007F5D6B">
        <w:t xml:space="preserve"> </w:t>
      </w:r>
      <w:r w:rsidR="00032858">
        <w:t>redefine</w:t>
      </w:r>
      <w:r w:rsidR="00726C79" w:rsidRPr="0058238E">
        <w:t xml:space="preserve"> the methods in the LINQ pattern on new types implementing IEnumerable&lt;T&gt;, if it is desirable to override the default implementation – e.g. for optimization. It is preferred that one redefines them as type members, rather than extension methods.</w:t>
      </w:r>
    </w:p>
    <w:p w14:paraId="2B4E8090" w14:textId="77777777" w:rsidR="00726C79" w:rsidRPr="0058238E" w:rsidRDefault="00814322" w:rsidP="00814322">
      <w:pPr>
        <w:pStyle w:val="BodyText-RuleFirstParagraph"/>
      </w:pPr>
      <w:r>
        <w:rPr>
          <w:rStyle w:val="BodyText-GuidelineID"/>
        </w:rPr>
        <w:t>CS/EIN30</w:t>
      </w:r>
      <w:r w:rsidRPr="0055287F">
        <w:rPr>
          <w:rStyle w:val="TextkrperZchn"/>
        </w:rPr>
        <w:tab/>
      </w:r>
      <w:r w:rsidR="000F31DB" w:rsidRPr="005B7E5C">
        <w:rPr>
          <w:rStyle w:val="BodyText-PositiveGreen"/>
        </w:rPr>
        <w:sym w:font="Wingdings" w:char="F0FE"/>
      </w:r>
      <w:r w:rsidR="000F31DB" w:rsidRPr="0030733D">
        <w:rPr>
          <w:rFonts w:hint="eastAsia"/>
        </w:rPr>
        <w:t xml:space="preserve"> </w:t>
      </w:r>
      <w:r w:rsidR="000F31DB" w:rsidRPr="005B7E5C">
        <w:rPr>
          <w:rStyle w:val="BodyText-BoldAction"/>
          <w:rFonts w:hint="eastAsia"/>
        </w:rPr>
        <w:t>You</w:t>
      </w:r>
      <w:r w:rsidR="000F31DB" w:rsidRPr="0030733D">
        <w:rPr>
          <w:rFonts w:hint="eastAsia"/>
        </w:rPr>
        <w:t xml:space="preserve"> </w:t>
      </w:r>
      <w:r w:rsidR="000F31DB" w:rsidRPr="005B7E5C">
        <w:rPr>
          <w:rStyle w:val="BodyText-BoldAction"/>
          <w:rFonts w:hint="eastAsia"/>
        </w:rPr>
        <w:t>should</w:t>
      </w:r>
      <w:r w:rsidR="000F31DB" w:rsidRPr="007F5D6B">
        <w:t xml:space="preserve"> </w:t>
      </w:r>
      <w:r w:rsidR="00726C79" w:rsidRPr="0058238E">
        <w:t>implem</w:t>
      </w:r>
      <w:r w:rsidR="00032858">
        <w:t>ent</w:t>
      </w:r>
      <w:r w:rsidR="00726C79" w:rsidRPr="0058238E">
        <w:t xml:space="preserve"> ICollection&lt;T&gt; to improve performance of query operators.</w:t>
      </w:r>
    </w:p>
    <w:p w14:paraId="2B4E8091" w14:textId="77777777" w:rsidR="00726C79" w:rsidRDefault="00726C79" w:rsidP="009558AF">
      <w:pPr>
        <w:pStyle w:val="Textkrper"/>
      </w:pPr>
      <w:r w:rsidRPr="0058238E">
        <w:t xml:space="preserve">For example, the Count&lt;&gt; method default behavior (as defined in System.Linq) is to simply walk the IEnumerable. Collection types can optimize their implementation of this method, since they typically offer an </w:t>
      </w:r>
      <w:r w:rsidRPr="009C4F24">
        <w:rPr>
          <w:rStyle w:val="BodyText-ItalicEmphasis"/>
        </w:rPr>
        <w:t>O(1)</w:t>
      </w:r>
      <w:r w:rsidRPr="0058238E">
        <w:t xml:space="preserve"> - complexity mechanism for finding the size of the collection.</w:t>
      </w:r>
    </w:p>
    <w:p w14:paraId="2B4E8092" w14:textId="77777777" w:rsidR="00726C79" w:rsidRDefault="00726C79" w:rsidP="00726C79">
      <w:pPr>
        <w:pStyle w:val="berschrift4"/>
        <w:rPr>
          <w:lang w:eastAsia="zh-CN"/>
        </w:rPr>
      </w:pPr>
      <w:bookmarkStart w:id="1712" w:name="_Ref401793242"/>
      <w:r>
        <w:rPr>
          <w:lang w:eastAsia="zh-CN"/>
        </w:rPr>
        <w:t>Extending IQueryable&lt;T&gt;</w:t>
      </w:r>
      <w:bookmarkEnd w:id="1712"/>
    </w:p>
    <w:p w14:paraId="2B4E8093" w14:textId="77777777" w:rsidR="00726C79" w:rsidRDefault="0061415E" w:rsidP="00814322">
      <w:pPr>
        <w:pStyle w:val="BodyText-RuleFirstParagraph"/>
      </w:pPr>
      <w:r>
        <w:rPr>
          <w:rStyle w:val="BodyText-GuidelineID"/>
        </w:rPr>
        <w:t>CS/EIQ</w:t>
      </w:r>
      <w:r w:rsidR="00814322">
        <w:rPr>
          <w:rStyle w:val="BodyText-GuidelineID"/>
        </w:rPr>
        <w:t>10</w:t>
      </w:r>
      <w:r w:rsidR="00814322" w:rsidRPr="0055287F">
        <w:rPr>
          <w:rStyle w:val="TextkrperZchn"/>
        </w:rPr>
        <w:tab/>
      </w:r>
      <w:r w:rsidR="001B1D13" w:rsidRPr="001B1D13">
        <w:rPr>
          <w:rStyle w:val="BodyText-PositiveGreen"/>
        </w:rPr>
        <w:sym w:font="Wingdings" w:char="F0FE"/>
      </w:r>
      <w:r w:rsidR="001B1D13" w:rsidRPr="001B1D13">
        <w:rPr>
          <w:rFonts w:hint="eastAsia"/>
        </w:rPr>
        <w:t xml:space="preserve"> </w:t>
      </w:r>
      <w:r w:rsidR="001B1D13" w:rsidRPr="001B1D13">
        <w:rPr>
          <w:rStyle w:val="BodyText-BoldAction"/>
        </w:rPr>
        <w:t>You</w:t>
      </w:r>
      <w:r w:rsidR="001B1D13" w:rsidRPr="001B1D13">
        <w:t xml:space="preserve"> </w:t>
      </w:r>
      <w:r w:rsidR="001B1D13" w:rsidRPr="001B1D13">
        <w:rPr>
          <w:rStyle w:val="BodyText-BoldAction"/>
        </w:rPr>
        <w:t>can</w:t>
      </w:r>
      <w:r w:rsidR="001B1D13" w:rsidRPr="001B1D13">
        <w:t xml:space="preserve"> </w:t>
      </w:r>
      <w:r w:rsidR="00726C79" w:rsidRPr="0058238E">
        <w:t>implement IQueryable&lt;T&gt; when access to the query expression is necessary.</w:t>
      </w:r>
    </w:p>
    <w:p w14:paraId="2B4E8094" w14:textId="77777777" w:rsidR="00726C79" w:rsidRDefault="0061415E" w:rsidP="00814322">
      <w:pPr>
        <w:pStyle w:val="BodyText-RuleFirstParagraph"/>
      </w:pPr>
      <w:r>
        <w:rPr>
          <w:rStyle w:val="BodyText-GuidelineID"/>
        </w:rPr>
        <w:lastRenderedPageBreak/>
        <w:t>CS/EIQ</w:t>
      </w:r>
      <w:r w:rsidR="00814322">
        <w:rPr>
          <w:rStyle w:val="BodyText-GuidelineID"/>
        </w:rPr>
        <w:t>20</w:t>
      </w:r>
      <w:r w:rsidR="00814322" w:rsidRPr="0055287F">
        <w:rPr>
          <w:rStyle w:val="TextkrperZchn"/>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726C79" w:rsidRPr="0058238E">
        <w:t>throw NotSupportedException from IQueryable&lt;T&gt; methods that cannot be logically supported by your data source.</w:t>
      </w:r>
    </w:p>
    <w:p w14:paraId="2B4E8095" w14:textId="77777777" w:rsidR="00726C79" w:rsidRDefault="00726C79" w:rsidP="00726C79">
      <w:pPr>
        <w:pStyle w:val="berschrift4"/>
        <w:rPr>
          <w:lang w:eastAsia="zh-CN"/>
        </w:rPr>
      </w:pPr>
      <w:bookmarkStart w:id="1713" w:name="_Ref401793247"/>
      <w:r>
        <w:rPr>
          <w:lang w:eastAsia="zh-CN"/>
        </w:rPr>
        <w:t>Implementing the Query Pattern</w:t>
      </w:r>
      <w:bookmarkEnd w:id="1713"/>
    </w:p>
    <w:p w14:paraId="2B4E8096" w14:textId="77777777" w:rsidR="00726C79" w:rsidRDefault="00726C79" w:rsidP="009558AF">
      <w:pPr>
        <w:pStyle w:val="Textkrper"/>
        <w:rPr>
          <w:lang w:eastAsia="zh-CN"/>
        </w:rPr>
      </w:pPr>
      <w:r w:rsidRPr="0058238E">
        <w:rPr>
          <w:rFonts w:eastAsia="Batang"/>
        </w:rPr>
        <w:t xml:space="preserve">The Query Pattern refers to defining the methods </w:t>
      </w:r>
      <w:r>
        <w:rPr>
          <w:rFonts w:eastAsia="Batang"/>
        </w:rPr>
        <w:t xml:space="preserve">according to the signature pattern </w:t>
      </w:r>
      <w:r w:rsidRPr="0058238E">
        <w:rPr>
          <w:rFonts w:eastAsia="Batang"/>
        </w:rPr>
        <w:t>without impleme</w:t>
      </w:r>
      <w:ins w:id="1714" w:author="Cox Olaf" w:date="2015-01-26T14:09:00Z">
        <w:r w:rsidR="00333E97">
          <w:rPr>
            <w:rFonts w:eastAsia="Batang"/>
          </w:rPr>
          <w:t>n</w:t>
        </w:r>
      </w:ins>
      <w:r w:rsidRPr="0058238E">
        <w:rPr>
          <w:rFonts w:eastAsia="Batang"/>
        </w:rPr>
        <w:t xml:space="preserve">ting the </w:t>
      </w:r>
      <w:r w:rsidRPr="0058238E">
        <w:t>IEnumerable&lt;&gt;</w:t>
      </w:r>
      <w:r w:rsidRPr="0058238E">
        <w:rPr>
          <w:rFonts w:eastAsia="Batang"/>
        </w:rPr>
        <w:t xml:space="preserve"> or </w:t>
      </w:r>
      <w:r w:rsidRPr="0058238E">
        <w:t>IQueryable&lt;&gt;</w:t>
      </w:r>
      <w:r w:rsidRPr="0058238E">
        <w:rPr>
          <w:rFonts w:eastAsia="Batang"/>
        </w:rPr>
        <w:t xml:space="preserve"> interfaces.</w:t>
      </w:r>
    </w:p>
    <w:p w14:paraId="2B4E8097" w14:textId="77777777" w:rsidR="00726C79" w:rsidRDefault="00814322" w:rsidP="00814322">
      <w:pPr>
        <w:pStyle w:val="BodyText-RuleFirstParagraph"/>
        <w:rPr>
          <w:lang w:eastAsia="de-DE"/>
        </w:rPr>
      </w:pPr>
      <w:r>
        <w:rPr>
          <w:rStyle w:val="BodyText-GuidelineID"/>
        </w:rPr>
        <w:t>CS/IQP10</w:t>
      </w:r>
      <w:r w:rsidRPr="0055287F">
        <w:rPr>
          <w:rStyle w:val="TextkrperZchn"/>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726C79" w:rsidRPr="0058238E">
        <w:rPr>
          <w:lang w:eastAsia="de-DE"/>
        </w:rPr>
        <w:t>implement at least the enumerable pattern (i.e. provide a GetEnumerator method) for types representing collections of data. This is because the expectation is that the result of the</w:t>
      </w:r>
      <w:r w:rsidR="00726C79">
        <w:rPr>
          <w:lang w:eastAsia="de-DE"/>
        </w:rPr>
        <w:t xml:space="preserve"> query methods be foreach-able.</w:t>
      </w:r>
    </w:p>
    <w:p w14:paraId="2B4E8098" w14:textId="77777777" w:rsidR="00726C79" w:rsidRDefault="00814322" w:rsidP="00814322">
      <w:pPr>
        <w:pStyle w:val="BodyText-RuleFirstParagraph"/>
        <w:rPr>
          <w:lang w:eastAsia="de-DE"/>
        </w:rPr>
      </w:pPr>
      <w:r>
        <w:rPr>
          <w:rStyle w:val="BodyText-GuidelineID"/>
        </w:rPr>
        <w:t>CS/IQP20</w:t>
      </w:r>
      <w:r w:rsidRPr="0055287F">
        <w:rPr>
          <w:rStyle w:val="TextkrperZchn"/>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726C79" w:rsidRPr="0058238E">
        <w:rPr>
          <w:lang w:eastAsia="de-DE"/>
        </w:rPr>
        <w:t>implement the Query Pattern as instance members on the new type, if the members make sense on the type even outside of the context of LINQ. Ot</w:t>
      </w:r>
      <w:r w:rsidR="00726C79">
        <w:rPr>
          <w:lang w:eastAsia="de-DE"/>
        </w:rPr>
        <w:t>herwise, use extension methods.</w:t>
      </w:r>
    </w:p>
    <w:p w14:paraId="2B4E8099" w14:textId="77777777" w:rsidR="00726C79" w:rsidRDefault="00814322" w:rsidP="00814322">
      <w:pPr>
        <w:pStyle w:val="BodyText-RuleFirstParagraph"/>
        <w:rPr>
          <w:lang w:eastAsia="de-DE"/>
        </w:rPr>
      </w:pPr>
      <w:r>
        <w:rPr>
          <w:rStyle w:val="BodyText-GuidelineID"/>
        </w:rPr>
        <w:t>CS/IQP30</w:t>
      </w:r>
      <w:r w:rsidRPr="0055287F">
        <w:rPr>
          <w:rStyle w:val="TextkrperZchn"/>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726C79" w:rsidRPr="0058238E">
        <w:rPr>
          <w:lang w:eastAsia="de-DE"/>
        </w:rPr>
        <w:t>represent ordered sequences as a separate type. Define on this type the “ThenBy</w:t>
      </w:r>
      <w:r w:rsidR="00726C79">
        <w:rPr>
          <w:lang w:eastAsia="de-DE"/>
        </w:rPr>
        <w:t>” method.</w:t>
      </w:r>
    </w:p>
    <w:p w14:paraId="2B4E809A" w14:textId="77777777" w:rsidR="00726C79" w:rsidRDefault="00726C79" w:rsidP="009558AF">
      <w:pPr>
        <w:pStyle w:val="Textkrper"/>
        <w:rPr>
          <w:lang w:eastAsia="de-DE"/>
        </w:rPr>
      </w:pPr>
      <w:r w:rsidRPr="0058238E">
        <w:rPr>
          <w:lang w:eastAsia="de-DE"/>
        </w:rPr>
        <w:t>This follows the current pattern in the LINQ-to objects implementation, as well as allows for early (compile-time) detection of errors such as applying “ThenBy” to a not “OrderBy</w:t>
      </w:r>
      <w:r>
        <w:rPr>
          <w:lang w:eastAsia="de-DE"/>
        </w:rPr>
        <w:t>”-ed sequence.</w:t>
      </w:r>
    </w:p>
    <w:p w14:paraId="2B4E809B" w14:textId="77777777" w:rsidR="00726C79" w:rsidRDefault="00726C79" w:rsidP="009558AF">
      <w:pPr>
        <w:pStyle w:val="Textkrper"/>
        <w:rPr>
          <w:lang w:eastAsia="de-DE"/>
        </w:rPr>
      </w:pPr>
      <w:r w:rsidRPr="0058238E">
        <w:rPr>
          <w:lang w:eastAsia="de-DE"/>
        </w:rPr>
        <w:t>For example, the framework provides the IOrderedEnumerable&lt;&gt; type, which is returned by “OrderBy”. The “ThenBy” extension method is defined for this type, and not for IEnumerable&lt;&gt;</w:t>
      </w:r>
      <w:r>
        <w:rPr>
          <w:lang w:eastAsia="de-DE"/>
        </w:rPr>
        <w:t>.</w:t>
      </w:r>
    </w:p>
    <w:p w14:paraId="2B4E809C" w14:textId="77777777" w:rsidR="00726C79" w:rsidRDefault="00814322" w:rsidP="00814322">
      <w:pPr>
        <w:pStyle w:val="BodyText-RuleFirstParagraph"/>
        <w:rPr>
          <w:lang w:eastAsia="de-DE"/>
        </w:rPr>
      </w:pPr>
      <w:r>
        <w:rPr>
          <w:rStyle w:val="BodyText-GuidelineID"/>
        </w:rPr>
        <w:t>CS/IQP40</w:t>
      </w:r>
      <w:r w:rsidRPr="0055287F">
        <w:rPr>
          <w:rStyle w:val="TextkrperZchn"/>
        </w:rPr>
        <w:tab/>
      </w:r>
      <w:r w:rsidR="000F31DB" w:rsidRPr="005B7E5C">
        <w:rPr>
          <w:rStyle w:val="BodyText-PositiveGreen"/>
        </w:rPr>
        <w:sym w:font="Wingdings" w:char="F0FE"/>
      </w:r>
      <w:r w:rsidR="000F31DB" w:rsidRPr="0030733D">
        <w:rPr>
          <w:rFonts w:hint="eastAsia"/>
        </w:rPr>
        <w:t xml:space="preserve"> </w:t>
      </w:r>
      <w:r w:rsidR="000F31DB" w:rsidRPr="005B7E5C">
        <w:rPr>
          <w:rStyle w:val="BodyText-BoldAction"/>
          <w:rFonts w:hint="eastAsia"/>
        </w:rPr>
        <w:t>You</w:t>
      </w:r>
      <w:r w:rsidR="000F31DB" w:rsidRPr="0030733D">
        <w:rPr>
          <w:rFonts w:hint="eastAsia"/>
        </w:rPr>
        <w:t xml:space="preserve"> </w:t>
      </w:r>
      <w:r w:rsidR="000F31DB" w:rsidRPr="005B7E5C">
        <w:rPr>
          <w:rStyle w:val="BodyText-BoldAction"/>
          <w:rFonts w:hint="eastAsia"/>
        </w:rPr>
        <w:t>should</w:t>
      </w:r>
      <w:r w:rsidR="000F31DB" w:rsidRPr="007F5D6B">
        <w:t xml:space="preserve"> </w:t>
      </w:r>
      <w:r w:rsidR="00726C79">
        <w:rPr>
          <w:lang w:eastAsia="de-DE"/>
        </w:rPr>
        <w:t>design</w:t>
      </w:r>
      <w:r w:rsidR="00726C79" w:rsidRPr="0058238E">
        <w:rPr>
          <w:lang w:eastAsia="de-DE"/>
        </w:rPr>
        <w:t xml:space="preserve"> the LINQ operators to return specific enumerable types for domains that should be restricted. Essentially, one is free to return anything from a Select query method, however, the expectation is that the query result type should be at least enumerable in a foreach loop</w:t>
      </w:r>
      <w:r w:rsidR="00726C79">
        <w:rPr>
          <w:lang w:eastAsia="de-DE"/>
        </w:rPr>
        <w:t>.</w:t>
      </w:r>
    </w:p>
    <w:p w14:paraId="2B4E809D" w14:textId="77777777" w:rsidR="00726C79" w:rsidRDefault="00814322" w:rsidP="00814322">
      <w:pPr>
        <w:pStyle w:val="BodyText-RuleFirstParagraph"/>
        <w:rPr>
          <w:lang w:eastAsia="de-DE"/>
        </w:rPr>
      </w:pPr>
      <w:r>
        <w:rPr>
          <w:rStyle w:val="BodyText-GuidelineID"/>
        </w:rPr>
        <w:t>CS/IQP50</w:t>
      </w:r>
      <w:r w:rsidRPr="0055287F">
        <w:rPr>
          <w:rStyle w:val="TextkrperZchn"/>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726C79" w:rsidRPr="0058238E">
        <w:rPr>
          <w:lang w:eastAsia="de-DE"/>
        </w:rPr>
        <w:t>defer execution of query operator implementations. The expected behavior of most of the Query Pattern members is that they simply construct a new object which, upon enumeration, produces the elements of the set which match the query. The evaluation time is, then, at enumeration.</w:t>
      </w:r>
    </w:p>
    <w:p w14:paraId="2B4E809E" w14:textId="77777777" w:rsidR="00726C79" w:rsidRDefault="00726C79" w:rsidP="009558AF">
      <w:pPr>
        <w:pStyle w:val="Textkrper"/>
        <w:rPr>
          <w:lang w:eastAsia="de-DE"/>
        </w:rPr>
      </w:pPr>
      <w:r w:rsidRPr="0058238E">
        <w:rPr>
          <w:lang w:eastAsia="de-DE"/>
        </w:rPr>
        <w:t>The following methods are exception from this rule: All, Any, Average, Contains, Count, ElementAt, Empty, First, FirstOrDefault, Last, LastO</w:t>
      </w:r>
      <w:r>
        <w:rPr>
          <w:lang w:eastAsia="de-DE"/>
        </w:rPr>
        <w:t>rDefault, Max, Min, Single, Sum</w:t>
      </w:r>
    </w:p>
    <w:p w14:paraId="2B4E809F" w14:textId="77777777" w:rsidR="00726C79" w:rsidRDefault="00814322" w:rsidP="00814322">
      <w:pPr>
        <w:pStyle w:val="BodyText-RuleFirstParagraph"/>
        <w:rPr>
          <w:rFonts w:eastAsia="Batang"/>
          <w:lang w:eastAsia="de-DE"/>
        </w:rPr>
      </w:pPr>
      <w:r>
        <w:rPr>
          <w:rStyle w:val="BodyText-GuidelineID"/>
        </w:rPr>
        <w:t>CS/IQP60</w:t>
      </w:r>
      <w:r w:rsidRPr="0055287F">
        <w:rPr>
          <w:rStyle w:val="TextkrperZchn"/>
        </w:rPr>
        <w:tab/>
      </w:r>
      <w:r w:rsidR="001B1D13" w:rsidRPr="001B1D13">
        <w:rPr>
          <w:rStyle w:val="BodyText-NegativeRed"/>
        </w:rPr>
        <w:sym w:font="Wingdings" w:char="F0FD"/>
      </w:r>
      <w:r w:rsidR="001B1D13" w:rsidRPr="001B1D13">
        <w:t xml:space="preserve"> </w:t>
      </w:r>
      <w:r w:rsidR="001B1D13" w:rsidRPr="001B1D13">
        <w:rPr>
          <w:rStyle w:val="BodyText-BoldAction"/>
        </w:rPr>
        <w:t>You</w:t>
      </w:r>
      <w:r w:rsidR="001B1D13" w:rsidRPr="001B1D13">
        <w:t xml:space="preserve"> </w:t>
      </w:r>
      <w:r w:rsidR="001B1D13" w:rsidRPr="001B1D13">
        <w:rPr>
          <w:rStyle w:val="BodyText-BoldAction"/>
        </w:rPr>
        <w:t>should</w:t>
      </w:r>
      <w:r w:rsidR="001B1D13" w:rsidRPr="001B1D13">
        <w:t xml:space="preserve"> </w:t>
      </w:r>
      <w:r w:rsidR="001B1D13" w:rsidRPr="001B1D13">
        <w:rPr>
          <w:rStyle w:val="BodyText-BoldAction"/>
        </w:rPr>
        <w:t>not</w:t>
      </w:r>
      <w:r w:rsidR="001B1D13" w:rsidRPr="001B1D13">
        <w:t xml:space="preserve"> </w:t>
      </w:r>
      <w:r w:rsidR="00726C79" w:rsidRPr="0058238E">
        <w:rPr>
          <w:rFonts w:eastAsia="Batang"/>
          <w:lang w:eastAsia="de-DE"/>
        </w:rPr>
        <w:t>implement</w:t>
      </w:r>
      <w:r w:rsidR="00726C79">
        <w:rPr>
          <w:rFonts w:eastAsia="Batang"/>
          <w:lang w:eastAsia="de-DE"/>
        </w:rPr>
        <w:t xml:space="preserve"> </w:t>
      </w:r>
      <w:r w:rsidR="00726C79" w:rsidRPr="0058238E">
        <w:rPr>
          <w:rFonts w:eastAsia="Batang"/>
          <w:lang w:eastAsia="de-DE"/>
        </w:rPr>
        <w:t xml:space="preserve">just a part of the Query Pattern, if fallback to the basic </w:t>
      </w:r>
      <w:r w:rsidR="00726C79" w:rsidRPr="0058238E">
        <w:rPr>
          <w:lang w:eastAsia="de-DE"/>
        </w:rPr>
        <w:t>IEnumerable&lt;T&gt;</w:t>
      </w:r>
      <w:r w:rsidR="00726C79" w:rsidRPr="0058238E">
        <w:rPr>
          <w:rFonts w:eastAsia="Batang"/>
          <w:lang w:eastAsia="de-DE"/>
        </w:rPr>
        <w:t xml:space="preserve"> implementations is undesirable.</w:t>
      </w:r>
    </w:p>
    <w:p w14:paraId="2B4E80A0" w14:textId="77777777" w:rsidR="00726C79" w:rsidRDefault="00726C79" w:rsidP="009558AF">
      <w:pPr>
        <w:pStyle w:val="Textkrper"/>
        <w:rPr>
          <w:rFonts w:eastAsia="Batang"/>
          <w:lang w:eastAsia="de-DE"/>
        </w:rPr>
      </w:pPr>
      <w:r w:rsidRPr="0058238E">
        <w:rPr>
          <w:rFonts w:eastAsia="Batang"/>
          <w:lang w:eastAsia="de-DE"/>
        </w:rPr>
        <w:t xml:space="preserve">For example, consider a user-defined type T, which implements </w:t>
      </w:r>
      <w:r w:rsidRPr="0058238E">
        <w:rPr>
          <w:lang w:eastAsia="de-DE"/>
        </w:rPr>
        <w:t>IEnumerable&lt;&gt;</w:t>
      </w:r>
      <w:r w:rsidRPr="0058238E">
        <w:rPr>
          <w:rFonts w:eastAsia="Batang"/>
          <w:lang w:eastAsia="de-DE"/>
        </w:rPr>
        <w:t xml:space="preserve">. T has an override for </w:t>
      </w:r>
      <w:r w:rsidRPr="0058238E">
        <w:rPr>
          <w:lang w:eastAsia="de-DE"/>
        </w:rPr>
        <w:t>Count</w:t>
      </w:r>
      <w:r w:rsidRPr="0058238E">
        <w:rPr>
          <w:rFonts w:eastAsia="Batang"/>
          <w:lang w:eastAsia="de-DE"/>
        </w:rPr>
        <w:t xml:space="preserve">, but not for </w:t>
      </w:r>
      <w:r w:rsidRPr="0058238E">
        <w:rPr>
          <w:lang w:eastAsia="de-DE"/>
        </w:rPr>
        <w:t>Where</w:t>
      </w:r>
      <w:r w:rsidRPr="0058238E">
        <w:rPr>
          <w:rFonts w:eastAsia="Batang"/>
          <w:lang w:eastAsia="de-DE"/>
        </w:rPr>
        <w:t>. Consider then t</w:t>
      </w:r>
      <w:r>
        <w:rPr>
          <w:rFonts w:eastAsia="Batang"/>
          <w:lang w:eastAsia="de-DE"/>
        </w:rPr>
        <w:t>he following example</w:t>
      </w:r>
    </w:p>
    <w:p w14:paraId="2B4E80A1" w14:textId="77777777" w:rsidR="00726C79" w:rsidRPr="00B054EB" w:rsidRDefault="00726C79" w:rsidP="00B054EB">
      <w:pPr>
        <w:pStyle w:val="BodyText-Code"/>
      </w:pPr>
      <w:r w:rsidRPr="00B054EB">
        <w:rPr>
          <w:rStyle w:val="BodyText-Code-Keywords"/>
        </w:rPr>
        <w:t>var</w:t>
      </w:r>
      <w:r w:rsidRPr="00B054EB">
        <w:t> query=someList.Where(x =&gt; x &gt; 100).Count();</w:t>
      </w:r>
    </w:p>
    <w:p w14:paraId="2B4E80A2" w14:textId="77777777" w:rsidR="00726C79" w:rsidRDefault="00726C79" w:rsidP="009558AF">
      <w:pPr>
        <w:pStyle w:val="Textkrper"/>
        <w:rPr>
          <w:lang w:eastAsia="de-DE"/>
        </w:rPr>
      </w:pPr>
      <w:r w:rsidRPr="0058238E">
        <w:rPr>
          <w:rFonts w:eastAsia="Batang"/>
          <w:lang w:eastAsia="de-DE"/>
        </w:rPr>
        <w:t xml:space="preserve">In this example, any opportunities for optimization are lost after the </w:t>
      </w:r>
      <w:r w:rsidRPr="0058238E">
        <w:rPr>
          <w:lang w:eastAsia="de-DE"/>
        </w:rPr>
        <w:t xml:space="preserve">Where </w:t>
      </w:r>
      <w:r w:rsidRPr="0058238E">
        <w:rPr>
          <w:rFonts w:eastAsia="Batang"/>
          <w:lang w:eastAsia="de-DE"/>
        </w:rPr>
        <w:t xml:space="preserve">call. The </w:t>
      </w:r>
      <w:r w:rsidRPr="0058238E">
        <w:rPr>
          <w:lang w:eastAsia="de-DE"/>
        </w:rPr>
        <w:t xml:space="preserve">Count </w:t>
      </w:r>
      <w:r w:rsidRPr="0058238E">
        <w:rPr>
          <w:rFonts w:eastAsia="Batang"/>
          <w:lang w:eastAsia="de-DE"/>
        </w:rPr>
        <w:t xml:space="preserve">version used is the one defined for </w:t>
      </w:r>
      <w:r w:rsidRPr="0058238E">
        <w:rPr>
          <w:lang w:eastAsia="de-DE"/>
        </w:rPr>
        <w:t>IEnumerable&lt;&gt;</w:t>
      </w:r>
      <w:r w:rsidRPr="0058238E">
        <w:rPr>
          <w:rFonts w:eastAsia="Batang"/>
          <w:lang w:eastAsia="de-DE"/>
        </w:rPr>
        <w:t>.</w:t>
      </w:r>
    </w:p>
    <w:p w14:paraId="2B4E80A3" w14:textId="77777777" w:rsidR="00726C79" w:rsidRDefault="0061415E" w:rsidP="00814322">
      <w:pPr>
        <w:pStyle w:val="BodyText-RuleFirstParagraph"/>
        <w:rPr>
          <w:lang w:eastAsia="de-DE"/>
        </w:rPr>
      </w:pPr>
      <w:r>
        <w:rPr>
          <w:rStyle w:val="BodyText-GuidelineID"/>
        </w:rPr>
        <w:t>CS/IQP</w:t>
      </w:r>
      <w:r w:rsidR="00814322">
        <w:rPr>
          <w:rStyle w:val="BodyText-GuidelineID"/>
        </w:rPr>
        <w:t>70</w:t>
      </w:r>
      <w:r w:rsidR="00814322" w:rsidRPr="0055287F">
        <w:rPr>
          <w:rStyle w:val="TextkrperZchn"/>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726C79" w:rsidRPr="0058238E">
        <w:rPr>
          <w:lang w:eastAsia="de-DE"/>
        </w:rPr>
        <w:t>place query extensions methods in a “Linq” sub-namespace of the main namespace. For example, extension methods for System.Data features reside in System.Data.Linq namespace.</w:t>
      </w:r>
    </w:p>
    <w:p w14:paraId="2B4E80A4" w14:textId="77777777" w:rsidR="00726C79" w:rsidRPr="0058238E" w:rsidRDefault="00814322" w:rsidP="00814322">
      <w:pPr>
        <w:pStyle w:val="BodyText-RuleFirstParagraph"/>
        <w:rPr>
          <w:lang w:val="en-GB" w:eastAsia="zh-CN"/>
        </w:rPr>
      </w:pPr>
      <w:r>
        <w:rPr>
          <w:rStyle w:val="BodyText-GuidelineID"/>
        </w:rPr>
        <w:t>CS/IQP80</w:t>
      </w:r>
      <w:r w:rsidRPr="0055287F">
        <w:rPr>
          <w:rStyle w:val="TextkrperZchn"/>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726C79" w:rsidRPr="0058238E">
        <w:rPr>
          <w:lang w:eastAsia="de-DE"/>
        </w:rPr>
        <w:t>use Expression&lt;Func&lt;&gt;&gt; as a parameter instead of Func&lt;&gt; when it is</w:t>
      </w:r>
      <w:r w:rsidR="00726C79">
        <w:rPr>
          <w:lang w:eastAsia="de-DE"/>
        </w:rPr>
        <w:t xml:space="preserve"> necessary to inspect the query.</w:t>
      </w:r>
    </w:p>
    <w:p w14:paraId="2B4E80A5" w14:textId="77777777" w:rsidR="00726C79" w:rsidRDefault="00726C79" w:rsidP="006606DA">
      <w:pPr>
        <w:pStyle w:val="berschrift3"/>
        <w:rPr>
          <w:lang w:eastAsia="zh-CN"/>
        </w:rPr>
      </w:pPr>
      <w:r>
        <w:rPr>
          <w:lang w:eastAsia="zh-CN"/>
        </w:rPr>
        <w:lastRenderedPageBreak/>
        <w:t xml:space="preserve"> </w:t>
      </w:r>
      <w:bookmarkStart w:id="1715" w:name="_Ref401793251"/>
      <w:r w:rsidR="00C05E6B">
        <w:rPr>
          <w:lang w:eastAsia="zh-CN"/>
        </w:rPr>
        <w:t xml:space="preserve">LINQ </w:t>
      </w:r>
      <w:r>
        <w:rPr>
          <w:lang w:eastAsia="zh-CN"/>
        </w:rPr>
        <w:t>Usage</w:t>
      </w:r>
      <w:bookmarkEnd w:id="1715"/>
    </w:p>
    <w:p w14:paraId="2B4E80A6" w14:textId="77777777" w:rsidR="00726C79" w:rsidRDefault="00814322" w:rsidP="00814322">
      <w:pPr>
        <w:pStyle w:val="BodyText-RuleFirstParagraph"/>
      </w:pPr>
      <w:r>
        <w:rPr>
          <w:rStyle w:val="BodyText-GuidelineID"/>
        </w:rPr>
        <w:t>CS/LU10</w:t>
      </w:r>
      <w:r w:rsidRPr="0055287F">
        <w:rPr>
          <w:rStyle w:val="TextkrperZchn"/>
        </w:rPr>
        <w:tab/>
      </w:r>
      <w:r w:rsidR="00726C79" w:rsidRPr="00F61988">
        <w:rPr>
          <w:rStyle w:val="BodyText-PositiveGreen"/>
        </w:rPr>
        <w:sym w:font="Wingdings" w:char="F0FE"/>
      </w:r>
      <w:r w:rsidR="00726C79" w:rsidRPr="00F61988">
        <w:t xml:space="preserve"> </w:t>
      </w:r>
      <w:r w:rsidR="00726C79" w:rsidRPr="00F61988">
        <w:rPr>
          <w:rStyle w:val="BodyText-BoldAction"/>
        </w:rPr>
        <w:t>Do</w:t>
      </w:r>
      <w:r w:rsidR="00726C79" w:rsidRPr="00F61988">
        <w:t xml:space="preserve"> us</w:t>
      </w:r>
      <w:r w:rsidR="00726C79">
        <w:t xml:space="preserve">e meaningful names for query variables. The following example </w:t>
      </w:r>
      <w:r w:rsidR="00726C79" w:rsidRPr="00DB1CAF">
        <w:t>uses seattleCustomers for</w:t>
      </w:r>
      <w:r w:rsidR="00726C79">
        <w:t xml:space="preserve"> customers who are located in Seattle.</w:t>
      </w:r>
    </w:p>
    <w:p w14:paraId="2B4E80A7" w14:textId="77777777" w:rsidR="00726C79" w:rsidRPr="007A331C" w:rsidRDefault="00726C79" w:rsidP="00B054EB">
      <w:pPr>
        <w:pStyle w:val="BodyText-Code"/>
      </w:pPr>
      <w:r w:rsidRPr="00B054EB">
        <w:rPr>
          <w:rStyle w:val="BodyText-Code-Keywords"/>
        </w:rPr>
        <w:t>var</w:t>
      </w:r>
      <w:r w:rsidRPr="00B054EB">
        <w:t> seattleCustomers =</w:t>
      </w:r>
      <w:ins w:id="1716" w:author="Cox Olaf" w:date="2015-01-26T14:14:00Z">
        <w:r w:rsidR="00333E97">
          <w:br/>
          <w:t xml:space="preserve">  </w:t>
        </w:r>
      </w:ins>
      <w:r w:rsidRPr="00B054EB">
        <w:t> </w:t>
      </w:r>
      <w:ins w:id="1717" w:author="Cox Olaf" w:date="2015-01-26T14:16:00Z">
        <w:r w:rsidR="00870E85">
          <w:t xml:space="preserve"> </w:t>
        </w:r>
      </w:ins>
      <w:r w:rsidRPr="00B054EB">
        <w:rPr>
          <w:rStyle w:val="BodyText-Code-Keywords"/>
        </w:rPr>
        <w:t>from</w:t>
      </w:r>
      <w:r w:rsidRPr="00B054EB">
        <w:t> customer </w:t>
      </w:r>
      <w:r w:rsidRPr="00B054EB">
        <w:rPr>
          <w:rStyle w:val="BodyText-Code-Keywords"/>
        </w:rPr>
        <w:t>in</w:t>
      </w:r>
      <w:r w:rsidRPr="007A331C">
        <w:t> customers</w:t>
      </w:r>
    </w:p>
    <w:p w14:paraId="2B4E80A8" w14:textId="77777777" w:rsidR="00726C79" w:rsidRPr="007A331C" w:rsidRDefault="00726C79" w:rsidP="00B054EB">
      <w:pPr>
        <w:pStyle w:val="BodyText-Code"/>
      </w:pPr>
      <w:r w:rsidRPr="007A331C">
        <w:t>   </w:t>
      </w:r>
      <w:ins w:id="1718" w:author="Cox Olaf" w:date="2015-01-26T14:16:00Z">
        <w:r w:rsidR="00870E85">
          <w:t xml:space="preserve"> </w:t>
        </w:r>
      </w:ins>
      <w:del w:id="1719" w:author="Cox Olaf" w:date="2015-01-26T14:14:00Z">
        <w:r w:rsidRPr="007A331C" w:rsidDel="00333E97">
          <w:delText>                    </w:delText>
        </w:r>
      </w:del>
      <w:r w:rsidRPr="00B054EB">
        <w:rPr>
          <w:rStyle w:val="BodyText-Code-Keywords"/>
        </w:rPr>
        <w:t>where</w:t>
      </w:r>
      <w:r w:rsidRPr="00B054EB">
        <w:t> customer.City == </w:t>
      </w:r>
      <w:r w:rsidRPr="00B054EB">
        <w:rPr>
          <w:rStyle w:val="BodyText-Code-Strings"/>
        </w:rPr>
        <w:t>"Seattle"</w:t>
      </w:r>
      <w:r w:rsidRPr="007A331C">
        <w:t> </w:t>
      </w:r>
    </w:p>
    <w:p w14:paraId="2B4E80A9" w14:textId="77777777" w:rsidR="00726C79" w:rsidRPr="00B054EB" w:rsidRDefault="00726C79" w:rsidP="00B054EB">
      <w:pPr>
        <w:pStyle w:val="BodyText-Code"/>
      </w:pPr>
      <w:r w:rsidRPr="007A331C">
        <w:t>   </w:t>
      </w:r>
      <w:ins w:id="1720" w:author="Cox Olaf" w:date="2015-01-26T14:16:00Z">
        <w:r w:rsidR="00870E85">
          <w:t xml:space="preserve"> </w:t>
        </w:r>
      </w:ins>
      <w:del w:id="1721" w:author="Cox Olaf" w:date="2015-01-26T14:14:00Z">
        <w:r w:rsidRPr="007A331C" w:rsidDel="00333E97">
          <w:delText>                    </w:delText>
        </w:r>
      </w:del>
      <w:r w:rsidRPr="00B054EB">
        <w:rPr>
          <w:rStyle w:val="BodyText-Code-Keywords"/>
        </w:rPr>
        <w:t>select</w:t>
      </w:r>
      <w:r w:rsidRPr="00B054EB">
        <w:t> customer.Name;</w:t>
      </w:r>
    </w:p>
    <w:p w14:paraId="2B4E80AA" w14:textId="77777777" w:rsidR="00726C79" w:rsidRDefault="00814322" w:rsidP="00814322">
      <w:pPr>
        <w:pStyle w:val="BodyText-RuleFirstParagraph"/>
      </w:pPr>
      <w:r>
        <w:rPr>
          <w:rStyle w:val="BodyText-GuidelineID"/>
        </w:rPr>
        <w:t>CS/LU20</w:t>
      </w:r>
      <w:r w:rsidRPr="0055287F">
        <w:rPr>
          <w:rStyle w:val="TextkrperZchn"/>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726C79">
        <w:rPr>
          <w:rFonts w:cs="Arial"/>
          <w:lang w:eastAsia="de-DE"/>
        </w:rPr>
        <w:t>u</w:t>
      </w:r>
      <w:r w:rsidR="00726C79">
        <w:t>se aliases to make sure that property names of anonymous types are correctly capitalized, using Pascal casing.</w:t>
      </w:r>
    </w:p>
    <w:p w14:paraId="2B4E80AB" w14:textId="77777777" w:rsidR="00726C79" w:rsidRPr="007A331C" w:rsidRDefault="00726C79" w:rsidP="00B054EB">
      <w:pPr>
        <w:pStyle w:val="BodyText-Code"/>
      </w:pPr>
      <w:r w:rsidRPr="00B054EB">
        <w:rPr>
          <w:rStyle w:val="BodyText-Code-Keywords"/>
        </w:rPr>
        <w:t>var</w:t>
      </w:r>
      <w:r w:rsidRPr="007A331C">
        <w:t> localDistributors =</w:t>
      </w:r>
    </w:p>
    <w:p w14:paraId="2B4E80AC" w14:textId="77777777" w:rsidR="00726C79" w:rsidRPr="007A331C" w:rsidRDefault="00726C79" w:rsidP="00B054EB">
      <w:pPr>
        <w:pStyle w:val="BodyText-Code"/>
      </w:pPr>
      <w:r w:rsidRPr="007A331C">
        <w:t>    </w:t>
      </w:r>
      <w:r w:rsidRPr="00B054EB">
        <w:rPr>
          <w:rStyle w:val="BodyText-Code-Keywords"/>
        </w:rPr>
        <w:t>from</w:t>
      </w:r>
      <w:r w:rsidRPr="00B054EB">
        <w:t> customer </w:t>
      </w:r>
      <w:r w:rsidRPr="00B054EB">
        <w:rPr>
          <w:rStyle w:val="BodyText-Code-Keywords"/>
        </w:rPr>
        <w:t>in</w:t>
      </w:r>
      <w:r w:rsidRPr="007A331C">
        <w:t> customers</w:t>
      </w:r>
    </w:p>
    <w:p w14:paraId="2B4E80AD" w14:textId="77777777" w:rsidR="00726C79" w:rsidRPr="007A331C" w:rsidRDefault="00726C79" w:rsidP="00B054EB">
      <w:pPr>
        <w:pStyle w:val="BodyText-Code"/>
      </w:pPr>
      <w:r w:rsidRPr="007A331C">
        <w:t>    </w:t>
      </w:r>
      <w:r w:rsidRPr="00B054EB">
        <w:rPr>
          <w:rStyle w:val="BodyText-Code-Keywords"/>
        </w:rPr>
        <w:t>join</w:t>
      </w:r>
      <w:r w:rsidRPr="00B054EB">
        <w:t> distributor </w:t>
      </w:r>
      <w:r w:rsidRPr="00B054EB">
        <w:rPr>
          <w:rStyle w:val="BodyText-Code-Keywords"/>
        </w:rPr>
        <w:t>in</w:t>
      </w:r>
      <w:r w:rsidRPr="00B054EB">
        <w:t> distributors </w:t>
      </w:r>
      <w:r w:rsidRPr="00B054EB">
        <w:rPr>
          <w:rStyle w:val="BodyText-Code-Keywords"/>
        </w:rPr>
        <w:t>on</w:t>
      </w:r>
      <w:r w:rsidRPr="00B054EB">
        <w:t> customer.City </w:t>
      </w:r>
      <w:r w:rsidRPr="00B054EB">
        <w:rPr>
          <w:rStyle w:val="BodyText-Code-Keywords"/>
        </w:rPr>
        <w:t>equals</w:t>
      </w:r>
      <w:r w:rsidRPr="007A331C">
        <w:t> distributor.City</w:t>
      </w:r>
    </w:p>
    <w:p w14:paraId="2B4E80AE" w14:textId="77777777" w:rsidR="00726C79" w:rsidRPr="00B054EB" w:rsidRDefault="00726C79" w:rsidP="00B054EB">
      <w:pPr>
        <w:pStyle w:val="BodyText-Code"/>
      </w:pPr>
      <w:r w:rsidRPr="007A331C">
        <w:t>    </w:t>
      </w:r>
      <w:r w:rsidRPr="00B054EB">
        <w:rPr>
          <w:rStyle w:val="BodyText-Code-Keywords"/>
        </w:rPr>
        <w:t>select</w:t>
      </w:r>
      <w:r w:rsidRPr="00B054EB">
        <w:t> </w:t>
      </w:r>
      <w:r w:rsidRPr="00B054EB">
        <w:rPr>
          <w:rStyle w:val="BodyText-Code-Keywords"/>
        </w:rPr>
        <w:t>new</w:t>
      </w:r>
      <w:r w:rsidRPr="00B054EB">
        <w:t> { Customer = customer, Distributor = distributor };</w:t>
      </w:r>
    </w:p>
    <w:p w14:paraId="2B4E80AF" w14:textId="77777777" w:rsidR="00726C79" w:rsidDel="00333E97" w:rsidRDefault="00814322" w:rsidP="00814322">
      <w:pPr>
        <w:pStyle w:val="BodyText-RuleFirstParagraph"/>
        <w:rPr>
          <w:del w:id="1722" w:author="Cox Olaf" w:date="2015-01-26T14:13:00Z"/>
        </w:rPr>
      </w:pPr>
      <w:del w:id="1723" w:author="Cox Olaf" w:date="2015-01-26T14:13:00Z">
        <w:r w:rsidDel="00333E97">
          <w:rPr>
            <w:rStyle w:val="BodyText-GuidelineID"/>
          </w:rPr>
          <w:delText>CS/LU30</w:delText>
        </w:r>
        <w:r w:rsidRPr="0055287F" w:rsidDel="00333E97">
          <w:rPr>
            <w:rStyle w:val="TextkrperZchn"/>
          </w:rPr>
          <w:tab/>
        </w:r>
        <w:r w:rsidR="00BC2E4E" w:rsidRPr="00644D97" w:rsidDel="00333E97">
          <w:rPr>
            <w:rStyle w:val="BodyText-PositiveGreen"/>
          </w:rPr>
          <w:sym w:font="Wingdings" w:char="F0FE"/>
        </w:r>
        <w:r w:rsidR="00BC2E4E" w:rsidRPr="00644D97" w:rsidDel="00333E97">
          <w:rPr>
            <w:rFonts w:hint="eastAsia"/>
          </w:rPr>
          <w:delText xml:space="preserve"> </w:delText>
        </w:r>
        <w:r w:rsidR="00BC2E4E" w:rsidRPr="00644D97" w:rsidDel="00333E97">
          <w:rPr>
            <w:rStyle w:val="BodyText-BoldAction"/>
          </w:rPr>
          <w:delText>Do</w:delText>
        </w:r>
        <w:r w:rsidR="00BC2E4E" w:rsidRPr="00644D97" w:rsidDel="00333E97">
          <w:delText xml:space="preserve"> </w:delText>
        </w:r>
        <w:r w:rsidR="00726C79" w:rsidDel="00333E97">
          <w:rPr>
            <w:rFonts w:cs="Arial"/>
            <w:lang w:eastAsia="de-DE"/>
          </w:rPr>
          <w:delText>u</w:delText>
        </w:r>
        <w:r w:rsidR="00726C79" w:rsidDel="00333E97">
          <w:delText>se implicit typing in the declaration of query variables and range variables.</w:delText>
        </w:r>
      </w:del>
    </w:p>
    <w:p w14:paraId="2B4E80B0" w14:textId="77777777" w:rsidR="00726C79" w:rsidRDefault="00814322" w:rsidP="00814322">
      <w:pPr>
        <w:pStyle w:val="BodyText-RuleFirstParagraph"/>
      </w:pPr>
      <w:r>
        <w:rPr>
          <w:rStyle w:val="BodyText-GuidelineID"/>
        </w:rPr>
        <w:t>CS/LU40</w:t>
      </w:r>
      <w:r w:rsidRPr="0055287F">
        <w:rPr>
          <w:rStyle w:val="TextkrperZchn"/>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726C79">
        <w:rPr>
          <w:rFonts w:cs="Arial"/>
          <w:lang w:eastAsia="de-DE"/>
        </w:rPr>
        <w:t>a</w:t>
      </w:r>
      <w:r w:rsidR="00726C79">
        <w:t>lign query clauses under the from clause, as shown in the previous examples.</w:t>
      </w:r>
    </w:p>
    <w:p w14:paraId="2B4E80B1" w14:textId="77777777" w:rsidR="00726C79" w:rsidRDefault="00814322" w:rsidP="00814322">
      <w:pPr>
        <w:pStyle w:val="BodyText-RuleFirstParagraph"/>
      </w:pPr>
      <w:r>
        <w:rPr>
          <w:rStyle w:val="BodyText-GuidelineID"/>
        </w:rPr>
        <w:t>CS/LU50</w:t>
      </w:r>
      <w:r w:rsidRPr="0055287F">
        <w:rPr>
          <w:rStyle w:val="TextkrperZchn"/>
        </w:rPr>
        <w:tab/>
      </w:r>
      <w:r w:rsidR="00BC2E4E" w:rsidRPr="00644D97">
        <w:rPr>
          <w:rStyle w:val="BodyText-PositiveGreen"/>
        </w:rPr>
        <w:sym w:font="Wingdings" w:char="F0FE"/>
      </w:r>
      <w:r w:rsidR="00BC2E4E" w:rsidRPr="00644D97">
        <w:rPr>
          <w:rFonts w:hint="eastAsia"/>
        </w:rPr>
        <w:t xml:space="preserve"> </w:t>
      </w:r>
      <w:bookmarkStart w:id="1724" w:name="OLE_LINK132"/>
      <w:bookmarkStart w:id="1725" w:name="OLE_LINK133"/>
      <w:bookmarkStart w:id="1726" w:name="OLE_LINK134"/>
      <w:r w:rsidR="00BC2E4E" w:rsidRPr="00644D97">
        <w:rPr>
          <w:rStyle w:val="BodyText-BoldAction"/>
        </w:rPr>
        <w:t>Do</w:t>
      </w:r>
      <w:r w:rsidR="00BC2E4E" w:rsidRPr="00644D97">
        <w:t xml:space="preserve"> </w:t>
      </w:r>
      <w:r w:rsidR="00726C79">
        <w:rPr>
          <w:rFonts w:cs="Arial"/>
          <w:lang w:eastAsia="de-DE"/>
        </w:rPr>
        <w:t>u</w:t>
      </w:r>
      <w:r w:rsidR="00726C79">
        <w:t>se where clauses before other query clauses to ensure that later query clauses operate on the reduced, filtered set of data.</w:t>
      </w:r>
      <w:bookmarkEnd w:id="1724"/>
      <w:bookmarkEnd w:id="1725"/>
      <w:bookmarkEnd w:id="1726"/>
    </w:p>
    <w:p w14:paraId="2B4E80B2" w14:textId="77777777" w:rsidR="00726C79" w:rsidRPr="007A331C" w:rsidRDefault="00726C79" w:rsidP="00B054EB">
      <w:pPr>
        <w:pStyle w:val="BodyText-Code"/>
      </w:pPr>
      <w:r w:rsidRPr="00B054EB">
        <w:rPr>
          <w:rStyle w:val="BodyText-Code-Keywords"/>
        </w:rPr>
        <w:t>var</w:t>
      </w:r>
      <w:r w:rsidRPr="00B054EB">
        <w:t> seattleCustomers = </w:t>
      </w:r>
      <w:ins w:id="1727" w:author="Cox Olaf" w:date="2015-01-26T14:14:00Z">
        <w:r w:rsidR="00333E97">
          <w:br/>
          <w:t xml:space="preserve">   </w:t>
        </w:r>
      </w:ins>
      <w:ins w:id="1728" w:author="Cox Olaf" w:date="2015-01-26T14:16:00Z">
        <w:r w:rsidR="00870E85">
          <w:t xml:space="preserve"> </w:t>
        </w:r>
      </w:ins>
      <w:r w:rsidRPr="00B054EB">
        <w:rPr>
          <w:rStyle w:val="BodyText-Code-Keywords"/>
        </w:rPr>
        <w:t>from</w:t>
      </w:r>
      <w:r w:rsidRPr="00B054EB">
        <w:t> customer </w:t>
      </w:r>
      <w:r w:rsidRPr="00B054EB">
        <w:rPr>
          <w:rStyle w:val="BodyText-Code-Keywords"/>
        </w:rPr>
        <w:t>in</w:t>
      </w:r>
      <w:r w:rsidRPr="007A331C">
        <w:t> customers</w:t>
      </w:r>
    </w:p>
    <w:p w14:paraId="2B4E80B3" w14:textId="77777777" w:rsidR="00726C79" w:rsidRPr="007A331C" w:rsidRDefault="00726C79" w:rsidP="00B054EB">
      <w:pPr>
        <w:pStyle w:val="BodyText-Code"/>
      </w:pPr>
      <w:r w:rsidRPr="007A331C">
        <w:t>  </w:t>
      </w:r>
      <w:ins w:id="1729" w:author="Cox Olaf" w:date="2015-01-26T14:16:00Z">
        <w:r w:rsidR="00870E85">
          <w:t xml:space="preserve"> </w:t>
        </w:r>
      </w:ins>
      <w:r w:rsidRPr="007A331C">
        <w:t> </w:t>
      </w:r>
      <w:del w:id="1730" w:author="Cox Olaf" w:date="2015-01-26T14:14:00Z">
        <w:r w:rsidRPr="007A331C" w:rsidDel="00333E97">
          <w:delText>                    </w:delText>
        </w:r>
      </w:del>
      <w:r w:rsidRPr="00B054EB">
        <w:rPr>
          <w:rStyle w:val="BodyText-Code-Keywords"/>
        </w:rPr>
        <w:t>where</w:t>
      </w:r>
      <w:r w:rsidRPr="00B054EB">
        <w:t> customer.City == </w:t>
      </w:r>
      <w:r w:rsidRPr="00B054EB">
        <w:rPr>
          <w:rStyle w:val="BodyText-Code-Strings"/>
        </w:rPr>
        <w:t>"Seattle"</w:t>
      </w:r>
      <w:r w:rsidRPr="007A331C">
        <w:t> </w:t>
      </w:r>
    </w:p>
    <w:p w14:paraId="2B4E80B4" w14:textId="77777777" w:rsidR="00726C79" w:rsidRPr="007A331C" w:rsidRDefault="00726C79" w:rsidP="00B054EB">
      <w:pPr>
        <w:pStyle w:val="BodyText-Code"/>
      </w:pPr>
      <w:r w:rsidRPr="007A331C">
        <w:t> </w:t>
      </w:r>
      <w:ins w:id="1731" w:author="Cox Olaf" w:date="2015-01-26T14:16:00Z">
        <w:r w:rsidR="00870E85">
          <w:t xml:space="preserve"> </w:t>
        </w:r>
      </w:ins>
      <w:r w:rsidRPr="007A331C">
        <w:t>  </w:t>
      </w:r>
      <w:del w:id="1732" w:author="Cox Olaf" w:date="2015-01-26T14:15:00Z">
        <w:r w:rsidRPr="007A331C" w:rsidDel="00333E97">
          <w:delText>                    </w:delText>
        </w:r>
      </w:del>
      <w:r w:rsidRPr="00B054EB">
        <w:rPr>
          <w:rStyle w:val="BodyText-Code-Keywords"/>
        </w:rPr>
        <w:t>orderby</w:t>
      </w:r>
      <w:r w:rsidRPr="007A331C">
        <w:t> customer.Name</w:t>
      </w:r>
    </w:p>
    <w:p w14:paraId="2B4E80B5" w14:textId="77777777" w:rsidR="00726C79" w:rsidRPr="00B054EB" w:rsidRDefault="00726C79" w:rsidP="00B054EB">
      <w:pPr>
        <w:pStyle w:val="BodyText-Code"/>
      </w:pPr>
      <w:r w:rsidRPr="007A331C">
        <w:t>  </w:t>
      </w:r>
      <w:ins w:id="1733" w:author="Cox Olaf" w:date="2015-01-26T14:16:00Z">
        <w:r w:rsidR="00870E85">
          <w:t xml:space="preserve"> </w:t>
        </w:r>
      </w:ins>
      <w:r w:rsidRPr="007A331C">
        <w:t> </w:t>
      </w:r>
      <w:del w:id="1734" w:author="Cox Olaf" w:date="2015-01-26T14:15:00Z">
        <w:r w:rsidRPr="007A331C" w:rsidDel="00333E97">
          <w:delText>                    </w:delText>
        </w:r>
      </w:del>
      <w:r w:rsidRPr="00B054EB">
        <w:rPr>
          <w:rStyle w:val="BodyText-Code-Keywords"/>
        </w:rPr>
        <w:t>select</w:t>
      </w:r>
      <w:r w:rsidRPr="00B054EB">
        <w:t> customer.Name;</w:t>
      </w:r>
    </w:p>
    <w:p w14:paraId="2B4E80B6" w14:textId="77777777" w:rsidR="00726C79" w:rsidRDefault="00814322" w:rsidP="00814322">
      <w:pPr>
        <w:pStyle w:val="BodyText-RuleFirstParagraph"/>
      </w:pPr>
      <w:r>
        <w:rPr>
          <w:rStyle w:val="BodyText-GuidelineID"/>
        </w:rPr>
        <w:t>CS/LU60</w:t>
      </w:r>
      <w:r w:rsidRPr="0055287F">
        <w:rPr>
          <w:rStyle w:val="TextkrperZchn"/>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726C79">
        <w:rPr>
          <w:rFonts w:cs="Arial"/>
          <w:lang w:eastAsia="de-DE"/>
        </w:rPr>
        <w:t>u</w:t>
      </w:r>
      <w:r w:rsidR="00726C79">
        <w:t xml:space="preserve">se </w:t>
      </w:r>
      <w:r w:rsidR="00726C79" w:rsidRPr="004A6EF7">
        <w:t>multiple from clauses</w:t>
      </w:r>
      <w:r w:rsidR="00726C79">
        <w:t xml:space="preserve"> instead of a join clause to access inner collections.</w:t>
      </w:r>
    </w:p>
    <w:p w14:paraId="2B4E80B7" w14:textId="77777777" w:rsidR="00726C79" w:rsidRPr="003F36FA" w:rsidRDefault="00726C79" w:rsidP="00B054EB">
      <w:pPr>
        <w:pStyle w:val="BodyText-Code"/>
      </w:pPr>
      <w:r w:rsidRPr="00B054EB">
        <w:rPr>
          <w:rStyle w:val="BodyText-Code-Keywords"/>
        </w:rPr>
        <w:t>var</w:t>
      </w:r>
      <w:r w:rsidRPr="00B054EB">
        <w:t> scoreQuery =</w:t>
      </w:r>
      <w:ins w:id="1735" w:author="Cox Olaf" w:date="2015-01-26T14:16:00Z">
        <w:r w:rsidR="00870E85">
          <w:br/>
          <w:t xml:space="preserve">   </w:t>
        </w:r>
      </w:ins>
      <w:r w:rsidRPr="00B054EB">
        <w:t> </w:t>
      </w:r>
      <w:r w:rsidRPr="00B054EB">
        <w:rPr>
          <w:rStyle w:val="BodyText-Code-Keywords"/>
        </w:rPr>
        <w:t>from</w:t>
      </w:r>
      <w:r w:rsidRPr="00B054EB">
        <w:t> student </w:t>
      </w:r>
      <w:r w:rsidRPr="00B054EB">
        <w:rPr>
          <w:rStyle w:val="BodyText-Code-Keywords"/>
        </w:rPr>
        <w:t>in</w:t>
      </w:r>
      <w:r w:rsidRPr="003F36FA">
        <w:t> students</w:t>
      </w:r>
    </w:p>
    <w:p w14:paraId="2B4E80B8" w14:textId="77777777" w:rsidR="00726C79" w:rsidRPr="003F36FA" w:rsidRDefault="00726C79" w:rsidP="00B054EB">
      <w:pPr>
        <w:pStyle w:val="BodyText-Code"/>
      </w:pPr>
      <w:r w:rsidRPr="003F36FA">
        <w:t> </w:t>
      </w:r>
      <w:ins w:id="1736" w:author="Cox Olaf" w:date="2015-01-26T14:16:00Z">
        <w:r w:rsidR="00870E85">
          <w:t xml:space="preserve"> </w:t>
        </w:r>
      </w:ins>
      <w:r w:rsidRPr="003F36FA">
        <w:t>  </w:t>
      </w:r>
      <w:del w:id="1737" w:author="Cox Olaf" w:date="2015-01-26T14:16:00Z">
        <w:r w:rsidRPr="003F36FA" w:rsidDel="00870E85">
          <w:delText>  </w:delText>
        </w:r>
        <w:r w:rsidR="00A610B0" w:rsidDel="00870E85">
          <w:tab/>
        </w:r>
        <w:r w:rsidR="00C80B6F" w:rsidDel="00870E85">
          <w:delText xml:space="preserve">      </w:delText>
        </w:r>
      </w:del>
      <w:r w:rsidRPr="00B054EB">
        <w:rPr>
          <w:rStyle w:val="BodyText-Code-Keywords"/>
        </w:rPr>
        <w:t>from</w:t>
      </w:r>
      <w:r w:rsidRPr="00B054EB">
        <w:t> score </w:t>
      </w:r>
      <w:r w:rsidRPr="00B054EB">
        <w:rPr>
          <w:rStyle w:val="BodyText-Code-Keywords"/>
        </w:rPr>
        <w:t>in</w:t>
      </w:r>
      <w:r w:rsidRPr="003F36FA">
        <w:t> student.Scores</w:t>
      </w:r>
    </w:p>
    <w:p w14:paraId="2B4E80B9" w14:textId="77777777" w:rsidR="00726C79" w:rsidRPr="003F36FA" w:rsidRDefault="00726C79" w:rsidP="00B054EB">
      <w:pPr>
        <w:pStyle w:val="BodyText-Code"/>
      </w:pPr>
      <w:r w:rsidRPr="003F36FA">
        <w:t>  </w:t>
      </w:r>
      <w:ins w:id="1738" w:author="Cox Olaf" w:date="2015-01-26T14:16:00Z">
        <w:r w:rsidR="00870E85">
          <w:t xml:space="preserve"> </w:t>
        </w:r>
      </w:ins>
      <w:r w:rsidRPr="003F36FA">
        <w:t> </w:t>
      </w:r>
      <w:del w:id="1739" w:author="Cox Olaf" w:date="2015-01-26T14:16:00Z">
        <w:r w:rsidRPr="003F36FA" w:rsidDel="00870E85">
          <w:delText>  </w:delText>
        </w:r>
        <w:r w:rsidR="00A610B0" w:rsidDel="00870E85">
          <w:tab/>
        </w:r>
        <w:r w:rsidR="00C80B6F" w:rsidDel="00870E85">
          <w:delText xml:space="preserve">      </w:delText>
        </w:r>
      </w:del>
      <w:r w:rsidRPr="00B054EB">
        <w:rPr>
          <w:rStyle w:val="BodyText-Code-Keywords"/>
        </w:rPr>
        <w:t>where</w:t>
      </w:r>
      <w:r w:rsidRPr="003F36FA">
        <w:t> score &gt; 90</w:t>
      </w:r>
    </w:p>
    <w:p w14:paraId="2B4E80BA" w14:textId="77777777" w:rsidR="00726C79" w:rsidRPr="00B054EB" w:rsidRDefault="00726C79" w:rsidP="00B054EB">
      <w:pPr>
        <w:pStyle w:val="BodyText-Code"/>
      </w:pPr>
      <w:r w:rsidRPr="003F36FA">
        <w:t>  </w:t>
      </w:r>
      <w:ins w:id="1740" w:author="Cox Olaf" w:date="2015-01-26T14:16:00Z">
        <w:r w:rsidR="00870E85">
          <w:t xml:space="preserve"> </w:t>
        </w:r>
      </w:ins>
      <w:r w:rsidRPr="003F36FA">
        <w:t> </w:t>
      </w:r>
      <w:del w:id="1741" w:author="Cox Olaf" w:date="2015-01-26T14:16:00Z">
        <w:r w:rsidRPr="003F36FA" w:rsidDel="00870E85">
          <w:delText>  </w:delText>
        </w:r>
        <w:r w:rsidR="00A610B0" w:rsidDel="00870E85">
          <w:tab/>
        </w:r>
        <w:r w:rsidR="00C80B6F" w:rsidDel="00870E85">
          <w:delText xml:space="preserve">      </w:delText>
        </w:r>
      </w:del>
      <w:r w:rsidRPr="00B054EB">
        <w:rPr>
          <w:rStyle w:val="BodyText-Code-Keywords"/>
        </w:rPr>
        <w:t>select</w:t>
      </w:r>
      <w:r w:rsidRPr="00B054EB">
        <w:t> </w:t>
      </w:r>
      <w:r w:rsidRPr="00B054EB">
        <w:rPr>
          <w:rStyle w:val="BodyText-Code-Keywords"/>
        </w:rPr>
        <w:t>new</w:t>
      </w:r>
      <w:r w:rsidRPr="00B054EB">
        <w:t> { Last = student.LastName, score };</w:t>
      </w:r>
    </w:p>
    <w:p w14:paraId="2B4E80BB" w14:textId="77777777" w:rsidR="00A610B0" w:rsidRDefault="00814322" w:rsidP="00814322">
      <w:pPr>
        <w:pStyle w:val="BodyText-RuleFirstParagraph"/>
        <w:rPr>
          <w:lang w:eastAsia="de-DE"/>
        </w:rPr>
      </w:pPr>
      <w:r>
        <w:rPr>
          <w:rStyle w:val="BodyText-GuidelineID"/>
        </w:rPr>
        <w:t>CS/LU70</w:t>
      </w:r>
      <w:r w:rsidRPr="0055287F">
        <w:rPr>
          <w:rStyle w:val="TextkrperZchn"/>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726C79" w:rsidRPr="00E53ED0">
        <w:rPr>
          <w:lang w:eastAsia="de-DE"/>
        </w:rPr>
        <w:t>return a query when the caller expects a query</w:t>
      </w:r>
      <w:r w:rsidR="00726C79">
        <w:rPr>
          <w:lang w:eastAsia="de-DE"/>
        </w:rPr>
        <w:t>.</w:t>
      </w:r>
      <w:r w:rsidR="00726C79" w:rsidRPr="00E53ED0">
        <w:rPr>
          <w:lang w:eastAsia="de-DE"/>
        </w:rPr>
        <w:t xml:space="preserve"> </w:t>
      </w:r>
    </w:p>
    <w:p w14:paraId="2B4E80BC" w14:textId="77777777" w:rsidR="00726C79" w:rsidRPr="00A610B0" w:rsidRDefault="00814322" w:rsidP="00814322">
      <w:pPr>
        <w:pStyle w:val="BodyText-RuleFirstParagraph"/>
        <w:rPr>
          <w:lang w:eastAsia="de-DE"/>
        </w:rPr>
      </w:pPr>
      <w:r>
        <w:rPr>
          <w:rStyle w:val="BodyText-GuidelineID"/>
        </w:rPr>
        <w:t>CS/LU80</w:t>
      </w:r>
      <w:r w:rsidRPr="0055287F">
        <w:rPr>
          <w:rStyle w:val="TextkrperZchn"/>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726C79" w:rsidRPr="00E53ED0">
        <w:rPr>
          <w:lang w:eastAsia="de-DE"/>
        </w:rPr>
        <w:t>return a list when the caller expects a list</w:t>
      </w:r>
      <w:r w:rsidR="00726C79">
        <w:rPr>
          <w:lang w:eastAsia="de-DE"/>
        </w:rPr>
        <w:t>.</w:t>
      </w:r>
      <w:r w:rsidR="00726C79" w:rsidRPr="00E53ED0">
        <w:rPr>
          <w:lang w:eastAsia="de-DE"/>
        </w:rPr>
        <w:t xml:space="preserve"> </w:t>
      </w:r>
    </w:p>
    <w:p w14:paraId="2B4E80BD" w14:textId="77777777" w:rsidR="00A610B0" w:rsidRDefault="00A610B0" w:rsidP="009558AF">
      <w:pPr>
        <w:pStyle w:val="Textkrper"/>
        <w:rPr>
          <w:lang w:eastAsia="de-DE"/>
        </w:rPr>
      </w:pPr>
      <w:r w:rsidRPr="00E53ED0">
        <w:rPr>
          <w:lang w:eastAsia="de-DE"/>
        </w:rPr>
        <w:t xml:space="preserve">When you design your method, decide what the caller is more likely to want, implement that, and then </w:t>
      </w:r>
      <w:r w:rsidRPr="009C4F24">
        <w:rPr>
          <w:rStyle w:val="BodyText-ItalicEmphasis"/>
        </w:rPr>
        <w:t>document</w:t>
      </w:r>
      <w:r w:rsidRPr="00E53ED0">
        <w:rPr>
          <w:lang w:eastAsia="de-DE"/>
        </w:rPr>
        <w:t xml:space="preserve"> it.</w:t>
      </w:r>
    </w:p>
    <w:p w14:paraId="2B4E80BE" w14:textId="77777777" w:rsidR="00A610B0" w:rsidRDefault="00814322" w:rsidP="00814322">
      <w:pPr>
        <w:pStyle w:val="BodyText-RuleFirstParagraph"/>
        <w:rPr>
          <w:lang w:eastAsia="de-DE"/>
        </w:rPr>
      </w:pPr>
      <w:r>
        <w:rPr>
          <w:rStyle w:val="BodyText-GuidelineID"/>
        </w:rPr>
        <w:t>CS/LU90</w:t>
      </w:r>
      <w:r w:rsidRPr="0055287F">
        <w:rPr>
          <w:rStyle w:val="TextkrperZchn"/>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A610B0">
        <w:rPr>
          <w:lang w:eastAsia="de-DE"/>
        </w:rPr>
        <w:t xml:space="preserve">keep in mind that a </w:t>
      </w:r>
      <w:r w:rsidR="00C05E6B">
        <w:rPr>
          <w:lang w:eastAsia="de-DE"/>
        </w:rPr>
        <w:t>LINQ</w:t>
      </w:r>
      <w:r w:rsidR="00A610B0">
        <w:rPr>
          <w:lang w:eastAsia="de-DE"/>
        </w:rPr>
        <w:t xml:space="preserve">-query is evaluated lazily. This is especially important at boundaries of components. For example a component that returns IEnumerable&lt;T&gt; and implements it internally by a </w:t>
      </w:r>
      <w:r w:rsidR="00C05E6B">
        <w:rPr>
          <w:lang w:eastAsia="de-DE"/>
        </w:rPr>
        <w:t>LINQ</w:t>
      </w:r>
      <w:r w:rsidR="00A610B0">
        <w:rPr>
          <w:lang w:eastAsia="de-DE"/>
        </w:rPr>
        <w:t>-query may need to use ToList() to enforce query evaluation to provide a consistent state to the caller.</w:t>
      </w:r>
    </w:p>
    <w:p w14:paraId="2B4E80BF" w14:textId="77777777" w:rsidR="00726C79" w:rsidRPr="00BC190E" w:rsidRDefault="00814322" w:rsidP="00814322">
      <w:pPr>
        <w:pStyle w:val="BodyText-RuleFirstParagraph"/>
        <w:rPr>
          <w:lang w:eastAsia="zh-CN"/>
        </w:rPr>
      </w:pPr>
      <w:r>
        <w:rPr>
          <w:rStyle w:val="BodyText-GuidelineID"/>
        </w:rPr>
        <w:t>CS/LU100</w:t>
      </w:r>
      <w:r w:rsidRPr="0055287F">
        <w:rPr>
          <w:rStyle w:val="TextkrperZchn"/>
        </w:rPr>
        <w:tab/>
      </w:r>
      <w:r w:rsidR="000F31DB" w:rsidRPr="005B7E5C">
        <w:rPr>
          <w:rStyle w:val="BodyText-PositiveGreen"/>
        </w:rPr>
        <w:sym w:font="Wingdings" w:char="F0FE"/>
      </w:r>
      <w:r w:rsidR="000F31DB" w:rsidRPr="0030733D">
        <w:rPr>
          <w:rFonts w:hint="eastAsia"/>
        </w:rPr>
        <w:t xml:space="preserve"> </w:t>
      </w:r>
      <w:del w:id="1742" w:author="Cox Olaf" w:date="2015-01-26T14:22:00Z">
        <w:r w:rsidR="000F31DB" w:rsidRPr="005B7E5C" w:rsidDel="00FC333D">
          <w:rPr>
            <w:rStyle w:val="BodyText-BoldAction"/>
            <w:rFonts w:hint="eastAsia"/>
          </w:rPr>
          <w:delText>You</w:delText>
        </w:r>
        <w:r w:rsidR="000F31DB" w:rsidRPr="0030733D" w:rsidDel="00FC333D">
          <w:rPr>
            <w:rFonts w:hint="eastAsia"/>
          </w:rPr>
          <w:delText xml:space="preserve"> </w:delText>
        </w:r>
        <w:r w:rsidR="000F31DB" w:rsidRPr="005B7E5C" w:rsidDel="00FC333D">
          <w:rPr>
            <w:rStyle w:val="BodyText-BoldAction"/>
            <w:rFonts w:hint="eastAsia"/>
          </w:rPr>
          <w:delText>should</w:delText>
        </w:r>
      </w:del>
      <w:ins w:id="1743" w:author="Cox Olaf" w:date="2015-01-26T14:22:00Z">
        <w:r w:rsidR="00FC333D">
          <w:rPr>
            <w:rStyle w:val="BodyText-BoldAction"/>
          </w:rPr>
          <w:t>Do</w:t>
        </w:r>
      </w:ins>
      <w:r w:rsidR="000F31DB" w:rsidRPr="007F5D6B">
        <w:t xml:space="preserve"> </w:t>
      </w:r>
      <w:r w:rsidR="00726C79">
        <w:t>use A</w:t>
      </w:r>
      <w:r w:rsidR="00726C79" w:rsidRPr="00BC190E">
        <w:t>ny() to determine whether an IEnumerable&lt;T&gt; is empty</w:t>
      </w:r>
      <w:r w:rsidR="00726C79">
        <w:t xml:space="preserve">. </w:t>
      </w:r>
    </w:p>
    <w:p w14:paraId="2B4E80C0" w14:textId="77777777" w:rsidR="00726C79" w:rsidRPr="005C68D5" w:rsidRDefault="00726C79" w:rsidP="006606DA">
      <w:pPr>
        <w:pStyle w:val="berschrift2"/>
        <w:rPr>
          <w:highlight w:val="yellow"/>
          <w:lang w:eastAsia="zh-CN"/>
          <w:rPrChange w:id="1744" w:author="Cox Olaf" w:date="2015-06-09T14:06:00Z">
            <w:rPr>
              <w:lang w:eastAsia="zh-CN"/>
            </w:rPr>
          </w:rPrChange>
        </w:rPr>
      </w:pPr>
      <w:bookmarkStart w:id="1745" w:name="_Toc401752067"/>
      <w:bookmarkStart w:id="1746" w:name="_Ref401793257"/>
      <w:bookmarkStart w:id="1747" w:name="_Ref401793270"/>
      <w:bookmarkStart w:id="1748" w:name="OLE_LINK196"/>
      <w:r w:rsidRPr="005C68D5">
        <w:rPr>
          <w:highlight w:val="yellow"/>
          <w:lang w:eastAsia="zh-CN"/>
          <w:rPrChange w:id="1749" w:author="Cox Olaf" w:date="2015-06-09T14:06:00Z">
            <w:rPr>
              <w:lang w:eastAsia="zh-CN"/>
            </w:rPr>
          </w:rPrChange>
        </w:rPr>
        <w:t xml:space="preserve">Asynchronous </w:t>
      </w:r>
      <w:r w:rsidRPr="005C68D5">
        <w:rPr>
          <w:highlight w:val="yellow"/>
          <w:rPrChange w:id="1750" w:author="Cox Olaf" w:date="2015-06-09T14:06:00Z">
            <w:rPr/>
          </w:rPrChange>
        </w:rPr>
        <w:t>Programming</w:t>
      </w:r>
      <w:bookmarkEnd w:id="1745"/>
      <w:bookmarkEnd w:id="1746"/>
      <w:bookmarkEnd w:id="1747"/>
      <w:bookmarkEnd w:id="1748"/>
    </w:p>
    <w:p w14:paraId="2B4E80C1" w14:textId="77777777" w:rsidR="00726C79" w:rsidRDefault="00C05E6B" w:rsidP="009558AF">
      <w:pPr>
        <w:pStyle w:val="BodyText-Compact"/>
      </w:pPr>
      <w:r>
        <w:t xml:space="preserve">Three </w:t>
      </w:r>
      <w:r w:rsidR="00726C79">
        <w:t>different patterns for asynchronous programming on the .</w:t>
      </w:r>
      <w:r>
        <w:t xml:space="preserve">NET </w:t>
      </w:r>
      <w:r w:rsidR="00726C79">
        <w:t>platform are defined:</w:t>
      </w:r>
    </w:p>
    <w:p w14:paraId="2B4E80C2" w14:textId="77777777" w:rsidR="00726C79" w:rsidRPr="00AE5AE7" w:rsidRDefault="00726C79" w:rsidP="009558AF">
      <w:pPr>
        <w:pStyle w:val="ListParagraph-Bullet"/>
      </w:pPr>
      <w:r>
        <w:t xml:space="preserve">Asynchronous Programming Model (APM) pattern (also called the </w:t>
      </w:r>
      <w:hyperlink r:id="rId32" w:history="1">
        <w:r>
          <w:rPr>
            <w:rStyle w:val="Hyperlink"/>
          </w:rPr>
          <w:t>IAsyncResult</w:t>
        </w:r>
      </w:hyperlink>
      <w:r>
        <w:t xml:space="preserve"> pattern), where asynchronous operations </w:t>
      </w:r>
      <w:r w:rsidRPr="00DB1CAF">
        <w:t>require Begin and End methods</w:t>
      </w:r>
      <w:r>
        <w:t xml:space="preserve"> (for example, </w:t>
      </w:r>
      <w:r w:rsidRPr="00DB1CAF">
        <w:t xml:space="preserve">BeginWrite and </w:t>
      </w:r>
      <w:r w:rsidRPr="00DB1CAF">
        <w:lastRenderedPageBreak/>
        <w:t>EndWrite for asynchronous write operations). This pattern</w:t>
      </w:r>
      <w:r>
        <w:t xml:space="preserve"> is no longer recommended for new development. For more information, see </w:t>
      </w:r>
      <w:bookmarkStart w:id="1751" w:name="OLE_LINK197"/>
      <w:bookmarkStart w:id="1752" w:name="OLE_LINK198"/>
      <w:r w:rsidR="00AE6BC6">
        <w:fldChar w:fldCharType="begin"/>
      </w:r>
      <w:r w:rsidR="001B60D0">
        <w:instrText xml:space="preserve"> HYPERLINK "http://msdn.microsoft.com/en-us/library/ms228963(v=vs.110).aspx" </w:instrText>
      </w:r>
      <w:r w:rsidR="00AE6BC6">
        <w:fldChar w:fldCharType="separate"/>
      </w:r>
      <w:r>
        <w:rPr>
          <w:rStyle w:val="Hyperlink"/>
        </w:rPr>
        <w:t>Asynchronous Programming Model (APM)</w:t>
      </w:r>
      <w:r w:rsidR="00AE6BC6">
        <w:rPr>
          <w:rStyle w:val="Hyperlink"/>
        </w:rPr>
        <w:fldChar w:fldCharType="end"/>
      </w:r>
      <w:bookmarkEnd w:id="1751"/>
      <w:bookmarkEnd w:id="1752"/>
      <w:r>
        <w:t>.</w:t>
      </w:r>
    </w:p>
    <w:p w14:paraId="2B4E80C3" w14:textId="77777777" w:rsidR="00726C79" w:rsidRPr="00AE5AE7" w:rsidRDefault="00726C79" w:rsidP="009558AF">
      <w:pPr>
        <w:pStyle w:val="ListParagraph-Bullet"/>
      </w:pPr>
      <w:r>
        <w:t xml:space="preserve">Event-based Asynchronous Pattern (EAP), which requires a method that </w:t>
      </w:r>
      <w:r w:rsidRPr="00DB1CAF">
        <w:t>has the Async suffix, and also requires one or more events, event handler delegate types, and EventArg-derived</w:t>
      </w:r>
      <w:r>
        <w:t xml:space="preserve"> types. EAP was introduced in the .NET Framework 2.0. It is no longer recommended for new development. For more information, see </w:t>
      </w:r>
      <w:hyperlink r:id="rId33" w:history="1">
        <w:r>
          <w:rPr>
            <w:rStyle w:val="Hyperlink"/>
          </w:rPr>
          <w:t>Event-based Asynchronous Pattern (EAP)</w:t>
        </w:r>
      </w:hyperlink>
      <w:r>
        <w:t>.</w:t>
      </w:r>
    </w:p>
    <w:p w14:paraId="2B4E80C4" w14:textId="77777777" w:rsidR="00726C79" w:rsidRDefault="00726C79" w:rsidP="009558AF">
      <w:pPr>
        <w:pStyle w:val="ListParagraph-Bullet"/>
      </w:pPr>
      <w:r>
        <w:t xml:space="preserve">Task-based Asynchronous Pattern (TAP), which uses a single method to represent the initiation and completion of an asynchronous operation. TAP was introduced in the .NET Framework 4 and is the recommended approach to asynchronous programming in the .NET Framework. For more information, see </w:t>
      </w:r>
      <w:hyperlink r:id="rId34" w:history="1">
        <w:bookmarkStart w:id="1753" w:name="OLE_LINK191"/>
        <w:bookmarkStart w:id="1754" w:name="OLE_LINK192"/>
        <w:r>
          <w:rPr>
            <w:rStyle w:val="Hyperlink"/>
          </w:rPr>
          <w:t xml:space="preserve">Task-based Asynchronous Pattern </w:t>
        </w:r>
        <w:bookmarkEnd w:id="1753"/>
        <w:bookmarkEnd w:id="1754"/>
        <w:r>
          <w:rPr>
            <w:rStyle w:val="Hyperlink"/>
          </w:rPr>
          <w:t>(TAP)</w:t>
        </w:r>
      </w:hyperlink>
      <w:r>
        <w:t>.</w:t>
      </w:r>
      <w:r w:rsidR="00574D60">
        <w:t xml:space="preserve"> With the </w:t>
      </w:r>
      <w:hyperlink r:id="rId35" w:history="1">
        <w:r w:rsidR="00574D60">
          <w:rPr>
            <w:rStyle w:val="Hyperlink"/>
          </w:rPr>
          <w:t>Async and A</w:t>
        </w:r>
        <w:r w:rsidR="00574D60" w:rsidRPr="00574D60">
          <w:rPr>
            <w:rStyle w:val="Hyperlink"/>
          </w:rPr>
          <w:t>wait</w:t>
        </w:r>
      </w:hyperlink>
      <w:r w:rsidR="00574D60">
        <w:t xml:space="preserve"> feature of C#5 this pattern is even more convenient to use because the compiler supports asynchronous programming by retain</w:t>
      </w:r>
      <w:r w:rsidR="00203B5F">
        <w:t>ing</w:t>
      </w:r>
      <w:r w:rsidR="00574D60">
        <w:t xml:space="preserve"> </w:t>
      </w:r>
      <w:r w:rsidR="00203B5F">
        <w:t>a</w:t>
      </w:r>
      <w:r w:rsidR="00574D60">
        <w:t xml:space="preserve"> logical structure that resembles synchronous code.</w:t>
      </w:r>
    </w:p>
    <w:p w14:paraId="2B4E80C5" w14:textId="77777777" w:rsidR="00726C79" w:rsidRDefault="00A610B0" w:rsidP="009558AF">
      <w:pPr>
        <w:pStyle w:val="Textkrper"/>
      </w:pPr>
      <w:r>
        <w:t>The following code shows a q</w:t>
      </w:r>
      <w:r w:rsidR="00726C79">
        <w:t>uick comparison of the different patterns:</w:t>
      </w:r>
    </w:p>
    <w:p w14:paraId="2B4E80C6" w14:textId="77777777" w:rsidR="00726C79" w:rsidRPr="00B054EB" w:rsidRDefault="00726C79" w:rsidP="00B054EB">
      <w:pPr>
        <w:pStyle w:val="BodyText-Code"/>
        <w:rPr>
          <w:rStyle w:val="BodyText-Code-Comments"/>
        </w:rPr>
      </w:pPr>
      <w:r w:rsidRPr="00B054EB">
        <w:rPr>
          <w:rStyle w:val="BodyText-Code-Comments"/>
        </w:rPr>
        <w:t>// Synchronous </w:t>
      </w:r>
    </w:p>
    <w:p w14:paraId="2B4E80C7" w14:textId="77777777" w:rsidR="00726C79" w:rsidRPr="00AE5AE7" w:rsidRDefault="00726C79" w:rsidP="00B054EB">
      <w:pPr>
        <w:pStyle w:val="BodyText-Code"/>
      </w:pPr>
      <w:r w:rsidRPr="00B054EB">
        <w:rPr>
          <w:rStyle w:val="BodyText-Code-Keywords"/>
        </w:rPr>
        <w:t>public</w:t>
      </w:r>
      <w:r w:rsidRPr="00B054EB">
        <w:t> </w:t>
      </w:r>
      <w:r w:rsidRPr="00B054EB">
        <w:rPr>
          <w:rStyle w:val="BodyText-Code-Keywords"/>
        </w:rPr>
        <w:t>class</w:t>
      </w:r>
      <w:r w:rsidRPr="00B054EB">
        <w:t> </w:t>
      </w:r>
      <w:r w:rsidRPr="00B054EB">
        <w:rPr>
          <w:rStyle w:val="BodyText-Code-Types"/>
        </w:rPr>
        <w:t>MyClass</w:t>
      </w:r>
    </w:p>
    <w:p w14:paraId="2B4E80C8" w14:textId="77777777" w:rsidR="00726C79" w:rsidRPr="00AE5AE7" w:rsidRDefault="00726C79" w:rsidP="00B054EB">
      <w:pPr>
        <w:pStyle w:val="BodyText-Code"/>
      </w:pPr>
      <w:r w:rsidRPr="00AE5AE7">
        <w:t>{</w:t>
      </w:r>
    </w:p>
    <w:p w14:paraId="2B4E80C9" w14:textId="77777777" w:rsidR="00726C79" w:rsidRPr="00AE5AE7" w:rsidRDefault="00726C79" w:rsidP="00B054EB">
      <w:pPr>
        <w:pStyle w:val="BodyText-Code"/>
      </w:pPr>
      <w:r w:rsidRPr="00AE5AE7">
        <w:t>    </w:t>
      </w:r>
      <w:r w:rsidRPr="00B054EB">
        <w:rPr>
          <w:rStyle w:val="BodyText-Code-Keywords"/>
        </w:rPr>
        <w:t>public</w:t>
      </w:r>
      <w:r w:rsidRPr="00B054EB">
        <w:t> </w:t>
      </w:r>
      <w:r w:rsidRPr="00B054EB">
        <w:rPr>
          <w:rStyle w:val="BodyText-Code-Keywords"/>
        </w:rPr>
        <w:t>int</w:t>
      </w:r>
      <w:r w:rsidRPr="00B054EB">
        <w:t> Read(</w:t>
      </w:r>
      <w:r w:rsidRPr="00B054EB">
        <w:rPr>
          <w:rStyle w:val="BodyText-Code-Keywords"/>
        </w:rPr>
        <w:t>byte</w:t>
      </w:r>
      <w:r w:rsidRPr="00B054EB">
        <w:t>[] buffer, </w:t>
      </w:r>
      <w:r w:rsidRPr="00B054EB">
        <w:rPr>
          <w:rStyle w:val="BodyText-Code-Keywords"/>
        </w:rPr>
        <w:t>int</w:t>
      </w:r>
      <w:r w:rsidRPr="00B054EB">
        <w:t> offset, </w:t>
      </w:r>
      <w:r w:rsidRPr="00B054EB">
        <w:rPr>
          <w:rStyle w:val="BodyText-Code-Keywords"/>
        </w:rPr>
        <w:t>int</w:t>
      </w:r>
      <w:r w:rsidRPr="00AE5AE7">
        <w:t> count);</w:t>
      </w:r>
    </w:p>
    <w:p w14:paraId="2B4E80CA" w14:textId="77777777" w:rsidR="00726C79" w:rsidRPr="00AE5AE7" w:rsidRDefault="00726C79" w:rsidP="00B054EB">
      <w:pPr>
        <w:pStyle w:val="BodyText-Code"/>
      </w:pPr>
      <w:r w:rsidRPr="00AE5AE7">
        <w:t>}</w:t>
      </w:r>
    </w:p>
    <w:p w14:paraId="2B4E80CB" w14:textId="77777777" w:rsidR="00726C79" w:rsidRPr="00AE5AE7" w:rsidRDefault="00726C79" w:rsidP="00B054EB">
      <w:pPr>
        <w:pStyle w:val="BodyText-Code"/>
      </w:pPr>
      <w:r w:rsidRPr="00AE5AE7">
        <w:t xml:space="preserve"> </w:t>
      </w:r>
    </w:p>
    <w:p w14:paraId="2B4E80CC" w14:textId="77777777" w:rsidR="00726C79" w:rsidRPr="00B054EB" w:rsidRDefault="00726C79" w:rsidP="00B054EB">
      <w:pPr>
        <w:pStyle w:val="BodyText-Code"/>
        <w:rPr>
          <w:rStyle w:val="BodyText-Code-Comments"/>
        </w:rPr>
      </w:pPr>
      <w:r w:rsidRPr="00B054EB">
        <w:rPr>
          <w:rStyle w:val="BodyText-Code-Comments"/>
        </w:rPr>
        <w:t>// APM </w:t>
      </w:r>
    </w:p>
    <w:p w14:paraId="2B4E80CD" w14:textId="77777777" w:rsidR="00726C79" w:rsidRPr="00AE5AE7" w:rsidRDefault="00726C79" w:rsidP="00B054EB">
      <w:pPr>
        <w:pStyle w:val="BodyText-Code"/>
      </w:pPr>
      <w:r w:rsidRPr="00B054EB">
        <w:rPr>
          <w:rStyle w:val="BodyText-Code-Keywords"/>
        </w:rPr>
        <w:t>public</w:t>
      </w:r>
      <w:r w:rsidRPr="00B054EB">
        <w:t> </w:t>
      </w:r>
      <w:r w:rsidRPr="00B054EB">
        <w:rPr>
          <w:rStyle w:val="BodyText-Code-Keywords"/>
        </w:rPr>
        <w:t>class</w:t>
      </w:r>
      <w:r w:rsidRPr="00B054EB">
        <w:t> </w:t>
      </w:r>
      <w:r w:rsidRPr="00B054EB">
        <w:rPr>
          <w:rStyle w:val="BodyText-Code-Types"/>
        </w:rPr>
        <w:t>MyClass</w:t>
      </w:r>
    </w:p>
    <w:p w14:paraId="2B4E80CE" w14:textId="77777777" w:rsidR="00726C79" w:rsidRPr="00AE5AE7" w:rsidRDefault="00726C79" w:rsidP="00B054EB">
      <w:pPr>
        <w:pStyle w:val="BodyText-Code"/>
      </w:pPr>
      <w:r w:rsidRPr="00AE5AE7">
        <w:t>{</w:t>
      </w:r>
    </w:p>
    <w:p w14:paraId="2B4E80CF" w14:textId="77777777" w:rsidR="00726C79" w:rsidRPr="00AE5AE7" w:rsidRDefault="00726C79" w:rsidP="00B054EB">
      <w:pPr>
        <w:pStyle w:val="BodyText-Code"/>
      </w:pPr>
      <w:r w:rsidRPr="00AE5AE7">
        <w:t>    </w:t>
      </w:r>
      <w:r w:rsidRPr="00B054EB">
        <w:rPr>
          <w:rStyle w:val="BodyText-Code-Keywords"/>
        </w:rPr>
        <w:t>public</w:t>
      </w:r>
      <w:r w:rsidRPr="00B054EB">
        <w:t> </w:t>
      </w:r>
      <w:bookmarkStart w:id="1755" w:name="OLE_LINK193"/>
      <w:bookmarkStart w:id="1756" w:name="OLE_LINK194"/>
      <w:r w:rsidRPr="00B054EB">
        <w:rPr>
          <w:rStyle w:val="BodyText-Code-Types"/>
        </w:rPr>
        <w:t>IAsyncResult</w:t>
      </w:r>
      <w:bookmarkEnd w:id="1755"/>
      <w:bookmarkEnd w:id="1756"/>
      <w:r w:rsidRPr="00AE5AE7">
        <w:t> BeginRead(</w:t>
      </w:r>
    </w:p>
    <w:p w14:paraId="2B4E80D0" w14:textId="77777777" w:rsidR="00726C79" w:rsidRPr="00AE5AE7" w:rsidRDefault="00726C79" w:rsidP="00B054EB">
      <w:pPr>
        <w:pStyle w:val="BodyText-Code"/>
      </w:pPr>
      <w:r w:rsidRPr="00AE5AE7">
        <w:t>        </w:t>
      </w:r>
      <w:r w:rsidRPr="00B054EB">
        <w:rPr>
          <w:rStyle w:val="BodyText-Code-Keywords"/>
        </w:rPr>
        <w:t>byte</w:t>
      </w:r>
      <w:r w:rsidRPr="00B054EB">
        <w:t>[] buffer, </w:t>
      </w:r>
      <w:r w:rsidRPr="00B054EB">
        <w:rPr>
          <w:rStyle w:val="BodyText-Code-Keywords"/>
        </w:rPr>
        <w:t>int</w:t>
      </w:r>
      <w:r w:rsidRPr="00B054EB">
        <w:t> offset, </w:t>
      </w:r>
      <w:r w:rsidRPr="00B054EB">
        <w:rPr>
          <w:rStyle w:val="BodyText-Code-Keywords"/>
        </w:rPr>
        <w:t>int</w:t>
      </w:r>
      <w:r w:rsidRPr="00AE5AE7">
        <w:t> count,</w:t>
      </w:r>
    </w:p>
    <w:p w14:paraId="2B4E80D1" w14:textId="77777777" w:rsidR="00726C79" w:rsidRPr="00AE5AE7" w:rsidRDefault="00726C79" w:rsidP="00B054EB">
      <w:pPr>
        <w:pStyle w:val="BodyText-Code"/>
      </w:pPr>
      <w:r w:rsidRPr="00AE5AE7">
        <w:t>        </w:t>
      </w:r>
      <w:bookmarkStart w:id="1757" w:name="OLE_LINK195"/>
      <w:r w:rsidRPr="00B054EB">
        <w:rPr>
          <w:rStyle w:val="BodyText-Code-Types"/>
        </w:rPr>
        <w:t>AsyncCallback</w:t>
      </w:r>
      <w:r w:rsidRPr="00B054EB">
        <w:t> </w:t>
      </w:r>
      <w:bookmarkEnd w:id="1757"/>
      <w:r w:rsidRPr="00B054EB">
        <w:t>callback, </w:t>
      </w:r>
      <w:r w:rsidRPr="00B054EB">
        <w:rPr>
          <w:rStyle w:val="BodyText-Code-Keywords"/>
        </w:rPr>
        <w:t>object</w:t>
      </w:r>
      <w:r w:rsidRPr="00AE5AE7">
        <w:t> state);</w:t>
      </w:r>
    </w:p>
    <w:p w14:paraId="2B4E80D2" w14:textId="77777777" w:rsidR="00726C79" w:rsidRPr="00AE5AE7" w:rsidRDefault="00726C79" w:rsidP="00B054EB">
      <w:pPr>
        <w:pStyle w:val="BodyText-Code"/>
      </w:pPr>
      <w:r w:rsidRPr="00AE5AE7">
        <w:t>    </w:t>
      </w:r>
      <w:r w:rsidRPr="00B054EB">
        <w:rPr>
          <w:rStyle w:val="BodyText-Code-Keywords"/>
        </w:rPr>
        <w:t>public</w:t>
      </w:r>
      <w:r w:rsidRPr="00B054EB">
        <w:t> </w:t>
      </w:r>
      <w:r w:rsidRPr="00B054EB">
        <w:rPr>
          <w:rStyle w:val="BodyText-Code-Keywords"/>
        </w:rPr>
        <w:t>int</w:t>
      </w:r>
      <w:r w:rsidRPr="00B054EB">
        <w:t> EndRead(</w:t>
      </w:r>
      <w:r w:rsidRPr="00B054EB">
        <w:rPr>
          <w:rStyle w:val="BodyText-Code-Types"/>
        </w:rPr>
        <w:t>IAsyncResult</w:t>
      </w:r>
      <w:r w:rsidRPr="00AE5AE7">
        <w:t> asyncResult);</w:t>
      </w:r>
    </w:p>
    <w:p w14:paraId="2B4E80D3" w14:textId="77777777" w:rsidR="00726C79" w:rsidRPr="00AE5AE7" w:rsidRDefault="00726C79" w:rsidP="00B054EB">
      <w:pPr>
        <w:pStyle w:val="BodyText-Code"/>
      </w:pPr>
      <w:r w:rsidRPr="00AE5AE7">
        <w:t>}</w:t>
      </w:r>
    </w:p>
    <w:p w14:paraId="2B4E80D4" w14:textId="77777777" w:rsidR="00726C79" w:rsidRPr="00AE5AE7" w:rsidRDefault="00726C79" w:rsidP="00B054EB">
      <w:pPr>
        <w:pStyle w:val="BodyText-Code"/>
      </w:pPr>
      <w:r w:rsidRPr="00AE5AE7">
        <w:t xml:space="preserve"> </w:t>
      </w:r>
    </w:p>
    <w:p w14:paraId="2B4E80D5" w14:textId="77777777" w:rsidR="00726C79" w:rsidRPr="00B054EB" w:rsidRDefault="00726C79" w:rsidP="00B054EB">
      <w:pPr>
        <w:pStyle w:val="BodyText-Code"/>
        <w:rPr>
          <w:rStyle w:val="BodyText-Code-Comments"/>
        </w:rPr>
      </w:pPr>
      <w:r w:rsidRPr="00B054EB">
        <w:rPr>
          <w:rStyle w:val="BodyText-Code-Comments"/>
        </w:rPr>
        <w:t>// EAP  </w:t>
      </w:r>
    </w:p>
    <w:p w14:paraId="2B4E80D6" w14:textId="77777777" w:rsidR="00726C79" w:rsidRPr="00AE5AE7" w:rsidRDefault="00726C79" w:rsidP="00B054EB">
      <w:pPr>
        <w:pStyle w:val="BodyText-Code"/>
      </w:pPr>
      <w:r w:rsidRPr="00B054EB">
        <w:rPr>
          <w:rStyle w:val="BodyText-Code-Keywords"/>
        </w:rPr>
        <w:t>public</w:t>
      </w:r>
      <w:r w:rsidRPr="00B054EB">
        <w:t> </w:t>
      </w:r>
      <w:r w:rsidRPr="00B054EB">
        <w:rPr>
          <w:rStyle w:val="BodyText-Code-Keywords"/>
        </w:rPr>
        <w:t>class</w:t>
      </w:r>
      <w:r w:rsidRPr="00B054EB">
        <w:t> </w:t>
      </w:r>
      <w:r w:rsidRPr="00B054EB">
        <w:rPr>
          <w:rStyle w:val="BodyText-Code-Types"/>
        </w:rPr>
        <w:t>MyClass</w:t>
      </w:r>
    </w:p>
    <w:p w14:paraId="2B4E80D7" w14:textId="77777777" w:rsidR="00726C79" w:rsidRPr="00AE5AE7" w:rsidRDefault="00726C79" w:rsidP="00B054EB">
      <w:pPr>
        <w:pStyle w:val="BodyText-Code"/>
      </w:pPr>
      <w:r w:rsidRPr="00AE5AE7">
        <w:t>{</w:t>
      </w:r>
    </w:p>
    <w:p w14:paraId="2B4E80D8" w14:textId="77777777" w:rsidR="00726C79" w:rsidRPr="00AE5AE7" w:rsidRDefault="00726C79" w:rsidP="00B054EB">
      <w:pPr>
        <w:pStyle w:val="BodyText-Code"/>
      </w:pPr>
      <w:r w:rsidRPr="00AE5AE7">
        <w:t>    </w:t>
      </w:r>
      <w:r w:rsidRPr="00B054EB">
        <w:rPr>
          <w:rStyle w:val="BodyText-Code-Keywords"/>
        </w:rPr>
        <w:t>public</w:t>
      </w:r>
      <w:r w:rsidRPr="00B054EB">
        <w:t> </w:t>
      </w:r>
      <w:r w:rsidRPr="00B054EB">
        <w:rPr>
          <w:rStyle w:val="BodyText-Code-Keywords"/>
        </w:rPr>
        <w:t>void</w:t>
      </w:r>
      <w:r w:rsidRPr="00B054EB">
        <w:t> ReadAsync(</w:t>
      </w:r>
      <w:r w:rsidRPr="00B054EB">
        <w:rPr>
          <w:rStyle w:val="BodyText-Code-Keywords"/>
        </w:rPr>
        <w:t>byte</w:t>
      </w:r>
      <w:r w:rsidRPr="00B054EB">
        <w:t>[] buffer, </w:t>
      </w:r>
      <w:r w:rsidRPr="00B054EB">
        <w:rPr>
          <w:rStyle w:val="BodyText-Code-Keywords"/>
        </w:rPr>
        <w:t>int</w:t>
      </w:r>
      <w:r w:rsidRPr="00B054EB">
        <w:t> offset, </w:t>
      </w:r>
      <w:r w:rsidRPr="00B054EB">
        <w:rPr>
          <w:rStyle w:val="BodyText-Code-Keywords"/>
        </w:rPr>
        <w:t>int</w:t>
      </w:r>
      <w:r w:rsidRPr="00AE5AE7">
        <w:t> count);</w:t>
      </w:r>
    </w:p>
    <w:p w14:paraId="2B4E80D9" w14:textId="77777777" w:rsidR="00726C79" w:rsidRPr="00AE5AE7" w:rsidRDefault="00726C79" w:rsidP="00B054EB">
      <w:pPr>
        <w:pStyle w:val="BodyText-Code"/>
      </w:pPr>
      <w:r w:rsidRPr="00AE5AE7">
        <w:t>    </w:t>
      </w:r>
      <w:r w:rsidRPr="00B054EB">
        <w:rPr>
          <w:rStyle w:val="BodyText-Code-Keywords"/>
        </w:rPr>
        <w:t>public</w:t>
      </w:r>
      <w:r w:rsidRPr="00B054EB">
        <w:t> </w:t>
      </w:r>
      <w:r w:rsidRPr="00B054EB">
        <w:rPr>
          <w:rStyle w:val="BodyText-Code-Keywords"/>
        </w:rPr>
        <w:t>event</w:t>
      </w:r>
      <w:r w:rsidRPr="00AE5AE7">
        <w:t> ReadCompletedEventHandler ReadCompleted;</w:t>
      </w:r>
    </w:p>
    <w:p w14:paraId="2B4E80DA" w14:textId="77777777" w:rsidR="00726C79" w:rsidRPr="00AE5AE7" w:rsidRDefault="00726C79" w:rsidP="00B054EB">
      <w:pPr>
        <w:pStyle w:val="BodyText-Code"/>
      </w:pPr>
      <w:r w:rsidRPr="00AE5AE7">
        <w:t>}</w:t>
      </w:r>
    </w:p>
    <w:p w14:paraId="2B4E80DB" w14:textId="77777777" w:rsidR="00726C79" w:rsidRPr="00AE5AE7" w:rsidRDefault="00726C79" w:rsidP="00B054EB">
      <w:pPr>
        <w:pStyle w:val="BodyText-Code"/>
      </w:pPr>
      <w:r w:rsidRPr="00AE5AE7">
        <w:t xml:space="preserve"> </w:t>
      </w:r>
    </w:p>
    <w:p w14:paraId="2B4E80DC" w14:textId="77777777" w:rsidR="00726C79" w:rsidRPr="00B054EB" w:rsidRDefault="00726C79" w:rsidP="00B054EB">
      <w:pPr>
        <w:pStyle w:val="BodyText-Code"/>
        <w:rPr>
          <w:rStyle w:val="BodyText-Code-Comments"/>
        </w:rPr>
      </w:pPr>
      <w:r w:rsidRPr="00B054EB">
        <w:rPr>
          <w:rStyle w:val="BodyText-Code-Comments"/>
        </w:rPr>
        <w:t>// TAP </w:t>
      </w:r>
    </w:p>
    <w:p w14:paraId="2B4E80DD" w14:textId="77777777" w:rsidR="00726C79" w:rsidRPr="00AE5AE7" w:rsidRDefault="00726C79" w:rsidP="00B054EB">
      <w:pPr>
        <w:pStyle w:val="BodyText-Code"/>
      </w:pPr>
      <w:r w:rsidRPr="00B054EB">
        <w:rPr>
          <w:rStyle w:val="BodyText-Code-Keywords"/>
        </w:rPr>
        <w:t>public</w:t>
      </w:r>
      <w:r w:rsidRPr="00B054EB">
        <w:t> </w:t>
      </w:r>
      <w:r w:rsidRPr="00B054EB">
        <w:rPr>
          <w:rStyle w:val="BodyText-Code-Keywords"/>
        </w:rPr>
        <w:t>class</w:t>
      </w:r>
      <w:r w:rsidRPr="00B054EB">
        <w:t> </w:t>
      </w:r>
      <w:r w:rsidRPr="00B054EB">
        <w:rPr>
          <w:rStyle w:val="BodyText-Code-Types"/>
        </w:rPr>
        <w:t>MyClass</w:t>
      </w:r>
    </w:p>
    <w:p w14:paraId="2B4E80DE" w14:textId="77777777" w:rsidR="00726C79" w:rsidRPr="00AE5AE7" w:rsidRDefault="00726C79" w:rsidP="00B054EB">
      <w:pPr>
        <w:pStyle w:val="BodyText-Code"/>
      </w:pPr>
      <w:r w:rsidRPr="00AE5AE7">
        <w:t>{</w:t>
      </w:r>
    </w:p>
    <w:p w14:paraId="2B4E80DF" w14:textId="77777777" w:rsidR="00726C79" w:rsidRPr="00AE5AE7" w:rsidRDefault="00726C79" w:rsidP="00B054EB">
      <w:pPr>
        <w:pStyle w:val="BodyText-Code"/>
      </w:pPr>
      <w:r w:rsidRPr="00AE5AE7">
        <w:t>    </w:t>
      </w:r>
      <w:r w:rsidRPr="00B054EB">
        <w:rPr>
          <w:rStyle w:val="BodyText-Code-Keywords"/>
        </w:rPr>
        <w:t>public</w:t>
      </w:r>
      <w:r w:rsidRPr="00B054EB">
        <w:t> </w:t>
      </w:r>
      <w:r w:rsidRPr="00B054EB">
        <w:rPr>
          <w:rStyle w:val="BodyText-Code-Types"/>
        </w:rPr>
        <w:t>Task</w:t>
      </w:r>
      <w:r w:rsidRPr="00B054EB">
        <w:t>&lt;</w:t>
      </w:r>
      <w:r w:rsidRPr="00B054EB">
        <w:rPr>
          <w:rStyle w:val="BodyText-Code-Keywords"/>
        </w:rPr>
        <w:t>int</w:t>
      </w:r>
      <w:r w:rsidRPr="00B054EB">
        <w:t>&gt; ReadAsync(</w:t>
      </w:r>
      <w:r w:rsidRPr="00B054EB">
        <w:rPr>
          <w:rStyle w:val="BodyText-Code-Keywords"/>
        </w:rPr>
        <w:t>byte</w:t>
      </w:r>
      <w:r w:rsidRPr="00B054EB">
        <w:t>[] buffer, </w:t>
      </w:r>
      <w:r w:rsidRPr="00B054EB">
        <w:rPr>
          <w:rStyle w:val="BodyText-Code-Keywords"/>
        </w:rPr>
        <w:t>int</w:t>
      </w:r>
      <w:r w:rsidRPr="00B054EB">
        <w:t> offset, </w:t>
      </w:r>
      <w:r w:rsidRPr="00B054EB">
        <w:rPr>
          <w:rStyle w:val="BodyText-Code-Keywords"/>
        </w:rPr>
        <w:t>int</w:t>
      </w:r>
      <w:r w:rsidRPr="00AE5AE7">
        <w:t> count);</w:t>
      </w:r>
    </w:p>
    <w:p w14:paraId="2B4E80E0" w14:textId="77777777" w:rsidR="00726C79" w:rsidRPr="00D77616" w:rsidRDefault="00726C79" w:rsidP="00B054EB">
      <w:pPr>
        <w:pStyle w:val="BodyText-Code"/>
      </w:pPr>
      <w:r w:rsidRPr="00726C79">
        <w:t>}</w:t>
      </w:r>
    </w:p>
    <w:p w14:paraId="2B4E80E1" w14:textId="77777777" w:rsidR="00726C79" w:rsidRDefault="00726C79" w:rsidP="009558AF">
      <w:pPr>
        <w:pStyle w:val="Textkrper"/>
      </w:pPr>
      <w:r>
        <w:t>As the former ones are not recommended anymore. Only guidelines for the TAP patterns are provided here:</w:t>
      </w:r>
    </w:p>
    <w:p w14:paraId="2B4E80E2" w14:textId="77777777" w:rsidR="00726C79" w:rsidRDefault="00814322" w:rsidP="00814322">
      <w:pPr>
        <w:pStyle w:val="BodyText-RuleFirstParagraph"/>
        <w:rPr>
          <w:lang w:eastAsia="zh-CN"/>
        </w:rPr>
      </w:pPr>
      <w:bookmarkStart w:id="1758" w:name="OLE_LINK189"/>
      <w:bookmarkStart w:id="1759" w:name="OLE_LINK190"/>
      <w:r>
        <w:rPr>
          <w:rStyle w:val="BodyText-GuidelineID"/>
        </w:rPr>
        <w:t>CS/AP10</w:t>
      </w:r>
      <w:bookmarkEnd w:id="1758"/>
      <w:bookmarkEnd w:id="1759"/>
      <w:r w:rsidRPr="0055287F">
        <w:rPr>
          <w:rStyle w:val="TextkrperZchn"/>
        </w:rPr>
        <w:tab/>
      </w:r>
      <w:r w:rsidR="00BC2E4E" w:rsidRPr="00644D97">
        <w:rPr>
          <w:rStyle w:val="BodyText-PositiveGreen"/>
        </w:rPr>
        <w:sym w:font="Wingdings" w:char="F0FE"/>
      </w:r>
      <w:r w:rsidR="00BC2E4E" w:rsidRPr="00644D97">
        <w:rPr>
          <w:rFonts w:hint="eastAsia"/>
        </w:rPr>
        <w:t xml:space="preserve"> </w:t>
      </w:r>
      <w:bookmarkStart w:id="1760" w:name="OLE_LINK186"/>
      <w:bookmarkStart w:id="1761" w:name="OLE_LINK187"/>
      <w:bookmarkStart w:id="1762" w:name="OLE_LINK188"/>
      <w:r w:rsidR="00BC2E4E" w:rsidRPr="00644D97">
        <w:rPr>
          <w:rStyle w:val="BodyText-BoldAction"/>
        </w:rPr>
        <w:t>Do</w:t>
      </w:r>
      <w:r w:rsidR="00BC2E4E" w:rsidRPr="00644D97">
        <w:t xml:space="preserve"> </w:t>
      </w:r>
      <w:r w:rsidR="00726C79" w:rsidRPr="00381C06">
        <w:rPr>
          <w:lang w:eastAsia="zh-CN"/>
        </w:rPr>
        <w:t xml:space="preserve">use </w:t>
      </w:r>
      <w:r w:rsidR="00726C79">
        <w:rPr>
          <w:lang w:eastAsia="zh-CN"/>
        </w:rPr>
        <w:t>async Task-returning methods according to the TAP pattern</w:t>
      </w:r>
      <w:bookmarkEnd w:id="1760"/>
      <w:bookmarkEnd w:id="1761"/>
      <w:bookmarkEnd w:id="1762"/>
      <w:r w:rsidR="00726C79">
        <w:rPr>
          <w:lang w:eastAsia="zh-CN"/>
        </w:rPr>
        <w:t>.</w:t>
      </w:r>
    </w:p>
    <w:p w14:paraId="2B4E80E3" w14:textId="77777777" w:rsidR="00726C79" w:rsidRDefault="00814322" w:rsidP="00814322">
      <w:pPr>
        <w:pStyle w:val="BodyText-RuleFirstParagraph"/>
        <w:rPr>
          <w:lang w:eastAsia="zh-CN"/>
        </w:rPr>
      </w:pPr>
      <w:r>
        <w:rPr>
          <w:rStyle w:val="BodyText-GuidelineID"/>
        </w:rPr>
        <w:t>CS/AP20</w:t>
      </w:r>
      <w:r w:rsidRPr="0055287F">
        <w:rPr>
          <w:rStyle w:val="TextkrperZchn"/>
        </w:rPr>
        <w:tab/>
      </w:r>
      <w:r w:rsidR="00BC2E4E" w:rsidRPr="00644D97">
        <w:rPr>
          <w:rStyle w:val="BodyText-PositiveGreen"/>
        </w:rPr>
        <w:sym w:font="Wingdings" w:char="F0FE"/>
      </w:r>
      <w:r w:rsidR="00BC2E4E" w:rsidRPr="00644D97">
        <w:rPr>
          <w:rFonts w:hint="eastAsia"/>
        </w:rPr>
        <w:t xml:space="preserve"> </w:t>
      </w:r>
      <w:bookmarkStart w:id="1763" w:name="OLE_LINK135"/>
      <w:bookmarkStart w:id="1764" w:name="OLE_LINK136"/>
      <w:r w:rsidR="00BC2E4E" w:rsidRPr="00644D97">
        <w:rPr>
          <w:rStyle w:val="BodyText-BoldAction"/>
        </w:rPr>
        <w:t>Do</w:t>
      </w:r>
      <w:r w:rsidR="00BC2E4E" w:rsidRPr="00644D97">
        <w:t xml:space="preserve"> </w:t>
      </w:r>
      <w:r w:rsidR="00726C79" w:rsidRPr="00381C06">
        <w:rPr>
          <w:lang w:eastAsia="zh-CN"/>
        </w:rPr>
        <w:t xml:space="preserve">use </w:t>
      </w:r>
      <w:r w:rsidR="00726C79">
        <w:rPr>
          <w:lang w:eastAsia="zh-CN"/>
        </w:rPr>
        <w:t xml:space="preserve">an </w:t>
      </w:r>
      <w:r w:rsidR="00726C79" w:rsidRPr="00977826">
        <w:rPr>
          <w:rStyle w:val="BodyText-InlineCode"/>
        </w:rPr>
        <w:t>Async</w:t>
      </w:r>
      <w:r w:rsidR="00726C79" w:rsidRPr="00977826">
        <w:t xml:space="preserve"> </w:t>
      </w:r>
      <w:r w:rsidR="00726C79">
        <w:rPr>
          <w:lang w:eastAsia="zh-CN"/>
        </w:rPr>
        <w:t xml:space="preserve">suffix after the operation name for a </w:t>
      </w:r>
      <w:r w:rsidR="00726C79">
        <w:t>TAP method</w:t>
      </w:r>
      <w:ins w:id="1765" w:author="Cox Olaf" w:date="2015-01-26T14:30:00Z">
        <w:r w:rsidR="00926683">
          <w:t>.</w:t>
        </w:r>
      </w:ins>
      <w:del w:id="1766" w:author="Cox Olaf" w:date="2015-01-26T14:30:00Z">
        <w:r w:rsidR="00726C79" w:rsidDel="00926683">
          <w:rPr>
            <w:lang w:eastAsia="zh-CN"/>
          </w:rPr>
          <w:delText xml:space="preserve">. If that method name is already in use for a different pattern add </w:delText>
        </w:r>
        <w:r w:rsidR="00726C79" w:rsidRPr="00977826" w:rsidDel="00926683">
          <w:rPr>
            <w:rStyle w:val="BodyText-InlineCode"/>
          </w:rPr>
          <w:delText>TaskAsync</w:delText>
        </w:r>
        <w:r w:rsidR="00726C79" w:rsidDel="00926683">
          <w:rPr>
            <w:lang w:eastAsia="zh-CN"/>
          </w:rPr>
          <w:delText xml:space="preserve"> suffix to the operation name.</w:delText>
        </w:r>
      </w:del>
      <w:bookmarkEnd w:id="1763"/>
      <w:bookmarkEnd w:id="1764"/>
    </w:p>
    <w:p w14:paraId="2B4E80E4" w14:textId="77777777" w:rsidR="00726C79" w:rsidRPr="004A6EF7" w:rsidRDefault="00814322" w:rsidP="00814322">
      <w:pPr>
        <w:pStyle w:val="BodyText-RuleFirstParagraph"/>
      </w:pPr>
      <w:bookmarkStart w:id="1767" w:name="OLE_LINK199"/>
      <w:bookmarkStart w:id="1768" w:name="OLE_LINK200"/>
      <w:r>
        <w:rPr>
          <w:rStyle w:val="BodyText-GuidelineID"/>
        </w:rPr>
        <w:t>CS/AP30</w:t>
      </w:r>
      <w:bookmarkEnd w:id="1767"/>
      <w:bookmarkEnd w:id="1768"/>
      <w:r w:rsidRPr="0055287F">
        <w:rPr>
          <w:rStyle w:val="TextkrperZchn"/>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726C79">
        <w:rPr>
          <w:lang w:eastAsia="zh-CN"/>
        </w:rPr>
        <w:t xml:space="preserve">return Task or Task&lt;TResult&gt; </w:t>
      </w:r>
      <w:r w:rsidR="00726C79">
        <w:t xml:space="preserve">based on whether the corresponding synchronous method returns void or a </w:t>
      </w:r>
      <w:r w:rsidR="00726C79" w:rsidRPr="004A6EF7">
        <w:t>type TResult.</w:t>
      </w:r>
    </w:p>
    <w:p w14:paraId="2B4E80E5" w14:textId="77777777" w:rsidR="00726C79" w:rsidRDefault="00814322" w:rsidP="00814322">
      <w:pPr>
        <w:pStyle w:val="BodyText-RuleFirstParagraph"/>
        <w:rPr>
          <w:lang w:eastAsia="zh-CN"/>
        </w:rPr>
      </w:pPr>
      <w:r>
        <w:rPr>
          <w:rStyle w:val="BodyText-GuidelineID"/>
        </w:rPr>
        <w:t>CS/AP40</w:t>
      </w:r>
      <w:r w:rsidRPr="0055287F">
        <w:rPr>
          <w:rStyle w:val="TextkrperZchn"/>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726C79">
        <w:rPr>
          <w:lang w:eastAsia="zh-CN"/>
        </w:rPr>
        <w:t>use the same parameters and orders if a synchronous variant of the method exists.</w:t>
      </w:r>
    </w:p>
    <w:p w14:paraId="2B4E80E6" w14:textId="77777777" w:rsidR="00726C79" w:rsidRPr="004A6EF7" w:rsidRDefault="00814322" w:rsidP="00814322">
      <w:pPr>
        <w:pStyle w:val="BodyText-RuleFirstParagraph"/>
      </w:pPr>
      <w:r>
        <w:rPr>
          <w:rStyle w:val="BodyText-GuidelineID"/>
        </w:rPr>
        <w:lastRenderedPageBreak/>
        <w:t>CS/AP50</w:t>
      </w:r>
      <w:r w:rsidRPr="0055287F">
        <w:rPr>
          <w:rStyle w:val="TextkrperZchn"/>
        </w:rPr>
        <w:tab/>
      </w:r>
      <w:r w:rsidR="003B773F" w:rsidRPr="005B7E5C">
        <w:rPr>
          <w:rStyle w:val="BodyText-NegativeRed"/>
        </w:rPr>
        <w:sym w:font="Wingdings" w:char="F0FD"/>
      </w:r>
      <w:r w:rsidR="003B773F" w:rsidRPr="003B773F">
        <w:rPr>
          <w:rFonts w:hint="eastAsia"/>
        </w:rPr>
        <w:t xml:space="preserve"> </w:t>
      </w:r>
      <w:bookmarkStart w:id="1769" w:name="OLE_LINK137"/>
      <w:bookmarkStart w:id="1770" w:name="OLE_LINK138"/>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sidRPr="00381C06">
        <w:rPr>
          <w:lang w:eastAsia="zh-CN"/>
        </w:rPr>
        <w:t>use</w:t>
      </w:r>
      <w:r w:rsidR="00726C79">
        <w:rPr>
          <w:lang w:eastAsia="zh-CN"/>
        </w:rPr>
        <w:t xml:space="preserve"> </w:t>
      </w:r>
      <w:r w:rsidR="00726C79" w:rsidRPr="009C4F24">
        <w:rPr>
          <w:rStyle w:val="BodyText-InlineCode"/>
        </w:rPr>
        <w:t>out</w:t>
      </w:r>
      <w:r w:rsidR="00726C79">
        <w:rPr>
          <w:lang w:eastAsia="zh-CN"/>
        </w:rPr>
        <w:t xml:space="preserve"> or </w:t>
      </w:r>
      <w:r w:rsidR="00726C79" w:rsidRPr="009C4F24">
        <w:rPr>
          <w:rStyle w:val="BodyText-InlineCode"/>
        </w:rPr>
        <w:t>ref</w:t>
      </w:r>
      <w:r w:rsidR="00726C79">
        <w:rPr>
          <w:lang w:eastAsia="zh-CN"/>
        </w:rPr>
        <w:t xml:space="preserve"> parameters in asynchronous methods. </w:t>
      </w:r>
      <w:r w:rsidR="00726C79">
        <w:t xml:space="preserve">Any data that would have been returned through an </w:t>
      </w:r>
      <w:r w:rsidR="00726C79" w:rsidRPr="009C4F24">
        <w:rPr>
          <w:rStyle w:val="BodyText-InlineCode"/>
        </w:rPr>
        <w:t>out</w:t>
      </w:r>
      <w:r w:rsidR="00726C79">
        <w:t xml:space="preserve"> or </w:t>
      </w:r>
      <w:r w:rsidR="00726C79" w:rsidRPr="009C4F24">
        <w:rPr>
          <w:rStyle w:val="BodyText-InlineCode"/>
        </w:rPr>
        <w:t>ref</w:t>
      </w:r>
      <w:r w:rsidR="00726C79">
        <w:t xml:space="preserve"> parameter should instead be returned as part of the </w:t>
      </w:r>
      <w:r w:rsidR="00726C79" w:rsidRPr="009C4F24">
        <w:rPr>
          <w:rStyle w:val="BodyText-InlineCode"/>
        </w:rPr>
        <w:t>TResult</w:t>
      </w:r>
      <w:r w:rsidR="00726C79">
        <w:t xml:space="preserve"> returned by </w:t>
      </w:r>
      <w:r w:rsidR="00726C79" w:rsidRPr="009C4F24">
        <w:rPr>
          <w:rStyle w:val="BodyText-InlineCode"/>
        </w:rPr>
        <w:t>Task&lt;TResult&gt;</w:t>
      </w:r>
      <w:r w:rsidR="00726C79">
        <w:t xml:space="preserve"> and should use a tuple or a custom data structure to accommodate multiple </w:t>
      </w:r>
      <w:r w:rsidR="00726C79" w:rsidRPr="004A6EF7">
        <w:t>values.</w:t>
      </w:r>
      <w:bookmarkEnd w:id="1769"/>
      <w:bookmarkEnd w:id="1770"/>
    </w:p>
    <w:p w14:paraId="2B4E80E7" w14:textId="77777777" w:rsidR="00726C79" w:rsidRDefault="00814322" w:rsidP="00814322">
      <w:pPr>
        <w:pStyle w:val="BodyText-RuleFirstParagraph"/>
      </w:pPr>
      <w:r>
        <w:rPr>
          <w:rStyle w:val="BodyText-GuidelineID"/>
        </w:rPr>
        <w:t>CS/AP60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Pr>
          <w:lang w:eastAsia="zh-CN"/>
        </w:rPr>
        <w:t xml:space="preserve">raise an exception </w:t>
      </w:r>
      <w:r w:rsidR="00726C79">
        <w:t>to be thrown out of the asynchronous method call</w:t>
      </w:r>
      <w:r w:rsidR="00726C79">
        <w:rPr>
          <w:lang w:eastAsia="zh-CN"/>
        </w:rPr>
        <w:t xml:space="preserve"> in a</w:t>
      </w:r>
      <w:r w:rsidR="00726C79">
        <w:t>n asynchronous method apart from a usage error (e.g. called with wrong parameters).</w:t>
      </w:r>
      <w:r w:rsidR="00726C79" w:rsidRPr="0015205C">
        <w:t xml:space="preserve"> </w:t>
      </w:r>
      <w:r w:rsidR="00726C79">
        <w:t>For all other errors, exceptions that occur when an asynchronous method is running should be assigned to the returned task, even if the asynchronous method happens to complete synchronously before the task is returned.</w:t>
      </w:r>
    </w:p>
    <w:p w14:paraId="2B4E80E8" w14:textId="77777777" w:rsidR="00726C79" w:rsidRDefault="00726C79" w:rsidP="009558AF">
      <w:pPr>
        <w:pStyle w:val="Textkrper"/>
      </w:pPr>
      <w:r w:rsidRPr="00F61988">
        <w:rPr>
          <w:rStyle w:val="BodyText-BoldEmphasis"/>
        </w:rPr>
        <w:t>Note:</w:t>
      </w:r>
      <w:r>
        <w:t xml:space="preserve"> By using the </w:t>
      </w:r>
      <w:r w:rsidRPr="009C4F24">
        <w:rPr>
          <w:rStyle w:val="BodyText-InlineCode"/>
        </w:rPr>
        <w:t>async</w:t>
      </w:r>
      <w:r w:rsidRPr="009C4F24">
        <w:t xml:space="preserve"> </w:t>
      </w:r>
      <w:r>
        <w:t xml:space="preserve">keyword the compiler takes care that </w:t>
      </w:r>
      <w:r w:rsidR="00DC1D48">
        <w:t>th</w:t>
      </w:r>
      <w:r>
        <w:t>is rule is obeyed. Any exceptions that go unhandled within the body of the method are marshaled to the output task and cause the resulting task to end in the Faulted state.</w:t>
      </w:r>
    </w:p>
    <w:p w14:paraId="2B4E80E9" w14:textId="77777777" w:rsidR="000709BD" w:rsidRPr="00977826" w:rsidRDefault="000709BD" w:rsidP="00977826">
      <w:pPr>
        <w:pStyle w:val="Textkrper"/>
      </w:pPr>
      <w:r w:rsidRPr="00977826">
        <w:t xml:space="preserve">Every Task will store a list of exceptions. When you await a Task, the first exception is re-thrown, so you can catch the specific exception type (such as </w:t>
      </w:r>
      <w:r w:rsidRPr="009C4F24">
        <w:rPr>
          <w:rStyle w:val="BodyText-InlineCode"/>
        </w:rPr>
        <w:t>InvalidOperationException</w:t>
      </w:r>
      <w:r w:rsidRPr="00977826">
        <w:t xml:space="preserve">). However, when you synchronously block on a Task using </w:t>
      </w:r>
      <w:r w:rsidRPr="009C4F24">
        <w:rPr>
          <w:rStyle w:val="BodyText-InlineCode"/>
        </w:rPr>
        <w:t>Task.Wait</w:t>
      </w:r>
      <w:r w:rsidRPr="00977826">
        <w:t xml:space="preserve"> or </w:t>
      </w:r>
      <w:r w:rsidRPr="009C4F24">
        <w:rPr>
          <w:rStyle w:val="BodyText-InlineCode"/>
        </w:rPr>
        <w:t>Task.Result</w:t>
      </w:r>
      <w:r w:rsidRPr="00977826">
        <w:t xml:space="preserve">, all of the exceptions are wrapped in an </w:t>
      </w:r>
      <w:r w:rsidRPr="009C4F24">
        <w:rPr>
          <w:rStyle w:val="BodyText-InlineCode"/>
        </w:rPr>
        <w:t>AggregateException</w:t>
      </w:r>
      <w:r w:rsidRPr="00977826">
        <w:t xml:space="preserve"> and thrown.</w:t>
      </w:r>
    </w:p>
    <w:p w14:paraId="2B4E80EA" w14:textId="77777777" w:rsidR="00726C79" w:rsidRPr="009C4F24" w:rsidRDefault="00814322" w:rsidP="00814322">
      <w:pPr>
        <w:pStyle w:val="BodyText-RuleFirstParagraph"/>
      </w:pPr>
      <w:r>
        <w:rPr>
          <w:rStyle w:val="BodyText-GuidelineID"/>
        </w:rPr>
        <w:t>CS/AP70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t xml:space="preserve">return a Task from TAP methods that is not activated (i.e. that is in the Created </w:t>
      </w:r>
      <w:r w:rsidR="00726C79" w:rsidRPr="009C4F24">
        <w:t xml:space="preserve">State). </w:t>
      </w:r>
    </w:p>
    <w:p w14:paraId="2B4E80EB" w14:textId="77777777" w:rsidR="00726C79" w:rsidRPr="009C4F24" w:rsidRDefault="00814322" w:rsidP="00814322">
      <w:pPr>
        <w:pStyle w:val="BodyText-RuleFirstParagraph"/>
      </w:pPr>
      <w:r>
        <w:rPr>
          <w:rStyle w:val="BodyText-GuidelineID"/>
        </w:rPr>
        <w:t>CS/AP80</w:t>
      </w:r>
      <w:r w:rsidRPr="0055287F">
        <w:rPr>
          <w:rStyle w:val="TextkrperZchn"/>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726C79">
        <w:t>expose an overload of the asynchronous method that accepts a cancellation token (</w:t>
      </w:r>
      <w:hyperlink r:id="rId36" w:history="1"/>
      <w:bookmarkStart w:id="1771" w:name="OLE_LINK179"/>
      <w:bookmarkStart w:id="1772" w:name="OLE_LINK180"/>
      <w:bookmarkStart w:id="1773" w:name="OLE_LINK181"/>
      <w:bookmarkStart w:id="1774" w:name="OLE_LINK182"/>
      <w:r w:rsidR="00726C79" w:rsidRPr="009C4F24">
        <w:rPr>
          <w:rStyle w:val="BodyText-InlineCode"/>
        </w:rPr>
        <w:t>CancellationToken</w:t>
      </w:r>
      <w:bookmarkEnd w:id="1771"/>
      <w:bookmarkEnd w:id="1772"/>
      <w:bookmarkEnd w:id="1773"/>
      <w:bookmarkEnd w:id="1774"/>
      <w:r w:rsidR="00726C79">
        <w:t xml:space="preserve"> instance) when supporting cancellation of the operation. Name this parameter </w:t>
      </w:r>
      <w:r w:rsidR="00726C79" w:rsidRPr="009C4F24">
        <w:rPr>
          <w:rStyle w:val="BodyText-InlineCode"/>
        </w:rPr>
        <w:t>cancellationToken</w:t>
      </w:r>
      <w:r w:rsidR="00726C79" w:rsidRPr="00A77CC6">
        <w:t>.</w:t>
      </w:r>
    </w:p>
    <w:p w14:paraId="2B4E80EC" w14:textId="77777777" w:rsidR="00726C79" w:rsidRPr="00A77CC6" w:rsidRDefault="00814322" w:rsidP="00814322">
      <w:pPr>
        <w:pStyle w:val="BodyText-RuleFirstParagraph"/>
      </w:pPr>
      <w:r>
        <w:rPr>
          <w:rStyle w:val="BodyText-GuidelineID"/>
        </w:rPr>
        <w:t>CS/AP90</w:t>
      </w:r>
      <w:r w:rsidRPr="0055287F">
        <w:rPr>
          <w:rStyle w:val="TextkrperZchn"/>
        </w:rPr>
        <w:tab/>
      </w:r>
      <w:r w:rsidR="003B773F" w:rsidRPr="005B7E5C">
        <w:rPr>
          <w:rStyle w:val="BodyText-NegativeRed"/>
        </w:rPr>
        <w:sym w:font="Wingdings" w:char="F0FD"/>
      </w:r>
      <w:r w:rsidR="003B773F" w:rsidRPr="003B773F">
        <w:rPr>
          <w:rFonts w:hint="eastAsia"/>
        </w:rPr>
        <w:t xml:space="preserve"> </w:t>
      </w:r>
      <w:bookmarkStart w:id="1775" w:name="OLE_LINK183"/>
      <w:bookmarkStart w:id="1776" w:name="OLE_LINK184"/>
      <w:bookmarkStart w:id="1777" w:name="OLE_LINK185"/>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sidRPr="00381C06">
        <w:rPr>
          <w:lang w:eastAsia="zh-CN"/>
        </w:rPr>
        <w:t xml:space="preserve">use </w:t>
      </w:r>
      <w:r w:rsidR="00726C79">
        <w:rPr>
          <w:lang w:eastAsia="zh-CN"/>
        </w:rPr>
        <w:t xml:space="preserve">async </w:t>
      </w:r>
      <w:r w:rsidR="00726C79" w:rsidRPr="00A77CC6">
        <w:t xml:space="preserve">void </w:t>
      </w:r>
      <w:del w:id="1778" w:author="Cox Olaf" w:date="2015-01-26T14:44:00Z">
        <w:r w:rsidR="00726C79" w:rsidRPr="00A77CC6" w:rsidDel="005E131E">
          <w:delText xml:space="preserve">but </w:delText>
        </w:r>
      </w:del>
      <w:ins w:id="1779" w:author="Cox Olaf" w:date="2015-01-26T14:44:00Z">
        <w:r w:rsidR="005E131E">
          <w:t>except</w:t>
        </w:r>
        <w:r w:rsidR="005E131E" w:rsidRPr="00A77CC6">
          <w:t xml:space="preserve"> </w:t>
        </w:r>
      </w:ins>
      <w:r w:rsidR="00726C79" w:rsidRPr="00A77CC6">
        <w:t>for top-level event handlers</w:t>
      </w:r>
      <w:bookmarkEnd w:id="1775"/>
      <w:bookmarkEnd w:id="1776"/>
      <w:bookmarkEnd w:id="1777"/>
      <w:r w:rsidR="00726C79" w:rsidRPr="00A77CC6">
        <w:t>.</w:t>
      </w:r>
    </w:p>
    <w:p w14:paraId="2B4E80ED" w14:textId="77777777" w:rsidR="00726C79" w:rsidRPr="00A77CC6" w:rsidRDefault="00726C79" w:rsidP="00A77CC6">
      <w:pPr>
        <w:pStyle w:val="Textkrper"/>
      </w:pPr>
      <w:r w:rsidRPr="00A77CC6">
        <w:t>Async void is a "fire-and-forget" mechanism. The caller is unable to know when the async void has finished and is unable to catch exceptions.</w:t>
      </w:r>
    </w:p>
    <w:p w14:paraId="2B4E80EE" w14:textId="77777777" w:rsidR="00B054EB" w:rsidRDefault="008A4C53" w:rsidP="00A77CC6">
      <w:pPr>
        <w:pStyle w:val="BodyText-LocalHeader-BadCode"/>
        <w:rPr>
          <w:lang w:eastAsia="zh-CN"/>
        </w:rPr>
      </w:pPr>
      <w:r w:rsidRPr="007E1AE6">
        <w:t>Bad</w:t>
      </w:r>
      <w:r w:rsidRPr="007E1AE6">
        <w:rPr>
          <w:rFonts w:hint="eastAsia"/>
        </w:rPr>
        <w:t>:</w:t>
      </w:r>
    </w:p>
    <w:p w14:paraId="2B4E80EF" w14:textId="77777777" w:rsidR="008A4C53" w:rsidRPr="00A01B66" w:rsidRDefault="008A4C53" w:rsidP="008E664B">
      <w:pPr>
        <w:pStyle w:val="BodyText-Code"/>
      </w:pPr>
      <w:r w:rsidRPr="008E664B">
        <w:rPr>
          <w:rStyle w:val="BodyText-Code-Keywords"/>
        </w:rPr>
        <w:t>private</w:t>
      </w:r>
      <w:r w:rsidRPr="008E664B">
        <w:t> </w:t>
      </w:r>
      <w:r w:rsidRPr="008E664B">
        <w:rPr>
          <w:rStyle w:val="BodyText-Code-Keywords"/>
        </w:rPr>
        <w:t>async</w:t>
      </w:r>
      <w:r w:rsidRPr="008E664B">
        <w:t> </w:t>
      </w:r>
      <w:r w:rsidRPr="008E664B">
        <w:rPr>
          <w:rStyle w:val="BodyText-Code-Keywords"/>
        </w:rPr>
        <w:t>void</w:t>
      </w:r>
      <w:r w:rsidRPr="008E664B">
        <w:t> ButtonClick(</w:t>
      </w:r>
      <w:r w:rsidRPr="008E664B">
        <w:rPr>
          <w:rStyle w:val="BodyText-Code-Keywords"/>
        </w:rPr>
        <w:t>object</w:t>
      </w:r>
      <w:r w:rsidRPr="008E664B">
        <w:t> sender, </w:t>
      </w:r>
      <w:r w:rsidRPr="00793C76">
        <w:rPr>
          <w:rStyle w:val="BodyText-Code-Types"/>
        </w:rPr>
        <w:t>EventArgs</w:t>
      </w:r>
      <w:r w:rsidRPr="00A01B66">
        <w:t> e)</w:t>
      </w:r>
    </w:p>
    <w:p w14:paraId="2B4E80F0" w14:textId="77777777" w:rsidR="008A4C53" w:rsidRPr="00A01B66" w:rsidRDefault="008A4C53" w:rsidP="008E664B">
      <w:pPr>
        <w:pStyle w:val="BodyText-Code"/>
      </w:pPr>
      <w:r w:rsidRPr="00A01B66">
        <w:t>{</w:t>
      </w:r>
    </w:p>
    <w:p w14:paraId="2B4E80F1" w14:textId="77777777" w:rsidR="008A4C53" w:rsidRPr="008E664B" w:rsidRDefault="008A4C53" w:rsidP="008E664B">
      <w:pPr>
        <w:pStyle w:val="BodyText-Code"/>
        <w:rPr>
          <w:rStyle w:val="BodyText-Code-Keywords"/>
        </w:rPr>
      </w:pPr>
      <w:r w:rsidRPr="00A01B66">
        <w:t>    </w:t>
      </w:r>
      <w:r w:rsidRPr="008E664B">
        <w:rPr>
          <w:rStyle w:val="BodyText-Code-Keywords"/>
        </w:rPr>
        <w:t>try</w:t>
      </w:r>
    </w:p>
    <w:p w14:paraId="2B4E80F2" w14:textId="77777777" w:rsidR="008A4C53" w:rsidRDefault="008A4C53" w:rsidP="008E664B">
      <w:pPr>
        <w:pStyle w:val="BodyText-Code"/>
      </w:pPr>
      <w:r w:rsidRPr="00A01B66">
        <w:t>    {</w:t>
      </w:r>
    </w:p>
    <w:p w14:paraId="2B4E80F3" w14:textId="77777777" w:rsidR="008A4C53" w:rsidRPr="00793C76" w:rsidRDefault="008A4C53" w:rsidP="008E664B">
      <w:pPr>
        <w:pStyle w:val="BodyText-Code"/>
        <w:rPr>
          <w:rStyle w:val="BodyText-Code-Comments"/>
        </w:rPr>
      </w:pPr>
      <w:r w:rsidRPr="00793C76">
        <w:rPr>
          <w:rStyle w:val="BodyText-Code-Comments"/>
        </w:rPr>
        <w:tab/>
        <w:t xml:space="preserve">      // SendData is async void and</w:t>
      </w:r>
      <w:r w:rsidR="00693036" w:rsidRPr="00793C76">
        <w:rPr>
          <w:rStyle w:val="BodyText-Code-Comments"/>
        </w:rPr>
        <w:t xml:space="preserve"> can </w:t>
      </w:r>
      <w:r w:rsidRPr="00793C76">
        <w:rPr>
          <w:rStyle w:val="BodyText-Code-Comments"/>
        </w:rPr>
        <w:t xml:space="preserve">therefore </w:t>
      </w:r>
      <w:r w:rsidR="00693036" w:rsidRPr="00793C76">
        <w:rPr>
          <w:rStyle w:val="BodyText-Code-Comments"/>
        </w:rPr>
        <w:t>not</w:t>
      </w:r>
      <w:r w:rsidRPr="00793C76">
        <w:rPr>
          <w:rStyle w:val="BodyText-Code-Comments"/>
        </w:rPr>
        <w:t xml:space="preserve"> be awaited</w:t>
      </w:r>
    </w:p>
    <w:p w14:paraId="2B4E80F4" w14:textId="77777777" w:rsidR="008A4C53" w:rsidRPr="00A01B66" w:rsidRDefault="008A4C53" w:rsidP="008E664B">
      <w:pPr>
        <w:pStyle w:val="BodyText-Code"/>
      </w:pPr>
      <w:r w:rsidRPr="00A01B66">
        <w:t>        SendData(</w:t>
      </w:r>
      <w:r w:rsidRPr="008E664B">
        <w:rPr>
          <w:rStyle w:val="BodyText-Code-Strings"/>
        </w:rPr>
        <w:t>"http://www.google.de"</w:t>
      </w:r>
      <w:r w:rsidRPr="00A01B66">
        <w:t>);</w:t>
      </w:r>
    </w:p>
    <w:p w14:paraId="2B4E80F5" w14:textId="77777777" w:rsidR="008A4C53" w:rsidRPr="00A01B66" w:rsidRDefault="008A4C53" w:rsidP="008E664B">
      <w:pPr>
        <w:pStyle w:val="BodyText-Code"/>
      </w:pPr>
      <w:r w:rsidRPr="00A01B66">
        <w:t>        </w:t>
      </w:r>
      <w:r w:rsidRPr="008E664B">
        <w:rPr>
          <w:rStyle w:val="BodyText-Code-Keywords"/>
        </w:rPr>
        <w:t>await</w:t>
      </w:r>
      <w:r w:rsidRPr="008E664B">
        <w:t> </w:t>
      </w:r>
      <w:r w:rsidRPr="00793C76">
        <w:rPr>
          <w:rStyle w:val="BodyText-Code-Types"/>
        </w:rPr>
        <w:t>Task</w:t>
      </w:r>
      <w:r w:rsidRPr="00A01B66">
        <w:t>.Delay(2000);</w:t>
      </w:r>
    </w:p>
    <w:p w14:paraId="2B4E80F6" w14:textId="77777777" w:rsidR="008A4C53" w:rsidRPr="00A01B66" w:rsidRDefault="008A4C53" w:rsidP="008E664B">
      <w:pPr>
        <w:pStyle w:val="BodyText-Code"/>
      </w:pPr>
      <w:r w:rsidRPr="00A01B66">
        <w:t>    }</w:t>
      </w:r>
    </w:p>
    <w:p w14:paraId="2B4E80F7" w14:textId="77777777" w:rsidR="008A4C53" w:rsidRPr="00A01B66" w:rsidRDefault="008A4C53" w:rsidP="008E664B">
      <w:pPr>
        <w:pStyle w:val="BodyText-Code"/>
      </w:pPr>
      <w:r w:rsidRPr="00A01B66">
        <w:t>    </w:t>
      </w:r>
      <w:r w:rsidRPr="008E664B">
        <w:rPr>
          <w:rStyle w:val="BodyText-Code-Keywords"/>
        </w:rPr>
        <w:t>catch</w:t>
      </w:r>
      <w:r w:rsidRPr="008E664B">
        <w:t> (</w:t>
      </w:r>
      <w:r w:rsidRPr="00793C76">
        <w:rPr>
          <w:rStyle w:val="BodyText-Code-Types"/>
        </w:rPr>
        <w:t>Exception</w:t>
      </w:r>
      <w:r w:rsidRPr="00A01B66">
        <w:t>)</w:t>
      </w:r>
    </w:p>
    <w:p w14:paraId="2B4E80F8" w14:textId="77777777" w:rsidR="008A4C53" w:rsidRPr="00A01B66" w:rsidRDefault="008A4C53" w:rsidP="008E664B">
      <w:pPr>
        <w:pStyle w:val="BodyText-Code"/>
      </w:pPr>
      <w:r w:rsidRPr="00A01B66">
        <w:t>    {</w:t>
      </w:r>
    </w:p>
    <w:p w14:paraId="2B4E80F9" w14:textId="77777777" w:rsidR="008A4C53" w:rsidRPr="00793C76" w:rsidRDefault="008A4C53" w:rsidP="008E664B">
      <w:pPr>
        <w:pStyle w:val="BodyText-Code"/>
        <w:rPr>
          <w:rStyle w:val="BodyText-Code-Comments"/>
        </w:rPr>
      </w:pPr>
      <w:r w:rsidRPr="00A01B66">
        <w:t>        </w:t>
      </w:r>
      <w:r w:rsidRPr="00793C76">
        <w:rPr>
          <w:rStyle w:val="BodyText-Code-Comments"/>
        </w:rPr>
        <w:t>// Exceptions of SendData can't be handled this way as there is no task</w:t>
      </w:r>
      <w:r w:rsidRPr="00793C76">
        <w:rPr>
          <w:rStyle w:val="BodyText-Code-Comments"/>
        </w:rPr>
        <w:tab/>
      </w:r>
      <w:r w:rsidRPr="00793C76">
        <w:rPr>
          <w:rStyle w:val="BodyText-Code-Comments"/>
        </w:rPr>
        <w:tab/>
      </w:r>
    </w:p>
    <w:p w14:paraId="2B4E80FA" w14:textId="77777777" w:rsidR="008A4C53" w:rsidRPr="00A01B66" w:rsidRDefault="008A4C53" w:rsidP="008E664B">
      <w:pPr>
        <w:pStyle w:val="BodyText-Code"/>
      </w:pPr>
      <w:r w:rsidRPr="00A01B66">
        <w:t>    }</w:t>
      </w:r>
    </w:p>
    <w:p w14:paraId="2B4E80FB" w14:textId="77777777" w:rsidR="008A4C53" w:rsidRPr="00A01B66" w:rsidRDefault="008A4C53" w:rsidP="008E664B">
      <w:pPr>
        <w:pStyle w:val="BodyText-Code"/>
      </w:pPr>
      <w:r w:rsidRPr="00A01B66">
        <w:t>}</w:t>
      </w:r>
    </w:p>
    <w:p w14:paraId="2B4E80FC" w14:textId="77777777" w:rsidR="008A4C53" w:rsidRPr="00A01B66" w:rsidRDefault="008A4C53" w:rsidP="008E664B">
      <w:pPr>
        <w:pStyle w:val="BodyText-Code"/>
      </w:pPr>
    </w:p>
    <w:p w14:paraId="2B4E80FD" w14:textId="77777777" w:rsidR="008A4C53" w:rsidRPr="00A01B66" w:rsidRDefault="008A4C53" w:rsidP="008E664B">
      <w:pPr>
        <w:pStyle w:val="BodyText-Code"/>
      </w:pPr>
      <w:r w:rsidRPr="008E664B">
        <w:rPr>
          <w:rStyle w:val="BodyText-Code-Keywords"/>
        </w:rPr>
        <w:t>private</w:t>
      </w:r>
      <w:r w:rsidRPr="008E664B">
        <w:t> </w:t>
      </w:r>
      <w:r w:rsidRPr="008E664B">
        <w:rPr>
          <w:rStyle w:val="BodyText-Code-Keywords"/>
        </w:rPr>
        <w:t>async</w:t>
      </w:r>
      <w:r w:rsidRPr="008E664B">
        <w:t> </w:t>
      </w:r>
      <w:r w:rsidRPr="008E664B">
        <w:rPr>
          <w:rStyle w:val="BodyText-Code-Keywords"/>
        </w:rPr>
        <w:t>void</w:t>
      </w:r>
      <w:r w:rsidRPr="008E664B">
        <w:t> SendData(</w:t>
      </w:r>
      <w:r w:rsidRPr="008E664B">
        <w:rPr>
          <w:rStyle w:val="BodyText-Code-Keywords"/>
        </w:rPr>
        <w:t>string</w:t>
      </w:r>
      <w:r w:rsidRPr="00A01B66">
        <w:t> url)</w:t>
      </w:r>
    </w:p>
    <w:p w14:paraId="2B4E80FE" w14:textId="77777777" w:rsidR="00693036" w:rsidRDefault="008A4C53" w:rsidP="008E664B">
      <w:pPr>
        <w:pStyle w:val="BodyText-Code"/>
      </w:pPr>
      <w:r w:rsidRPr="00A01B66">
        <w:t>{</w:t>
      </w:r>
    </w:p>
    <w:p w14:paraId="2B4E80FF" w14:textId="77777777" w:rsidR="00693036" w:rsidRPr="00793C76" w:rsidRDefault="00693036" w:rsidP="008E664B">
      <w:pPr>
        <w:pStyle w:val="BodyText-Code"/>
        <w:rPr>
          <w:rStyle w:val="BodyText-Code-Comments"/>
        </w:rPr>
      </w:pPr>
      <w:r w:rsidRPr="00793C76">
        <w:rPr>
          <w:rStyle w:val="BodyText-Code-Comments"/>
        </w:rPr>
        <w:tab/>
        <w:t xml:space="preserve">  // ...</w:t>
      </w:r>
    </w:p>
    <w:p w14:paraId="2B4E8100" w14:textId="77777777" w:rsidR="008A4C53" w:rsidRPr="003D72A3" w:rsidRDefault="008A4C53" w:rsidP="008E664B">
      <w:pPr>
        <w:pStyle w:val="BodyText-Code"/>
      </w:pPr>
      <w:r w:rsidRPr="003D72A3">
        <w:t>}</w:t>
      </w:r>
    </w:p>
    <w:p w14:paraId="2B4E8101" w14:textId="77777777" w:rsidR="00726C79" w:rsidRDefault="00726C79" w:rsidP="004A6EF7">
      <w:pPr>
        <w:pStyle w:val="BodyText-LocalHeader-GoodCode"/>
        <w:rPr>
          <w:lang w:eastAsia="zh-CN"/>
        </w:rPr>
      </w:pPr>
      <w:r>
        <w:rPr>
          <w:rFonts w:hint="eastAsia"/>
        </w:rPr>
        <w:t>Good</w:t>
      </w:r>
      <w:r w:rsidRPr="00EE66C7">
        <w:rPr>
          <w:rFonts w:hint="eastAsia"/>
        </w:rPr>
        <w:t>:</w:t>
      </w:r>
      <w:r>
        <w:rPr>
          <w:rFonts w:hint="eastAsia"/>
          <w:lang w:eastAsia="zh-CN"/>
        </w:rPr>
        <w:t xml:space="preserve"> </w:t>
      </w:r>
    </w:p>
    <w:p w14:paraId="2B4E8102" w14:textId="77777777" w:rsidR="00726C79" w:rsidRPr="00A40F4F" w:rsidRDefault="00726C79" w:rsidP="008E664B">
      <w:pPr>
        <w:pStyle w:val="BodyText-Code"/>
      </w:pPr>
      <w:r w:rsidRPr="008E664B">
        <w:rPr>
          <w:rStyle w:val="BodyText-Code-Keywords"/>
        </w:rPr>
        <w:t>private</w:t>
      </w:r>
      <w:r w:rsidRPr="008E664B">
        <w:t> </w:t>
      </w:r>
      <w:r w:rsidRPr="008E664B">
        <w:rPr>
          <w:rStyle w:val="BodyText-Code-Keywords"/>
        </w:rPr>
        <w:t>async</w:t>
      </w:r>
      <w:r w:rsidRPr="008E664B">
        <w:t> </w:t>
      </w:r>
      <w:r w:rsidRPr="008E664B">
        <w:rPr>
          <w:rStyle w:val="BodyText-Code-Keywords"/>
        </w:rPr>
        <w:t>void</w:t>
      </w:r>
      <w:r w:rsidRPr="008E664B">
        <w:t> ButtonClick(</w:t>
      </w:r>
      <w:r w:rsidRPr="008E664B">
        <w:rPr>
          <w:rStyle w:val="BodyText-Code-Keywords"/>
        </w:rPr>
        <w:t>object</w:t>
      </w:r>
      <w:r w:rsidRPr="008E664B">
        <w:t> sender, </w:t>
      </w:r>
      <w:r w:rsidRPr="00793C76">
        <w:rPr>
          <w:rStyle w:val="BodyText-Code-Types"/>
        </w:rPr>
        <w:t>EventArgs</w:t>
      </w:r>
      <w:r w:rsidRPr="00A40F4F">
        <w:t> e)</w:t>
      </w:r>
    </w:p>
    <w:p w14:paraId="2B4E8103" w14:textId="77777777" w:rsidR="00726C79" w:rsidRPr="00A40F4F" w:rsidRDefault="00726C79" w:rsidP="008E664B">
      <w:pPr>
        <w:pStyle w:val="BodyText-Code"/>
      </w:pPr>
      <w:r w:rsidRPr="00A40F4F">
        <w:t> {</w:t>
      </w:r>
    </w:p>
    <w:p w14:paraId="2B4E8104" w14:textId="77777777" w:rsidR="00726C79" w:rsidRPr="008E664B" w:rsidRDefault="00726C79" w:rsidP="008E664B">
      <w:pPr>
        <w:pStyle w:val="BodyText-Code"/>
        <w:rPr>
          <w:rStyle w:val="BodyText-Code-Keywords"/>
        </w:rPr>
      </w:pPr>
      <w:r w:rsidRPr="00A40F4F">
        <w:t>     </w:t>
      </w:r>
      <w:r w:rsidRPr="008E664B">
        <w:rPr>
          <w:rStyle w:val="BodyText-Code-Keywords"/>
        </w:rPr>
        <w:t>try</w:t>
      </w:r>
    </w:p>
    <w:p w14:paraId="2B4E8105" w14:textId="77777777" w:rsidR="00726C79" w:rsidRPr="00A40F4F" w:rsidRDefault="00726C79" w:rsidP="008E664B">
      <w:pPr>
        <w:pStyle w:val="BodyText-Code"/>
      </w:pPr>
      <w:r w:rsidRPr="00A40F4F">
        <w:t>     {</w:t>
      </w:r>
    </w:p>
    <w:p w14:paraId="2B4E8106" w14:textId="77777777" w:rsidR="00726C79" w:rsidRPr="00A40F4F" w:rsidRDefault="00726C79" w:rsidP="008E664B">
      <w:pPr>
        <w:pStyle w:val="BodyText-Code"/>
      </w:pPr>
      <w:r w:rsidRPr="00A40F4F">
        <w:t>         m_response = </w:t>
      </w:r>
      <w:r w:rsidRPr="008E664B">
        <w:rPr>
          <w:rStyle w:val="BodyText-Code-Keywords"/>
        </w:rPr>
        <w:t>await</w:t>
      </w:r>
      <w:r w:rsidRPr="008E664B">
        <w:t> SendDataAsync(</w:t>
      </w:r>
      <w:r w:rsidRPr="008E664B">
        <w:rPr>
          <w:rStyle w:val="BodyText-Code-Strings"/>
        </w:rPr>
        <w:t>"http://www.google.de"</w:t>
      </w:r>
      <w:r w:rsidRPr="00A40F4F">
        <w:t>);</w:t>
      </w:r>
    </w:p>
    <w:p w14:paraId="2B4E8107" w14:textId="77777777" w:rsidR="00726C79" w:rsidRPr="00A40F4F" w:rsidRDefault="00726C79" w:rsidP="008E664B">
      <w:pPr>
        <w:pStyle w:val="BodyText-Code"/>
      </w:pPr>
      <w:r w:rsidRPr="00A40F4F">
        <w:lastRenderedPageBreak/>
        <w:t>     }</w:t>
      </w:r>
    </w:p>
    <w:p w14:paraId="2B4E8108" w14:textId="77777777" w:rsidR="00726C79" w:rsidRPr="00A40F4F" w:rsidRDefault="00726C79" w:rsidP="008E664B">
      <w:pPr>
        <w:pStyle w:val="BodyText-Code"/>
      </w:pPr>
      <w:r w:rsidRPr="00A40F4F">
        <w:t>     </w:t>
      </w:r>
      <w:r w:rsidRPr="008E664B">
        <w:rPr>
          <w:rStyle w:val="BodyText-Code-Keywords"/>
        </w:rPr>
        <w:t>catch</w:t>
      </w:r>
      <w:r w:rsidRPr="008E664B">
        <w:t> (</w:t>
      </w:r>
      <w:r w:rsidRPr="00793C76">
        <w:rPr>
          <w:rStyle w:val="BodyText-Code-Types"/>
        </w:rPr>
        <w:t>Exception</w:t>
      </w:r>
      <w:r w:rsidRPr="00A40F4F">
        <w:t>)</w:t>
      </w:r>
    </w:p>
    <w:p w14:paraId="2B4E8109" w14:textId="77777777" w:rsidR="00726C79" w:rsidRPr="00A40F4F" w:rsidRDefault="00726C79" w:rsidP="008E664B">
      <w:pPr>
        <w:pStyle w:val="BodyText-Code"/>
      </w:pPr>
      <w:r w:rsidRPr="00A40F4F">
        <w:t>     {</w:t>
      </w:r>
    </w:p>
    <w:p w14:paraId="2B4E810A" w14:textId="77777777" w:rsidR="00726C79" w:rsidRPr="00793C76" w:rsidRDefault="00726C79" w:rsidP="008E664B">
      <w:pPr>
        <w:pStyle w:val="BodyText-Code"/>
        <w:rPr>
          <w:rStyle w:val="BodyText-Code-Comments"/>
        </w:rPr>
      </w:pPr>
      <w:r w:rsidRPr="00A40F4F">
        <w:t>         </w:t>
      </w:r>
      <w:r w:rsidRPr="00793C76">
        <w:rPr>
          <w:rStyle w:val="BodyText-Code-Comments"/>
        </w:rPr>
        <w:t>// ...</w:t>
      </w:r>
    </w:p>
    <w:p w14:paraId="2B4E810B" w14:textId="77777777" w:rsidR="00726C79" w:rsidRPr="00A40F4F" w:rsidRDefault="00726C79" w:rsidP="008E664B">
      <w:pPr>
        <w:pStyle w:val="BodyText-Code"/>
      </w:pPr>
      <w:r w:rsidRPr="00A40F4F">
        <w:t>     }</w:t>
      </w:r>
    </w:p>
    <w:p w14:paraId="2B4E810C" w14:textId="77777777" w:rsidR="00726C79" w:rsidRPr="00A40F4F" w:rsidRDefault="00726C79" w:rsidP="008E664B">
      <w:pPr>
        <w:pStyle w:val="BodyText-Code"/>
      </w:pPr>
      <w:r w:rsidRPr="00A40F4F">
        <w:t> }</w:t>
      </w:r>
    </w:p>
    <w:p w14:paraId="2B4E810D" w14:textId="77777777" w:rsidR="00726C79" w:rsidRPr="00A40F4F" w:rsidRDefault="00726C79" w:rsidP="008E664B">
      <w:pPr>
        <w:pStyle w:val="BodyText-Code"/>
      </w:pPr>
      <w:r w:rsidRPr="00A40F4F">
        <w:t xml:space="preserve"> </w:t>
      </w:r>
    </w:p>
    <w:p w14:paraId="2B4E810E" w14:textId="77777777" w:rsidR="00726C79" w:rsidRPr="00A40F4F" w:rsidRDefault="00726C79" w:rsidP="008E664B">
      <w:pPr>
        <w:pStyle w:val="BodyText-Code"/>
      </w:pPr>
      <w:r w:rsidRPr="00A40F4F">
        <w:t> </w:t>
      </w:r>
      <w:r w:rsidRPr="008E664B">
        <w:rPr>
          <w:rStyle w:val="BodyText-Code-Keywords"/>
        </w:rPr>
        <w:t>private</w:t>
      </w:r>
      <w:r w:rsidRPr="008E664B">
        <w:t> </w:t>
      </w:r>
      <w:r w:rsidRPr="008E664B">
        <w:rPr>
          <w:rStyle w:val="BodyText-Code-Keywords"/>
        </w:rPr>
        <w:t>async</w:t>
      </w:r>
      <w:r w:rsidRPr="008E664B">
        <w:t> </w:t>
      </w:r>
      <w:r w:rsidRPr="00793C76">
        <w:rPr>
          <w:rStyle w:val="BodyText-Code-Types"/>
        </w:rPr>
        <w:t>Task</w:t>
      </w:r>
      <w:r w:rsidRPr="008E664B">
        <w:t>&lt;</w:t>
      </w:r>
      <w:r w:rsidRPr="008E664B">
        <w:rPr>
          <w:rStyle w:val="BodyText-Code-Keywords"/>
        </w:rPr>
        <w:t>string</w:t>
      </w:r>
      <w:r w:rsidRPr="008E664B">
        <w:t>&gt; SendDataAsync(</w:t>
      </w:r>
      <w:r w:rsidRPr="008E664B">
        <w:rPr>
          <w:rStyle w:val="BodyText-Code-Keywords"/>
        </w:rPr>
        <w:t>string</w:t>
      </w:r>
      <w:r w:rsidRPr="00A40F4F">
        <w:t> url)</w:t>
      </w:r>
    </w:p>
    <w:p w14:paraId="2B4E810F" w14:textId="77777777" w:rsidR="00726C79" w:rsidRPr="00A40F4F" w:rsidRDefault="00726C79" w:rsidP="008E664B">
      <w:pPr>
        <w:pStyle w:val="BodyText-Code"/>
      </w:pPr>
      <w:r w:rsidRPr="00A40F4F">
        <w:t> {</w:t>
      </w:r>
    </w:p>
    <w:p w14:paraId="2B4E8110" w14:textId="77777777" w:rsidR="00693036" w:rsidRPr="00793C76" w:rsidRDefault="00693036" w:rsidP="008E664B">
      <w:pPr>
        <w:pStyle w:val="BodyText-Code"/>
        <w:rPr>
          <w:rStyle w:val="BodyText-Code-Comments"/>
        </w:rPr>
      </w:pPr>
      <w:r w:rsidRPr="00793C76">
        <w:rPr>
          <w:rStyle w:val="BodyText-Code-Comments"/>
        </w:rPr>
        <w:tab/>
        <w:t xml:space="preserve">  // ...</w:t>
      </w:r>
    </w:p>
    <w:p w14:paraId="2B4E8111" w14:textId="77777777" w:rsidR="00726C79" w:rsidRPr="003D72A3" w:rsidRDefault="00726C79" w:rsidP="008E664B">
      <w:pPr>
        <w:pStyle w:val="BodyText-Code"/>
      </w:pPr>
      <w:r w:rsidRPr="003D72A3">
        <w:t> }</w:t>
      </w:r>
    </w:p>
    <w:p w14:paraId="2B4E8112" w14:textId="77777777" w:rsidR="00726C79" w:rsidRDefault="00814322" w:rsidP="00814322">
      <w:pPr>
        <w:pStyle w:val="BodyText-RuleFirstParagraph"/>
        <w:rPr>
          <w:lang w:eastAsia="zh-CN"/>
        </w:rPr>
      </w:pPr>
      <w:r>
        <w:rPr>
          <w:rStyle w:val="BodyText-GuidelineID"/>
        </w:rPr>
        <w:t>CS/AP100</w:t>
      </w:r>
      <w:r w:rsidRPr="0055287F">
        <w:rPr>
          <w:rStyle w:val="TextkrperZchn"/>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726C79">
        <w:rPr>
          <w:lang w:eastAsia="zh-CN"/>
        </w:rPr>
        <w:t>verify async lambda to be not async void.</w:t>
      </w:r>
      <w:r w:rsidR="009558AF">
        <w:rPr>
          <w:lang w:eastAsia="zh-CN"/>
        </w:rPr>
        <w:t xml:space="preserve"> </w:t>
      </w:r>
      <w:r w:rsidR="00726C79">
        <w:rPr>
          <w:lang w:eastAsia="zh-CN"/>
        </w:rPr>
        <w:t>In C# the same async lambda represents a</w:t>
      </w:r>
      <w:r w:rsidR="00680642">
        <w:rPr>
          <w:lang w:eastAsia="zh-CN"/>
        </w:rPr>
        <w:t>n</w:t>
      </w:r>
      <w:r w:rsidR="00726C79">
        <w:rPr>
          <w:lang w:eastAsia="zh-CN"/>
        </w:rPr>
        <w:t xml:space="preserve"> async void and async task:</w:t>
      </w:r>
    </w:p>
    <w:p w14:paraId="2B4E8113" w14:textId="77777777" w:rsidR="00726C79" w:rsidRPr="008E664B" w:rsidRDefault="00726C79" w:rsidP="00B054EB">
      <w:pPr>
        <w:pStyle w:val="BodyText-Code"/>
      </w:pPr>
      <w:r w:rsidRPr="00793C76">
        <w:rPr>
          <w:rStyle w:val="BodyText-Code-Types"/>
        </w:rPr>
        <w:t>Action</w:t>
      </w:r>
      <w:r w:rsidRPr="008E664B">
        <w:t> a1 = </w:t>
      </w:r>
      <w:r w:rsidRPr="008E664B">
        <w:rPr>
          <w:rStyle w:val="BodyText-Code-Keywords"/>
        </w:rPr>
        <w:t>async</w:t>
      </w:r>
      <w:r w:rsidRPr="008E664B">
        <w:t> () =&gt; { </w:t>
      </w:r>
      <w:r w:rsidRPr="008E664B">
        <w:rPr>
          <w:rStyle w:val="BodyText-Code-Keywords"/>
        </w:rPr>
        <w:t>await</w:t>
      </w:r>
      <w:r w:rsidRPr="008E664B">
        <w:t> LoadAsync(); _result = </w:t>
      </w:r>
      <w:r w:rsidRPr="008E664B">
        <w:rPr>
          <w:rStyle w:val="BodyText-Code-Strings"/>
        </w:rPr>
        <w:t>"done"</w:t>
      </w:r>
      <w:r w:rsidRPr="008E664B">
        <w:t>; };</w:t>
      </w:r>
    </w:p>
    <w:p w14:paraId="2B4E8114" w14:textId="77777777" w:rsidR="00726C79" w:rsidRPr="008E664B" w:rsidRDefault="00726C79" w:rsidP="00B054EB">
      <w:pPr>
        <w:pStyle w:val="BodyText-Code"/>
      </w:pPr>
      <w:r w:rsidRPr="00793C76">
        <w:rPr>
          <w:rStyle w:val="BodyText-Code-Types"/>
        </w:rPr>
        <w:t>Func</w:t>
      </w:r>
      <w:r w:rsidRPr="008E664B">
        <w:t>&lt;</w:t>
      </w:r>
      <w:r w:rsidRPr="00793C76">
        <w:rPr>
          <w:rStyle w:val="BodyText-Code-Types"/>
        </w:rPr>
        <w:t>Task</w:t>
      </w:r>
      <w:r w:rsidRPr="008E664B">
        <w:t>&gt; a2 = </w:t>
      </w:r>
      <w:r w:rsidRPr="008E664B">
        <w:rPr>
          <w:rStyle w:val="BodyText-Code-Keywords"/>
        </w:rPr>
        <w:t>async</w:t>
      </w:r>
      <w:r w:rsidRPr="008E664B">
        <w:t> () =&gt; { </w:t>
      </w:r>
      <w:r w:rsidRPr="008E664B">
        <w:rPr>
          <w:rStyle w:val="BodyText-Code-Keywords"/>
        </w:rPr>
        <w:t>await</w:t>
      </w:r>
      <w:r w:rsidRPr="008E664B">
        <w:t> LoadAsync(); _result = </w:t>
      </w:r>
      <w:r w:rsidRPr="008E664B">
        <w:rPr>
          <w:rStyle w:val="BodyText-Code-Strings"/>
        </w:rPr>
        <w:t>"done"</w:t>
      </w:r>
      <w:r w:rsidRPr="008E664B">
        <w:t>; };</w:t>
      </w:r>
    </w:p>
    <w:p w14:paraId="2B4E8115" w14:textId="77777777" w:rsidR="00726C79" w:rsidRDefault="00726C79" w:rsidP="009558AF">
      <w:pPr>
        <w:pStyle w:val="Textkrper"/>
        <w:rPr>
          <w:lang w:eastAsia="zh-CN"/>
        </w:rPr>
      </w:pPr>
      <w:r>
        <w:rPr>
          <w:lang w:eastAsia="zh-CN"/>
        </w:rPr>
        <w:t>It therefore depends on the context which one is chosen by the compiler:</w:t>
      </w:r>
    </w:p>
    <w:p w14:paraId="2B4E8116" w14:textId="77777777" w:rsidR="00726C79" w:rsidRPr="00793C76" w:rsidRDefault="00726C79" w:rsidP="00B054EB">
      <w:pPr>
        <w:pStyle w:val="BodyText-Code"/>
        <w:rPr>
          <w:rStyle w:val="BodyText-Code-Comments"/>
        </w:rPr>
      </w:pPr>
      <w:r w:rsidRPr="00793C76">
        <w:rPr>
          <w:rStyle w:val="BodyText-Code-Comments"/>
        </w:rPr>
        <w:t>// Which overload of Task.Run is chosen by the compiler ?</w:t>
      </w:r>
    </w:p>
    <w:p w14:paraId="2B4E8117" w14:textId="77777777" w:rsidR="00BB4A4E" w:rsidRPr="00793C76" w:rsidRDefault="00BB4A4E" w:rsidP="00B054EB">
      <w:pPr>
        <w:pStyle w:val="BodyText-Code"/>
        <w:rPr>
          <w:rStyle w:val="BodyText-Code-Comments"/>
        </w:rPr>
      </w:pPr>
      <w:r w:rsidRPr="00793C76">
        <w:rPr>
          <w:rStyle w:val="BodyText-Code-Comments"/>
        </w:rPr>
        <w:t>// If both overloads are available the compiler chooses the Task-returning one.</w:t>
      </w:r>
    </w:p>
    <w:p w14:paraId="2B4E8118" w14:textId="77777777" w:rsidR="00726C79" w:rsidRPr="008E664B" w:rsidRDefault="00726C79" w:rsidP="00B054EB">
      <w:pPr>
        <w:pStyle w:val="BodyText-Code"/>
      </w:pPr>
      <w:r w:rsidRPr="008E664B">
        <w:rPr>
          <w:rStyle w:val="BodyText-Code-Keywords"/>
        </w:rPr>
        <w:t>await</w:t>
      </w:r>
      <w:r w:rsidRPr="008E664B">
        <w:t> </w:t>
      </w:r>
      <w:r w:rsidRPr="00793C76">
        <w:rPr>
          <w:rStyle w:val="BodyText-Code-Types"/>
        </w:rPr>
        <w:t>Task</w:t>
      </w:r>
      <w:r w:rsidRPr="008E664B">
        <w:t>.Run(</w:t>
      </w:r>
      <w:r w:rsidRPr="008E664B">
        <w:rPr>
          <w:rStyle w:val="BodyText-Code-Keywords"/>
        </w:rPr>
        <w:t>async</w:t>
      </w:r>
      <w:r w:rsidRPr="008E664B">
        <w:t> () =&gt; { </w:t>
      </w:r>
      <w:r w:rsidRPr="008E664B">
        <w:rPr>
          <w:rStyle w:val="BodyText-Code-Keywords"/>
        </w:rPr>
        <w:t>await</w:t>
      </w:r>
      <w:r w:rsidRPr="008E664B">
        <w:t> LoadAsync(); _result = </w:t>
      </w:r>
      <w:r w:rsidRPr="008E664B">
        <w:rPr>
          <w:rStyle w:val="BodyText-Code-Strings"/>
        </w:rPr>
        <w:t>"done"</w:t>
      </w:r>
      <w:r w:rsidRPr="008E664B">
        <w:t>; });</w:t>
      </w:r>
    </w:p>
    <w:p w14:paraId="2B4E8119" w14:textId="77777777" w:rsidR="00BB4A4E" w:rsidRPr="008E664B" w:rsidRDefault="00BB4A4E" w:rsidP="00B054EB">
      <w:pPr>
        <w:pStyle w:val="BodyText-Code"/>
        <w:rPr>
          <w:rStyle w:val="BodyText-Code-Keywords"/>
        </w:rPr>
      </w:pPr>
    </w:p>
    <w:p w14:paraId="2B4E811A" w14:textId="77777777" w:rsidR="00726C79" w:rsidRPr="00671AEF" w:rsidRDefault="00726C79" w:rsidP="008E664B">
      <w:pPr>
        <w:pStyle w:val="BodyText-Code"/>
      </w:pPr>
      <w:r w:rsidRPr="008E664B">
        <w:rPr>
          <w:rStyle w:val="BodyText-Code-Keywords"/>
        </w:rPr>
        <w:t>class</w:t>
      </w:r>
      <w:r w:rsidRPr="008E664B">
        <w:t> </w:t>
      </w:r>
      <w:r w:rsidRPr="00793C76">
        <w:rPr>
          <w:rStyle w:val="BodyText-Code-Types"/>
        </w:rPr>
        <w:t>Task</w:t>
      </w:r>
    </w:p>
    <w:p w14:paraId="2B4E811B" w14:textId="77777777" w:rsidR="00726C79" w:rsidRPr="00671AEF" w:rsidRDefault="00726C79" w:rsidP="008E664B">
      <w:pPr>
        <w:pStyle w:val="BodyText-Code"/>
      </w:pPr>
      <w:r w:rsidRPr="00671AEF">
        <w:t>{</w:t>
      </w:r>
    </w:p>
    <w:p w14:paraId="2B4E811C" w14:textId="77777777" w:rsidR="00726C79" w:rsidRPr="00671AEF" w:rsidRDefault="00726C79" w:rsidP="008E664B">
      <w:pPr>
        <w:pStyle w:val="BodyText-Code"/>
      </w:pPr>
      <w:r w:rsidRPr="00671AEF">
        <w:t>     </w:t>
      </w:r>
      <w:r w:rsidRPr="008E664B">
        <w:rPr>
          <w:rStyle w:val="BodyText-Code-Keywords"/>
        </w:rPr>
        <w:t>static</w:t>
      </w:r>
      <w:r w:rsidRPr="008E664B">
        <w:t> </w:t>
      </w:r>
      <w:r w:rsidRPr="008E664B">
        <w:rPr>
          <w:rStyle w:val="BodyText-Code-Keywords"/>
        </w:rPr>
        <w:t>public</w:t>
      </w:r>
      <w:r w:rsidRPr="008E664B">
        <w:t> </w:t>
      </w:r>
      <w:r w:rsidRPr="00793C76">
        <w:rPr>
          <w:rStyle w:val="BodyText-Code-Types"/>
        </w:rPr>
        <w:t>Task</w:t>
      </w:r>
      <w:r w:rsidRPr="008E664B">
        <w:t> Run(</w:t>
      </w:r>
      <w:r w:rsidRPr="00793C76">
        <w:rPr>
          <w:rStyle w:val="BodyText-Code-Types"/>
        </w:rPr>
        <w:t>Action</w:t>
      </w:r>
      <w:r w:rsidRPr="00671AEF">
        <w:t> a);</w:t>
      </w:r>
    </w:p>
    <w:p w14:paraId="2B4E811D" w14:textId="77777777" w:rsidR="00726C79" w:rsidRPr="00671AEF" w:rsidRDefault="00726C79" w:rsidP="008E664B">
      <w:pPr>
        <w:pStyle w:val="BodyText-Code"/>
      </w:pPr>
      <w:r w:rsidRPr="00671AEF">
        <w:t>     </w:t>
      </w:r>
      <w:r w:rsidRPr="008E664B">
        <w:rPr>
          <w:rStyle w:val="BodyText-Code-Keywords"/>
        </w:rPr>
        <w:t>static</w:t>
      </w:r>
      <w:r w:rsidRPr="008E664B">
        <w:t> </w:t>
      </w:r>
      <w:r w:rsidRPr="008E664B">
        <w:rPr>
          <w:rStyle w:val="BodyText-Code-Keywords"/>
        </w:rPr>
        <w:t>public</w:t>
      </w:r>
      <w:r w:rsidRPr="008E664B">
        <w:t> </w:t>
      </w:r>
      <w:r w:rsidRPr="00793C76">
        <w:rPr>
          <w:rStyle w:val="BodyText-Code-Types"/>
        </w:rPr>
        <w:t>Task</w:t>
      </w:r>
      <w:r w:rsidRPr="008E664B">
        <w:t> Run(</w:t>
      </w:r>
      <w:r w:rsidRPr="00793C76">
        <w:rPr>
          <w:rStyle w:val="BodyText-Code-Types"/>
        </w:rPr>
        <w:t>Func</w:t>
      </w:r>
      <w:r w:rsidRPr="008E664B">
        <w:t>&lt;</w:t>
      </w:r>
      <w:r w:rsidRPr="00793C76">
        <w:rPr>
          <w:rStyle w:val="BodyText-Code-Types"/>
        </w:rPr>
        <w:t>Task</w:t>
      </w:r>
      <w:r w:rsidRPr="00671AEF">
        <w:t>&gt; a);</w:t>
      </w:r>
    </w:p>
    <w:p w14:paraId="2B4E811E" w14:textId="77777777" w:rsidR="00726C79" w:rsidRPr="003D72A3" w:rsidRDefault="00726C79" w:rsidP="008E664B">
      <w:pPr>
        <w:pStyle w:val="BodyText-Code"/>
      </w:pPr>
      <w:r w:rsidRPr="003D72A3">
        <w:t>}</w:t>
      </w:r>
    </w:p>
    <w:p w14:paraId="2B4E811F" w14:textId="77777777" w:rsidR="00726C79" w:rsidRDefault="00726C79" w:rsidP="00B054EB">
      <w:pPr>
        <w:pStyle w:val="BodyText-Code"/>
        <w:rPr>
          <w:lang w:eastAsia="zh-CN"/>
        </w:rPr>
      </w:pPr>
    </w:p>
    <w:p w14:paraId="2B4E8120" w14:textId="77777777" w:rsidR="00726C79" w:rsidRDefault="00814322" w:rsidP="00814322">
      <w:pPr>
        <w:pStyle w:val="BodyText-RuleFirstParagraph"/>
        <w:rPr>
          <w:lang w:eastAsia="zh-CN"/>
        </w:rPr>
      </w:pPr>
      <w:r>
        <w:rPr>
          <w:rStyle w:val="BodyText-GuidelineID"/>
        </w:rPr>
        <w:t>CS/AP110</w:t>
      </w:r>
      <w:r w:rsidRPr="0055287F">
        <w:rPr>
          <w:rStyle w:val="TextkrperZchn"/>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726C79" w:rsidRPr="00381C06">
        <w:rPr>
          <w:lang w:eastAsia="zh-CN"/>
        </w:rPr>
        <w:t>use</w:t>
      </w:r>
      <w:r w:rsidR="00726C79" w:rsidRPr="000C4FA1">
        <w:rPr>
          <w:lang w:eastAsia="zh-CN"/>
        </w:rPr>
        <w:t xml:space="preserve"> </w:t>
      </w:r>
      <w:r w:rsidR="00726C79">
        <w:rPr>
          <w:lang w:eastAsia="zh-CN"/>
        </w:rPr>
        <w:t>the await rather than background threads (e.g. from the threadpool) for IO-bound code. Use background threads only for CPU-bound code.</w:t>
      </w:r>
    </w:p>
    <w:p w14:paraId="2B4E8121" w14:textId="77777777" w:rsidR="00726C79" w:rsidRDefault="00726C79" w:rsidP="00A77CC6">
      <w:pPr>
        <w:pStyle w:val="BodyText-LocalHeader-BadCode"/>
        <w:rPr>
          <w:lang w:eastAsia="zh-CN"/>
        </w:rPr>
      </w:pPr>
      <w:r w:rsidRPr="007E1AE6">
        <w:t>Bad</w:t>
      </w:r>
      <w:r w:rsidRPr="007E1AE6">
        <w:rPr>
          <w:rFonts w:hint="eastAsia"/>
        </w:rPr>
        <w:t>:</w:t>
      </w:r>
    </w:p>
    <w:p w14:paraId="2B4E8122" w14:textId="77777777" w:rsidR="00726C79" w:rsidRPr="00671AEF" w:rsidRDefault="00726C79" w:rsidP="008E664B">
      <w:pPr>
        <w:pStyle w:val="BodyText-Code"/>
      </w:pPr>
      <w:r w:rsidRPr="008E664B">
        <w:rPr>
          <w:rStyle w:val="BodyText-Code-Keywords"/>
        </w:rPr>
        <w:t>public</w:t>
      </w:r>
      <w:r w:rsidRPr="008E664B">
        <w:t> </w:t>
      </w:r>
      <w:r w:rsidRPr="00793C76">
        <w:rPr>
          <w:rStyle w:val="BodyText-Code-Types"/>
        </w:rPr>
        <w:t>List</w:t>
      </w:r>
      <w:r w:rsidRPr="008E664B">
        <w:t>&lt;</w:t>
      </w:r>
      <w:r w:rsidRPr="00793C76">
        <w:rPr>
          <w:rStyle w:val="BodyText-Code-Types"/>
        </w:rPr>
        <w:t>Customer</w:t>
      </w:r>
      <w:r w:rsidRPr="008E664B">
        <w:t>&gt; LoadCustomersInParallel(</w:t>
      </w:r>
      <w:r w:rsidRPr="008E664B">
        <w:rPr>
          <w:rStyle w:val="BodyText-Code-Keywords"/>
        </w:rPr>
        <w:t>int</w:t>
      </w:r>
      <w:r w:rsidRPr="008E664B">
        <w:t> first, </w:t>
      </w:r>
      <w:r w:rsidRPr="008E664B">
        <w:rPr>
          <w:rStyle w:val="BodyText-Code-Keywords"/>
        </w:rPr>
        <w:t>int</w:t>
      </w:r>
      <w:r w:rsidRPr="00671AEF">
        <w:t> last)</w:t>
      </w:r>
    </w:p>
    <w:p w14:paraId="2B4E8123" w14:textId="77777777" w:rsidR="00726C79" w:rsidRPr="00671AEF" w:rsidRDefault="00726C79" w:rsidP="008E664B">
      <w:pPr>
        <w:pStyle w:val="BodyText-Code"/>
      </w:pPr>
      <w:r w:rsidRPr="00671AEF">
        <w:t>{</w:t>
      </w:r>
    </w:p>
    <w:p w14:paraId="2B4E8124" w14:textId="77777777" w:rsidR="00726C79" w:rsidRPr="00671AEF" w:rsidRDefault="00726C79" w:rsidP="008E664B">
      <w:pPr>
        <w:pStyle w:val="BodyText-Code"/>
      </w:pPr>
      <w:r w:rsidRPr="00671AEF">
        <w:t>    </w:t>
      </w:r>
      <w:r w:rsidRPr="008E664B">
        <w:rPr>
          <w:rStyle w:val="BodyText-Code-Keywords"/>
        </w:rPr>
        <w:t>var</w:t>
      </w:r>
      <w:r w:rsidRPr="008E664B">
        <w:t> loadedCustomers = </w:t>
      </w:r>
      <w:r w:rsidRPr="008E664B">
        <w:rPr>
          <w:rStyle w:val="BodyText-Code-Keywords"/>
        </w:rPr>
        <w:t>new</w:t>
      </w:r>
      <w:r w:rsidRPr="008E664B">
        <w:t> </w:t>
      </w:r>
      <w:r w:rsidRPr="00793C76">
        <w:rPr>
          <w:rStyle w:val="BodyText-Code-Types"/>
        </w:rPr>
        <w:t>BlockingCollection</w:t>
      </w:r>
      <w:r w:rsidRPr="008E664B">
        <w:t>&lt;</w:t>
      </w:r>
      <w:r w:rsidRPr="00793C76">
        <w:rPr>
          <w:rStyle w:val="BodyText-Code-Types"/>
        </w:rPr>
        <w:t>Customer</w:t>
      </w:r>
      <w:r w:rsidRPr="00671AEF">
        <w:t>&gt;();</w:t>
      </w:r>
    </w:p>
    <w:p w14:paraId="2B4E8125" w14:textId="77777777" w:rsidR="00726C79" w:rsidRPr="00671AEF" w:rsidRDefault="00726C79" w:rsidP="008E664B">
      <w:pPr>
        <w:pStyle w:val="BodyText-Code"/>
      </w:pPr>
      <w:r w:rsidRPr="00671AEF">
        <w:t xml:space="preserve"> </w:t>
      </w:r>
    </w:p>
    <w:p w14:paraId="2B4E8126" w14:textId="77777777" w:rsidR="00726C79" w:rsidRPr="00671AEF" w:rsidRDefault="00726C79" w:rsidP="008E664B">
      <w:pPr>
        <w:pStyle w:val="BodyText-Code"/>
      </w:pPr>
      <w:r w:rsidRPr="00671AEF">
        <w:t>    </w:t>
      </w:r>
      <w:r w:rsidRPr="00793C76">
        <w:rPr>
          <w:rStyle w:val="BodyText-Code-Types"/>
        </w:rPr>
        <w:t>Parallel</w:t>
      </w:r>
      <w:r w:rsidRPr="00671AEF">
        <w:t>.For(first, last + 1, i =&gt;</w:t>
      </w:r>
    </w:p>
    <w:p w14:paraId="2B4E8127" w14:textId="77777777" w:rsidR="00726C79" w:rsidRPr="00671AEF" w:rsidRDefault="00726C79" w:rsidP="008E664B">
      <w:pPr>
        <w:pStyle w:val="BodyText-Code"/>
      </w:pPr>
      <w:r w:rsidRPr="00671AEF">
        <w:t>    {</w:t>
      </w:r>
    </w:p>
    <w:p w14:paraId="2B4E8128" w14:textId="77777777" w:rsidR="00726C79" w:rsidRPr="00793C76" w:rsidRDefault="00726C79" w:rsidP="008E664B">
      <w:pPr>
        <w:pStyle w:val="BodyText-Code"/>
        <w:rPr>
          <w:rStyle w:val="BodyText-Code-Comments"/>
        </w:rPr>
      </w:pPr>
      <w:r w:rsidRPr="00671AEF">
        <w:t>        </w:t>
      </w:r>
      <w:r w:rsidRPr="00793C76">
        <w:rPr>
          <w:rStyle w:val="BodyText-Code-Comments"/>
        </w:rPr>
        <w:t>// The access of Result blocks the thread</w:t>
      </w:r>
    </w:p>
    <w:p w14:paraId="2B4E8129" w14:textId="77777777" w:rsidR="00726C79" w:rsidRPr="00671AEF" w:rsidRDefault="00726C79" w:rsidP="008E664B">
      <w:pPr>
        <w:pStyle w:val="BodyText-Code"/>
      </w:pPr>
      <w:r w:rsidRPr="00671AEF">
        <w:t>        </w:t>
      </w:r>
      <w:r w:rsidRPr="00793C76">
        <w:rPr>
          <w:rStyle w:val="BodyText-Code-Types"/>
        </w:rPr>
        <w:t>Customer</w:t>
      </w:r>
      <w:r w:rsidRPr="00671AEF">
        <w:t> house = LoadCustomerAsync(i).Result;</w:t>
      </w:r>
    </w:p>
    <w:p w14:paraId="2B4E812A" w14:textId="77777777" w:rsidR="00726C79" w:rsidRPr="00671AEF" w:rsidRDefault="00726C79" w:rsidP="008E664B">
      <w:pPr>
        <w:pStyle w:val="BodyText-Code"/>
      </w:pPr>
      <w:r w:rsidRPr="00671AEF">
        <w:t>        loadedCustomers.Add(house);</w:t>
      </w:r>
    </w:p>
    <w:p w14:paraId="2B4E812B" w14:textId="77777777" w:rsidR="00726C79" w:rsidRPr="00671AEF" w:rsidRDefault="00726C79" w:rsidP="008E664B">
      <w:pPr>
        <w:pStyle w:val="BodyText-Code"/>
      </w:pPr>
      <w:r w:rsidRPr="00671AEF">
        <w:t>    });</w:t>
      </w:r>
    </w:p>
    <w:p w14:paraId="2B4E812C" w14:textId="77777777" w:rsidR="00726C79" w:rsidRPr="00671AEF" w:rsidRDefault="00726C79" w:rsidP="008E664B">
      <w:pPr>
        <w:pStyle w:val="BodyText-Code"/>
      </w:pPr>
      <w:r w:rsidRPr="00671AEF">
        <w:t xml:space="preserve"> </w:t>
      </w:r>
    </w:p>
    <w:p w14:paraId="2B4E812D" w14:textId="77777777" w:rsidR="00726C79" w:rsidRPr="00671AEF" w:rsidRDefault="00726C79" w:rsidP="008E664B">
      <w:pPr>
        <w:pStyle w:val="BodyText-Code"/>
      </w:pPr>
      <w:r w:rsidRPr="00671AEF">
        <w:t>    </w:t>
      </w:r>
      <w:r w:rsidRPr="008E664B">
        <w:rPr>
          <w:rStyle w:val="BodyText-Code-Keywords"/>
        </w:rPr>
        <w:t>return</w:t>
      </w:r>
      <w:r w:rsidRPr="00671AEF">
        <w:t> loadedCustomers.ToList();</w:t>
      </w:r>
    </w:p>
    <w:p w14:paraId="2B4E812E" w14:textId="77777777" w:rsidR="00726C79" w:rsidRPr="003D72A3" w:rsidRDefault="00726C79" w:rsidP="008E664B">
      <w:pPr>
        <w:pStyle w:val="BodyText-Code"/>
      </w:pPr>
      <w:r w:rsidRPr="003D72A3">
        <w:t>}</w:t>
      </w:r>
    </w:p>
    <w:p w14:paraId="2B4E812F" w14:textId="77777777" w:rsidR="00726C79" w:rsidRDefault="00726C79" w:rsidP="004A6EF7">
      <w:pPr>
        <w:pStyle w:val="BodyText-LocalHeader-GoodCode"/>
        <w:rPr>
          <w:lang w:eastAsia="zh-CN"/>
        </w:rPr>
      </w:pPr>
      <w:r>
        <w:rPr>
          <w:rFonts w:hint="eastAsia"/>
        </w:rPr>
        <w:t>Good</w:t>
      </w:r>
      <w:r w:rsidRPr="00EE66C7">
        <w:rPr>
          <w:rFonts w:hint="eastAsia"/>
        </w:rPr>
        <w:t>:</w:t>
      </w:r>
    </w:p>
    <w:p w14:paraId="2B4E8130" w14:textId="77777777" w:rsidR="00726C79" w:rsidRPr="00671AEF" w:rsidRDefault="00726C79" w:rsidP="008E664B">
      <w:pPr>
        <w:pStyle w:val="BodyText-Code"/>
      </w:pPr>
      <w:r w:rsidRPr="008E664B">
        <w:rPr>
          <w:rStyle w:val="BodyText-Code-Keywords"/>
        </w:rPr>
        <w:t>public</w:t>
      </w:r>
      <w:r w:rsidRPr="008E664B">
        <w:t> </w:t>
      </w:r>
      <w:r w:rsidRPr="008E664B">
        <w:rPr>
          <w:rStyle w:val="BodyText-Code-Keywords"/>
        </w:rPr>
        <w:t>async</w:t>
      </w:r>
      <w:r w:rsidRPr="008E664B">
        <w:t> </w:t>
      </w:r>
      <w:r w:rsidRPr="00793C76">
        <w:rPr>
          <w:rStyle w:val="BodyText-Code-Types"/>
        </w:rPr>
        <w:t>Task</w:t>
      </w:r>
      <w:r w:rsidRPr="008E664B">
        <w:t>&lt;</w:t>
      </w:r>
      <w:r w:rsidRPr="00793C76">
        <w:rPr>
          <w:rStyle w:val="BodyText-Code-Types"/>
        </w:rPr>
        <w:t>List</w:t>
      </w:r>
      <w:r w:rsidRPr="008E664B">
        <w:t>&lt;</w:t>
      </w:r>
      <w:r w:rsidRPr="00793C76">
        <w:rPr>
          <w:rStyle w:val="BodyText-Code-Types"/>
        </w:rPr>
        <w:t>Customer</w:t>
      </w:r>
      <w:r w:rsidRPr="008E664B">
        <w:t>&gt;&gt; LoadHousesAsync(</w:t>
      </w:r>
      <w:r w:rsidRPr="008E664B">
        <w:rPr>
          <w:rStyle w:val="BodyText-Code-Keywords"/>
        </w:rPr>
        <w:t>int</w:t>
      </w:r>
      <w:r w:rsidRPr="008E664B">
        <w:t> first, </w:t>
      </w:r>
      <w:r w:rsidRPr="008E664B">
        <w:rPr>
          <w:rStyle w:val="BodyText-Code-Keywords"/>
        </w:rPr>
        <w:t>int</w:t>
      </w:r>
      <w:r w:rsidRPr="00671AEF">
        <w:t> last)</w:t>
      </w:r>
    </w:p>
    <w:p w14:paraId="2B4E8131" w14:textId="77777777" w:rsidR="00726C79" w:rsidRPr="00671AEF" w:rsidRDefault="00726C79" w:rsidP="008E664B">
      <w:pPr>
        <w:pStyle w:val="BodyText-Code"/>
      </w:pPr>
      <w:r w:rsidRPr="00671AEF">
        <w:t>{</w:t>
      </w:r>
    </w:p>
    <w:p w14:paraId="2B4E8132" w14:textId="77777777" w:rsidR="00726C79" w:rsidRPr="00671AEF" w:rsidRDefault="00726C79" w:rsidP="008E664B">
      <w:pPr>
        <w:pStyle w:val="BodyText-Code"/>
      </w:pPr>
      <w:r w:rsidRPr="00671AEF">
        <w:t>    </w:t>
      </w:r>
      <w:r w:rsidRPr="008E664B">
        <w:rPr>
          <w:rStyle w:val="BodyText-Code-Keywords"/>
        </w:rPr>
        <w:t>var</w:t>
      </w:r>
      <w:r w:rsidRPr="008E664B">
        <w:t> tasks = </w:t>
      </w:r>
      <w:r w:rsidRPr="008E664B">
        <w:rPr>
          <w:rStyle w:val="BodyText-Code-Keywords"/>
        </w:rPr>
        <w:t>new</w:t>
      </w:r>
      <w:r w:rsidRPr="008E664B">
        <w:t> </w:t>
      </w:r>
      <w:r w:rsidRPr="00793C76">
        <w:rPr>
          <w:rStyle w:val="BodyText-Code-Types"/>
        </w:rPr>
        <w:t>List</w:t>
      </w:r>
      <w:r w:rsidRPr="008E664B">
        <w:t>&lt;</w:t>
      </w:r>
      <w:r w:rsidRPr="00793C76">
        <w:rPr>
          <w:rStyle w:val="BodyText-Code-Types"/>
        </w:rPr>
        <w:t>Task</w:t>
      </w:r>
      <w:r w:rsidRPr="008E664B">
        <w:t>&lt;</w:t>
      </w:r>
      <w:r w:rsidRPr="00793C76">
        <w:rPr>
          <w:rStyle w:val="BodyText-Code-Types"/>
        </w:rPr>
        <w:t>Customer</w:t>
      </w:r>
      <w:r w:rsidRPr="00671AEF">
        <w:t>&gt;&gt;();</w:t>
      </w:r>
    </w:p>
    <w:p w14:paraId="2B4E8133" w14:textId="77777777" w:rsidR="00726C79" w:rsidRPr="00671AEF" w:rsidRDefault="00726C79" w:rsidP="008E664B">
      <w:pPr>
        <w:pStyle w:val="BodyText-Code"/>
      </w:pPr>
      <w:r w:rsidRPr="00671AEF">
        <w:t xml:space="preserve"> </w:t>
      </w:r>
    </w:p>
    <w:p w14:paraId="2B4E8134" w14:textId="77777777" w:rsidR="00726C79" w:rsidRPr="00671AEF" w:rsidRDefault="00726C79" w:rsidP="008E664B">
      <w:pPr>
        <w:pStyle w:val="BodyText-Code"/>
      </w:pPr>
      <w:r w:rsidRPr="00671AEF">
        <w:t>    </w:t>
      </w:r>
      <w:r w:rsidRPr="008E664B">
        <w:rPr>
          <w:rStyle w:val="BodyText-Code-Keywords"/>
        </w:rPr>
        <w:t>for</w:t>
      </w:r>
      <w:r w:rsidRPr="008E664B">
        <w:t> (</w:t>
      </w:r>
      <w:r w:rsidRPr="008E664B">
        <w:rPr>
          <w:rStyle w:val="BodyText-Code-Keywords"/>
        </w:rPr>
        <w:t>int</w:t>
      </w:r>
      <w:r w:rsidRPr="00671AEF">
        <w:t> i = first; i &lt;= last; i++)</w:t>
      </w:r>
    </w:p>
    <w:p w14:paraId="2B4E8135" w14:textId="77777777" w:rsidR="00726C79" w:rsidRPr="00671AEF" w:rsidRDefault="00726C79" w:rsidP="008E664B">
      <w:pPr>
        <w:pStyle w:val="BodyText-Code"/>
      </w:pPr>
      <w:r w:rsidRPr="00671AEF">
        <w:t>    {</w:t>
      </w:r>
    </w:p>
    <w:p w14:paraId="2B4E8136" w14:textId="77777777" w:rsidR="00726C79" w:rsidRPr="00671AEF" w:rsidRDefault="00726C79" w:rsidP="008E664B">
      <w:pPr>
        <w:pStyle w:val="BodyText-Code"/>
      </w:pPr>
      <w:r w:rsidRPr="00671AEF">
        <w:t>        </w:t>
      </w:r>
      <w:r w:rsidRPr="00793C76">
        <w:rPr>
          <w:rStyle w:val="BodyText-Code-Types"/>
        </w:rPr>
        <w:t>Task</w:t>
      </w:r>
      <w:r w:rsidRPr="008E664B">
        <w:t>&lt;</w:t>
      </w:r>
      <w:r w:rsidRPr="00793C76">
        <w:rPr>
          <w:rStyle w:val="BodyText-Code-Types"/>
        </w:rPr>
        <w:t>Customer</w:t>
      </w:r>
      <w:r w:rsidRPr="00671AEF">
        <w:t>&gt; t = LoadCustomerAsync(i);</w:t>
      </w:r>
    </w:p>
    <w:p w14:paraId="2B4E8137" w14:textId="77777777" w:rsidR="00726C79" w:rsidRPr="00671AEF" w:rsidRDefault="00726C79" w:rsidP="008E664B">
      <w:pPr>
        <w:pStyle w:val="BodyText-Code"/>
      </w:pPr>
      <w:r w:rsidRPr="00671AEF">
        <w:t>        tasks.Add(t);</w:t>
      </w:r>
    </w:p>
    <w:p w14:paraId="2B4E8138" w14:textId="77777777" w:rsidR="00726C79" w:rsidRPr="00671AEF" w:rsidRDefault="00726C79" w:rsidP="008E664B">
      <w:pPr>
        <w:pStyle w:val="BodyText-Code"/>
      </w:pPr>
      <w:r w:rsidRPr="00671AEF">
        <w:t>    }</w:t>
      </w:r>
    </w:p>
    <w:p w14:paraId="2B4E8139" w14:textId="77777777" w:rsidR="00726C79" w:rsidRPr="00671AEF" w:rsidRDefault="00726C79" w:rsidP="008E664B">
      <w:pPr>
        <w:pStyle w:val="BodyText-Code"/>
      </w:pPr>
      <w:r w:rsidRPr="00671AEF">
        <w:lastRenderedPageBreak/>
        <w:t xml:space="preserve"> </w:t>
      </w:r>
    </w:p>
    <w:p w14:paraId="2B4E813A" w14:textId="77777777" w:rsidR="00726C79" w:rsidRPr="00671AEF" w:rsidRDefault="00726C79" w:rsidP="008E664B">
      <w:pPr>
        <w:pStyle w:val="BodyText-Code"/>
      </w:pPr>
      <w:r w:rsidRPr="00671AEF">
        <w:t>    </w:t>
      </w:r>
      <w:r w:rsidRPr="00793C76">
        <w:rPr>
          <w:rStyle w:val="BodyText-Code-Types"/>
        </w:rPr>
        <w:t>Customer</w:t>
      </w:r>
      <w:r w:rsidRPr="008E664B">
        <w:t>[] loadedHouses = </w:t>
      </w:r>
      <w:r w:rsidRPr="008E664B">
        <w:rPr>
          <w:rStyle w:val="BodyText-Code-Keywords"/>
        </w:rPr>
        <w:t>await</w:t>
      </w:r>
      <w:r w:rsidRPr="008E664B">
        <w:t> </w:t>
      </w:r>
      <w:r w:rsidRPr="00793C76">
        <w:rPr>
          <w:rStyle w:val="BodyText-Code-Types"/>
        </w:rPr>
        <w:t>Task</w:t>
      </w:r>
      <w:r w:rsidRPr="00671AEF">
        <w:t>.WhenAll(tasks);</w:t>
      </w:r>
    </w:p>
    <w:p w14:paraId="2B4E813B" w14:textId="77777777" w:rsidR="00726C79" w:rsidRPr="005F6B34" w:rsidRDefault="00726C79" w:rsidP="008E664B">
      <w:pPr>
        <w:pStyle w:val="BodyText-Code"/>
      </w:pPr>
      <w:r w:rsidRPr="00671AEF">
        <w:t>    </w:t>
      </w:r>
      <w:r w:rsidRPr="008E664B">
        <w:rPr>
          <w:rStyle w:val="BodyText-Code-Keywords"/>
        </w:rPr>
        <w:t>return</w:t>
      </w:r>
      <w:r w:rsidRPr="005F6B34">
        <w:t> loadedHouses.ToList();</w:t>
      </w:r>
    </w:p>
    <w:p w14:paraId="2B4E813C" w14:textId="77777777" w:rsidR="00726C79" w:rsidRPr="00FB11B0" w:rsidRDefault="00726C79" w:rsidP="008E664B">
      <w:pPr>
        <w:pStyle w:val="BodyText-Code"/>
      </w:pPr>
      <w:r w:rsidRPr="005F6B34">
        <w:t>}</w:t>
      </w:r>
    </w:p>
    <w:p w14:paraId="2B4E813D" w14:textId="77777777" w:rsidR="00726C79" w:rsidRPr="00F61988" w:rsidRDefault="00814322" w:rsidP="00814322">
      <w:pPr>
        <w:pStyle w:val="BodyText-RuleFirstParagraph"/>
      </w:pPr>
      <w:r>
        <w:rPr>
          <w:rStyle w:val="BodyText-GuidelineID"/>
        </w:rPr>
        <w:t>CS/AP120</w:t>
      </w:r>
      <w:r w:rsidRPr="0055287F">
        <w:rPr>
          <w:rStyle w:val="TextkrperZchn"/>
        </w:rPr>
        <w:tab/>
      </w:r>
      <w:r w:rsidR="000F31DB" w:rsidRPr="005B7E5C">
        <w:rPr>
          <w:rStyle w:val="BodyText-PositiveGreen"/>
        </w:rPr>
        <w:sym w:font="Wingdings" w:char="F0FE"/>
      </w:r>
      <w:r w:rsidR="000F31DB" w:rsidRPr="0030733D">
        <w:rPr>
          <w:rFonts w:hint="eastAsia"/>
        </w:rPr>
        <w:t xml:space="preserve"> </w:t>
      </w:r>
      <w:r w:rsidR="000F31DB" w:rsidRPr="005B7E5C">
        <w:rPr>
          <w:rStyle w:val="BodyText-BoldAction"/>
          <w:rFonts w:hint="eastAsia"/>
        </w:rPr>
        <w:t>You</w:t>
      </w:r>
      <w:r w:rsidR="000F31DB" w:rsidRPr="0030733D">
        <w:rPr>
          <w:rFonts w:hint="eastAsia"/>
        </w:rPr>
        <w:t xml:space="preserve"> </w:t>
      </w:r>
      <w:r w:rsidR="000F31DB" w:rsidRPr="005B7E5C">
        <w:rPr>
          <w:rStyle w:val="BodyText-BoldAction"/>
          <w:rFonts w:hint="eastAsia"/>
        </w:rPr>
        <w:t>should</w:t>
      </w:r>
      <w:r w:rsidR="000F31DB" w:rsidRPr="007F5D6B">
        <w:t xml:space="preserve"> </w:t>
      </w:r>
      <w:r w:rsidR="00726C79" w:rsidRPr="005F6B34">
        <w:rPr>
          <w:lang w:eastAsia="zh-CN"/>
        </w:rPr>
        <w:t xml:space="preserve">consider adding throttling </w:t>
      </w:r>
      <w:r w:rsidR="00726C79">
        <w:rPr>
          <w:lang w:eastAsia="zh-CN"/>
        </w:rPr>
        <w:t>for async operations that can be initiated a huge number of times</w:t>
      </w:r>
      <w:ins w:id="1780" w:author="Cox Olaf" w:date="2015-02-19T16:50:00Z">
        <w:r w:rsidR="0054303F">
          <w:rPr>
            <w:lang w:eastAsia="zh-CN"/>
          </w:rPr>
          <w:t xml:space="preserve"> to protect your resources</w:t>
        </w:r>
      </w:ins>
      <w:r w:rsidR="00726C79" w:rsidRPr="00F61988">
        <w:t>.</w:t>
      </w:r>
      <w:ins w:id="1781" w:author="Cox Olaf" w:date="2015-02-19T16:56:00Z">
        <w:r w:rsidR="0054303F">
          <w:t xml:space="preserve"> Examples for throttling: </w:t>
        </w:r>
      </w:ins>
      <w:ins w:id="1782" w:author="Cox Olaf" w:date="2015-02-19T16:57:00Z">
        <w:r w:rsidR="0054303F">
          <w:t xml:space="preserve">limit the number for concurrent </w:t>
        </w:r>
      </w:ins>
      <w:ins w:id="1783" w:author="Cox Olaf" w:date="2015-02-19T16:58:00Z">
        <w:r w:rsidR="0054303F">
          <w:t>incoming</w:t>
        </w:r>
      </w:ins>
      <w:ins w:id="1784" w:author="Cox Olaf" w:date="2015-02-19T16:57:00Z">
        <w:r w:rsidR="0054303F">
          <w:t xml:space="preserve"> </w:t>
        </w:r>
      </w:ins>
      <w:ins w:id="1785" w:author="Cox Olaf" w:date="2015-02-19T16:58:00Z">
        <w:r w:rsidR="0054303F">
          <w:t xml:space="preserve">or outgoing web requests or the number of concurrent database </w:t>
        </w:r>
      </w:ins>
      <w:ins w:id="1786" w:author="Cox Olaf" w:date="2015-02-19T16:59:00Z">
        <w:r w:rsidR="0054303F">
          <w:t>operations.</w:t>
        </w:r>
      </w:ins>
    </w:p>
    <w:p w14:paraId="2B4E813E" w14:textId="77777777" w:rsidR="00726C79" w:rsidRDefault="00814322" w:rsidP="00814322">
      <w:pPr>
        <w:pStyle w:val="BodyText-RuleFirstParagraph"/>
        <w:rPr>
          <w:lang w:eastAsia="zh-CN"/>
        </w:rPr>
      </w:pPr>
      <w:r>
        <w:rPr>
          <w:rStyle w:val="BodyText-GuidelineID"/>
        </w:rPr>
        <w:t>CS/AP130</w:t>
      </w:r>
      <w:r w:rsidRPr="0055287F">
        <w:rPr>
          <w:rStyle w:val="TextkrperZchn"/>
        </w:rPr>
        <w:tab/>
      </w:r>
      <w:r w:rsidR="001B1D13" w:rsidRPr="001B1D13">
        <w:rPr>
          <w:rStyle w:val="BodyText-NegativeRed"/>
        </w:rPr>
        <w:sym w:font="Wingdings" w:char="F0FD"/>
      </w:r>
      <w:r w:rsidR="001B1D13" w:rsidRPr="001B1D13">
        <w:t xml:space="preserve"> </w:t>
      </w:r>
      <w:r w:rsidR="001B1D13" w:rsidRPr="001B1D13">
        <w:rPr>
          <w:rStyle w:val="BodyText-BoldAction"/>
        </w:rPr>
        <w:t>You</w:t>
      </w:r>
      <w:r w:rsidR="001B1D13" w:rsidRPr="001B1D13">
        <w:t xml:space="preserve"> </w:t>
      </w:r>
      <w:r w:rsidR="001B1D13" w:rsidRPr="001B1D13">
        <w:rPr>
          <w:rStyle w:val="BodyText-BoldAction"/>
        </w:rPr>
        <w:t>should</w:t>
      </w:r>
      <w:r w:rsidR="001B1D13" w:rsidRPr="001B1D13">
        <w:t xml:space="preserve"> </w:t>
      </w:r>
      <w:r w:rsidR="001B1D13" w:rsidRPr="001B1D13">
        <w:rPr>
          <w:rStyle w:val="BodyText-BoldAction"/>
        </w:rPr>
        <w:t>not</w:t>
      </w:r>
      <w:r w:rsidR="001B1D13" w:rsidRPr="001B1D13">
        <w:t xml:space="preserve"> </w:t>
      </w:r>
      <w:r w:rsidR="00726C79">
        <w:rPr>
          <w:lang w:eastAsia="zh-CN"/>
        </w:rPr>
        <w:t>expose an async API if your implementation is not truly async.</w:t>
      </w:r>
      <w:r w:rsidR="009558AF">
        <w:rPr>
          <w:lang w:eastAsia="zh-CN"/>
        </w:rPr>
        <w:t xml:space="preserve"> </w:t>
      </w:r>
      <w:r w:rsidR="00726C79">
        <w:rPr>
          <w:lang w:eastAsia="zh-CN"/>
        </w:rPr>
        <w:t xml:space="preserve">Don't "fake" it through use of Task.Run internally. Async method signatures implies that work is initiated and completed later. The caller expects that it is not using the threadpool or CPU. </w:t>
      </w:r>
    </w:p>
    <w:p w14:paraId="2B4E813F" w14:textId="77777777" w:rsidR="00580323" w:rsidRDefault="00814322" w:rsidP="00814322">
      <w:pPr>
        <w:pStyle w:val="BodyText-RuleFirstParagraph"/>
        <w:rPr>
          <w:lang w:eastAsia="zh-CN"/>
        </w:rPr>
      </w:pPr>
      <w:r>
        <w:rPr>
          <w:rStyle w:val="BodyText-GuidelineID"/>
        </w:rPr>
        <w:t>CS/AP140</w:t>
      </w:r>
      <w:r w:rsidRPr="0055287F">
        <w:rPr>
          <w:rStyle w:val="TextkrperZchn"/>
        </w:rPr>
        <w:tab/>
      </w:r>
      <w:r w:rsidR="000F31DB" w:rsidRPr="005B7E5C">
        <w:rPr>
          <w:rStyle w:val="BodyText-PositiveGreen"/>
        </w:rPr>
        <w:sym w:font="Wingdings" w:char="F0FE"/>
      </w:r>
      <w:r w:rsidR="000F31DB" w:rsidRPr="0030733D">
        <w:rPr>
          <w:rFonts w:hint="eastAsia"/>
        </w:rPr>
        <w:t xml:space="preserve"> </w:t>
      </w:r>
      <w:r w:rsidR="000F31DB" w:rsidRPr="005B7E5C">
        <w:rPr>
          <w:rStyle w:val="BodyText-BoldAction"/>
          <w:rFonts w:hint="eastAsia"/>
        </w:rPr>
        <w:t>You</w:t>
      </w:r>
      <w:r w:rsidR="000F31DB" w:rsidRPr="0030733D">
        <w:rPr>
          <w:rFonts w:hint="eastAsia"/>
        </w:rPr>
        <w:t xml:space="preserve"> </w:t>
      </w:r>
      <w:r w:rsidR="000F31DB" w:rsidRPr="005B7E5C">
        <w:rPr>
          <w:rStyle w:val="BodyText-BoldAction"/>
          <w:rFonts w:hint="eastAsia"/>
        </w:rPr>
        <w:t>should</w:t>
      </w:r>
      <w:r w:rsidR="000F31DB" w:rsidRPr="007F5D6B">
        <w:t xml:space="preserve"> </w:t>
      </w:r>
      <w:r w:rsidR="00726C79" w:rsidRPr="00E345A7">
        <w:rPr>
          <w:lang w:eastAsia="zh-CN"/>
        </w:rPr>
        <w:t>p</w:t>
      </w:r>
      <w:r w:rsidR="00726C79">
        <w:rPr>
          <w:lang w:eastAsia="zh-CN"/>
        </w:rPr>
        <w:t xml:space="preserve">rovide synchronous methods when you do CPU-bound work </w:t>
      </w:r>
      <w:ins w:id="1787" w:author="Cox Olaf" w:date="2015-02-19T16:40:00Z">
        <w:r w:rsidR="00D83C8B">
          <w:rPr>
            <w:lang w:eastAsia="zh-CN"/>
          </w:rPr>
          <w:t xml:space="preserve">(e.g. 3D rendering) </w:t>
        </w:r>
      </w:ins>
      <w:r w:rsidR="00726C79">
        <w:rPr>
          <w:lang w:eastAsia="zh-CN"/>
        </w:rPr>
        <w:t>that blocks the current thread.</w:t>
      </w:r>
      <w:ins w:id="1788" w:author="Cox Olaf" w:date="2015-02-19T16:39:00Z">
        <w:r w:rsidR="00D83C8B">
          <w:rPr>
            <w:lang w:eastAsia="zh-CN"/>
          </w:rPr>
          <w:t xml:space="preserve"> For that purpose you can </w:t>
        </w:r>
      </w:ins>
      <w:ins w:id="1789" w:author="Cox Olaf" w:date="2015-02-19T16:42:00Z">
        <w:r w:rsidR="00D83C8B">
          <w:rPr>
            <w:lang w:eastAsia="zh-CN"/>
          </w:rPr>
          <w:t xml:space="preserve">also </w:t>
        </w:r>
      </w:ins>
      <w:ins w:id="1790" w:author="Cox Olaf" w:date="2015-02-19T16:39:00Z">
        <w:r w:rsidR="00D83C8B">
          <w:rPr>
            <w:lang w:eastAsia="zh-CN"/>
          </w:rPr>
          <w:t>split the work on several threads, but not more than cores are available.</w:t>
        </w:r>
      </w:ins>
      <w:ins w:id="1791" w:author="Cox Olaf" w:date="2015-02-19T16:41:00Z">
        <w:r w:rsidR="00D83C8B">
          <w:rPr>
            <w:lang w:eastAsia="zh-CN"/>
          </w:rPr>
          <w:t xml:space="preserve"> Please keep in mind, that the UI must be responsive.</w:t>
        </w:r>
      </w:ins>
    </w:p>
    <w:p w14:paraId="2B4E8140" w14:textId="77777777" w:rsidR="00580323" w:rsidRDefault="00814322" w:rsidP="00814322">
      <w:pPr>
        <w:pStyle w:val="BodyText-RuleFirstParagraph"/>
        <w:rPr>
          <w:lang w:eastAsia="zh-CN"/>
        </w:rPr>
      </w:pPr>
      <w:r>
        <w:rPr>
          <w:rStyle w:val="BodyText-GuidelineID"/>
        </w:rPr>
        <w:t>CS/AP150</w:t>
      </w:r>
      <w:r w:rsidRPr="0055287F">
        <w:rPr>
          <w:rStyle w:val="TextkrperZchn"/>
        </w:rPr>
        <w:tab/>
      </w:r>
      <w:r w:rsidR="000F31DB" w:rsidRPr="005B7E5C">
        <w:rPr>
          <w:rStyle w:val="BodyText-PositiveGreen"/>
        </w:rPr>
        <w:sym w:font="Wingdings" w:char="F0FE"/>
      </w:r>
      <w:r w:rsidR="000F31DB" w:rsidRPr="0030733D">
        <w:rPr>
          <w:rFonts w:hint="eastAsia"/>
        </w:rPr>
        <w:t xml:space="preserve"> </w:t>
      </w:r>
      <w:r w:rsidR="000F31DB" w:rsidRPr="005B7E5C">
        <w:rPr>
          <w:rStyle w:val="BodyText-BoldAction"/>
          <w:rFonts w:hint="eastAsia"/>
        </w:rPr>
        <w:t>You</w:t>
      </w:r>
      <w:r w:rsidR="000F31DB" w:rsidRPr="0030733D">
        <w:rPr>
          <w:rFonts w:hint="eastAsia"/>
        </w:rPr>
        <w:t xml:space="preserve"> </w:t>
      </w:r>
      <w:r w:rsidR="000F31DB" w:rsidRPr="005B7E5C">
        <w:rPr>
          <w:rStyle w:val="BodyText-BoldAction"/>
          <w:rFonts w:hint="eastAsia"/>
        </w:rPr>
        <w:t>should</w:t>
      </w:r>
      <w:r w:rsidR="000F31DB" w:rsidRPr="007F5D6B">
        <w:t xml:space="preserve"> </w:t>
      </w:r>
      <w:r w:rsidR="00726C79">
        <w:rPr>
          <w:lang w:eastAsia="zh-CN"/>
        </w:rPr>
        <w:t>provide asynchronous methods when you can do so without spawning new threads.</w:t>
      </w:r>
    </w:p>
    <w:p w14:paraId="2B4E8141" w14:textId="77777777" w:rsidR="009558AF" w:rsidRDefault="00814322" w:rsidP="00814322">
      <w:pPr>
        <w:pStyle w:val="BodyText-RuleFirstParagraph"/>
      </w:pPr>
      <w:r>
        <w:rPr>
          <w:rStyle w:val="BodyText-GuidelineID"/>
        </w:rPr>
        <w:t>CS/AP160</w:t>
      </w:r>
      <w:r w:rsidRPr="0055287F">
        <w:rPr>
          <w:rStyle w:val="TextkrperZchn"/>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726C79">
        <w:rPr>
          <w:rFonts w:cs="Arial"/>
          <w:lang w:eastAsia="de-DE"/>
        </w:rPr>
        <w:t>keep in mind</w:t>
      </w:r>
      <w:r w:rsidR="00726C79">
        <w:t xml:space="preserve"> that await will continue the work in the synchronization c</w:t>
      </w:r>
      <w:r w:rsidR="009558AF">
        <w:t>ontext in which it was started.</w:t>
      </w:r>
    </w:p>
    <w:p w14:paraId="2B4E8142" w14:textId="77777777" w:rsidR="00726C79" w:rsidRDefault="00726C79" w:rsidP="009558AF">
      <w:pPr>
        <w:pStyle w:val="BodyText-Compact"/>
      </w:pPr>
      <w:r>
        <w:t>"Await task" uses the current synchronization context:</w:t>
      </w:r>
    </w:p>
    <w:p w14:paraId="2B4E8143" w14:textId="77777777" w:rsidR="00726C79" w:rsidRPr="00903F8D" w:rsidRDefault="00726C79" w:rsidP="009558AF">
      <w:pPr>
        <w:pStyle w:val="ListParagraph-Bullet"/>
        <w:rPr>
          <w:lang w:eastAsia="zh-CN"/>
        </w:rPr>
      </w:pPr>
      <w:r w:rsidRPr="00903F8D">
        <w:rPr>
          <w:lang w:eastAsia="zh-CN"/>
        </w:rPr>
        <w:t>It captures the current SyncContext before awaiting.</w:t>
      </w:r>
    </w:p>
    <w:p w14:paraId="2B4E8144" w14:textId="77777777" w:rsidR="00726C79" w:rsidRPr="00903F8D" w:rsidRDefault="00726C79" w:rsidP="009558AF">
      <w:pPr>
        <w:pStyle w:val="ListParagraph-Bullet"/>
        <w:rPr>
          <w:lang w:eastAsia="zh-CN"/>
        </w:rPr>
      </w:pPr>
      <w:r w:rsidRPr="00903F8D">
        <w:rPr>
          <w:lang w:eastAsia="zh-CN"/>
        </w:rPr>
        <w:t xml:space="preserve">Upon task completion, it calls SyncContext.Post() to resume </w:t>
      </w:r>
      <w:r w:rsidRPr="00903F8D">
        <w:rPr>
          <w:bCs/>
          <w:lang w:eastAsia="zh-CN"/>
        </w:rPr>
        <w:t>“where you were before”</w:t>
      </w:r>
    </w:p>
    <w:p w14:paraId="2B4E8145" w14:textId="77777777" w:rsidR="00726C79" w:rsidRDefault="00814322" w:rsidP="00814322">
      <w:pPr>
        <w:pStyle w:val="BodyText-RuleFirstParagraph"/>
      </w:pPr>
      <w:r>
        <w:rPr>
          <w:rStyle w:val="BodyText-GuidelineID"/>
        </w:rPr>
        <w:t>CS/AP170</w:t>
      </w:r>
      <w:r w:rsidRPr="0055287F">
        <w:rPr>
          <w:rStyle w:val="TextkrperZchn"/>
        </w:rPr>
        <w:tab/>
      </w:r>
      <w:r w:rsidR="000F31DB" w:rsidRPr="005B7E5C">
        <w:rPr>
          <w:rStyle w:val="BodyText-PositiveGreen"/>
        </w:rPr>
        <w:sym w:font="Wingdings" w:char="F0FE"/>
      </w:r>
      <w:r w:rsidR="000F31DB" w:rsidRPr="0030733D">
        <w:rPr>
          <w:rFonts w:hint="eastAsia"/>
        </w:rPr>
        <w:t xml:space="preserve"> </w:t>
      </w:r>
      <w:r w:rsidR="000F31DB" w:rsidRPr="005B7E5C">
        <w:rPr>
          <w:rStyle w:val="BodyText-BoldAction"/>
          <w:rFonts w:hint="eastAsia"/>
        </w:rPr>
        <w:t>You</w:t>
      </w:r>
      <w:r w:rsidR="000F31DB" w:rsidRPr="0030733D">
        <w:rPr>
          <w:rFonts w:hint="eastAsia"/>
        </w:rPr>
        <w:t xml:space="preserve"> </w:t>
      </w:r>
      <w:r w:rsidR="000F31DB" w:rsidRPr="005B7E5C">
        <w:rPr>
          <w:rStyle w:val="BodyText-BoldAction"/>
          <w:rFonts w:hint="eastAsia"/>
        </w:rPr>
        <w:t>should</w:t>
      </w:r>
      <w:r w:rsidR="000F31DB" w:rsidRPr="007F5D6B">
        <w:t xml:space="preserve"> </w:t>
      </w:r>
      <w:r w:rsidR="00726C79" w:rsidRPr="000C4FA1">
        <w:rPr>
          <w:lang w:eastAsia="zh-CN"/>
        </w:rPr>
        <w:t xml:space="preserve">use </w:t>
      </w:r>
      <w:r w:rsidR="00726C79">
        <w:t xml:space="preserve">ConfigureAwait for Tasks returned by components that mustn't be continued on the current synchronization context. This is especially important for components that can be called in different scenarios. </w:t>
      </w:r>
    </w:p>
    <w:p w14:paraId="2B4E8146" w14:textId="77777777" w:rsidR="00726C79" w:rsidRDefault="00814322" w:rsidP="00814322">
      <w:pPr>
        <w:pStyle w:val="BodyText-RuleFirstParagraph"/>
      </w:pPr>
      <w:r>
        <w:rPr>
          <w:rStyle w:val="BodyText-GuidelineID"/>
        </w:rPr>
        <w:t>CS/AP180</w:t>
      </w:r>
      <w:r w:rsidRPr="0055287F">
        <w:rPr>
          <w:rStyle w:val="TextkrperZchn"/>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726C79" w:rsidRPr="00903F8D">
        <w:rPr>
          <w:lang w:eastAsia="zh-CN"/>
        </w:rPr>
        <w:t>use Task.</w:t>
      </w:r>
      <w:r w:rsidR="00726C79" w:rsidRPr="004A6EF7">
        <w:t xml:space="preserve">Wait in single-threaded synchronization contexts. </w:t>
      </w:r>
      <w:r w:rsidR="00726C79" w:rsidRPr="00903F8D">
        <w:t xml:space="preserve">Use </w:t>
      </w:r>
      <w:r w:rsidR="00726C79" w:rsidRPr="00F61988">
        <w:t>the await operator</w:t>
      </w:r>
      <w:r w:rsidR="00726C79" w:rsidRPr="00903F8D">
        <w:t xml:space="preserve"> instead.</w:t>
      </w:r>
    </w:p>
    <w:p w14:paraId="2B4E8147" w14:textId="77777777" w:rsidR="00726C79" w:rsidRPr="00903F8D" w:rsidRDefault="00726C79" w:rsidP="009558AF">
      <w:pPr>
        <w:pStyle w:val="Textkrper"/>
      </w:pPr>
      <w:r w:rsidRPr="000C4FA1">
        <w:rPr>
          <w:lang w:eastAsia="de-DE"/>
        </w:rPr>
        <w:t>In these single-threaded synchronization contexts, it’s easy to deadlock yourself. If you spawn off a task from a single-threaded context, then wait for that task in the context, your waiting code may be blocking the background task.</w:t>
      </w:r>
    </w:p>
    <w:p w14:paraId="2B4E8148" w14:textId="77777777" w:rsidR="00726C79" w:rsidRPr="00FB11B0" w:rsidRDefault="00726C79">
      <w:r>
        <w:br w:type="page"/>
      </w:r>
    </w:p>
    <w:p w14:paraId="2B4E8149" w14:textId="77777777" w:rsidR="00A71F76" w:rsidRDefault="00A71F76" w:rsidP="00DB4B52">
      <w:pPr>
        <w:pStyle w:val="Heading1-WithLine"/>
      </w:pPr>
      <w:bookmarkStart w:id="1792" w:name="_Toc401752068"/>
      <w:bookmarkStart w:id="1793" w:name="_Ref404601435"/>
      <w:bookmarkStart w:id="1794" w:name="_Ref404601476"/>
      <w:bookmarkStart w:id="1795" w:name="_Ref404601488"/>
      <w:r>
        <w:rPr>
          <w:rFonts w:hint="eastAsia"/>
        </w:rPr>
        <w:lastRenderedPageBreak/>
        <w:t>C++ Coding Standards</w:t>
      </w:r>
      <w:bookmarkEnd w:id="1792"/>
      <w:bookmarkEnd w:id="1793"/>
      <w:bookmarkEnd w:id="1794"/>
      <w:bookmarkEnd w:id="1795"/>
    </w:p>
    <w:p w14:paraId="2B4E814A" w14:textId="77777777" w:rsidR="00CE45CC" w:rsidRDefault="00A71F76" w:rsidP="007A569D">
      <w:pPr>
        <w:pStyle w:val="Textkrper"/>
      </w:pPr>
      <w:r w:rsidRPr="00FF7755">
        <w:t xml:space="preserve">These coding standards </w:t>
      </w:r>
      <w:r w:rsidR="00CE45CC">
        <w:t>are</w:t>
      </w:r>
      <w:r w:rsidRPr="00FF7755">
        <w:t xml:space="preserve"> applied to </w:t>
      </w:r>
      <w:r>
        <w:t>native C++.</w:t>
      </w:r>
      <w:r w:rsidR="00CE45CC">
        <w:t xml:space="preserve"> As </w:t>
      </w:r>
      <w:r w:rsidR="0021568E">
        <w:t xml:space="preserve">a </w:t>
      </w:r>
      <w:r w:rsidR="00CE45CC">
        <w:t>general rule the following applies:</w:t>
      </w:r>
    </w:p>
    <w:p w14:paraId="2B4E814B" w14:textId="77777777" w:rsidR="00CE45CC" w:rsidRDefault="007A569D" w:rsidP="007A569D">
      <w:pPr>
        <w:pStyle w:val="BodyText-RuleFirstParagraph"/>
      </w:pPr>
      <w:r>
        <w:rPr>
          <w:rStyle w:val="BodyText-GuidelineID"/>
        </w:rPr>
        <w:t>CPP/10</w:t>
      </w:r>
      <w:r w:rsidRPr="0055287F">
        <w:rPr>
          <w:rStyle w:val="TextkrperZchn"/>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CE45CC">
        <w:t xml:space="preserve">write </w:t>
      </w:r>
      <w:r w:rsidR="00FC65DE">
        <w:t>M</w:t>
      </w:r>
      <w:r w:rsidR="00CE45CC">
        <w:t xml:space="preserve">odern </w:t>
      </w:r>
      <w:r w:rsidR="0089551B">
        <w:t>S</w:t>
      </w:r>
      <w:r w:rsidR="001F706E">
        <w:t xml:space="preserve">tyle </w:t>
      </w:r>
      <w:r w:rsidR="00CE45CC">
        <w:t>C++</w:t>
      </w:r>
      <w:r w:rsidR="00886A81">
        <w:t xml:space="preserve"> code using the C++ 11 standard</w:t>
      </w:r>
      <w:r w:rsidR="00CE45CC">
        <w:t>.</w:t>
      </w:r>
    </w:p>
    <w:p w14:paraId="2B4E814C" w14:textId="77777777" w:rsidR="0021568E" w:rsidRDefault="002C3B71" w:rsidP="00A76B20">
      <w:pPr>
        <w:pStyle w:val="Textkrper"/>
      </w:pPr>
      <w:r>
        <w:t>T</w:t>
      </w:r>
      <w:r w:rsidR="00137044">
        <w:t>he</w:t>
      </w:r>
      <w:r w:rsidR="00CE45CC">
        <w:t xml:space="preserve"> features of C++11 that are available in Visual C++ should be used when</w:t>
      </w:r>
      <w:r w:rsidR="0021568E">
        <w:t>ever</w:t>
      </w:r>
      <w:r w:rsidR="00CE45CC">
        <w:t xml:space="preserve"> they are appropriate. </w:t>
      </w:r>
      <w:r w:rsidR="00DF6BE9">
        <w:t xml:space="preserve">Details about </w:t>
      </w:r>
      <w:r w:rsidR="001F706E">
        <w:t xml:space="preserve">the </w:t>
      </w:r>
      <w:r w:rsidR="00DF6BE9">
        <w:t xml:space="preserve">new features can be found </w:t>
      </w:r>
      <w:hyperlink r:id="rId37" w:history="1">
        <w:r w:rsidR="00DF6BE9" w:rsidRPr="00FC65DE">
          <w:rPr>
            <w:rStyle w:val="Hyperlink"/>
          </w:rPr>
          <w:t>here</w:t>
        </w:r>
      </w:hyperlink>
      <w:r w:rsidR="00DF6BE9">
        <w:t xml:space="preserve"> </w:t>
      </w:r>
      <w:hyperlink w:anchor="REF6" w:history="1">
        <w:r w:rsidR="00DF6BE9" w:rsidRPr="00167C45">
          <w:rPr>
            <w:rStyle w:val="Hyperlink"/>
          </w:rPr>
          <w:t>[REF</w:t>
        </w:r>
        <w:r w:rsidR="00167C45" w:rsidRPr="00167C45">
          <w:rPr>
            <w:rStyle w:val="Hyperlink"/>
          </w:rPr>
          <w:t>6</w:t>
        </w:r>
        <w:r w:rsidR="00DF6BE9" w:rsidRPr="00167C45">
          <w:rPr>
            <w:rStyle w:val="Hyperlink"/>
          </w:rPr>
          <w:t>]</w:t>
        </w:r>
      </w:hyperlink>
      <w:r w:rsidR="00FC65DE" w:rsidRPr="00167C45">
        <w:t>.</w:t>
      </w:r>
      <w:r w:rsidR="00FC65DE">
        <w:t xml:space="preserve"> The currently supported features </w:t>
      </w:r>
      <w:r w:rsidR="001F706E">
        <w:t xml:space="preserve">of C++11 </w:t>
      </w:r>
      <w:r w:rsidR="00FC65DE">
        <w:t xml:space="preserve">in Visual C++ can be found </w:t>
      </w:r>
      <w:hyperlink r:id="rId38" w:history="1">
        <w:r w:rsidR="00FC65DE" w:rsidRPr="00FC65DE">
          <w:rPr>
            <w:rStyle w:val="Hyperlink"/>
          </w:rPr>
          <w:t>here</w:t>
        </w:r>
      </w:hyperlink>
      <w:r w:rsidR="00FC65DE">
        <w:t xml:space="preserve">. </w:t>
      </w:r>
    </w:p>
    <w:p w14:paraId="2B4E814D" w14:textId="77777777" w:rsidR="0089551B" w:rsidRPr="00A77CC6" w:rsidRDefault="0089551B" w:rsidP="00A77CC6">
      <w:pPr>
        <w:pStyle w:val="Textkrper"/>
      </w:pPr>
      <w:r w:rsidRPr="00A77CC6">
        <w:t>“C++11 feels like a new</w:t>
      </w:r>
      <w:r w:rsidR="0021568E" w:rsidRPr="00A77CC6">
        <w:t xml:space="preserve"> language.” – Bjarne Stroustrup</w:t>
      </w:r>
      <w:r w:rsidR="002C3B71" w:rsidRPr="00A77CC6">
        <w:t>.</w:t>
      </w:r>
      <w:r w:rsidRPr="00A77CC6">
        <w:t xml:space="preserve"> Some of the new language features changes the way C++ programs are written </w:t>
      </w:r>
      <w:r w:rsidR="00795395" w:rsidRPr="00A77CC6">
        <w:t>significantly</w:t>
      </w:r>
      <w:r w:rsidRPr="00A77CC6">
        <w:t>: For example, classes that owns a big resource can now be returned by value without any efficiency penalty when the class implements the new "move"-semantic</w:t>
      </w:r>
      <w:r w:rsidR="0021568E" w:rsidRPr="00A77CC6">
        <w:t>s</w:t>
      </w:r>
      <w:r w:rsidRPr="00A77CC6">
        <w:t xml:space="preserve">. This changes the way interfaces of classes are designed to be much simpler and natural: </w:t>
      </w:r>
    </w:p>
    <w:p w14:paraId="2B4E814E" w14:textId="77777777" w:rsidR="0089551B" w:rsidRDefault="007A569D" w:rsidP="007A569D">
      <w:pPr>
        <w:pStyle w:val="BodyText-RuleFirstParagraph"/>
      </w:pPr>
      <w:r>
        <w:rPr>
          <w:rStyle w:val="BodyText-GuidelineID"/>
        </w:rPr>
        <w:t>CPP/20</w:t>
      </w:r>
      <w:r w:rsidRPr="0055287F">
        <w:rPr>
          <w:rStyle w:val="TextkrperZchn"/>
        </w:rPr>
        <w:tab/>
      </w:r>
      <w:r w:rsidR="000F31DB" w:rsidRPr="005B7E5C">
        <w:rPr>
          <w:rStyle w:val="BodyText-PositiveGreen"/>
        </w:rPr>
        <w:sym w:font="Wingdings" w:char="F0FE"/>
      </w:r>
      <w:r w:rsidR="000F31DB" w:rsidRPr="0030733D">
        <w:rPr>
          <w:rFonts w:hint="eastAsia"/>
        </w:rPr>
        <w:t xml:space="preserve"> </w:t>
      </w:r>
      <w:r w:rsidR="000F31DB" w:rsidRPr="005B7E5C">
        <w:rPr>
          <w:rStyle w:val="BodyText-BoldAction"/>
          <w:rFonts w:hint="eastAsia"/>
        </w:rPr>
        <w:t>You</w:t>
      </w:r>
      <w:r w:rsidR="000F31DB" w:rsidRPr="0030733D">
        <w:rPr>
          <w:rFonts w:hint="eastAsia"/>
        </w:rPr>
        <w:t xml:space="preserve"> </w:t>
      </w:r>
      <w:r w:rsidR="000F31DB" w:rsidRPr="005B7E5C">
        <w:rPr>
          <w:rStyle w:val="BodyText-BoldAction"/>
          <w:rFonts w:hint="eastAsia"/>
        </w:rPr>
        <w:t>should</w:t>
      </w:r>
      <w:r w:rsidR="000F31DB" w:rsidRPr="007F5D6B">
        <w:t xml:space="preserve"> </w:t>
      </w:r>
      <w:r w:rsidR="0089551B">
        <w:t>use the benefits of move semantics to provide simple</w:t>
      </w:r>
      <w:r w:rsidR="00A76B20">
        <w:t>r and more natural interfaces.</w:t>
      </w:r>
      <w:r w:rsidR="00A76B20">
        <w:br/>
      </w:r>
      <w:r w:rsidR="0089551B">
        <w:t>Example:</w:t>
      </w:r>
    </w:p>
    <w:p w14:paraId="2B4E814F" w14:textId="77777777" w:rsidR="0089551B" w:rsidRPr="00793C76" w:rsidRDefault="0089551B" w:rsidP="00B054EB">
      <w:pPr>
        <w:pStyle w:val="BodyText-Code"/>
        <w:rPr>
          <w:rStyle w:val="BodyText-Code-Comments"/>
        </w:rPr>
      </w:pPr>
      <w:r w:rsidRPr="00793C76">
        <w:rPr>
          <w:rStyle w:val="BodyText-Code-Comments"/>
        </w:rPr>
        <w:t>// C++98: alternatives to avoid copying</w:t>
      </w:r>
    </w:p>
    <w:p w14:paraId="2B4E8150" w14:textId="77777777" w:rsidR="002C3B71" w:rsidRPr="00793C76" w:rsidRDefault="002C3B71" w:rsidP="00B054EB">
      <w:pPr>
        <w:pStyle w:val="BodyText-Code"/>
        <w:rPr>
          <w:rStyle w:val="BodyText-Code-Comments"/>
        </w:rPr>
      </w:pPr>
    </w:p>
    <w:p w14:paraId="2B4E8151" w14:textId="77777777" w:rsidR="0089551B" w:rsidRPr="008E664B" w:rsidRDefault="0089551B" w:rsidP="00B054EB">
      <w:pPr>
        <w:pStyle w:val="BodyText-Code"/>
      </w:pPr>
      <w:r w:rsidRPr="00793C76">
        <w:rPr>
          <w:rStyle w:val="BodyText-Code-Comments"/>
        </w:rPr>
        <w:t>// option 1: return by pointer: no copy, but don't forget to delete</w:t>
      </w:r>
    </w:p>
    <w:p w14:paraId="2B4E8152" w14:textId="77777777" w:rsidR="0089551B" w:rsidRPr="008E664B" w:rsidRDefault="0089551B" w:rsidP="00B054EB">
      <w:pPr>
        <w:pStyle w:val="BodyText-Code"/>
      </w:pPr>
      <w:r w:rsidRPr="00793C76">
        <w:rPr>
          <w:rStyle w:val="BodyText-Code-Types"/>
        </w:rPr>
        <w:t>vector</w:t>
      </w:r>
      <w:r w:rsidRPr="008E664B">
        <w:t>&lt;</w:t>
      </w:r>
      <w:r w:rsidRPr="008E664B">
        <w:rPr>
          <w:rStyle w:val="BodyText-Code-Keywords"/>
        </w:rPr>
        <w:t>int</w:t>
      </w:r>
      <w:r w:rsidRPr="008E664B">
        <w:t>&gt;* make_big_vector(); </w:t>
      </w:r>
    </w:p>
    <w:p w14:paraId="2B4E8153" w14:textId="77777777" w:rsidR="0089551B" w:rsidRPr="00793C76" w:rsidRDefault="0089551B" w:rsidP="00B054EB">
      <w:pPr>
        <w:pStyle w:val="BodyText-Code"/>
        <w:rPr>
          <w:rStyle w:val="BodyText-Code-Types"/>
        </w:rPr>
      </w:pPr>
    </w:p>
    <w:p w14:paraId="2B4E8154" w14:textId="77777777" w:rsidR="002C3B71" w:rsidRPr="00793C76" w:rsidRDefault="002C3B71" w:rsidP="00B054EB">
      <w:pPr>
        <w:pStyle w:val="BodyText-Code"/>
        <w:rPr>
          <w:rStyle w:val="BodyText-Code-Comments"/>
        </w:rPr>
      </w:pPr>
      <w:r w:rsidRPr="00793C76">
        <w:rPr>
          <w:rStyle w:val="BodyText-Code-Comments"/>
        </w:rPr>
        <w:t>// usage option 1</w:t>
      </w:r>
    </w:p>
    <w:p w14:paraId="2B4E8155" w14:textId="77777777" w:rsidR="0089551B" w:rsidRPr="00997C89" w:rsidRDefault="0089551B" w:rsidP="008E664B">
      <w:pPr>
        <w:pStyle w:val="BodyText-Code"/>
      </w:pPr>
      <w:r w:rsidRPr="00793C76">
        <w:rPr>
          <w:rStyle w:val="BodyText-Code-Types"/>
        </w:rPr>
        <w:t>vector</w:t>
      </w:r>
      <w:r w:rsidRPr="008E664B">
        <w:t>&lt;</w:t>
      </w:r>
      <w:r w:rsidRPr="008E664B">
        <w:rPr>
          <w:rStyle w:val="BodyText-Code-Keywords"/>
        </w:rPr>
        <w:t>int</w:t>
      </w:r>
      <w:r w:rsidRPr="00997C89">
        <w:t>&gt;* result = make_big_vector();</w:t>
      </w:r>
    </w:p>
    <w:p w14:paraId="2B4E8156" w14:textId="77777777" w:rsidR="0089551B" w:rsidRPr="00997C89" w:rsidRDefault="0089551B" w:rsidP="008E664B">
      <w:pPr>
        <w:pStyle w:val="BodyText-Code"/>
      </w:pPr>
    </w:p>
    <w:p w14:paraId="2B4E8157" w14:textId="77777777" w:rsidR="0089551B" w:rsidRPr="00793C76" w:rsidRDefault="0089551B" w:rsidP="00B054EB">
      <w:pPr>
        <w:pStyle w:val="BodyText-Code"/>
        <w:rPr>
          <w:rStyle w:val="BodyText-Code-Comments"/>
        </w:rPr>
      </w:pPr>
      <w:r w:rsidRPr="00793C76">
        <w:rPr>
          <w:rStyle w:val="BodyText-Code-Comments"/>
        </w:rPr>
        <w:t>// option 2: pass out by reference: no copy, </w:t>
      </w:r>
    </w:p>
    <w:p w14:paraId="2B4E8158" w14:textId="77777777" w:rsidR="0089551B" w:rsidRPr="008E664B" w:rsidRDefault="0089551B" w:rsidP="00B054EB">
      <w:pPr>
        <w:pStyle w:val="BodyText-Code"/>
      </w:pPr>
      <w:r w:rsidRPr="00793C76">
        <w:rPr>
          <w:rStyle w:val="BodyText-Code-Comments"/>
        </w:rPr>
        <w:t>// but caller needs a named object</w:t>
      </w:r>
    </w:p>
    <w:p w14:paraId="2B4E8159" w14:textId="77777777" w:rsidR="0089551B" w:rsidRPr="008E664B" w:rsidRDefault="0089551B" w:rsidP="00B054EB">
      <w:pPr>
        <w:pStyle w:val="BodyText-Code"/>
      </w:pPr>
      <w:r w:rsidRPr="008E664B">
        <w:rPr>
          <w:rStyle w:val="BodyText-Code-Keywords"/>
        </w:rPr>
        <w:t>void</w:t>
      </w:r>
      <w:r w:rsidRPr="008E664B">
        <w:t> make_big_vector(</w:t>
      </w:r>
      <w:r w:rsidRPr="00793C76">
        <w:rPr>
          <w:rStyle w:val="BodyText-Code-Types"/>
        </w:rPr>
        <w:t>vector</w:t>
      </w:r>
      <w:r w:rsidRPr="008E664B">
        <w:t>&lt;</w:t>
      </w:r>
      <w:r w:rsidRPr="008E664B">
        <w:rPr>
          <w:rStyle w:val="BodyText-Code-Keywords"/>
        </w:rPr>
        <w:t>int</w:t>
      </w:r>
      <w:r w:rsidRPr="008E664B">
        <w:t>&gt;&amp; out); </w:t>
      </w:r>
    </w:p>
    <w:p w14:paraId="2B4E815A" w14:textId="77777777" w:rsidR="0089551B" w:rsidRPr="00793C76" w:rsidRDefault="0089551B" w:rsidP="00B054EB">
      <w:pPr>
        <w:pStyle w:val="BodyText-Code"/>
        <w:rPr>
          <w:rStyle w:val="BodyText-Code-Types"/>
        </w:rPr>
      </w:pPr>
    </w:p>
    <w:p w14:paraId="2B4E815B" w14:textId="77777777" w:rsidR="002C3B71" w:rsidRPr="00793C76" w:rsidRDefault="002C3B71" w:rsidP="00B054EB">
      <w:pPr>
        <w:pStyle w:val="BodyText-Code"/>
        <w:rPr>
          <w:rStyle w:val="BodyText-Code-Comments"/>
        </w:rPr>
      </w:pPr>
      <w:r w:rsidRPr="00793C76">
        <w:rPr>
          <w:rStyle w:val="BodyText-Code-Comments"/>
        </w:rPr>
        <w:t>// usage option 2</w:t>
      </w:r>
    </w:p>
    <w:p w14:paraId="2B4E815C" w14:textId="77777777" w:rsidR="0089551B" w:rsidRPr="00997C89" w:rsidRDefault="0089551B" w:rsidP="008E664B">
      <w:pPr>
        <w:pStyle w:val="BodyText-Code"/>
      </w:pPr>
      <w:r w:rsidRPr="00793C76">
        <w:rPr>
          <w:rStyle w:val="BodyText-Code-Types"/>
        </w:rPr>
        <w:t>vector</w:t>
      </w:r>
      <w:r w:rsidRPr="008E664B">
        <w:t>&lt;</w:t>
      </w:r>
      <w:r w:rsidRPr="008E664B">
        <w:rPr>
          <w:rStyle w:val="BodyText-Code-Keywords"/>
        </w:rPr>
        <w:t>int</w:t>
      </w:r>
      <w:r w:rsidRPr="00997C89">
        <w:t>&gt; result;</w:t>
      </w:r>
    </w:p>
    <w:p w14:paraId="2B4E815D" w14:textId="77777777" w:rsidR="0089551B" w:rsidRPr="00997C89" w:rsidRDefault="0089551B" w:rsidP="008E664B">
      <w:pPr>
        <w:pStyle w:val="BodyText-Code"/>
      </w:pPr>
      <w:r w:rsidRPr="00997C89">
        <w:t>make_big_vector(result);</w:t>
      </w:r>
    </w:p>
    <w:p w14:paraId="2B4E815E" w14:textId="77777777" w:rsidR="0089551B" w:rsidRPr="00997C89" w:rsidRDefault="0089551B" w:rsidP="008E664B">
      <w:pPr>
        <w:pStyle w:val="BodyText-Code"/>
      </w:pPr>
      <w:r w:rsidRPr="00997C89">
        <w:t xml:space="preserve"> </w:t>
      </w:r>
    </w:p>
    <w:p w14:paraId="2B4E815F" w14:textId="77777777" w:rsidR="0089551B" w:rsidRPr="00793C76" w:rsidRDefault="0089551B" w:rsidP="00B054EB">
      <w:pPr>
        <w:pStyle w:val="BodyText-Code"/>
        <w:rPr>
          <w:rStyle w:val="BodyText-Code-Comments"/>
        </w:rPr>
      </w:pPr>
      <w:r w:rsidRPr="00793C76">
        <w:rPr>
          <w:rStyle w:val="BodyText-Code-Comments"/>
        </w:rPr>
        <w:t>// C++11: move</w:t>
      </w:r>
    </w:p>
    <w:p w14:paraId="2B4E8160" w14:textId="77777777" w:rsidR="0089551B" w:rsidRPr="008E664B" w:rsidRDefault="0089551B" w:rsidP="00B054EB">
      <w:pPr>
        <w:pStyle w:val="BodyText-Code"/>
      </w:pPr>
      <w:r w:rsidRPr="00793C76">
        <w:rPr>
          <w:rStyle w:val="BodyText-Code-Comments"/>
        </w:rPr>
        <w:t>// usually sufficient for 'callee-allocated out' situations</w:t>
      </w:r>
    </w:p>
    <w:p w14:paraId="2B4E8161" w14:textId="77777777" w:rsidR="0089551B" w:rsidRPr="008E664B" w:rsidRDefault="0089551B" w:rsidP="00B054EB">
      <w:pPr>
        <w:pStyle w:val="BodyText-Code"/>
      </w:pPr>
      <w:r w:rsidRPr="00793C76">
        <w:rPr>
          <w:rStyle w:val="BodyText-Code-Types"/>
        </w:rPr>
        <w:t>vector</w:t>
      </w:r>
      <w:r w:rsidRPr="008E664B">
        <w:t>&lt;</w:t>
      </w:r>
      <w:r w:rsidRPr="008E664B">
        <w:rPr>
          <w:rStyle w:val="BodyText-Code-Keywords"/>
        </w:rPr>
        <w:t>int</w:t>
      </w:r>
      <w:r w:rsidRPr="008E664B">
        <w:t>&gt; make_big_vector(); </w:t>
      </w:r>
    </w:p>
    <w:p w14:paraId="2B4E8162" w14:textId="77777777" w:rsidR="0089551B" w:rsidRPr="00793C76" w:rsidRDefault="0089551B" w:rsidP="00B054EB">
      <w:pPr>
        <w:pStyle w:val="BodyText-Code"/>
        <w:rPr>
          <w:rStyle w:val="BodyText-Code-Comments"/>
        </w:rPr>
      </w:pPr>
    </w:p>
    <w:p w14:paraId="2B4E8163" w14:textId="77777777" w:rsidR="0089551B" w:rsidRPr="008E664B" w:rsidRDefault="0089551B" w:rsidP="00B054EB">
      <w:pPr>
        <w:pStyle w:val="BodyText-Code"/>
      </w:pPr>
      <w:r w:rsidRPr="00793C76">
        <w:rPr>
          <w:rStyle w:val="BodyText-Code-Comments"/>
        </w:rPr>
        <w:t>// guaranteed not to copy the vector</w:t>
      </w:r>
      <w:r w:rsidR="00B061B8" w:rsidRPr="00793C76">
        <w:rPr>
          <w:rStyle w:val="BodyText-Code-Comments"/>
        </w:rPr>
        <w:t xml:space="preserve"> but instead use move semantics</w:t>
      </w:r>
    </w:p>
    <w:p w14:paraId="2B4E8164" w14:textId="77777777" w:rsidR="0089551B" w:rsidRPr="008E664B" w:rsidRDefault="0089551B" w:rsidP="00B054EB">
      <w:pPr>
        <w:pStyle w:val="BodyText-Code"/>
      </w:pPr>
      <w:r w:rsidRPr="008E664B">
        <w:rPr>
          <w:rStyle w:val="BodyText-Code-Keywords"/>
        </w:rPr>
        <w:t>auto</w:t>
      </w:r>
      <w:r w:rsidRPr="008E664B">
        <w:t> result = make_big_vector(); </w:t>
      </w:r>
    </w:p>
    <w:p w14:paraId="2B4E8165" w14:textId="77777777" w:rsidR="0089551B" w:rsidRDefault="007A569D" w:rsidP="007A569D">
      <w:pPr>
        <w:pStyle w:val="BodyText-RuleFirstParagraph"/>
      </w:pPr>
      <w:r>
        <w:rPr>
          <w:rStyle w:val="BodyText-GuidelineID"/>
        </w:rPr>
        <w:t>CPP/30</w:t>
      </w:r>
      <w:r w:rsidRPr="0055287F">
        <w:rPr>
          <w:rStyle w:val="TextkrperZchn"/>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89551B" w:rsidRPr="00B510A7">
        <w:t xml:space="preserve">use </w:t>
      </w:r>
      <w:r w:rsidR="0089551B" w:rsidRPr="0076035B">
        <w:rPr>
          <w:rStyle w:val="BodyText-InlineCode"/>
        </w:rPr>
        <w:t>auto</w:t>
      </w:r>
      <w:r w:rsidR="0089551B" w:rsidRPr="00B96C59">
        <w:t xml:space="preserve"> for </w:t>
      </w:r>
      <w:r w:rsidR="0089551B">
        <w:t>variable declaration.The auto keyword instructs the compiler to infer the type from the expression. This is especially helpful if the type of an expression is hard to know or to write. It can also make the code easier to read:</w:t>
      </w:r>
    </w:p>
    <w:p w14:paraId="2B4E8166" w14:textId="77777777" w:rsidR="0089551B" w:rsidRPr="00793C76" w:rsidRDefault="0089551B" w:rsidP="00B054EB">
      <w:pPr>
        <w:pStyle w:val="BodyText-Code"/>
        <w:rPr>
          <w:rStyle w:val="BodyText-Code-Comments"/>
        </w:rPr>
      </w:pPr>
      <w:r w:rsidRPr="00793C76">
        <w:rPr>
          <w:rStyle w:val="BodyText-Code-Comments"/>
        </w:rPr>
        <w:t>// C++11</w:t>
      </w:r>
    </w:p>
    <w:p w14:paraId="2B4E8167" w14:textId="77777777" w:rsidR="0089551B" w:rsidRPr="00B96C59" w:rsidRDefault="0089551B" w:rsidP="008E664B">
      <w:pPr>
        <w:pStyle w:val="BodyText-Code"/>
      </w:pPr>
      <w:r w:rsidRPr="008E664B">
        <w:rPr>
          <w:rStyle w:val="BodyText-Code-Keywords"/>
        </w:rPr>
        <w:t>template</w:t>
      </w:r>
      <w:r w:rsidRPr="008E664B">
        <w:t>&lt;</w:t>
      </w:r>
      <w:r w:rsidRPr="008E664B">
        <w:rPr>
          <w:rStyle w:val="BodyText-Code-Keywords"/>
        </w:rPr>
        <w:t>class</w:t>
      </w:r>
      <w:r w:rsidRPr="008E664B">
        <w:t> </w:t>
      </w:r>
      <w:r w:rsidRPr="00793C76">
        <w:rPr>
          <w:rStyle w:val="BodyText-Code-Types"/>
        </w:rPr>
        <w:t>T</w:t>
      </w:r>
      <w:r w:rsidRPr="008E664B">
        <w:t>&gt; </w:t>
      </w:r>
      <w:r w:rsidRPr="008E664B">
        <w:rPr>
          <w:rStyle w:val="BodyText-Code-Keywords"/>
        </w:rPr>
        <w:t>void</w:t>
      </w:r>
      <w:r w:rsidRPr="008E664B">
        <w:t> printall(</w:t>
      </w:r>
      <w:r w:rsidRPr="008E664B">
        <w:rPr>
          <w:rStyle w:val="BodyText-Code-Keywords"/>
        </w:rPr>
        <w:t>const</w:t>
      </w:r>
      <w:r w:rsidRPr="008E664B">
        <w:t> vector&lt;</w:t>
      </w:r>
      <w:r w:rsidRPr="00793C76">
        <w:rPr>
          <w:rStyle w:val="BodyText-Code-Types"/>
        </w:rPr>
        <w:t>T</w:t>
      </w:r>
      <w:r w:rsidRPr="008E664B">
        <w:t>&gt;&amp; </w:t>
      </w:r>
      <w:r w:rsidRPr="00793C76">
        <w:rPr>
          <w:rStyle w:val="BodyText-Code-Variable"/>
        </w:rPr>
        <w:t>v</w:t>
      </w:r>
      <w:r w:rsidRPr="00B96C59">
        <w:t>)</w:t>
      </w:r>
    </w:p>
    <w:p w14:paraId="2B4E8168" w14:textId="77777777" w:rsidR="0089551B" w:rsidRPr="00B96C59" w:rsidRDefault="0089551B" w:rsidP="008E664B">
      <w:pPr>
        <w:pStyle w:val="BodyText-Code"/>
      </w:pPr>
      <w:r w:rsidRPr="00B96C59">
        <w:t>{</w:t>
      </w:r>
    </w:p>
    <w:p w14:paraId="2B4E8169" w14:textId="77777777" w:rsidR="0089551B" w:rsidRPr="00B96C59" w:rsidRDefault="0089551B" w:rsidP="008E664B">
      <w:pPr>
        <w:pStyle w:val="BodyText-Code"/>
      </w:pPr>
      <w:r w:rsidRPr="00B96C59">
        <w:t>    </w:t>
      </w:r>
      <w:r w:rsidRPr="008E664B">
        <w:rPr>
          <w:rStyle w:val="BodyText-Code-Keywords"/>
        </w:rPr>
        <w:t>for</w:t>
      </w:r>
      <w:r w:rsidRPr="008E664B">
        <w:t> (</w:t>
      </w:r>
      <w:r w:rsidRPr="008E664B">
        <w:rPr>
          <w:rStyle w:val="BodyText-Code-Keywords"/>
        </w:rPr>
        <w:t>auto</w:t>
      </w:r>
      <w:r w:rsidRPr="008E664B">
        <w:t> p = </w:t>
      </w:r>
      <w:r w:rsidRPr="00793C76">
        <w:rPr>
          <w:rStyle w:val="BodyText-Code-Variable"/>
        </w:rPr>
        <w:t>v</w:t>
      </w:r>
      <w:r w:rsidRPr="008E664B">
        <w:t>.begin(); p != </w:t>
      </w:r>
      <w:r w:rsidRPr="00793C76">
        <w:rPr>
          <w:rStyle w:val="BodyText-Code-Variable"/>
        </w:rPr>
        <w:t>v</w:t>
      </w:r>
      <w:r w:rsidRPr="00B96C59">
        <w:t>.end(); ++p)</w:t>
      </w:r>
    </w:p>
    <w:p w14:paraId="2B4E816A" w14:textId="77777777" w:rsidR="0089551B" w:rsidRPr="00B96C59" w:rsidRDefault="0089551B" w:rsidP="008E664B">
      <w:pPr>
        <w:pStyle w:val="BodyText-Code"/>
      </w:pPr>
      <w:r w:rsidRPr="00B96C59">
        <w:t>        cout &lt;&lt; *p &lt;&lt; </w:t>
      </w:r>
      <w:r w:rsidRPr="008E664B">
        <w:rPr>
          <w:rStyle w:val="BodyText-Code-Strings"/>
        </w:rPr>
        <w:t>"\n"</w:t>
      </w:r>
      <w:r w:rsidRPr="00B96C59">
        <w:t>;</w:t>
      </w:r>
    </w:p>
    <w:p w14:paraId="2B4E816B" w14:textId="77777777" w:rsidR="0089551B" w:rsidRDefault="0089551B" w:rsidP="008E664B">
      <w:pPr>
        <w:pStyle w:val="BodyText-Code"/>
      </w:pPr>
      <w:r w:rsidRPr="00B96C59">
        <w:t>}</w:t>
      </w:r>
    </w:p>
    <w:p w14:paraId="2B4E816C" w14:textId="77777777" w:rsidR="003E3A7B" w:rsidRPr="00B96C59" w:rsidRDefault="003E3A7B" w:rsidP="008E664B">
      <w:pPr>
        <w:pStyle w:val="BodyText-Code"/>
      </w:pPr>
    </w:p>
    <w:p w14:paraId="2B4E816D" w14:textId="77777777" w:rsidR="0089551B" w:rsidRPr="00793C76" w:rsidRDefault="0089551B" w:rsidP="00B054EB">
      <w:pPr>
        <w:pStyle w:val="BodyText-Code"/>
        <w:rPr>
          <w:rStyle w:val="BodyText-Code-Comments"/>
        </w:rPr>
      </w:pPr>
      <w:r w:rsidRPr="00793C76">
        <w:rPr>
          <w:rStyle w:val="BodyText-Code-Comments"/>
        </w:rPr>
        <w:t>//C++98</w:t>
      </w:r>
    </w:p>
    <w:p w14:paraId="2B4E816E" w14:textId="77777777" w:rsidR="0089551B" w:rsidRPr="00B96C59" w:rsidRDefault="0089551B" w:rsidP="008E664B">
      <w:pPr>
        <w:pStyle w:val="BodyText-Code"/>
      </w:pPr>
      <w:r w:rsidRPr="008E664B">
        <w:rPr>
          <w:rStyle w:val="BodyText-Code-Keywords"/>
        </w:rPr>
        <w:t>template</w:t>
      </w:r>
      <w:r w:rsidRPr="008E664B">
        <w:t>&lt;</w:t>
      </w:r>
      <w:r w:rsidRPr="008E664B">
        <w:rPr>
          <w:rStyle w:val="BodyText-Code-Keywords"/>
        </w:rPr>
        <w:t>class</w:t>
      </w:r>
      <w:r w:rsidRPr="008E664B">
        <w:t> </w:t>
      </w:r>
      <w:r w:rsidRPr="00793C76">
        <w:rPr>
          <w:rStyle w:val="BodyText-Code-Types"/>
        </w:rPr>
        <w:t>T</w:t>
      </w:r>
      <w:r w:rsidRPr="008E664B">
        <w:t>&gt; </w:t>
      </w:r>
      <w:r w:rsidRPr="008E664B">
        <w:rPr>
          <w:rStyle w:val="BodyText-Code-Keywords"/>
        </w:rPr>
        <w:t>void</w:t>
      </w:r>
      <w:r w:rsidRPr="008E664B">
        <w:t> printall(</w:t>
      </w:r>
      <w:r w:rsidRPr="008E664B">
        <w:rPr>
          <w:rStyle w:val="BodyText-Code-Keywords"/>
        </w:rPr>
        <w:t>const</w:t>
      </w:r>
      <w:r w:rsidRPr="008E664B">
        <w:t> vector&lt;</w:t>
      </w:r>
      <w:r w:rsidRPr="00793C76">
        <w:rPr>
          <w:rStyle w:val="BodyText-Code-Types"/>
        </w:rPr>
        <w:t>T</w:t>
      </w:r>
      <w:r w:rsidRPr="008E664B">
        <w:t>&gt;&amp; </w:t>
      </w:r>
      <w:r w:rsidRPr="00793C76">
        <w:rPr>
          <w:rStyle w:val="BodyText-Code-Variable"/>
        </w:rPr>
        <w:t>v</w:t>
      </w:r>
      <w:r w:rsidRPr="00B96C59">
        <w:t>)</w:t>
      </w:r>
    </w:p>
    <w:p w14:paraId="2B4E816F" w14:textId="77777777" w:rsidR="0089551B" w:rsidRPr="00B96C59" w:rsidRDefault="0089551B" w:rsidP="008E664B">
      <w:pPr>
        <w:pStyle w:val="BodyText-Code"/>
      </w:pPr>
      <w:r w:rsidRPr="00B96C59">
        <w:t>{</w:t>
      </w:r>
    </w:p>
    <w:p w14:paraId="2B4E8170" w14:textId="77777777" w:rsidR="0089551B" w:rsidRPr="00B96C59" w:rsidRDefault="0089551B" w:rsidP="008E664B">
      <w:pPr>
        <w:pStyle w:val="BodyText-Code"/>
      </w:pPr>
      <w:r w:rsidRPr="00B96C59">
        <w:t>    </w:t>
      </w:r>
      <w:r w:rsidRPr="008E664B">
        <w:rPr>
          <w:rStyle w:val="BodyText-Code-Keywords"/>
        </w:rPr>
        <w:t>for</w:t>
      </w:r>
      <w:r w:rsidRPr="008E664B">
        <w:t> (</w:t>
      </w:r>
      <w:r w:rsidRPr="008E664B">
        <w:rPr>
          <w:rStyle w:val="BodyText-Code-Keywords"/>
        </w:rPr>
        <w:t>typename</w:t>
      </w:r>
      <w:r w:rsidRPr="008E664B">
        <w:t> vector&lt;</w:t>
      </w:r>
      <w:r w:rsidRPr="00793C76">
        <w:rPr>
          <w:rStyle w:val="BodyText-Code-Types"/>
        </w:rPr>
        <w:t>T</w:t>
      </w:r>
      <w:r w:rsidRPr="008E664B">
        <w:t>&gt;::const_iterator p = v.begin(); p != </w:t>
      </w:r>
      <w:r w:rsidRPr="00793C76">
        <w:rPr>
          <w:rStyle w:val="BodyText-Code-Variable"/>
        </w:rPr>
        <w:t>v</w:t>
      </w:r>
      <w:r w:rsidRPr="00B96C59">
        <w:t>.end(); ++p)</w:t>
      </w:r>
    </w:p>
    <w:p w14:paraId="2B4E8171" w14:textId="77777777" w:rsidR="0089551B" w:rsidRPr="00CB16A0" w:rsidRDefault="0089551B" w:rsidP="008E664B">
      <w:pPr>
        <w:pStyle w:val="BodyText-Code"/>
      </w:pPr>
      <w:r w:rsidRPr="00B96C59">
        <w:t>        </w:t>
      </w:r>
      <w:r w:rsidRPr="00CB16A0">
        <w:t>cout &lt;&lt; *p &lt;&lt; </w:t>
      </w:r>
      <w:r w:rsidRPr="008E664B">
        <w:rPr>
          <w:rStyle w:val="BodyText-Code-Strings"/>
        </w:rPr>
        <w:t>"\n"</w:t>
      </w:r>
      <w:r w:rsidRPr="00CB16A0">
        <w:t>;</w:t>
      </w:r>
    </w:p>
    <w:p w14:paraId="2B4E8172" w14:textId="77777777" w:rsidR="0089551B" w:rsidRDefault="0089551B" w:rsidP="008E664B">
      <w:pPr>
        <w:pStyle w:val="BodyText-Code"/>
      </w:pPr>
      <w:r w:rsidRPr="00CB16A0">
        <w:lastRenderedPageBreak/>
        <w:t>}</w:t>
      </w:r>
    </w:p>
    <w:p w14:paraId="2B4E8173" w14:textId="77777777" w:rsidR="005C66D3" w:rsidRDefault="007A569D" w:rsidP="007A569D">
      <w:pPr>
        <w:pStyle w:val="BodyText-RuleFirstParagraph"/>
      </w:pPr>
      <w:r>
        <w:rPr>
          <w:rStyle w:val="BodyText-GuidelineID"/>
        </w:rPr>
        <w:t>CPP/40</w:t>
      </w:r>
      <w:r w:rsidRPr="0055287F">
        <w:rPr>
          <w:rStyle w:val="TextkrperZchn"/>
        </w:rPr>
        <w:tab/>
      </w:r>
      <w:r w:rsidR="000F31DB" w:rsidRPr="005B7E5C">
        <w:rPr>
          <w:rStyle w:val="BodyText-PositiveGreen"/>
        </w:rPr>
        <w:sym w:font="Wingdings" w:char="F0FE"/>
      </w:r>
      <w:r w:rsidR="000F31DB" w:rsidRPr="0030733D">
        <w:rPr>
          <w:rFonts w:hint="eastAsia"/>
        </w:rPr>
        <w:t xml:space="preserve"> </w:t>
      </w:r>
      <w:r w:rsidR="000F31DB" w:rsidRPr="005B7E5C">
        <w:rPr>
          <w:rStyle w:val="BodyText-BoldAction"/>
          <w:rFonts w:hint="eastAsia"/>
        </w:rPr>
        <w:t>You</w:t>
      </w:r>
      <w:r w:rsidR="000F31DB" w:rsidRPr="0030733D">
        <w:rPr>
          <w:rFonts w:hint="eastAsia"/>
        </w:rPr>
        <w:t xml:space="preserve"> </w:t>
      </w:r>
      <w:r w:rsidR="000F31DB" w:rsidRPr="005B7E5C">
        <w:rPr>
          <w:rStyle w:val="BodyText-BoldAction"/>
          <w:rFonts w:hint="eastAsia"/>
        </w:rPr>
        <w:t>should</w:t>
      </w:r>
      <w:r w:rsidR="000F31DB" w:rsidRPr="007F5D6B">
        <w:t xml:space="preserve"> </w:t>
      </w:r>
      <w:r w:rsidR="005C66D3" w:rsidRPr="005202E9">
        <w:t xml:space="preserve">prefer to </w:t>
      </w:r>
      <w:r w:rsidR="005C66D3">
        <w:t>use Lambdas over Functors</w:t>
      </w:r>
      <w:r w:rsidR="00594674">
        <w:t xml:space="preserve"> when they have a simple body</w:t>
      </w:r>
      <w:r w:rsidR="005C66D3">
        <w:t>.</w:t>
      </w:r>
      <w:r w:rsidR="00A76B20">
        <w:br/>
      </w:r>
      <w:r w:rsidR="005C66D3">
        <w:t>Example:</w:t>
      </w:r>
    </w:p>
    <w:p w14:paraId="2B4E8174" w14:textId="77777777" w:rsidR="005C66D3" w:rsidRDefault="00084264" w:rsidP="00A77CC6">
      <w:pPr>
        <w:pStyle w:val="BodyText-LocalHeader-BadCode"/>
      </w:pPr>
      <w:r w:rsidRPr="003A7E22">
        <w:t>Bad:</w:t>
      </w:r>
    </w:p>
    <w:p w14:paraId="2B4E8175" w14:textId="77777777" w:rsidR="00BB69C3" w:rsidRPr="008E664B" w:rsidRDefault="00BB69C3" w:rsidP="00B054EB">
      <w:pPr>
        <w:pStyle w:val="BodyText-Code"/>
      </w:pPr>
      <w:r w:rsidRPr="00793C76">
        <w:rPr>
          <w:rStyle w:val="BodyText-Code-Types"/>
        </w:rPr>
        <w:t>vector</w:t>
      </w:r>
      <w:r w:rsidRPr="008E664B">
        <w:t>&lt;</w:t>
      </w:r>
      <w:r w:rsidRPr="00793C76">
        <w:rPr>
          <w:rStyle w:val="BodyText-Code-Types"/>
        </w:rPr>
        <w:t>Record</w:t>
      </w:r>
      <w:r w:rsidRPr="008E664B">
        <w:t>&gt; </w:t>
      </w:r>
      <w:r w:rsidRPr="00793C76">
        <w:rPr>
          <w:rStyle w:val="BodyText-Code-Variable"/>
        </w:rPr>
        <w:t>v</w:t>
      </w:r>
      <w:r w:rsidRPr="00793C76">
        <w:t xml:space="preserve"> = ...</w:t>
      </w:r>
    </w:p>
    <w:p w14:paraId="2B4E8176" w14:textId="77777777" w:rsidR="005C66D3" w:rsidRDefault="005C66D3" w:rsidP="008E664B">
      <w:pPr>
        <w:pStyle w:val="BodyText-Code"/>
      </w:pPr>
      <w:r w:rsidRPr="00793C76">
        <w:rPr>
          <w:rStyle w:val="BodyText-Code-Types"/>
        </w:rPr>
        <w:t>vector</w:t>
      </w:r>
      <w:r w:rsidRPr="008E664B">
        <w:t>&lt;</w:t>
      </w:r>
      <w:r w:rsidRPr="008E664B">
        <w:rPr>
          <w:rStyle w:val="BodyText-Code-Keywords"/>
        </w:rPr>
        <w:t>int</w:t>
      </w:r>
      <w:r w:rsidRPr="008E664B">
        <w:t>&gt; indices(</w:t>
      </w:r>
      <w:r w:rsidRPr="00793C76">
        <w:rPr>
          <w:rStyle w:val="BodyText-Code-Variable"/>
        </w:rPr>
        <w:t>v</w:t>
      </w:r>
      <w:r w:rsidRPr="005C66D3">
        <w:t>.size());</w:t>
      </w:r>
    </w:p>
    <w:p w14:paraId="2B4E8177" w14:textId="77777777" w:rsidR="00BB69C3" w:rsidRPr="008E664B" w:rsidRDefault="00BB69C3" w:rsidP="008E664B">
      <w:pPr>
        <w:pStyle w:val="BodyText-Code"/>
      </w:pPr>
      <w:r>
        <w:t>indices = ...</w:t>
      </w:r>
      <w:r w:rsidRPr="00793C76">
        <w:rPr>
          <w:rStyle w:val="BodyText-Code-Comments"/>
        </w:rPr>
        <w:t xml:space="preserve"> // generate indices of v </w:t>
      </w:r>
    </w:p>
    <w:p w14:paraId="2B4E8178" w14:textId="77777777" w:rsidR="005C66D3" w:rsidRPr="005C66D3" w:rsidRDefault="005C66D3" w:rsidP="008E664B">
      <w:pPr>
        <w:pStyle w:val="BodyText-Code"/>
      </w:pPr>
      <w:r w:rsidRPr="008E664B">
        <w:rPr>
          <w:rStyle w:val="BodyText-Code-Keywords"/>
        </w:rPr>
        <w:t>struct</w:t>
      </w:r>
      <w:r w:rsidRPr="008E664B">
        <w:t> </w:t>
      </w:r>
      <w:r w:rsidRPr="00793C76">
        <w:rPr>
          <w:rStyle w:val="BodyText-Code-Types"/>
        </w:rPr>
        <w:t>Cmp_names</w:t>
      </w:r>
      <w:r w:rsidRPr="005C66D3">
        <w:t> </w:t>
      </w:r>
    </w:p>
    <w:p w14:paraId="2B4E8179" w14:textId="77777777" w:rsidR="005C66D3" w:rsidRPr="005C66D3" w:rsidRDefault="005C66D3" w:rsidP="008E664B">
      <w:pPr>
        <w:pStyle w:val="BodyText-Code"/>
      </w:pPr>
      <w:r w:rsidRPr="005C66D3">
        <w:t>{</w:t>
      </w:r>
    </w:p>
    <w:p w14:paraId="2B4E817A" w14:textId="77777777" w:rsidR="005C66D3" w:rsidRPr="005C66D3" w:rsidRDefault="005C66D3" w:rsidP="008E664B">
      <w:pPr>
        <w:pStyle w:val="BodyText-Code"/>
      </w:pPr>
      <w:r w:rsidRPr="005C66D3">
        <w:t>    </w:t>
      </w:r>
      <w:r w:rsidRPr="008E664B">
        <w:rPr>
          <w:rStyle w:val="BodyText-Code-Keywords"/>
        </w:rPr>
        <w:t>const</w:t>
      </w:r>
      <w:r w:rsidRPr="008E664B">
        <w:t> </w:t>
      </w:r>
      <w:r w:rsidRPr="00793C76">
        <w:rPr>
          <w:rStyle w:val="BodyText-Code-Types"/>
        </w:rPr>
        <w:t>vector</w:t>
      </w:r>
      <w:r w:rsidRPr="008E664B">
        <w:t>&lt;</w:t>
      </w:r>
      <w:r w:rsidRPr="00793C76">
        <w:rPr>
          <w:rStyle w:val="BodyText-Code-Types"/>
        </w:rPr>
        <w:t>Record</w:t>
      </w:r>
      <w:r w:rsidRPr="005C66D3">
        <w:t>&gt;&amp; vr;</w:t>
      </w:r>
    </w:p>
    <w:p w14:paraId="2B4E817B" w14:textId="77777777" w:rsidR="005C66D3" w:rsidRPr="005C66D3" w:rsidRDefault="005C66D3" w:rsidP="008E664B">
      <w:pPr>
        <w:pStyle w:val="BodyText-Code"/>
      </w:pPr>
      <w:r w:rsidRPr="005C66D3">
        <w:t>    Cmp_names(</w:t>
      </w:r>
      <w:r w:rsidRPr="008E664B">
        <w:rPr>
          <w:rStyle w:val="BodyText-Code-Keywords"/>
        </w:rPr>
        <w:t>const</w:t>
      </w:r>
      <w:r w:rsidRPr="008E664B">
        <w:t> </w:t>
      </w:r>
      <w:r w:rsidRPr="00793C76">
        <w:rPr>
          <w:rStyle w:val="BodyText-Code-Types"/>
        </w:rPr>
        <w:t>vector</w:t>
      </w:r>
      <w:r w:rsidRPr="008E664B">
        <w:t>&lt;</w:t>
      </w:r>
      <w:r w:rsidRPr="00793C76">
        <w:rPr>
          <w:rStyle w:val="BodyText-Code-Types"/>
        </w:rPr>
        <w:t>Record</w:t>
      </w:r>
      <w:r w:rsidRPr="008E664B">
        <w:t>&gt;&amp; </w:t>
      </w:r>
      <w:r w:rsidRPr="00793C76">
        <w:rPr>
          <w:rStyle w:val="BodyText-Code-Variable"/>
        </w:rPr>
        <w:t>r</w:t>
      </w:r>
      <w:r w:rsidRPr="008E664B">
        <w:t>) :vr(</w:t>
      </w:r>
      <w:r w:rsidRPr="00793C76">
        <w:rPr>
          <w:rStyle w:val="BodyText-Code-Variable"/>
        </w:rPr>
        <w:t>r</w:t>
      </w:r>
      <w:r w:rsidRPr="005C66D3">
        <w:t>) { }</w:t>
      </w:r>
    </w:p>
    <w:p w14:paraId="2B4E817C" w14:textId="77777777" w:rsidR="005C66D3" w:rsidRPr="005C66D3" w:rsidRDefault="005C66D3" w:rsidP="008E664B">
      <w:pPr>
        <w:pStyle w:val="BodyText-Code"/>
      </w:pPr>
      <w:r w:rsidRPr="005C66D3">
        <w:t>    </w:t>
      </w:r>
      <w:r w:rsidRPr="008E664B">
        <w:rPr>
          <w:rStyle w:val="BodyText-Code-Keywords"/>
        </w:rPr>
        <w:t>bool</w:t>
      </w:r>
      <w:r w:rsidRPr="008E664B">
        <w:t> operator()(</w:t>
      </w:r>
      <w:r w:rsidRPr="008E664B">
        <w:rPr>
          <w:rStyle w:val="BodyText-Code-Keywords"/>
        </w:rPr>
        <w:t>int</w:t>
      </w:r>
      <w:r w:rsidRPr="008E664B">
        <w:t> </w:t>
      </w:r>
      <w:r w:rsidRPr="00793C76">
        <w:rPr>
          <w:rStyle w:val="BodyText-Code-Variable"/>
        </w:rPr>
        <w:t>a</w:t>
      </w:r>
      <w:r w:rsidRPr="008E664B">
        <w:t>, </w:t>
      </w:r>
      <w:r w:rsidRPr="008E664B">
        <w:rPr>
          <w:rStyle w:val="BodyText-Code-Keywords"/>
        </w:rPr>
        <w:t>int</w:t>
      </w:r>
      <w:r w:rsidRPr="008E664B">
        <w:t> </w:t>
      </w:r>
      <w:r w:rsidRPr="00793C76">
        <w:rPr>
          <w:rStyle w:val="BodyText-Code-Variable"/>
        </w:rPr>
        <w:t>b</w:t>
      </w:r>
      <w:r w:rsidRPr="008E664B">
        <w:t>) </w:t>
      </w:r>
      <w:r w:rsidRPr="008E664B">
        <w:rPr>
          <w:rStyle w:val="BodyText-Code-Keywords"/>
        </w:rPr>
        <w:t>const</w:t>
      </w:r>
      <w:r w:rsidRPr="005C66D3">
        <w:t> </w:t>
      </w:r>
    </w:p>
    <w:p w14:paraId="2B4E817D" w14:textId="77777777" w:rsidR="005C66D3" w:rsidRPr="005C66D3" w:rsidRDefault="005C66D3" w:rsidP="008E664B">
      <w:pPr>
        <w:pStyle w:val="BodyText-Code"/>
      </w:pPr>
      <w:r w:rsidRPr="005C66D3">
        <w:t>    { </w:t>
      </w:r>
      <w:r w:rsidRPr="008E664B">
        <w:rPr>
          <w:rStyle w:val="BodyText-Code-Keywords"/>
        </w:rPr>
        <w:t>return</w:t>
      </w:r>
      <w:r w:rsidRPr="008E664B">
        <w:t> vr[</w:t>
      </w:r>
      <w:r w:rsidRPr="00793C76">
        <w:rPr>
          <w:rStyle w:val="BodyText-Code-Variable"/>
        </w:rPr>
        <w:t>a</w:t>
      </w:r>
      <w:r w:rsidRPr="008E664B">
        <w:t>].name</w:t>
      </w:r>
      <w:r w:rsidR="00680642" w:rsidRPr="008E664B">
        <w:t xml:space="preserve"> </w:t>
      </w:r>
      <w:r w:rsidRPr="008E664B">
        <w:t>&lt;</w:t>
      </w:r>
      <w:r w:rsidR="00680642" w:rsidRPr="008E664B">
        <w:t xml:space="preserve"> </w:t>
      </w:r>
      <w:r w:rsidRPr="008E664B">
        <w:t>vr[</w:t>
      </w:r>
      <w:r w:rsidRPr="00793C76">
        <w:rPr>
          <w:rStyle w:val="BodyText-Code-Variable"/>
        </w:rPr>
        <w:t>b</w:t>
      </w:r>
      <w:r w:rsidRPr="005C66D3">
        <w:t>].name; }</w:t>
      </w:r>
    </w:p>
    <w:p w14:paraId="2B4E817E" w14:textId="77777777" w:rsidR="005C66D3" w:rsidRPr="005C66D3" w:rsidRDefault="005C66D3" w:rsidP="008E664B">
      <w:pPr>
        <w:pStyle w:val="BodyText-Code"/>
      </w:pPr>
      <w:r w:rsidRPr="005C66D3">
        <w:t>};</w:t>
      </w:r>
    </w:p>
    <w:p w14:paraId="2B4E817F" w14:textId="77777777" w:rsidR="00BB69C3" w:rsidRPr="00793C76" w:rsidRDefault="00BB69C3" w:rsidP="00B054EB">
      <w:pPr>
        <w:pStyle w:val="BodyText-Code"/>
        <w:rPr>
          <w:rStyle w:val="BodyText-Code-Comments"/>
        </w:rPr>
      </w:pPr>
    </w:p>
    <w:p w14:paraId="2B4E8180" w14:textId="77777777" w:rsidR="005C66D3" w:rsidRPr="005C66D3" w:rsidRDefault="005C66D3" w:rsidP="008E664B">
      <w:pPr>
        <w:pStyle w:val="BodyText-Code"/>
      </w:pPr>
      <w:r w:rsidRPr="00793C76">
        <w:rPr>
          <w:rStyle w:val="BodyText-Code-Comments"/>
        </w:rPr>
        <w:t>// sort indices in the order determined by the name field of the records</w:t>
      </w:r>
    </w:p>
    <w:p w14:paraId="2B4E8181" w14:textId="77777777" w:rsidR="005C66D3" w:rsidRPr="008E664B" w:rsidRDefault="005C66D3" w:rsidP="008E664B">
      <w:pPr>
        <w:pStyle w:val="BodyText-Code"/>
      </w:pPr>
      <w:r w:rsidRPr="005C66D3">
        <w:t>std::sort(indices.begin(), indices.end(), </w:t>
      </w:r>
      <w:r w:rsidRPr="00793C76">
        <w:rPr>
          <w:rStyle w:val="BodyText-Code-Types"/>
        </w:rPr>
        <w:t>Cmp_names</w:t>
      </w:r>
      <w:r w:rsidRPr="008E664B">
        <w:t>(</w:t>
      </w:r>
      <w:r w:rsidRPr="00793C76">
        <w:rPr>
          <w:rStyle w:val="BodyText-Code-Variable"/>
        </w:rPr>
        <w:t>v</w:t>
      </w:r>
      <w:r w:rsidRPr="008E664B">
        <w:t>));</w:t>
      </w:r>
    </w:p>
    <w:p w14:paraId="2B4E8182" w14:textId="77777777" w:rsidR="00084264" w:rsidRDefault="00084264" w:rsidP="004A6EF7">
      <w:pPr>
        <w:pStyle w:val="BodyText-LocalHeader-GoodCode"/>
      </w:pPr>
      <w:r w:rsidRPr="003A7E22">
        <w:t>Good:</w:t>
      </w:r>
    </w:p>
    <w:p w14:paraId="2B4E8183" w14:textId="77777777" w:rsidR="00BB69C3" w:rsidRPr="008E664B" w:rsidRDefault="00BB69C3" w:rsidP="00B054EB">
      <w:pPr>
        <w:pStyle w:val="BodyText-Code"/>
      </w:pPr>
      <w:r w:rsidRPr="00793C76">
        <w:rPr>
          <w:rStyle w:val="BodyText-Code-Types"/>
        </w:rPr>
        <w:t>vector</w:t>
      </w:r>
      <w:r w:rsidRPr="008E664B">
        <w:t>&lt;</w:t>
      </w:r>
      <w:r w:rsidRPr="00793C76">
        <w:rPr>
          <w:rStyle w:val="BodyText-Code-Types"/>
        </w:rPr>
        <w:t>Record</w:t>
      </w:r>
      <w:r w:rsidRPr="008E664B">
        <w:t>&gt; </w:t>
      </w:r>
      <w:r w:rsidRPr="00793C76">
        <w:rPr>
          <w:rStyle w:val="BodyText-Code-Variable"/>
        </w:rPr>
        <w:t>v</w:t>
      </w:r>
      <w:r w:rsidRPr="00793C76">
        <w:t xml:space="preserve"> = ...</w:t>
      </w:r>
    </w:p>
    <w:p w14:paraId="2B4E8184" w14:textId="77777777" w:rsidR="00BB69C3" w:rsidRDefault="00BB69C3" w:rsidP="008E664B">
      <w:pPr>
        <w:pStyle w:val="BodyText-Code"/>
      </w:pPr>
      <w:r w:rsidRPr="00793C76">
        <w:rPr>
          <w:rStyle w:val="BodyText-Code-Types"/>
        </w:rPr>
        <w:t>vector</w:t>
      </w:r>
      <w:r w:rsidRPr="008E664B">
        <w:t>&lt;</w:t>
      </w:r>
      <w:r w:rsidRPr="008E664B">
        <w:rPr>
          <w:rStyle w:val="BodyText-Code-Keywords"/>
        </w:rPr>
        <w:t>int</w:t>
      </w:r>
      <w:r w:rsidRPr="008E664B">
        <w:t>&gt; indices(</w:t>
      </w:r>
      <w:r w:rsidRPr="00793C76">
        <w:rPr>
          <w:rStyle w:val="BodyText-Code-Variable"/>
        </w:rPr>
        <w:t>v</w:t>
      </w:r>
      <w:r w:rsidRPr="005C66D3">
        <w:t>.size());</w:t>
      </w:r>
    </w:p>
    <w:p w14:paraId="2B4E8185" w14:textId="77777777" w:rsidR="00BB69C3" w:rsidRPr="005C66D3" w:rsidRDefault="00BB69C3" w:rsidP="008E664B">
      <w:pPr>
        <w:pStyle w:val="BodyText-Code"/>
      </w:pPr>
      <w:r>
        <w:t>indices = ...</w:t>
      </w:r>
      <w:r w:rsidRPr="00793C76">
        <w:rPr>
          <w:rStyle w:val="BodyText-Code-Comments"/>
        </w:rPr>
        <w:t xml:space="preserve"> // generate indices of v </w:t>
      </w:r>
    </w:p>
    <w:p w14:paraId="2B4E8186" w14:textId="77777777" w:rsidR="005C66D3" w:rsidRPr="005C66D3" w:rsidRDefault="005C66D3" w:rsidP="008E664B">
      <w:pPr>
        <w:pStyle w:val="BodyText-Code"/>
      </w:pPr>
    </w:p>
    <w:p w14:paraId="2B4E8187" w14:textId="77777777" w:rsidR="005C66D3" w:rsidRPr="00793C76" w:rsidRDefault="005C66D3" w:rsidP="008E664B">
      <w:pPr>
        <w:pStyle w:val="BodyText-Code"/>
        <w:rPr>
          <w:rStyle w:val="BodyText-Code-Comments"/>
        </w:rPr>
      </w:pPr>
      <w:r w:rsidRPr="00793C76">
        <w:rPr>
          <w:rStyle w:val="BodyText-Code-Comments"/>
        </w:rPr>
        <w:t>// sort indices in the order determined by the name field of the records:</w:t>
      </w:r>
    </w:p>
    <w:p w14:paraId="2B4E8188" w14:textId="77777777" w:rsidR="005C66D3" w:rsidRPr="005C66D3" w:rsidRDefault="005C66D3" w:rsidP="008E664B">
      <w:pPr>
        <w:pStyle w:val="BodyText-Code"/>
      </w:pPr>
      <w:r w:rsidRPr="005C66D3">
        <w:t>std::sort(indices.begin(), indices.end(), </w:t>
      </w:r>
    </w:p>
    <w:p w14:paraId="2B4E8189" w14:textId="77777777" w:rsidR="005C66D3" w:rsidRPr="008E664B" w:rsidRDefault="00BB69C3" w:rsidP="008E664B">
      <w:pPr>
        <w:pStyle w:val="BodyText-Code"/>
      </w:pPr>
      <w:r>
        <w:t xml:space="preserve">  </w:t>
      </w:r>
      <w:r w:rsidR="005C66D3" w:rsidRPr="005C66D3">
        <w:t>       [&amp;](</w:t>
      </w:r>
      <w:r w:rsidR="005C66D3" w:rsidRPr="008E664B">
        <w:rPr>
          <w:rStyle w:val="BodyText-Code-Keywords"/>
        </w:rPr>
        <w:t>int</w:t>
      </w:r>
      <w:r w:rsidR="005C66D3" w:rsidRPr="008E664B">
        <w:t> </w:t>
      </w:r>
      <w:r w:rsidR="005C66D3" w:rsidRPr="00793C76">
        <w:rPr>
          <w:rStyle w:val="BodyText-Code-Variable"/>
        </w:rPr>
        <w:t>a</w:t>
      </w:r>
      <w:r w:rsidR="005C66D3" w:rsidRPr="008E664B">
        <w:t>, </w:t>
      </w:r>
      <w:r w:rsidR="005C66D3" w:rsidRPr="008E664B">
        <w:rPr>
          <w:rStyle w:val="BodyText-Code-Keywords"/>
        </w:rPr>
        <w:t>int</w:t>
      </w:r>
      <w:r w:rsidR="005C66D3" w:rsidRPr="008E664B">
        <w:t> </w:t>
      </w:r>
      <w:r w:rsidR="005C66D3" w:rsidRPr="00793C76">
        <w:rPr>
          <w:rStyle w:val="BodyText-Code-Variable"/>
        </w:rPr>
        <w:t>b</w:t>
      </w:r>
      <w:r w:rsidR="005C66D3" w:rsidRPr="008E664B">
        <w:t>) { </w:t>
      </w:r>
      <w:r w:rsidR="005C66D3" w:rsidRPr="008E664B">
        <w:rPr>
          <w:rStyle w:val="BodyText-Code-Keywords"/>
        </w:rPr>
        <w:t>return</w:t>
      </w:r>
      <w:r w:rsidR="005C66D3" w:rsidRPr="008E664B">
        <w:t> v[</w:t>
      </w:r>
      <w:r w:rsidR="005C66D3" w:rsidRPr="00793C76">
        <w:rPr>
          <w:rStyle w:val="BodyText-Code-Variable"/>
        </w:rPr>
        <w:t>a</w:t>
      </w:r>
      <w:r w:rsidR="005C66D3" w:rsidRPr="008E664B">
        <w:t>].name</w:t>
      </w:r>
      <w:r w:rsidR="00680642" w:rsidRPr="008E664B">
        <w:t xml:space="preserve"> </w:t>
      </w:r>
      <w:r w:rsidR="005C66D3" w:rsidRPr="008E664B">
        <w:t>&lt;</w:t>
      </w:r>
      <w:r w:rsidR="00680642" w:rsidRPr="008E664B">
        <w:t xml:space="preserve"> </w:t>
      </w:r>
      <w:r w:rsidR="005C66D3" w:rsidRPr="00793C76">
        <w:rPr>
          <w:rStyle w:val="BodyText-Code-Variable"/>
        </w:rPr>
        <w:t>v</w:t>
      </w:r>
      <w:r w:rsidR="005C66D3" w:rsidRPr="008E664B">
        <w:t>[</w:t>
      </w:r>
      <w:r w:rsidR="005C66D3" w:rsidRPr="00793C76">
        <w:rPr>
          <w:rStyle w:val="BodyText-Code-Variable"/>
        </w:rPr>
        <w:t>b</w:t>
      </w:r>
      <w:r w:rsidR="005C66D3" w:rsidRPr="008E664B">
        <w:t>].name; });</w:t>
      </w:r>
    </w:p>
    <w:p w14:paraId="2B4E818A" w14:textId="77777777" w:rsidR="00107530" w:rsidRDefault="007A569D" w:rsidP="007A569D">
      <w:pPr>
        <w:pStyle w:val="BodyText-RuleFirstParagraph"/>
      </w:pPr>
      <w:r>
        <w:rPr>
          <w:rStyle w:val="BodyText-GuidelineID"/>
        </w:rPr>
        <w:t>CPP/50</w:t>
      </w:r>
      <w:r w:rsidRPr="0055287F">
        <w:rPr>
          <w:rStyle w:val="TextkrperZchn"/>
        </w:rPr>
        <w:tab/>
      </w:r>
      <w:r w:rsidR="000F31DB" w:rsidRPr="005B7E5C">
        <w:rPr>
          <w:rStyle w:val="BodyText-PositiveGreen"/>
        </w:rPr>
        <w:sym w:font="Wingdings" w:char="F0FE"/>
      </w:r>
      <w:r w:rsidR="000F31DB" w:rsidRPr="0030733D">
        <w:rPr>
          <w:rFonts w:hint="eastAsia"/>
        </w:rPr>
        <w:t xml:space="preserve"> </w:t>
      </w:r>
      <w:r w:rsidR="000F31DB" w:rsidRPr="005B7E5C">
        <w:rPr>
          <w:rStyle w:val="BodyText-BoldAction"/>
          <w:rFonts w:hint="eastAsia"/>
        </w:rPr>
        <w:t>You</w:t>
      </w:r>
      <w:r w:rsidR="000F31DB" w:rsidRPr="0030733D">
        <w:rPr>
          <w:rFonts w:hint="eastAsia"/>
        </w:rPr>
        <w:t xml:space="preserve"> </w:t>
      </w:r>
      <w:r w:rsidR="000F31DB" w:rsidRPr="005B7E5C">
        <w:rPr>
          <w:rStyle w:val="BodyText-BoldAction"/>
          <w:rFonts w:hint="eastAsia"/>
        </w:rPr>
        <w:t>should</w:t>
      </w:r>
      <w:r w:rsidR="000F31DB" w:rsidRPr="007F5D6B">
        <w:t xml:space="preserve"> </w:t>
      </w:r>
      <w:r w:rsidR="00B46420" w:rsidRPr="005202E9">
        <w:t xml:space="preserve">prefer to </w:t>
      </w:r>
      <w:r w:rsidR="00B46420">
        <w:t>use Uniform Initialization</w:t>
      </w:r>
      <w:r w:rsidR="007808C7">
        <w:t xml:space="preserve"> and Initializer Lists over</w:t>
      </w:r>
      <w:r w:rsidR="0021568E">
        <w:t xml:space="preserve"> the</w:t>
      </w:r>
      <w:r w:rsidR="007808C7">
        <w:t xml:space="preserve"> </w:t>
      </w:r>
      <w:r w:rsidR="003E3A7B">
        <w:t xml:space="preserve">conventional </w:t>
      </w:r>
      <w:r w:rsidR="007808C7">
        <w:t>( )-</w:t>
      </w:r>
      <w:r w:rsidR="00B46420">
        <w:t>parentheses</w:t>
      </w:r>
      <w:r w:rsidR="00107530">
        <w:t xml:space="preserve"> usage</w:t>
      </w:r>
      <w:r w:rsidR="00B46420">
        <w:t>.</w:t>
      </w:r>
      <w:r w:rsidR="00A76B20">
        <w:t xml:space="preserve"> </w:t>
      </w:r>
      <w:r w:rsidR="00107530">
        <w:t>When initializing a local variable whose type is non-POD or auto, continue using the familiar = syntax without extra { } braces:</w:t>
      </w:r>
    </w:p>
    <w:p w14:paraId="2B4E818B" w14:textId="77777777" w:rsidR="00107530" w:rsidRPr="00793C76" w:rsidRDefault="00107530" w:rsidP="00B054EB">
      <w:pPr>
        <w:pStyle w:val="BodyText-Code"/>
        <w:rPr>
          <w:rStyle w:val="BodyText-Code-Comments"/>
        </w:rPr>
      </w:pPr>
      <w:r w:rsidRPr="00793C76">
        <w:rPr>
          <w:rStyle w:val="BodyText-Code-Comments"/>
        </w:rPr>
        <w:t>// C++98 or C++11</w:t>
      </w:r>
    </w:p>
    <w:p w14:paraId="2B4E818C" w14:textId="77777777" w:rsidR="00107530" w:rsidRPr="00107530" w:rsidRDefault="00107530" w:rsidP="008E664B">
      <w:pPr>
        <w:pStyle w:val="BodyText-Code"/>
      </w:pPr>
      <w:r w:rsidRPr="008E664B">
        <w:rPr>
          <w:rStyle w:val="BodyText-Code-Keywords"/>
        </w:rPr>
        <w:t>int</w:t>
      </w:r>
      <w:r w:rsidRPr="00107530">
        <w:t> a = 42;        </w:t>
      </w:r>
    </w:p>
    <w:p w14:paraId="2B4E818D" w14:textId="77777777" w:rsidR="00107530" w:rsidRPr="00107530" w:rsidRDefault="00107530" w:rsidP="008E664B">
      <w:pPr>
        <w:pStyle w:val="BodyText-Code"/>
      </w:pPr>
      <w:r w:rsidRPr="00107530">
        <w:t xml:space="preserve"> </w:t>
      </w:r>
    </w:p>
    <w:p w14:paraId="2B4E818E" w14:textId="77777777" w:rsidR="00107530" w:rsidRPr="00793C76" w:rsidRDefault="00107530" w:rsidP="00B054EB">
      <w:pPr>
        <w:pStyle w:val="BodyText-Code"/>
        <w:rPr>
          <w:rStyle w:val="BodyText-Code-Comments"/>
        </w:rPr>
      </w:pPr>
      <w:r w:rsidRPr="00793C76">
        <w:rPr>
          <w:rStyle w:val="BodyText-Code-Comments"/>
        </w:rPr>
        <w:t>// C++ 11</w:t>
      </w:r>
    </w:p>
    <w:p w14:paraId="2B4E818F" w14:textId="77777777" w:rsidR="00107530" w:rsidRPr="00793C76" w:rsidRDefault="00107530" w:rsidP="00B054EB">
      <w:pPr>
        <w:pStyle w:val="BodyText-Code"/>
        <w:rPr>
          <w:rStyle w:val="BodyText-Code-Comments"/>
        </w:rPr>
      </w:pPr>
      <w:r w:rsidRPr="00793C76">
        <w:rPr>
          <w:rStyle w:val="BodyText-Code-Comments"/>
        </w:rPr>
        <w:t>// no narrowing or non-initialization is possible</w:t>
      </w:r>
    </w:p>
    <w:p w14:paraId="2B4E8190" w14:textId="77777777" w:rsidR="00107530" w:rsidRPr="008E664B" w:rsidRDefault="00107530" w:rsidP="00B054EB">
      <w:pPr>
        <w:pStyle w:val="BodyText-Code"/>
      </w:pPr>
      <w:r w:rsidRPr="008E664B">
        <w:rPr>
          <w:rStyle w:val="BodyText-Code-Keywords"/>
        </w:rPr>
        <w:t>auto</w:t>
      </w:r>
      <w:r w:rsidRPr="008E664B">
        <w:t> x = begin(v); </w:t>
      </w:r>
    </w:p>
    <w:p w14:paraId="2B4E8191" w14:textId="77777777" w:rsidR="00107530" w:rsidRDefault="00107530" w:rsidP="00A76B20">
      <w:pPr>
        <w:pStyle w:val="BodyText-Compact"/>
      </w:pPr>
      <w:r>
        <w:t>In other cases, including everywhere that you would have used ( ) parentheses when constructing an object, prefer using { } braces instead. Using braces avoids several potential problems:</w:t>
      </w:r>
    </w:p>
    <w:p w14:paraId="2B4E8192" w14:textId="77777777" w:rsidR="00107530" w:rsidRPr="00107530" w:rsidRDefault="00107530" w:rsidP="00A76B20">
      <w:pPr>
        <w:pStyle w:val="ListParagraph-Bullet"/>
      </w:pPr>
      <w:r w:rsidRPr="00107530">
        <w:t>No accidental narrowing co</w:t>
      </w:r>
      <w:r w:rsidR="003E3A7B">
        <w:t>nversions (e.g., float to int).</w:t>
      </w:r>
    </w:p>
    <w:p w14:paraId="2B4E8193" w14:textId="77777777" w:rsidR="00107530" w:rsidRPr="00107530" w:rsidRDefault="00107530" w:rsidP="00A76B20">
      <w:pPr>
        <w:pStyle w:val="ListParagraph-Bullet"/>
      </w:pPr>
      <w:r w:rsidRPr="00107530">
        <w:t xml:space="preserve">No accidentally have uninitialized </w:t>
      </w:r>
      <w:r w:rsidR="003E3A7B">
        <w:t>POD member variables or arrays.</w:t>
      </w:r>
    </w:p>
    <w:p w14:paraId="2B4E8194" w14:textId="77777777" w:rsidR="00107530" w:rsidRDefault="00107530" w:rsidP="00AE66D1">
      <w:pPr>
        <w:pStyle w:val="ListParagraph-Bullet"/>
      </w:pPr>
      <w:r w:rsidRPr="00107530">
        <w:t>No C++98 surprise that your code compiles but actually declares a function rather than a variable</w:t>
      </w:r>
      <w:r w:rsidR="003E3A7B">
        <w:t>.</w:t>
      </w:r>
    </w:p>
    <w:p w14:paraId="2B4E8195" w14:textId="77777777" w:rsidR="00107530" w:rsidRPr="00793C76" w:rsidRDefault="00107530" w:rsidP="008E664B">
      <w:pPr>
        <w:pStyle w:val="BodyText-Code"/>
        <w:rPr>
          <w:rStyle w:val="BodyText-Code-Comments"/>
        </w:rPr>
      </w:pPr>
      <w:r w:rsidRPr="00793C76">
        <w:rPr>
          <w:rStyle w:val="BodyText-Code-Comments"/>
        </w:rPr>
        <w:t>// C++98</w:t>
      </w:r>
    </w:p>
    <w:p w14:paraId="2B4E8196" w14:textId="77777777" w:rsidR="00107530" w:rsidRPr="008E664B" w:rsidRDefault="00107530" w:rsidP="008E664B">
      <w:pPr>
        <w:pStyle w:val="BodyText-Code"/>
      </w:pPr>
      <w:r w:rsidRPr="00107530">
        <w:t>std::</w:t>
      </w:r>
      <w:r w:rsidRPr="00793C76">
        <w:rPr>
          <w:rStyle w:val="BodyText-Code-Types"/>
        </w:rPr>
        <w:t>complex</w:t>
      </w:r>
      <w:r w:rsidRPr="008E664B">
        <w:t>&lt;</w:t>
      </w:r>
      <w:r w:rsidRPr="008E664B">
        <w:rPr>
          <w:rStyle w:val="BodyText-Code-Keywords"/>
        </w:rPr>
        <w:t>double</w:t>
      </w:r>
      <w:r w:rsidRPr="008E664B">
        <w:t>&gt; c(2.71828, 3.14159);</w:t>
      </w:r>
    </w:p>
    <w:p w14:paraId="2B4E8197" w14:textId="77777777" w:rsidR="00107530" w:rsidRPr="008E664B" w:rsidRDefault="00107530" w:rsidP="00B054EB">
      <w:pPr>
        <w:pStyle w:val="BodyText-Code"/>
      </w:pPr>
      <w:r w:rsidRPr="008E664B">
        <w:rPr>
          <w:rStyle w:val="BodyText-Code-Keywords"/>
        </w:rPr>
        <w:t>int</w:t>
      </w:r>
      <w:r w:rsidRPr="008E664B">
        <w:t>            </w:t>
      </w:r>
      <w:r w:rsidR="003E3A7B" w:rsidRPr="008E664B">
        <w:t xml:space="preserve">      </w:t>
      </w:r>
      <w:r w:rsidRPr="008E664B">
        <w:t>a[] = { 1, 2, 3, 4 };</w:t>
      </w:r>
    </w:p>
    <w:p w14:paraId="2B4E8198" w14:textId="77777777" w:rsidR="00107530" w:rsidRPr="008E664B" w:rsidRDefault="00107530" w:rsidP="00B054EB">
      <w:pPr>
        <w:pStyle w:val="BodyText-Code"/>
      </w:pPr>
      <w:r w:rsidRPr="00793C76">
        <w:rPr>
          <w:rStyle w:val="BodyText-Code-Types"/>
        </w:rPr>
        <w:t>vector</w:t>
      </w:r>
      <w:r w:rsidRPr="008E664B">
        <w:t>&lt;</w:t>
      </w:r>
      <w:r w:rsidRPr="008E664B">
        <w:rPr>
          <w:rStyle w:val="BodyText-Code-Keywords"/>
        </w:rPr>
        <w:t>int</w:t>
      </w:r>
      <w:r w:rsidRPr="008E664B">
        <w:t>&gt;     </w:t>
      </w:r>
      <w:r w:rsidR="003E3A7B" w:rsidRPr="008E664B">
        <w:t xml:space="preserve">     </w:t>
      </w:r>
      <w:r w:rsidRPr="008E664B">
        <w:t>v;</w:t>
      </w:r>
    </w:p>
    <w:p w14:paraId="2B4E8199" w14:textId="77777777" w:rsidR="00107530" w:rsidRPr="00107530" w:rsidRDefault="00107530" w:rsidP="008E664B">
      <w:pPr>
        <w:pStyle w:val="BodyText-Code"/>
      </w:pPr>
      <w:r w:rsidRPr="008E664B">
        <w:rPr>
          <w:rStyle w:val="BodyText-Code-Keywords"/>
        </w:rPr>
        <w:t>for</w:t>
      </w:r>
      <w:r w:rsidRPr="008E664B">
        <w:t> (</w:t>
      </w:r>
      <w:r w:rsidRPr="008E664B">
        <w:rPr>
          <w:rStyle w:val="BodyText-Code-Keywords"/>
        </w:rPr>
        <w:t>int</w:t>
      </w:r>
      <w:r w:rsidRPr="00107530">
        <w:t> i = 1; i &lt;= 4; ++i) </w:t>
      </w:r>
    </w:p>
    <w:p w14:paraId="2B4E819A" w14:textId="77777777" w:rsidR="00107530" w:rsidRDefault="00107530" w:rsidP="008E664B">
      <w:pPr>
        <w:pStyle w:val="BodyText-Code"/>
      </w:pPr>
      <w:r w:rsidRPr="00107530">
        <w:t>    v.push_back(i);</w:t>
      </w:r>
    </w:p>
    <w:p w14:paraId="2B4E819B" w14:textId="77777777" w:rsidR="00382871" w:rsidRPr="00107530" w:rsidRDefault="00382871" w:rsidP="008E664B">
      <w:pPr>
        <w:pStyle w:val="BodyText-Code"/>
      </w:pPr>
    </w:p>
    <w:p w14:paraId="2B4E819C" w14:textId="77777777" w:rsidR="00382871" w:rsidRPr="00793C76" w:rsidRDefault="00382871" w:rsidP="008E664B">
      <w:pPr>
        <w:pStyle w:val="BodyText-Code"/>
        <w:rPr>
          <w:rStyle w:val="BodyText-Code-Comments"/>
        </w:rPr>
      </w:pPr>
      <w:r w:rsidRPr="00793C76">
        <w:rPr>
          <w:rStyle w:val="BodyText-Code-Comments"/>
        </w:rPr>
        <w:t>// C++11</w:t>
      </w:r>
    </w:p>
    <w:p w14:paraId="2B4E819D" w14:textId="77777777" w:rsidR="00382871" w:rsidRPr="008E664B" w:rsidRDefault="00382871" w:rsidP="008E664B">
      <w:pPr>
        <w:pStyle w:val="BodyText-Code"/>
      </w:pPr>
      <w:r w:rsidRPr="00382871">
        <w:t>std::</w:t>
      </w:r>
      <w:r w:rsidRPr="00793C76">
        <w:rPr>
          <w:rStyle w:val="BodyText-Code-Types"/>
        </w:rPr>
        <w:t>complex</w:t>
      </w:r>
      <w:r w:rsidRPr="008E664B">
        <w:t>&lt;</w:t>
      </w:r>
      <w:r w:rsidRPr="008E664B">
        <w:rPr>
          <w:rStyle w:val="BodyText-Code-Keywords"/>
        </w:rPr>
        <w:t>double</w:t>
      </w:r>
      <w:r w:rsidRPr="008E664B">
        <w:t>&gt; c{ 2.71828, 3.14159 };</w:t>
      </w:r>
    </w:p>
    <w:p w14:paraId="2B4E819E" w14:textId="77777777" w:rsidR="00382871" w:rsidRPr="008E664B" w:rsidRDefault="00382871" w:rsidP="00B054EB">
      <w:pPr>
        <w:pStyle w:val="BodyText-Code"/>
      </w:pPr>
      <w:r w:rsidRPr="008E664B">
        <w:rPr>
          <w:rStyle w:val="BodyText-Code-Keywords"/>
        </w:rPr>
        <w:t>int</w:t>
      </w:r>
      <w:r w:rsidRPr="008E664B">
        <w:t>             </w:t>
      </w:r>
      <w:r w:rsidR="003E3A7B" w:rsidRPr="008E664B">
        <w:t xml:space="preserve">     </w:t>
      </w:r>
      <w:r w:rsidRPr="008E664B">
        <w:t>a[] { 1, 2, 3, 4 };</w:t>
      </w:r>
    </w:p>
    <w:p w14:paraId="2B4E819F" w14:textId="77777777" w:rsidR="00382871" w:rsidRPr="008E664B" w:rsidRDefault="00382871" w:rsidP="00B054EB">
      <w:pPr>
        <w:pStyle w:val="BodyText-Code"/>
      </w:pPr>
      <w:r w:rsidRPr="00793C76">
        <w:rPr>
          <w:rStyle w:val="BodyText-Code-Types"/>
        </w:rPr>
        <w:lastRenderedPageBreak/>
        <w:t>vector</w:t>
      </w:r>
      <w:r w:rsidRPr="008E664B">
        <w:t>&lt;</w:t>
      </w:r>
      <w:r w:rsidRPr="008E664B">
        <w:rPr>
          <w:rStyle w:val="BodyText-Code-Keywords"/>
        </w:rPr>
        <w:t>int</w:t>
      </w:r>
      <w:r w:rsidRPr="008E664B">
        <w:t>&gt;     </w:t>
      </w:r>
      <w:r w:rsidR="003E3A7B" w:rsidRPr="008E664B">
        <w:t xml:space="preserve">     </w:t>
      </w:r>
      <w:r w:rsidRPr="008E664B">
        <w:t>v{ 1, 2, 3, 4 };</w:t>
      </w:r>
    </w:p>
    <w:p w14:paraId="2B4E81A0" w14:textId="77777777" w:rsidR="00FB79C0" w:rsidRDefault="007A569D" w:rsidP="007A569D">
      <w:pPr>
        <w:pStyle w:val="BodyText-RuleFirstParagraph"/>
      </w:pPr>
      <w:r>
        <w:rPr>
          <w:rStyle w:val="BodyText-GuidelineID"/>
        </w:rPr>
        <w:t>CPP/60</w:t>
      </w:r>
      <w:r w:rsidRPr="0055287F">
        <w:rPr>
          <w:rStyle w:val="TextkrperZchn"/>
        </w:rPr>
        <w:tab/>
      </w:r>
      <w:r w:rsidR="001B1D13" w:rsidRPr="001B1D13">
        <w:rPr>
          <w:rStyle w:val="BodyText-NegativeRed"/>
        </w:rPr>
        <w:sym w:font="Wingdings" w:char="F0FD"/>
      </w:r>
      <w:r w:rsidR="001B1D13" w:rsidRPr="001B1D13">
        <w:t xml:space="preserve"> </w:t>
      </w:r>
      <w:r w:rsidR="001B1D13" w:rsidRPr="001B1D13">
        <w:rPr>
          <w:rStyle w:val="BodyText-BoldAction"/>
        </w:rPr>
        <w:t>You</w:t>
      </w:r>
      <w:r w:rsidR="001B1D13" w:rsidRPr="001B1D13">
        <w:t xml:space="preserve"> </w:t>
      </w:r>
      <w:r w:rsidR="001B1D13" w:rsidRPr="001B1D13">
        <w:rPr>
          <w:rStyle w:val="BodyText-BoldAction"/>
        </w:rPr>
        <w:t>should</w:t>
      </w:r>
      <w:r w:rsidR="001B1D13" w:rsidRPr="001B1D13">
        <w:t xml:space="preserve"> </w:t>
      </w:r>
      <w:r w:rsidR="001B1D13" w:rsidRPr="001B1D13">
        <w:rPr>
          <w:rStyle w:val="BodyText-BoldAction"/>
        </w:rPr>
        <w:t>not</w:t>
      </w:r>
      <w:r w:rsidR="001B1D13" w:rsidRPr="001B1D13">
        <w:t xml:space="preserve"> </w:t>
      </w:r>
      <w:r w:rsidR="00FB79C0" w:rsidRPr="00FB79C0">
        <w:t>overuse</w:t>
      </w:r>
      <w:r w:rsidR="00FB79C0">
        <w:t xml:space="preserve"> initializer lists. The main purpose should be array</w:t>
      </w:r>
      <w:r w:rsidR="00E44F6A">
        <w:t>/sequence</w:t>
      </w:r>
      <w:r w:rsidR="00FB79C0">
        <w:t xml:space="preserve"> </w:t>
      </w:r>
      <w:r w:rsidR="00E44F6A">
        <w:t xml:space="preserve">and simple class </w:t>
      </w:r>
      <w:r w:rsidR="00FB79C0">
        <w:t>initialization</w:t>
      </w:r>
      <w:r w:rsidR="00E44F6A">
        <w:t xml:space="preserve"> (as the complex number in the previous example)</w:t>
      </w:r>
      <w:r w:rsidR="00FB79C0">
        <w:t>.</w:t>
      </w:r>
      <w:r w:rsidR="00A76B20">
        <w:br/>
      </w:r>
      <w:r w:rsidR="00FB79C0">
        <w:t>Example:</w:t>
      </w:r>
    </w:p>
    <w:p w14:paraId="2B4E81A1" w14:textId="77777777" w:rsidR="00FB79C0" w:rsidRPr="00FB79C0" w:rsidRDefault="00FB79C0" w:rsidP="008E664B">
      <w:pPr>
        <w:pStyle w:val="BodyText-Code"/>
      </w:pPr>
      <w:r w:rsidRPr="008E664B">
        <w:rPr>
          <w:rStyle w:val="BodyText-Code-Keywords"/>
        </w:rPr>
        <w:t>class</w:t>
      </w:r>
      <w:r w:rsidRPr="008E664B">
        <w:t> </w:t>
      </w:r>
      <w:r w:rsidRPr="00793C76">
        <w:rPr>
          <w:rStyle w:val="BodyText-Code-Types"/>
        </w:rPr>
        <w:t>Bar</w:t>
      </w:r>
    </w:p>
    <w:p w14:paraId="2B4E81A2" w14:textId="77777777" w:rsidR="00FB79C0" w:rsidRPr="00FB79C0" w:rsidRDefault="00FB79C0" w:rsidP="008E664B">
      <w:pPr>
        <w:pStyle w:val="BodyText-Code"/>
      </w:pPr>
      <w:r w:rsidRPr="00FB79C0">
        <w:t>{</w:t>
      </w:r>
    </w:p>
    <w:p w14:paraId="2B4E81A3" w14:textId="77777777" w:rsidR="00FB79C0" w:rsidRPr="00FB79C0" w:rsidRDefault="00FB79C0" w:rsidP="008E664B">
      <w:pPr>
        <w:pStyle w:val="BodyText-Code"/>
      </w:pPr>
      <w:r w:rsidRPr="008E664B">
        <w:rPr>
          <w:rStyle w:val="BodyText-Code-Keywords"/>
        </w:rPr>
        <w:t>private</w:t>
      </w:r>
      <w:r w:rsidRPr="00FB79C0">
        <w:t>:</w:t>
      </w:r>
    </w:p>
    <w:p w14:paraId="2B4E81A4" w14:textId="77777777" w:rsidR="00FB79C0" w:rsidRPr="00793C76" w:rsidRDefault="00FB79C0" w:rsidP="008E664B">
      <w:pPr>
        <w:pStyle w:val="BodyText-Code"/>
        <w:rPr>
          <w:rStyle w:val="BodyText-Code-Comments"/>
        </w:rPr>
      </w:pPr>
      <w:r w:rsidRPr="00FB79C0">
        <w:t>    </w:t>
      </w:r>
      <w:r w:rsidRPr="00793C76">
        <w:rPr>
          <w:rStyle w:val="BodyText-Code-Comments"/>
        </w:rPr>
        <w:t xml:space="preserve">//... </w:t>
      </w:r>
    </w:p>
    <w:p w14:paraId="2B4E81A5" w14:textId="77777777" w:rsidR="00FB79C0" w:rsidRPr="00FB79C0" w:rsidRDefault="00FB79C0" w:rsidP="008E664B">
      <w:pPr>
        <w:pStyle w:val="BodyText-Code"/>
      </w:pPr>
      <w:r w:rsidRPr="008E664B">
        <w:rPr>
          <w:rStyle w:val="BodyText-Code-Keywords"/>
        </w:rPr>
        <w:t>public</w:t>
      </w:r>
      <w:r w:rsidRPr="00FB79C0">
        <w:t>:</w:t>
      </w:r>
    </w:p>
    <w:p w14:paraId="2B4E81A6" w14:textId="77777777" w:rsidR="00FB79C0" w:rsidRPr="00FB79C0" w:rsidRDefault="00FB79C0" w:rsidP="008E664B">
      <w:pPr>
        <w:pStyle w:val="BodyText-Code"/>
      </w:pPr>
      <w:r w:rsidRPr="00FB79C0">
        <w:t>    Bar(</w:t>
      </w:r>
      <w:r w:rsidRPr="008E664B">
        <w:rPr>
          <w:rStyle w:val="BodyText-Code-Keywords"/>
        </w:rPr>
        <w:t>int</w:t>
      </w:r>
      <w:r w:rsidRPr="008E664B">
        <w:t> </w:t>
      </w:r>
      <w:r w:rsidRPr="00793C76">
        <w:rPr>
          <w:rStyle w:val="BodyText-Code-Variable"/>
        </w:rPr>
        <w:t>i</w:t>
      </w:r>
      <w:r w:rsidRPr="008E664B">
        <w:t>, </w:t>
      </w:r>
      <w:r w:rsidRPr="008E664B">
        <w:rPr>
          <w:rStyle w:val="BodyText-Code-Keywords"/>
        </w:rPr>
        <w:t>double</w:t>
      </w:r>
      <w:r w:rsidRPr="008E664B">
        <w:t> </w:t>
      </w:r>
      <w:r w:rsidRPr="00793C76">
        <w:rPr>
          <w:rStyle w:val="BodyText-Code-Variable"/>
        </w:rPr>
        <w:t>f</w:t>
      </w:r>
      <w:r w:rsidRPr="00FB79C0">
        <w:t>)</w:t>
      </w:r>
    </w:p>
    <w:p w14:paraId="2B4E81A7" w14:textId="77777777" w:rsidR="00FB79C0" w:rsidRPr="00793C76" w:rsidRDefault="00FB79C0" w:rsidP="008E664B">
      <w:pPr>
        <w:pStyle w:val="BodyText-Code"/>
        <w:rPr>
          <w:rStyle w:val="BodyText-Code-Comments"/>
        </w:rPr>
      </w:pPr>
      <w:r w:rsidRPr="00FB79C0">
        <w:t>        </w:t>
      </w:r>
      <w:r w:rsidRPr="00793C76">
        <w:rPr>
          <w:rStyle w:val="BodyText-Code-Comments"/>
        </w:rPr>
        <w:t>//...</w:t>
      </w:r>
    </w:p>
    <w:p w14:paraId="2B4E81A8" w14:textId="77777777" w:rsidR="00FB79C0" w:rsidRPr="00FB79C0" w:rsidRDefault="00FB79C0" w:rsidP="008E664B">
      <w:pPr>
        <w:pStyle w:val="BodyText-Code"/>
      </w:pPr>
      <w:r w:rsidRPr="00FB79C0">
        <w:t>    {}</w:t>
      </w:r>
    </w:p>
    <w:p w14:paraId="2B4E81A9" w14:textId="77777777" w:rsidR="00FB79C0" w:rsidRPr="00FB79C0" w:rsidRDefault="00FB79C0" w:rsidP="008E664B">
      <w:pPr>
        <w:pStyle w:val="BodyText-Code"/>
      </w:pPr>
      <w:r w:rsidRPr="00FB79C0">
        <w:t>};</w:t>
      </w:r>
    </w:p>
    <w:p w14:paraId="2B4E81AA" w14:textId="77777777" w:rsidR="00FB79C0" w:rsidRPr="00FB79C0" w:rsidRDefault="00FB79C0" w:rsidP="008E664B">
      <w:pPr>
        <w:pStyle w:val="BodyText-Code"/>
      </w:pPr>
      <w:r w:rsidRPr="00FB79C0">
        <w:t xml:space="preserve"> </w:t>
      </w:r>
    </w:p>
    <w:p w14:paraId="2B4E81AB" w14:textId="77777777" w:rsidR="00FB79C0" w:rsidRPr="00FB79C0" w:rsidRDefault="00FB79C0" w:rsidP="008E664B">
      <w:pPr>
        <w:pStyle w:val="BodyText-Code"/>
      </w:pPr>
      <w:r w:rsidRPr="008E664B">
        <w:rPr>
          <w:rStyle w:val="BodyText-Code-Keywords"/>
        </w:rPr>
        <w:t>class</w:t>
      </w:r>
      <w:r w:rsidRPr="008E664B">
        <w:t> </w:t>
      </w:r>
      <w:r w:rsidRPr="00793C76">
        <w:rPr>
          <w:rStyle w:val="BodyText-Code-Types"/>
        </w:rPr>
        <w:t>Foo</w:t>
      </w:r>
    </w:p>
    <w:p w14:paraId="2B4E81AC" w14:textId="77777777" w:rsidR="00FB79C0" w:rsidRPr="00FB79C0" w:rsidRDefault="00FB79C0" w:rsidP="008E664B">
      <w:pPr>
        <w:pStyle w:val="BodyText-Code"/>
      </w:pPr>
      <w:r w:rsidRPr="00FB79C0">
        <w:t>{</w:t>
      </w:r>
    </w:p>
    <w:p w14:paraId="2B4E81AD" w14:textId="77777777" w:rsidR="00FB79C0" w:rsidRPr="00FB79C0" w:rsidRDefault="00FB79C0" w:rsidP="008E664B">
      <w:pPr>
        <w:pStyle w:val="BodyText-Code"/>
      </w:pPr>
      <w:r w:rsidRPr="008E664B">
        <w:rPr>
          <w:rStyle w:val="BodyText-Code-Keywords"/>
        </w:rPr>
        <w:t>private</w:t>
      </w:r>
      <w:r w:rsidRPr="00FB79C0">
        <w:t>:</w:t>
      </w:r>
    </w:p>
    <w:p w14:paraId="2B4E81AE" w14:textId="77777777" w:rsidR="00FB79C0" w:rsidRPr="00793C76" w:rsidRDefault="00FB79C0" w:rsidP="008E664B">
      <w:pPr>
        <w:pStyle w:val="BodyText-Code"/>
        <w:rPr>
          <w:rStyle w:val="BodyText-Code-Comments"/>
        </w:rPr>
      </w:pPr>
      <w:r w:rsidRPr="00FB79C0">
        <w:t>    </w:t>
      </w:r>
      <w:r w:rsidRPr="00793C76">
        <w:rPr>
          <w:rStyle w:val="BodyText-Code-Comments"/>
        </w:rPr>
        <w:t xml:space="preserve">//... </w:t>
      </w:r>
    </w:p>
    <w:p w14:paraId="2B4E81AF" w14:textId="77777777" w:rsidR="00FB79C0" w:rsidRPr="00FB79C0" w:rsidRDefault="00FB79C0" w:rsidP="008E664B">
      <w:pPr>
        <w:pStyle w:val="BodyText-Code"/>
      </w:pPr>
      <w:r w:rsidRPr="008E664B">
        <w:rPr>
          <w:rStyle w:val="BodyText-Code-Keywords"/>
        </w:rPr>
        <w:t>public</w:t>
      </w:r>
      <w:r w:rsidRPr="00FB79C0">
        <w:t>:</w:t>
      </w:r>
    </w:p>
    <w:p w14:paraId="2B4E81B0" w14:textId="77777777" w:rsidR="00FB79C0" w:rsidRPr="00FB79C0" w:rsidRDefault="00FB79C0" w:rsidP="008E664B">
      <w:pPr>
        <w:pStyle w:val="BodyText-Code"/>
      </w:pPr>
      <w:r w:rsidRPr="00FB79C0">
        <w:t>    Foo(</w:t>
      </w:r>
      <w:r w:rsidRPr="008E664B">
        <w:rPr>
          <w:rStyle w:val="BodyText-Code-Keywords"/>
        </w:rPr>
        <w:t>const</w:t>
      </w:r>
      <w:r w:rsidRPr="008E664B">
        <w:t> </w:t>
      </w:r>
      <w:r w:rsidRPr="00793C76">
        <w:rPr>
          <w:rStyle w:val="BodyText-Code-Types"/>
        </w:rPr>
        <w:t>Bar</w:t>
      </w:r>
      <w:r w:rsidRPr="008E664B">
        <w:t>&amp; </w:t>
      </w:r>
      <w:r w:rsidRPr="00793C76">
        <w:rPr>
          <w:rStyle w:val="BodyText-Code-Variable"/>
        </w:rPr>
        <w:t>bar</w:t>
      </w:r>
      <w:r w:rsidRPr="008E664B">
        <w:t>, </w:t>
      </w:r>
      <w:r w:rsidRPr="008E664B">
        <w:rPr>
          <w:rStyle w:val="BodyText-Code-Keywords"/>
        </w:rPr>
        <w:t>int</w:t>
      </w:r>
      <w:r w:rsidRPr="008E664B">
        <w:t> </w:t>
      </w:r>
      <w:r w:rsidRPr="00793C76">
        <w:rPr>
          <w:rStyle w:val="BodyText-Code-Variable"/>
        </w:rPr>
        <w:t>v</w:t>
      </w:r>
      <w:r w:rsidRPr="00FB79C0">
        <w:t>)</w:t>
      </w:r>
    </w:p>
    <w:p w14:paraId="2B4E81B1" w14:textId="77777777" w:rsidR="00FB79C0" w:rsidRPr="00793C76" w:rsidRDefault="00FB79C0" w:rsidP="008E664B">
      <w:pPr>
        <w:pStyle w:val="BodyText-Code"/>
        <w:rPr>
          <w:rStyle w:val="BodyText-Code-Comments"/>
        </w:rPr>
      </w:pPr>
      <w:r w:rsidRPr="00FB79C0">
        <w:t>        </w:t>
      </w:r>
      <w:r w:rsidRPr="00793C76">
        <w:rPr>
          <w:rStyle w:val="BodyText-Code-Comments"/>
        </w:rPr>
        <w:t>//...</w:t>
      </w:r>
    </w:p>
    <w:p w14:paraId="2B4E81B2" w14:textId="77777777" w:rsidR="00FB79C0" w:rsidRPr="00984215" w:rsidRDefault="00FB79C0" w:rsidP="008E664B">
      <w:pPr>
        <w:pStyle w:val="BodyText-Code"/>
      </w:pPr>
      <w:r w:rsidRPr="00984215">
        <w:t>    {}</w:t>
      </w:r>
    </w:p>
    <w:p w14:paraId="2B4E81B3" w14:textId="77777777" w:rsidR="00FB79C0" w:rsidRPr="00984215" w:rsidRDefault="00FB79C0" w:rsidP="008E664B">
      <w:pPr>
        <w:pStyle w:val="BodyText-Code"/>
      </w:pPr>
      <w:r w:rsidRPr="00984215">
        <w:t>};</w:t>
      </w:r>
    </w:p>
    <w:p w14:paraId="2B4E81B4" w14:textId="77777777" w:rsidR="00BB075E" w:rsidRDefault="00BB075E" w:rsidP="00A77CC6">
      <w:pPr>
        <w:pStyle w:val="BodyText-LocalHeader-BadCode"/>
      </w:pPr>
      <w:r w:rsidRPr="003A7E22">
        <w:t>Bad:</w:t>
      </w:r>
    </w:p>
    <w:p w14:paraId="2B4E81B5" w14:textId="77777777" w:rsidR="00FB79C0" w:rsidRPr="00793C76" w:rsidRDefault="00FB79C0" w:rsidP="00B054EB">
      <w:pPr>
        <w:pStyle w:val="BodyText-Code"/>
        <w:rPr>
          <w:rStyle w:val="BodyText-Code-Comments"/>
        </w:rPr>
      </w:pPr>
      <w:r w:rsidRPr="00793C76">
        <w:rPr>
          <w:rStyle w:val="BodyText-Code-Comments"/>
        </w:rPr>
        <w:t xml:space="preserve">// compiles but is not easy to understand </w:t>
      </w:r>
    </w:p>
    <w:p w14:paraId="2B4E81B6" w14:textId="77777777" w:rsidR="00FB79C0" w:rsidRPr="008E664B" w:rsidRDefault="00FB79C0" w:rsidP="00B054EB">
      <w:pPr>
        <w:pStyle w:val="BodyText-Code"/>
      </w:pPr>
      <w:r w:rsidRPr="00793C76">
        <w:rPr>
          <w:rStyle w:val="BodyText-Code-Comments"/>
        </w:rPr>
        <w:t>// without the class definitions in mind</w:t>
      </w:r>
    </w:p>
    <w:p w14:paraId="2B4E81B7" w14:textId="77777777" w:rsidR="00FB79C0" w:rsidRPr="008E664B" w:rsidRDefault="00FB79C0" w:rsidP="00B054EB">
      <w:pPr>
        <w:pStyle w:val="BodyText-Code"/>
      </w:pPr>
      <w:r w:rsidRPr="00793C76">
        <w:rPr>
          <w:rStyle w:val="BodyText-Code-Types"/>
        </w:rPr>
        <w:t>Foo</w:t>
      </w:r>
      <w:r w:rsidRPr="008E664B">
        <w:t> foo = { { 1, 1.0 }, 1 };</w:t>
      </w:r>
    </w:p>
    <w:p w14:paraId="2B4E81B8" w14:textId="77777777" w:rsidR="0021568E" w:rsidRDefault="0021568E" w:rsidP="00A76B20">
      <w:pPr>
        <w:pStyle w:val="Textkrper"/>
      </w:pPr>
      <w:r>
        <w:t>Writing modern style C++ also means that features of the standard library should be used whenever appropriate:</w:t>
      </w:r>
    </w:p>
    <w:p w14:paraId="2B4E81B9" w14:textId="77777777" w:rsidR="0021568E" w:rsidRDefault="007A569D" w:rsidP="007A569D">
      <w:pPr>
        <w:pStyle w:val="BodyText-RuleFirstParagraph"/>
      </w:pPr>
      <w:r>
        <w:rPr>
          <w:rStyle w:val="BodyText-GuidelineID"/>
        </w:rPr>
        <w:t>CPP/70</w:t>
      </w:r>
      <w:r w:rsidRPr="0055287F">
        <w:rPr>
          <w:rStyle w:val="TextkrperZchn"/>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21568E">
        <w:t xml:space="preserve">prefer to use features of the standard library over custom libraries of a specific platform if </w:t>
      </w:r>
      <w:r w:rsidR="0051357C">
        <w:t>that specific</w:t>
      </w:r>
      <w:r w:rsidR="0021568E">
        <w:t xml:space="preserve"> library does not provide a significant added-value.</w:t>
      </w:r>
    </w:p>
    <w:p w14:paraId="2B4E81BA" w14:textId="77777777" w:rsidR="00A71F76" w:rsidRDefault="00A71F76" w:rsidP="006606DA">
      <w:pPr>
        <w:pStyle w:val="berschrift2"/>
        <w:rPr>
          <w:lang w:eastAsia="zh-CN"/>
        </w:rPr>
      </w:pPr>
      <w:bookmarkStart w:id="1796" w:name="_Toc401752069"/>
      <w:bookmarkStart w:id="1797" w:name="_Ref404601551"/>
      <w:bookmarkStart w:id="1798" w:name="_Ref404601557"/>
      <w:bookmarkStart w:id="1799" w:name="_Ref404601565"/>
      <w:r>
        <w:rPr>
          <w:rFonts w:hint="eastAsia"/>
          <w:lang w:eastAsia="zh-CN"/>
        </w:rPr>
        <w:t>Compiler Options</w:t>
      </w:r>
      <w:bookmarkEnd w:id="1796"/>
      <w:bookmarkEnd w:id="1797"/>
      <w:bookmarkEnd w:id="1798"/>
      <w:bookmarkEnd w:id="1799"/>
    </w:p>
    <w:p w14:paraId="2B4E81BB" w14:textId="77777777" w:rsidR="00A71F76" w:rsidRDefault="00A71F76" w:rsidP="006606DA">
      <w:pPr>
        <w:pStyle w:val="berschrift3"/>
        <w:rPr>
          <w:lang w:eastAsia="zh-CN"/>
        </w:rPr>
      </w:pPr>
      <w:bookmarkStart w:id="1800" w:name="_Ref404601591"/>
      <w:r w:rsidRPr="00332D40">
        <w:rPr>
          <w:lang w:eastAsia="zh-CN"/>
        </w:rPr>
        <w:t>Enable All Warnings, and Treat Them as Errors</w:t>
      </w:r>
      <w:bookmarkEnd w:id="1800"/>
    </w:p>
    <w:p w14:paraId="2B4E81BC" w14:textId="77777777" w:rsidR="00A71F76" w:rsidRDefault="008A400B" w:rsidP="007A569D">
      <w:pPr>
        <w:pStyle w:val="BodyText-RuleFirstParagraph"/>
        <w:rPr>
          <w:lang w:eastAsia="zh-CN"/>
        </w:rPr>
      </w:pPr>
      <w:r>
        <w:rPr>
          <w:rStyle w:val="BodyText-GuidelineID"/>
        </w:rPr>
        <w:t>CPP/CO</w:t>
      </w:r>
      <w:r w:rsidR="007A569D">
        <w:rPr>
          <w:rStyle w:val="BodyText-GuidelineID"/>
        </w:rPr>
        <w:t>10</w:t>
      </w:r>
      <w:r w:rsidR="007A569D" w:rsidRPr="0055287F">
        <w:rPr>
          <w:rStyle w:val="TextkrperZchn"/>
        </w:rPr>
        <w:tab/>
      </w:r>
      <w:r w:rsidR="000F31DB" w:rsidRPr="005B7E5C">
        <w:rPr>
          <w:rStyle w:val="BodyText-PositiveGreen"/>
        </w:rPr>
        <w:sym w:font="Wingdings" w:char="F0FE"/>
      </w:r>
      <w:r w:rsidR="000F31DB" w:rsidRPr="0030733D">
        <w:rPr>
          <w:rFonts w:hint="eastAsia"/>
        </w:rPr>
        <w:t xml:space="preserve"> </w:t>
      </w:r>
      <w:r w:rsidR="000F31DB" w:rsidRPr="005B7E5C">
        <w:rPr>
          <w:rStyle w:val="BodyText-BoldAction"/>
          <w:rFonts w:hint="eastAsia"/>
        </w:rPr>
        <w:t>You</w:t>
      </w:r>
      <w:r w:rsidR="000F31DB" w:rsidRPr="0030733D">
        <w:rPr>
          <w:rFonts w:hint="eastAsia"/>
        </w:rPr>
        <w:t xml:space="preserve"> </w:t>
      </w:r>
      <w:r w:rsidR="000F31DB" w:rsidRPr="005B7E5C">
        <w:rPr>
          <w:rStyle w:val="BodyText-BoldAction"/>
          <w:rFonts w:hint="eastAsia"/>
        </w:rPr>
        <w:t>should</w:t>
      </w:r>
      <w:r w:rsidR="000F31DB" w:rsidRPr="007F5D6B">
        <w:t xml:space="preserve"> </w:t>
      </w:r>
      <w:r w:rsidR="00A71F76">
        <w:rPr>
          <w:lang w:eastAsia="zh-CN"/>
        </w:rPr>
        <w:t>compile all code at the highest warning level.</w:t>
      </w:r>
    </w:p>
    <w:p w14:paraId="2B4E81BD" w14:textId="77777777" w:rsidR="00A71F76" w:rsidRDefault="008A400B" w:rsidP="007A569D">
      <w:pPr>
        <w:pStyle w:val="BodyText-RuleFirstParagraph"/>
        <w:rPr>
          <w:lang w:eastAsia="zh-CN"/>
        </w:rPr>
      </w:pPr>
      <w:r>
        <w:rPr>
          <w:rStyle w:val="BodyText-GuidelineID"/>
        </w:rPr>
        <w:t>CPP/CO</w:t>
      </w:r>
      <w:r w:rsidR="007A569D">
        <w:rPr>
          <w:rStyle w:val="BodyText-GuidelineID"/>
        </w:rPr>
        <w:t>20</w:t>
      </w:r>
      <w:r w:rsidR="007A569D" w:rsidRPr="0055287F">
        <w:rPr>
          <w:rStyle w:val="TextkrperZchn"/>
        </w:rPr>
        <w:tab/>
      </w:r>
      <w:r w:rsidR="000F31DB" w:rsidRPr="005B7E5C">
        <w:rPr>
          <w:rStyle w:val="BodyText-PositiveGreen"/>
        </w:rPr>
        <w:sym w:font="Wingdings" w:char="F0FE"/>
      </w:r>
      <w:r w:rsidR="000F31DB" w:rsidRPr="0030733D">
        <w:rPr>
          <w:rFonts w:hint="eastAsia"/>
        </w:rPr>
        <w:t xml:space="preserve"> </w:t>
      </w:r>
      <w:r w:rsidR="000F31DB" w:rsidRPr="005B7E5C">
        <w:rPr>
          <w:rStyle w:val="BodyText-BoldAction"/>
          <w:rFonts w:hint="eastAsia"/>
        </w:rPr>
        <w:t>You</w:t>
      </w:r>
      <w:r w:rsidR="000F31DB" w:rsidRPr="0030733D">
        <w:rPr>
          <w:rFonts w:hint="eastAsia"/>
        </w:rPr>
        <w:t xml:space="preserve"> </w:t>
      </w:r>
      <w:r w:rsidR="000F31DB" w:rsidRPr="005B7E5C">
        <w:rPr>
          <w:rStyle w:val="BodyText-BoldAction"/>
          <w:rFonts w:hint="eastAsia"/>
        </w:rPr>
        <w:t>should</w:t>
      </w:r>
      <w:r w:rsidR="000F31DB" w:rsidRPr="007F5D6B">
        <w:t xml:space="preserve"> </w:t>
      </w:r>
      <w:r w:rsidR="00A71F76">
        <w:rPr>
          <w:lang w:eastAsia="zh-CN"/>
        </w:rPr>
        <w:t>treat all warnings as errors.</w:t>
      </w:r>
    </w:p>
    <w:p w14:paraId="2B4E81BE" w14:textId="77777777" w:rsidR="00A71F76" w:rsidRDefault="00A71F76" w:rsidP="00A76B20">
      <w:pPr>
        <w:pStyle w:val="Textkrper"/>
        <w:rPr>
          <w:lang w:eastAsia="zh-CN"/>
        </w:rPr>
      </w:pPr>
      <w:r>
        <w:rPr>
          <w:lang w:eastAsia="zh-CN"/>
        </w:rPr>
        <w:t>The warnings provided by the compiler are often useful in identifying bad practices, or even subtle bugs. You can use the compiler warnings as an extra level of verification on your code.</w:t>
      </w:r>
    </w:p>
    <w:p w14:paraId="2B4E81BF" w14:textId="77777777" w:rsidR="00A71F76" w:rsidRDefault="00A71F76" w:rsidP="00A76B20">
      <w:pPr>
        <w:pStyle w:val="Textkrper"/>
        <w:rPr>
          <w:lang w:eastAsia="zh-CN"/>
        </w:rPr>
      </w:pPr>
      <w:r>
        <w:rPr>
          <w:lang w:eastAsia="zh-CN"/>
        </w:rPr>
        <w:t>In Visual Studio you can enable warning level four in the properties for you project; on the ‘Property Pages’ for your project, go to “Configuration Properties”, “C/C++”, “General” and set “Warning Level” to “Level 4”.</w:t>
      </w:r>
    </w:p>
    <w:p w14:paraId="2B4E81C0" w14:textId="77777777" w:rsidR="004A2249" w:rsidRDefault="008A400B" w:rsidP="007A569D">
      <w:pPr>
        <w:pStyle w:val="BodyText-RuleFirstParagraph"/>
      </w:pPr>
      <w:r>
        <w:rPr>
          <w:rStyle w:val="BodyText-GuidelineID"/>
        </w:rPr>
        <w:t>CPP/CO</w:t>
      </w:r>
      <w:r w:rsidR="007A569D">
        <w:rPr>
          <w:rStyle w:val="BodyText-GuidelineID"/>
        </w:rPr>
        <w:t>30</w:t>
      </w:r>
      <w:r w:rsidR="007A569D" w:rsidRPr="0055287F">
        <w:rPr>
          <w:rStyle w:val="TextkrperZchn"/>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4A2249">
        <w:t>prefer compile- and link-time errors to run-time errors.</w:t>
      </w:r>
    </w:p>
    <w:p w14:paraId="2B4E81C1" w14:textId="77777777" w:rsidR="004A2249" w:rsidRDefault="004A2249" w:rsidP="00A76B20">
      <w:pPr>
        <w:pStyle w:val="Textkrper"/>
      </w:pPr>
      <w:r>
        <w:t>Use the compiler features to enforce invariants of the program. This often means to use the type-checks inherently available in a statically-typed language.</w:t>
      </w:r>
    </w:p>
    <w:p w14:paraId="2B4E81C2" w14:textId="77777777" w:rsidR="004A2249" w:rsidRDefault="004A2249" w:rsidP="00A76B20">
      <w:pPr>
        <w:pStyle w:val="BodyText-Compact"/>
      </w:pPr>
      <w:r>
        <w:lastRenderedPageBreak/>
        <w:t>Examples:</w:t>
      </w:r>
    </w:p>
    <w:p w14:paraId="2B4E81C3" w14:textId="77777777" w:rsidR="004A2249" w:rsidRDefault="004A2249" w:rsidP="00A76B20">
      <w:pPr>
        <w:pStyle w:val="ListParagraph-Bullet"/>
      </w:pPr>
      <w:r>
        <w:t xml:space="preserve">Use compile-time Boolean conditions to express assumptions of the code: </w:t>
      </w:r>
    </w:p>
    <w:p w14:paraId="2B4E81C4" w14:textId="77777777" w:rsidR="004A2249" w:rsidRPr="00DB1CAF" w:rsidRDefault="004A2249" w:rsidP="00A76B20">
      <w:pPr>
        <w:pStyle w:val="ListParagraph-Bullet"/>
        <w:rPr>
          <w:rStyle w:val="BodyText-InlineCode"/>
        </w:rPr>
      </w:pPr>
      <w:r w:rsidRPr="00DB1CAF">
        <w:rPr>
          <w:rStyle w:val="BodyText-InlineCode-Keywords"/>
        </w:rPr>
        <w:t>static_assert</w:t>
      </w:r>
      <w:r w:rsidRPr="00DB1CAF">
        <w:rPr>
          <w:rStyle w:val="BodyText-InlineCode"/>
        </w:rPr>
        <w:t> (</w:t>
      </w:r>
      <w:r w:rsidRPr="00DB1CAF">
        <w:rPr>
          <w:rStyle w:val="BodyText-InlineCode-Keywords"/>
        </w:rPr>
        <w:t>sizeof</w:t>
      </w:r>
      <w:r w:rsidRPr="00DB1CAF">
        <w:rPr>
          <w:rStyle w:val="BodyText-InlineCode"/>
        </w:rPr>
        <w:t>(</w:t>
      </w:r>
      <w:r w:rsidRPr="00DB1CAF">
        <w:rPr>
          <w:rStyle w:val="BodyText-InlineCode-Keywords"/>
        </w:rPr>
        <w:t>int</w:t>
      </w:r>
      <w:r w:rsidRPr="00DB1CAF">
        <w:rPr>
          <w:rStyle w:val="BodyText-InlineCode"/>
        </w:rPr>
        <w:t>) &gt;= 8, </w:t>
      </w:r>
      <w:r w:rsidRPr="00DB1CAF">
        <w:rPr>
          <w:rStyle w:val="BodyText-InlineCode-String"/>
        </w:rPr>
        <w:t>"Error message"</w:t>
      </w:r>
      <w:r w:rsidRPr="00DB1CAF">
        <w:rPr>
          <w:rStyle w:val="BodyText-InlineCode"/>
        </w:rPr>
        <w:t>)</w:t>
      </w:r>
    </w:p>
    <w:p w14:paraId="2B4E81C5" w14:textId="77777777" w:rsidR="004A2249" w:rsidRDefault="004A2249" w:rsidP="00A76B20">
      <w:pPr>
        <w:pStyle w:val="ListParagraph-Bullet"/>
      </w:pPr>
      <w:r>
        <w:t>Use compile-time polymorphism: Consider using templates instead of virtual functions.</w:t>
      </w:r>
    </w:p>
    <w:p w14:paraId="2B4E81C6" w14:textId="77777777" w:rsidR="004A2249" w:rsidRDefault="004A2249" w:rsidP="00A76B20">
      <w:pPr>
        <w:pStyle w:val="ListParagraph-Bullet"/>
      </w:pPr>
      <w:r>
        <w:t>Use enums for symbolic constants</w:t>
      </w:r>
    </w:p>
    <w:p w14:paraId="2B4E81C7" w14:textId="77777777" w:rsidR="004A2249" w:rsidRDefault="004A2249" w:rsidP="00AE66D1">
      <w:pPr>
        <w:pStyle w:val="ListParagraph-Bullet"/>
      </w:pPr>
      <w:r>
        <w:t>Avoid using dynamic_cast</w:t>
      </w:r>
    </w:p>
    <w:p w14:paraId="2B4E81C8" w14:textId="77777777" w:rsidR="00A71F76" w:rsidRDefault="00A71F76" w:rsidP="006606DA">
      <w:pPr>
        <w:pStyle w:val="berschrift2"/>
        <w:rPr>
          <w:lang w:eastAsia="zh-CN"/>
        </w:rPr>
      </w:pPr>
      <w:bookmarkStart w:id="1801" w:name="_Toc401752070"/>
      <w:bookmarkStart w:id="1802" w:name="_Ref404601616"/>
      <w:bookmarkStart w:id="1803" w:name="_Ref404601622"/>
      <w:r w:rsidRPr="00AB2AA9">
        <w:rPr>
          <w:lang w:eastAsia="zh-CN"/>
        </w:rPr>
        <w:t xml:space="preserve">Files and </w:t>
      </w:r>
      <w:r w:rsidRPr="006606DA">
        <w:t>Structure</w:t>
      </w:r>
      <w:bookmarkEnd w:id="1801"/>
      <w:bookmarkEnd w:id="1802"/>
      <w:bookmarkEnd w:id="1803"/>
    </w:p>
    <w:p w14:paraId="2B4E81C9" w14:textId="77777777" w:rsidR="00A71F76" w:rsidRDefault="00A71F76" w:rsidP="006606DA">
      <w:pPr>
        <w:pStyle w:val="berschrift3"/>
        <w:rPr>
          <w:lang w:eastAsia="zh-CN"/>
        </w:rPr>
      </w:pPr>
      <w:bookmarkStart w:id="1804" w:name="_Ref404601631"/>
      <w:r w:rsidRPr="006606DA">
        <w:rPr>
          <w:rFonts w:hint="eastAsia"/>
        </w:rPr>
        <w:t>Header</w:t>
      </w:r>
      <w:r>
        <w:rPr>
          <w:rFonts w:hint="eastAsia"/>
          <w:lang w:eastAsia="zh-CN"/>
        </w:rPr>
        <w:t xml:space="preserve"> Files</w:t>
      </w:r>
      <w:bookmarkEnd w:id="1804"/>
    </w:p>
    <w:p w14:paraId="2B4E81CA" w14:textId="77777777" w:rsidR="00A71F76" w:rsidRDefault="008A400B" w:rsidP="008A400B">
      <w:pPr>
        <w:pStyle w:val="BodyText-RuleFirstParagraphCompact-ish"/>
        <w:rPr>
          <w:lang w:eastAsia="zh-CN"/>
        </w:rPr>
      </w:pPr>
      <w:r>
        <w:rPr>
          <w:rStyle w:val="BodyText-GuidelineID"/>
        </w:rPr>
        <w:t>CPP/</w:t>
      </w:r>
      <w:r w:rsidR="00417033">
        <w:rPr>
          <w:rStyle w:val="BodyText-GuidelineID"/>
        </w:rPr>
        <w:t>HF</w:t>
      </w:r>
      <w:r>
        <w:rPr>
          <w:rStyle w:val="BodyText-GuidelineID"/>
        </w:rPr>
        <w:t>10</w:t>
      </w:r>
      <w:r>
        <w:rPr>
          <w:rStyle w:val="BodyText-GuidelineID"/>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A71F76" w:rsidRPr="006C230C">
        <w:rPr>
          <w:lang w:eastAsia="zh-CN"/>
        </w:rPr>
        <w:t>use include guards within a header file (internal include guards) to prevent unintended multiple inclusions of the header file.</w:t>
      </w:r>
      <w:r w:rsidR="00A71F76">
        <w:rPr>
          <w:rFonts w:hint="eastAsia"/>
          <w:lang w:eastAsia="zh-CN"/>
        </w:rPr>
        <w:t xml:space="preserve"> </w:t>
      </w:r>
    </w:p>
    <w:p w14:paraId="2B4E81CB" w14:textId="77777777" w:rsidR="00A71F76" w:rsidRDefault="00A71F76" w:rsidP="00A76B20">
      <w:pPr>
        <w:pStyle w:val="Textkrper"/>
        <w:rPr>
          <w:lang w:eastAsia="zh-CN"/>
        </w:rPr>
      </w:pPr>
      <w:r w:rsidRPr="00C06FF9">
        <w:rPr>
          <w:lang w:eastAsia="zh-CN"/>
        </w:rPr>
        <w:t>The #ifndef and #endif from the example, below, should be the first and last lines of the header file. The following example shows how to use “#ifndef/#endif” as an include guard in “CodeExample.h”;</w:t>
      </w:r>
    </w:p>
    <w:p w14:paraId="2B4E81CC" w14:textId="77777777" w:rsidR="00A71F76" w:rsidRPr="00793C76" w:rsidRDefault="00A71F76" w:rsidP="00B054EB">
      <w:pPr>
        <w:pStyle w:val="BodyText-Code"/>
        <w:rPr>
          <w:rStyle w:val="BodyText-Code-Comments"/>
        </w:rPr>
      </w:pPr>
      <w:r w:rsidRPr="00793C76">
        <w:rPr>
          <w:rStyle w:val="BodyText-Code-Comments"/>
        </w:rPr>
        <w:t>// File header comment goes first ...</w:t>
      </w:r>
    </w:p>
    <w:p w14:paraId="2B4E81CD" w14:textId="77777777" w:rsidR="00A71F76" w:rsidRPr="008E664B" w:rsidRDefault="00A71F76" w:rsidP="00B054EB">
      <w:pPr>
        <w:pStyle w:val="BodyText-Code"/>
        <w:rPr>
          <w:rStyle w:val="BodyText-Code-Keywords"/>
        </w:rPr>
      </w:pPr>
    </w:p>
    <w:p w14:paraId="2B4E81CE" w14:textId="77777777" w:rsidR="00A71F76" w:rsidRPr="00EE4533" w:rsidRDefault="00A71F76" w:rsidP="00B054EB">
      <w:pPr>
        <w:pStyle w:val="BodyText-Code"/>
      </w:pPr>
      <w:r w:rsidRPr="008E664B">
        <w:rPr>
          <w:rStyle w:val="BodyText-Code-Keywords"/>
        </w:rPr>
        <w:t>#ifndef</w:t>
      </w:r>
      <w:r w:rsidRPr="00EE4533">
        <w:t xml:space="preserve"> CODE_EXAMPLE_H_</w:t>
      </w:r>
    </w:p>
    <w:p w14:paraId="2B4E81CF" w14:textId="77777777" w:rsidR="00A71F76" w:rsidRPr="00EE4533" w:rsidRDefault="00A71F76" w:rsidP="00B054EB">
      <w:pPr>
        <w:pStyle w:val="BodyText-Code"/>
      </w:pPr>
      <w:r w:rsidRPr="008E664B">
        <w:rPr>
          <w:rStyle w:val="BodyText-Code-Keywords"/>
        </w:rPr>
        <w:t>#define</w:t>
      </w:r>
      <w:r w:rsidRPr="00EE4533">
        <w:t xml:space="preserve"> CODE_EXAMPLE_H_</w:t>
      </w:r>
    </w:p>
    <w:p w14:paraId="2B4E81D0" w14:textId="77777777" w:rsidR="00A71F76" w:rsidRPr="00EE4533" w:rsidRDefault="00A71F76" w:rsidP="00B054EB">
      <w:pPr>
        <w:pStyle w:val="BodyText-Code"/>
      </w:pPr>
    </w:p>
    <w:p w14:paraId="2B4E81D1" w14:textId="77777777" w:rsidR="00A71F76" w:rsidRPr="00EE4533" w:rsidRDefault="00A71F76" w:rsidP="00B054EB">
      <w:pPr>
        <w:pStyle w:val="BodyText-Code"/>
      </w:pPr>
      <w:r w:rsidRPr="008E664B">
        <w:rPr>
          <w:rStyle w:val="BodyText-Code-Keywords"/>
        </w:rPr>
        <w:t>class</w:t>
      </w:r>
      <w:r w:rsidRPr="00EE4533">
        <w:t xml:space="preserve"> CodeExample</w:t>
      </w:r>
    </w:p>
    <w:p w14:paraId="2B4E81D2" w14:textId="77777777" w:rsidR="00A71F76" w:rsidRPr="00EE4533" w:rsidRDefault="00A71F76" w:rsidP="00B054EB">
      <w:pPr>
        <w:pStyle w:val="BodyText-Code"/>
      </w:pPr>
      <w:r w:rsidRPr="00EE4533">
        <w:t>{</w:t>
      </w:r>
    </w:p>
    <w:p w14:paraId="2B4E81D3" w14:textId="77777777" w:rsidR="00A71F76" w:rsidRPr="00EE4533" w:rsidRDefault="00A71F76" w:rsidP="00B054EB">
      <w:pPr>
        <w:pStyle w:val="BodyText-Code"/>
        <w:rPr>
          <w:lang w:eastAsia="zh-CN"/>
        </w:rPr>
      </w:pPr>
      <w:r w:rsidRPr="00EE4533">
        <w:t xml:space="preserve">    </w:t>
      </w:r>
      <w:r w:rsidRPr="00EE4533">
        <w:rPr>
          <w:lang w:eastAsia="zh-CN"/>
        </w:rPr>
        <w:t>...</w:t>
      </w:r>
    </w:p>
    <w:p w14:paraId="2B4E81D4" w14:textId="77777777" w:rsidR="00A71F76" w:rsidRPr="00EE4533" w:rsidRDefault="00A71F76" w:rsidP="00B054EB">
      <w:pPr>
        <w:pStyle w:val="BodyText-Code"/>
      </w:pPr>
      <w:r w:rsidRPr="00EE4533">
        <w:t>};</w:t>
      </w:r>
    </w:p>
    <w:p w14:paraId="2B4E81D5" w14:textId="77777777" w:rsidR="00A71F76" w:rsidRPr="00EE4533" w:rsidRDefault="00A71F76" w:rsidP="00B054EB">
      <w:pPr>
        <w:pStyle w:val="BodyText-Code"/>
      </w:pPr>
    </w:p>
    <w:p w14:paraId="2B4E81D6" w14:textId="77777777" w:rsidR="00EA5598" w:rsidRPr="00793C76" w:rsidRDefault="00A71F76" w:rsidP="00B054EB">
      <w:pPr>
        <w:pStyle w:val="BodyText-Code"/>
        <w:rPr>
          <w:rStyle w:val="BodyText-Code-Comments"/>
        </w:rPr>
      </w:pPr>
      <w:r w:rsidRPr="008E664B">
        <w:rPr>
          <w:rStyle w:val="BodyText-Code-Keywords"/>
        </w:rPr>
        <w:t>#endif</w:t>
      </w:r>
      <w:r w:rsidR="00F3720C" w:rsidRPr="008E664B">
        <w:rPr>
          <w:rStyle w:val="BodyText-Code-Keywords"/>
        </w:rPr>
        <w:t xml:space="preserve"> </w:t>
      </w:r>
      <w:r w:rsidR="00F3720C" w:rsidRPr="00793C76">
        <w:rPr>
          <w:rStyle w:val="BodyText-Code-Comments"/>
        </w:rPr>
        <w:t>//CODE_EXAMPLE_</w:t>
      </w:r>
    </w:p>
    <w:p w14:paraId="2B4E81D7" w14:textId="77777777" w:rsidR="00A71F76" w:rsidRDefault="00C44305" w:rsidP="00A76B20">
      <w:pPr>
        <w:pStyle w:val="Textkrper"/>
        <w:rPr>
          <w:lang w:eastAsia="zh-CN"/>
        </w:rPr>
      </w:pPr>
      <w:r w:rsidRPr="00F61988">
        <w:rPr>
          <w:rStyle w:val="BodyText-BoldEmphasis"/>
        </w:rPr>
        <w:t>Remark:</w:t>
      </w:r>
      <w:r w:rsidRPr="00C44305">
        <w:rPr>
          <w:lang w:eastAsia="zh-CN"/>
        </w:rPr>
        <w:t xml:space="preserve"> Include</w:t>
      </w:r>
      <w:r>
        <w:rPr>
          <w:lang w:eastAsia="zh-CN"/>
        </w:rPr>
        <w:t xml:space="preserve"> guards must be unique. Therefore a project-specific convention must be used that ensures the uniqueness.</w:t>
      </w:r>
    </w:p>
    <w:p w14:paraId="2B4E81D8" w14:textId="77777777" w:rsidR="00A71F76" w:rsidRDefault="00417033" w:rsidP="00417033">
      <w:pPr>
        <w:pStyle w:val="BodyText-RuleFirstParagraphCompact-ish"/>
        <w:rPr>
          <w:lang w:eastAsia="zh-CN"/>
        </w:rPr>
      </w:pPr>
      <w:r>
        <w:rPr>
          <w:rStyle w:val="BodyText-GuidelineID"/>
        </w:rPr>
        <w:t>CPP/HF20</w:t>
      </w:r>
      <w:r>
        <w:rPr>
          <w:rStyle w:val="BodyText-GuidelineID"/>
        </w:rPr>
        <w:tab/>
      </w:r>
      <w:r w:rsidR="001B1D13" w:rsidRPr="001B1D13">
        <w:rPr>
          <w:rStyle w:val="BodyText-PositiveGreen"/>
        </w:rPr>
        <w:sym w:font="Wingdings" w:char="F0FE"/>
      </w:r>
      <w:r w:rsidR="001B1D13" w:rsidRPr="001B1D13">
        <w:rPr>
          <w:rFonts w:hint="eastAsia"/>
        </w:rPr>
        <w:t xml:space="preserve"> </w:t>
      </w:r>
      <w:r w:rsidR="001B1D13" w:rsidRPr="001B1D13">
        <w:rPr>
          <w:rStyle w:val="BodyText-BoldAction"/>
        </w:rPr>
        <w:t>You</w:t>
      </w:r>
      <w:r w:rsidR="001B1D13" w:rsidRPr="001B1D13">
        <w:t xml:space="preserve"> </w:t>
      </w:r>
      <w:r w:rsidR="001B1D13" w:rsidRPr="001B1D13">
        <w:rPr>
          <w:rStyle w:val="BodyText-BoldAction"/>
        </w:rPr>
        <w:t>can</w:t>
      </w:r>
      <w:r w:rsidR="001B1D13" w:rsidRPr="001B1D13">
        <w:t xml:space="preserve"> </w:t>
      </w:r>
      <w:r w:rsidR="00D2052F">
        <w:rPr>
          <w:lang w:eastAsia="zh-CN"/>
        </w:rPr>
        <w:t>instead</w:t>
      </w:r>
      <w:r w:rsidR="00A71F76" w:rsidRPr="005002B5">
        <w:rPr>
          <w:lang w:eastAsia="zh-CN"/>
        </w:rPr>
        <w:t xml:space="preserve"> use “#pragma once” as an alternative to “#ifndef/#endif” include guard</w:t>
      </w:r>
      <w:r w:rsidR="00D2052F">
        <w:rPr>
          <w:lang w:eastAsia="zh-CN"/>
        </w:rPr>
        <w:t xml:space="preserve">. It is non-standard but it is widely supported by different compilers (Microsoft Visual C++, GCC, </w:t>
      </w:r>
      <w:r w:rsidR="00A656FF">
        <w:rPr>
          <w:lang w:eastAsia="zh-CN"/>
        </w:rPr>
        <w:t xml:space="preserve">Intel C++, </w:t>
      </w:r>
      <w:r w:rsidR="00D2052F">
        <w:rPr>
          <w:lang w:eastAsia="zh-CN"/>
        </w:rPr>
        <w:t>Clang and others)</w:t>
      </w:r>
      <w:r w:rsidR="00A71F76" w:rsidRPr="005002B5">
        <w:rPr>
          <w:lang w:eastAsia="zh-CN"/>
        </w:rPr>
        <w:t>:</w:t>
      </w:r>
    </w:p>
    <w:p w14:paraId="2B4E81D9" w14:textId="77777777" w:rsidR="00A71F76" w:rsidRPr="00793C76" w:rsidRDefault="00A71F76" w:rsidP="00B054EB">
      <w:pPr>
        <w:pStyle w:val="BodyText-Code"/>
        <w:rPr>
          <w:rStyle w:val="BodyText-Code-Comments"/>
        </w:rPr>
      </w:pPr>
      <w:r w:rsidRPr="00793C76">
        <w:rPr>
          <w:rStyle w:val="BodyText-Code-Comments"/>
        </w:rPr>
        <w:t>// File header comment goes first ...</w:t>
      </w:r>
    </w:p>
    <w:p w14:paraId="2B4E81DA" w14:textId="77777777" w:rsidR="00FB2D3C" w:rsidRPr="00793C76" w:rsidRDefault="00FB2D3C" w:rsidP="00B054EB">
      <w:pPr>
        <w:pStyle w:val="BodyText-Code"/>
        <w:rPr>
          <w:rStyle w:val="BodyText-Code-Comments"/>
        </w:rPr>
      </w:pPr>
    </w:p>
    <w:p w14:paraId="2B4E81DB" w14:textId="77777777" w:rsidR="00A71F76" w:rsidRPr="008E664B" w:rsidRDefault="00A71F76" w:rsidP="00B054EB">
      <w:pPr>
        <w:pStyle w:val="BodyText-Code"/>
        <w:rPr>
          <w:rStyle w:val="BodyText-Code-Keywords"/>
        </w:rPr>
      </w:pPr>
      <w:r w:rsidRPr="008E664B">
        <w:rPr>
          <w:rStyle w:val="BodyText-Code-Keywords"/>
        </w:rPr>
        <w:t>#pragma</w:t>
      </w:r>
      <w:r w:rsidRPr="00EE4533">
        <w:t xml:space="preserve"> </w:t>
      </w:r>
      <w:r w:rsidRPr="008E664B">
        <w:rPr>
          <w:rStyle w:val="BodyText-Code-Keywords"/>
        </w:rPr>
        <w:t>once</w:t>
      </w:r>
    </w:p>
    <w:p w14:paraId="2B4E81DC" w14:textId="77777777" w:rsidR="00A71F76" w:rsidRPr="008E664B" w:rsidRDefault="00A71F76" w:rsidP="00B054EB">
      <w:pPr>
        <w:pStyle w:val="BodyText-Code"/>
        <w:rPr>
          <w:rStyle w:val="BodyText-Code-Keywords"/>
        </w:rPr>
      </w:pPr>
    </w:p>
    <w:p w14:paraId="2B4E81DD" w14:textId="77777777" w:rsidR="00A71F76" w:rsidRPr="00EE4533" w:rsidRDefault="00A71F76" w:rsidP="00B054EB">
      <w:pPr>
        <w:pStyle w:val="BodyText-Code"/>
      </w:pPr>
      <w:r w:rsidRPr="008E664B">
        <w:rPr>
          <w:rStyle w:val="BodyText-Code-Keywords"/>
        </w:rPr>
        <w:t>class</w:t>
      </w:r>
      <w:r w:rsidRPr="00EE4533">
        <w:t xml:space="preserve"> CodeExample</w:t>
      </w:r>
    </w:p>
    <w:p w14:paraId="2B4E81DE" w14:textId="77777777" w:rsidR="00A71F76" w:rsidRPr="00EE4533" w:rsidRDefault="00A71F76" w:rsidP="00B054EB">
      <w:pPr>
        <w:pStyle w:val="BodyText-Code"/>
      </w:pPr>
      <w:r w:rsidRPr="00EE4533">
        <w:t>{</w:t>
      </w:r>
    </w:p>
    <w:p w14:paraId="2B4E81DF" w14:textId="77777777" w:rsidR="00A71F76" w:rsidRPr="00EE4533" w:rsidRDefault="00A71F76" w:rsidP="00B054EB">
      <w:pPr>
        <w:pStyle w:val="BodyText-Code"/>
        <w:rPr>
          <w:lang w:eastAsia="zh-CN"/>
        </w:rPr>
      </w:pPr>
      <w:r w:rsidRPr="00EE4533">
        <w:t xml:space="preserve">    </w:t>
      </w:r>
      <w:r w:rsidRPr="00EE4533">
        <w:rPr>
          <w:lang w:eastAsia="zh-CN"/>
        </w:rPr>
        <w:t>...</w:t>
      </w:r>
    </w:p>
    <w:p w14:paraId="2B4E81E0" w14:textId="77777777" w:rsidR="00A71F76" w:rsidRPr="00EE4533" w:rsidRDefault="00A71F76" w:rsidP="00B054EB">
      <w:pPr>
        <w:pStyle w:val="BodyText-Code"/>
      </w:pPr>
      <w:r w:rsidRPr="00EE4533">
        <w:t>};</w:t>
      </w:r>
    </w:p>
    <w:p w14:paraId="2B4E81E1" w14:textId="77777777" w:rsidR="00C160A0" w:rsidRDefault="00417033" w:rsidP="00417033">
      <w:pPr>
        <w:pStyle w:val="BodyText-RuleFirstParagraphCompact-ish"/>
      </w:pPr>
      <w:r>
        <w:rPr>
          <w:rStyle w:val="BodyText-GuidelineID"/>
        </w:rPr>
        <w:t>CPP/HF30</w:t>
      </w:r>
      <w:r>
        <w:rPr>
          <w:rStyle w:val="BodyText-GuidelineID"/>
        </w:rPr>
        <w:tab/>
      </w:r>
      <w:r w:rsidR="000F31DB" w:rsidRPr="005B7E5C">
        <w:rPr>
          <w:rStyle w:val="BodyText-PositiveGreen"/>
        </w:rPr>
        <w:sym w:font="Wingdings" w:char="F0FE"/>
      </w:r>
      <w:r w:rsidR="000F31DB" w:rsidRPr="0030733D">
        <w:rPr>
          <w:rFonts w:hint="eastAsia"/>
        </w:rPr>
        <w:t xml:space="preserve"> </w:t>
      </w:r>
      <w:r w:rsidR="000F31DB" w:rsidRPr="005B7E5C">
        <w:rPr>
          <w:rStyle w:val="BodyText-BoldAction"/>
          <w:rFonts w:hint="eastAsia"/>
        </w:rPr>
        <w:t>You</w:t>
      </w:r>
      <w:r w:rsidR="000F31DB" w:rsidRPr="0030733D">
        <w:rPr>
          <w:rFonts w:hint="eastAsia"/>
        </w:rPr>
        <w:t xml:space="preserve"> </w:t>
      </w:r>
      <w:r w:rsidR="000F31DB" w:rsidRPr="005B7E5C">
        <w:rPr>
          <w:rStyle w:val="BodyText-BoldAction"/>
          <w:rFonts w:hint="eastAsia"/>
        </w:rPr>
        <w:t>should</w:t>
      </w:r>
      <w:r w:rsidR="000F31DB" w:rsidRPr="007F5D6B">
        <w:t xml:space="preserve"> </w:t>
      </w:r>
      <w:r w:rsidR="00DC5C06" w:rsidRPr="00DC5C06">
        <w:t xml:space="preserve">use </w:t>
      </w:r>
      <w:r w:rsidR="00DC5C06">
        <w:t>the following sequence in your header file:</w:t>
      </w:r>
    </w:p>
    <w:p w14:paraId="2B4E81E2" w14:textId="77777777" w:rsidR="00DC5C06" w:rsidRDefault="00DC5C06" w:rsidP="00A76B20">
      <w:pPr>
        <w:pStyle w:val="ListParagraph-Bullet"/>
        <w:rPr>
          <w:lang w:eastAsia="zh-CN"/>
        </w:rPr>
      </w:pPr>
      <w:r>
        <w:rPr>
          <w:lang w:eastAsia="zh-CN"/>
        </w:rPr>
        <w:t>Head comments</w:t>
      </w:r>
    </w:p>
    <w:p w14:paraId="2B4E81E3" w14:textId="77777777" w:rsidR="00DC5C06" w:rsidRDefault="00DC5C06" w:rsidP="00A76B20">
      <w:pPr>
        <w:pStyle w:val="ListParagraph-Bullet"/>
        <w:rPr>
          <w:lang w:eastAsia="zh-CN"/>
        </w:rPr>
      </w:pPr>
      <w:r>
        <w:rPr>
          <w:lang w:eastAsia="zh-CN"/>
        </w:rPr>
        <w:t>Include guard (see. previous item)</w:t>
      </w:r>
    </w:p>
    <w:p w14:paraId="2B4E81E4" w14:textId="77777777" w:rsidR="00DC5C06" w:rsidRDefault="00DC5C06" w:rsidP="00A76B20">
      <w:pPr>
        <w:pStyle w:val="ListParagraph-Bullet"/>
        <w:rPr>
          <w:lang w:eastAsia="zh-CN"/>
        </w:rPr>
      </w:pPr>
      <w:r>
        <w:rPr>
          <w:lang w:eastAsia="zh-CN"/>
        </w:rPr>
        <w:t xml:space="preserve">System includes </w:t>
      </w:r>
      <w:r>
        <w:t>section:  Includes of files, which are base for development (operating system includes, UI class library includes, ...). For Visual C++ development</w:t>
      </w:r>
      <w:r w:rsidRPr="008D2F68">
        <w:t xml:space="preserve">, Windows specific include files are included via </w:t>
      </w:r>
      <w:r w:rsidRPr="00DB1CAF">
        <w:rPr>
          <w:rStyle w:val="BodyText-InlineCode"/>
        </w:rPr>
        <w:t>stdafx.h</w:t>
      </w:r>
      <w:r w:rsidRPr="008D2F68">
        <w:t>, which realizes the “precompiled header files” mechanism.</w:t>
      </w:r>
    </w:p>
    <w:p w14:paraId="2B4E81E5" w14:textId="77777777" w:rsidR="00DC5C06" w:rsidRDefault="00DC5C06" w:rsidP="00A76B20">
      <w:pPr>
        <w:pStyle w:val="ListParagraph-Bullet"/>
        <w:rPr>
          <w:lang w:eastAsia="zh-CN"/>
        </w:rPr>
      </w:pPr>
      <w:r>
        <w:rPr>
          <w:lang w:eastAsia="zh-CN"/>
        </w:rPr>
        <w:t>Application includes: T</w:t>
      </w:r>
      <w:r>
        <w:rPr>
          <w:lang w:eastAsia="en-US"/>
        </w:rPr>
        <w:t>he files which are part of the project are included.</w:t>
      </w:r>
    </w:p>
    <w:p w14:paraId="2B4E81E6" w14:textId="77777777" w:rsidR="00DC5C06" w:rsidRDefault="00DC5C06" w:rsidP="00A76B20">
      <w:pPr>
        <w:pStyle w:val="ListParagraph-Bullet"/>
        <w:rPr>
          <w:lang w:eastAsia="zh-CN"/>
        </w:rPr>
      </w:pPr>
      <w:r>
        <w:rPr>
          <w:lang w:eastAsia="en-US"/>
        </w:rPr>
        <w:t>The #defines section defines constants and macros, if applicable.</w:t>
      </w:r>
    </w:p>
    <w:p w14:paraId="2B4E81E7" w14:textId="77777777" w:rsidR="00DC5C06" w:rsidRDefault="00DC5C06" w:rsidP="00A76B20">
      <w:pPr>
        <w:pStyle w:val="ListParagraph-Bullet"/>
        <w:rPr>
          <w:lang w:eastAsia="zh-CN"/>
        </w:rPr>
      </w:pPr>
      <w:r>
        <w:rPr>
          <w:lang w:eastAsia="zh-CN"/>
        </w:rPr>
        <w:t>Section with declaration of global variables.</w:t>
      </w:r>
    </w:p>
    <w:p w14:paraId="2B4E81E8" w14:textId="77777777" w:rsidR="00DC5C06" w:rsidRDefault="00DC5C06" w:rsidP="00A76B20">
      <w:pPr>
        <w:pStyle w:val="ListParagraph-Bullet"/>
        <w:rPr>
          <w:lang w:eastAsia="zh-CN"/>
        </w:rPr>
      </w:pPr>
      <w:r>
        <w:rPr>
          <w:lang w:eastAsia="zh-CN"/>
        </w:rPr>
        <w:t>Function prototypes (ANSI-C).</w:t>
      </w:r>
    </w:p>
    <w:p w14:paraId="2B4E81E9" w14:textId="77777777" w:rsidR="00C160A0" w:rsidRDefault="003A2A3A" w:rsidP="00AE66D1">
      <w:pPr>
        <w:pStyle w:val="ListParagraph-Bullet"/>
        <w:rPr>
          <w:lang w:eastAsia="zh-CN"/>
        </w:rPr>
      </w:pPr>
      <w:r>
        <w:rPr>
          <w:lang w:eastAsia="zh-CN"/>
        </w:rPr>
        <w:t>Class declaration.</w:t>
      </w:r>
    </w:p>
    <w:p w14:paraId="2B4E81EA" w14:textId="77777777" w:rsidR="00A71F76" w:rsidRDefault="00417033" w:rsidP="00417033">
      <w:pPr>
        <w:pStyle w:val="BodyText-RuleFirstParagraphCompact-ish"/>
      </w:pPr>
      <w:r>
        <w:rPr>
          <w:rStyle w:val="BodyText-GuidelineID"/>
        </w:rPr>
        <w:lastRenderedPageBreak/>
        <w:t>CPP/HF40</w:t>
      </w:r>
      <w:r>
        <w:rPr>
          <w:rStyle w:val="BodyText-GuidelineID"/>
        </w:rPr>
        <w:tab/>
      </w:r>
      <w:r w:rsidR="001B1D13" w:rsidRPr="001B1D13">
        <w:rPr>
          <w:rStyle w:val="BodyText-NegativeRed"/>
        </w:rPr>
        <w:sym w:font="Wingdings" w:char="F0FD"/>
      </w:r>
      <w:r w:rsidR="001B1D13" w:rsidRPr="001B1D13">
        <w:t xml:space="preserve"> </w:t>
      </w:r>
      <w:r w:rsidR="001B1D13" w:rsidRPr="001B1D13">
        <w:rPr>
          <w:rStyle w:val="BodyText-BoldAction"/>
        </w:rPr>
        <w:t>You</w:t>
      </w:r>
      <w:r w:rsidR="001B1D13" w:rsidRPr="001B1D13">
        <w:t xml:space="preserve"> </w:t>
      </w:r>
      <w:r w:rsidR="001B1D13" w:rsidRPr="001B1D13">
        <w:rPr>
          <w:rStyle w:val="BodyText-BoldAction"/>
        </w:rPr>
        <w:t>should</w:t>
      </w:r>
      <w:r w:rsidR="001B1D13" w:rsidRPr="001B1D13">
        <w:t xml:space="preserve"> </w:t>
      </w:r>
      <w:r w:rsidR="001B1D13" w:rsidRPr="001B1D13">
        <w:rPr>
          <w:rStyle w:val="BodyText-BoldAction"/>
        </w:rPr>
        <w:t>not</w:t>
      </w:r>
      <w:r w:rsidR="001B1D13" w:rsidRPr="001B1D13">
        <w:t xml:space="preserve"> </w:t>
      </w:r>
      <w:r w:rsidR="00A71F76" w:rsidRPr="00C160A0">
        <w:t>implement functions in header files. Header files should only contain the declarations of functions and data structures. Their implementation should be in the .cpp files.</w:t>
      </w:r>
      <w:r w:rsidR="000A4DD2">
        <w:t xml:space="preserve"> Exceptions to this are:</w:t>
      </w:r>
    </w:p>
    <w:p w14:paraId="2B4E81EB" w14:textId="77777777" w:rsidR="000A4DD2" w:rsidRDefault="000A4DD2" w:rsidP="00A76B20">
      <w:pPr>
        <w:pStyle w:val="ListParagraph-Bullet"/>
        <w:rPr>
          <w:lang w:eastAsia="en-US"/>
        </w:rPr>
      </w:pPr>
      <w:r>
        <w:rPr>
          <w:lang w:eastAsia="en-US"/>
        </w:rPr>
        <w:t>Templates have to be implemented as header files only.</w:t>
      </w:r>
    </w:p>
    <w:p w14:paraId="2B4E81EC" w14:textId="77777777" w:rsidR="000A4DD2" w:rsidRDefault="00C44305" w:rsidP="00A76B20">
      <w:pPr>
        <w:pStyle w:val="ListParagraph-Bullet"/>
        <w:rPr>
          <w:lang w:eastAsia="en-US"/>
        </w:rPr>
      </w:pPr>
      <w:r>
        <w:rPr>
          <w:lang w:eastAsia="en-US"/>
        </w:rPr>
        <w:t>Small functions can be implemented in the header file to allow inlining.</w:t>
      </w:r>
    </w:p>
    <w:p w14:paraId="2B4E81ED" w14:textId="77777777" w:rsidR="000A4DD2" w:rsidRDefault="00C44305" w:rsidP="00A76B20">
      <w:pPr>
        <w:pStyle w:val="ListParagraph-Bullet"/>
        <w:rPr>
          <w:lang w:eastAsia="en-US"/>
        </w:rPr>
      </w:pPr>
      <w:r>
        <w:rPr>
          <w:lang w:eastAsia="en-US"/>
        </w:rPr>
        <w:t>For header-only implementations (</w:t>
      </w:r>
      <w:r w:rsidR="000A4DD2">
        <w:rPr>
          <w:lang w:eastAsia="en-US"/>
        </w:rPr>
        <w:t xml:space="preserve">class implementations </w:t>
      </w:r>
      <w:r>
        <w:rPr>
          <w:lang w:eastAsia="en-US"/>
        </w:rPr>
        <w:t xml:space="preserve">completely in the header file) the file must have </w:t>
      </w:r>
      <w:r w:rsidR="000A4DD2">
        <w:rPr>
          <w:lang w:eastAsia="en-US"/>
        </w:rPr>
        <w:t>the “.hpp” file extension.</w:t>
      </w:r>
    </w:p>
    <w:p w14:paraId="2B4E81EE" w14:textId="77777777" w:rsidR="000A4DD2" w:rsidRDefault="00417033" w:rsidP="00417033">
      <w:pPr>
        <w:pStyle w:val="BodyText-RuleFirstParagraphCompact-ish"/>
        <w:rPr>
          <w:lang w:eastAsia="zh-CN"/>
        </w:rPr>
      </w:pPr>
      <w:r>
        <w:rPr>
          <w:rStyle w:val="BodyText-GuidelineID"/>
        </w:rPr>
        <w:t>CPP/HF50</w:t>
      </w:r>
      <w:r>
        <w:rPr>
          <w:rStyle w:val="BodyText-GuidelineID"/>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0A4DD2" w:rsidRPr="000A4DD2">
        <w:rPr>
          <w:lang w:eastAsia="zh-CN"/>
        </w:rPr>
        <w:t xml:space="preserve">use </w:t>
      </w:r>
      <w:r w:rsidR="000A4DD2">
        <w:rPr>
          <w:lang w:eastAsia="zh-CN"/>
        </w:rPr>
        <w:t xml:space="preserve">absolute path names in #includes. </w:t>
      </w:r>
    </w:p>
    <w:p w14:paraId="2B4E81EF" w14:textId="77777777" w:rsidR="000A4DD2" w:rsidRDefault="00417033" w:rsidP="00417033">
      <w:pPr>
        <w:pStyle w:val="BodyText-RuleFirstParagraphCompact-ish"/>
        <w:rPr>
          <w:lang w:eastAsia="zh-CN"/>
        </w:rPr>
      </w:pPr>
      <w:r>
        <w:rPr>
          <w:rStyle w:val="BodyText-GuidelineID"/>
        </w:rPr>
        <w:t>CPP/HF60</w:t>
      </w:r>
      <w:r>
        <w:rPr>
          <w:rStyle w:val="BodyText-GuidelineID"/>
        </w:rPr>
        <w:tab/>
      </w:r>
      <w:r w:rsidR="003B773F" w:rsidRPr="005B7E5C">
        <w:rPr>
          <w:rStyle w:val="BodyText-NegativeRed"/>
        </w:rPr>
        <w:sym w:font="Wingdings" w:char="F0FD"/>
      </w:r>
      <w:r w:rsidR="003B773F" w:rsidRPr="003B773F">
        <w:rPr>
          <w:rFonts w:hint="eastAsia"/>
        </w:rPr>
        <w:t xml:space="preserve"> </w:t>
      </w:r>
      <w:r w:rsidR="003B773F" w:rsidRPr="005B7E5C">
        <w:rPr>
          <w:rStyle w:val="BodyText-BoldAction"/>
        </w:rPr>
        <w:t>Do</w:t>
      </w:r>
      <w:r w:rsidR="003B773F" w:rsidRPr="003B773F">
        <w:t xml:space="preserve"> </w:t>
      </w:r>
      <w:r w:rsidR="003B773F" w:rsidRPr="005B7E5C">
        <w:rPr>
          <w:rStyle w:val="BodyText-BoldAction"/>
        </w:rPr>
        <w:t>not</w:t>
      </w:r>
      <w:r w:rsidR="003B773F" w:rsidRPr="006C0449">
        <w:t xml:space="preserve"> </w:t>
      </w:r>
      <w:r w:rsidR="000D6A4C">
        <w:rPr>
          <w:lang w:eastAsia="zh-CN"/>
        </w:rPr>
        <w:t xml:space="preserve">include a header file when a forward declaration is sufficient. </w:t>
      </w:r>
      <w:r w:rsidR="00CF6D97" w:rsidRPr="00F353F8">
        <w:rPr>
          <w:rFonts w:eastAsia="MS Mincho"/>
          <w:lang w:eastAsia="de-DE"/>
        </w:rPr>
        <w:t>Don't include headers you don't need at all.</w:t>
      </w:r>
    </w:p>
    <w:p w14:paraId="2B4E81F0" w14:textId="77777777" w:rsidR="00CF6D97" w:rsidRDefault="00417033" w:rsidP="00417033">
      <w:pPr>
        <w:pStyle w:val="BodyText-RuleFirstParagraphCompact-ish"/>
      </w:pPr>
      <w:r>
        <w:rPr>
          <w:rStyle w:val="BodyText-GuidelineID"/>
        </w:rPr>
        <w:t>CPP/HF70</w:t>
      </w:r>
      <w:r>
        <w:rPr>
          <w:rStyle w:val="BodyText-GuidelineID"/>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CF6D97">
        <w:t>make header files self-sufficient. Ensure that every header includes all dependent headers it needs.</w:t>
      </w:r>
    </w:p>
    <w:p w14:paraId="2B4E81F1" w14:textId="77777777" w:rsidR="00A71F76" w:rsidRDefault="00A71F76" w:rsidP="006606DA">
      <w:pPr>
        <w:pStyle w:val="berschrift3"/>
        <w:rPr>
          <w:lang w:eastAsia="zh-CN"/>
        </w:rPr>
      </w:pPr>
      <w:bookmarkStart w:id="1805" w:name="_Ref404601643"/>
      <w:r w:rsidRPr="008D7834">
        <w:rPr>
          <w:lang w:eastAsia="zh-CN"/>
        </w:rPr>
        <w:t>Implementation Files</w:t>
      </w:r>
      <w:bookmarkEnd w:id="1805"/>
    </w:p>
    <w:p w14:paraId="2B4E81F2" w14:textId="77777777" w:rsidR="00260A4F" w:rsidRDefault="00A71F76" w:rsidP="00A76B20">
      <w:pPr>
        <w:pStyle w:val="Textkrper"/>
        <w:rPr>
          <w:lang w:eastAsia="zh-CN"/>
        </w:rPr>
      </w:pPr>
      <w:r w:rsidRPr="003774BC">
        <w:rPr>
          <w:lang w:eastAsia="zh-CN"/>
        </w:rPr>
        <w:t xml:space="preserve">Implementation files contain the actual function bodies for global functions, local functions, and class method functions. An implementation file has the extension .c or .cpp. Note that an implementation file does not have to implement an entire module. It can be split up and #include a common internal interface.  </w:t>
      </w:r>
    </w:p>
    <w:p w14:paraId="2B4E81F3" w14:textId="77777777" w:rsidR="00260A4F" w:rsidRDefault="00417033" w:rsidP="00417033">
      <w:pPr>
        <w:pStyle w:val="BodyText-RuleFirstParagraphCompact-ish"/>
      </w:pPr>
      <w:r>
        <w:rPr>
          <w:rStyle w:val="BodyText-GuidelineID"/>
        </w:rPr>
        <w:t>CPP/IF10</w:t>
      </w:r>
      <w:r>
        <w:rPr>
          <w:rStyle w:val="BodyText-GuidelineID"/>
        </w:rPr>
        <w:tab/>
      </w:r>
      <w:r w:rsidR="000F31DB" w:rsidRPr="005B7E5C">
        <w:rPr>
          <w:rStyle w:val="BodyText-PositiveGreen"/>
        </w:rPr>
        <w:sym w:font="Wingdings" w:char="F0FE"/>
      </w:r>
      <w:r w:rsidR="000F31DB" w:rsidRPr="0030733D">
        <w:rPr>
          <w:rFonts w:hint="eastAsia"/>
        </w:rPr>
        <w:t xml:space="preserve"> </w:t>
      </w:r>
      <w:r w:rsidR="000F31DB" w:rsidRPr="005B7E5C">
        <w:rPr>
          <w:rStyle w:val="BodyText-BoldAction"/>
          <w:rFonts w:hint="eastAsia"/>
        </w:rPr>
        <w:t>You</w:t>
      </w:r>
      <w:r w:rsidR="000F31DB" w:rsidRPr="0030733D">
        <w:rPr>
          <w:rFonts w:hint="eastAsia"/>
        </w:rPr>
        <w:t xml:space="preserve"> </w:t>
      </w:r>
      <w:r w:rsidR="000F31DB" w:rsidRPr="005B7E5C">
        <w:rPr>
          <w:rStyle w:val="BodyText-BoldAction"/>
          <w:rFonts w:hint="eastAsia"/>
        </w:rPr>
        <w:t>should</w:t>
      </w:r>
      <w:r w:rsidR="000F31DB" w:rsidRPr="007F5D6B">
        <w:t xml:space="preserve"> </w:t>
      </w:r>
      <w:r w:rsidR="00260A4F" w:rsidRPr="00DC5C06">
        <w:t xml:space="preserve">use </w:t>
      </w:r>
      <w:r w:rsidR="00260A4F">
        <w:t>the following sequence in your implementation file:</w:t>
      </w:r>
    </w:p>
    <w:p w14:paraId="2B4E81F4" w14:textId="77777777" w:rsidR="00260A4F" w:rsidRDefault="00260A4F" w:rsidP="00DD3C73">
      <w:pPr>
        <w:pStyle w:val="ListParagraph-References"/>
        <w:rPr>
          <w:lang w:eastAsia="zh-CN"/>
        </w:rPr>
      </w:pPr>
      <w:r>
        <w:rPr>
          <w:lang w:eastAsia="zh-CN"/>
        </w:rPr>
        <w:t>Head comments</w:t>
      </w:r>
    </w:p>
    <w:p w14:paraId="2B4E81F5" w14:textId="77777777" w:rsidR="00260A4F" w:rsidRDefault="00260A4F" w:rsidP="00DD3C73">
      <w:pPr>
        <w:pStyle w:val="ListParagraph-References"/>
        <w:rPr>
          <w:lang w:eastAsia="zh-CN"/>
        </w:rPr>
      </w:pPr>
      <w:r>
        <w:t>Include section: In #include Section in general first the header file, which corresponds with the implementation file, is listed.</w:t>
      </w:r>
    </w:p>
    <w:p w14:paraId="2B4E81F6" w14:textId="77777777" w:rsidR="000307F2" w:rsidRDefault="00417033" w:rsidP="00417033">
      <w:pPr>
        <w:pStyle w:val="BodyText-RuleFirstParagraphCompact-ish"/>
      </w:pPr>
      <w:r>
        <w:rPr>
          <w:rStyle w:val="BodyText-GuidelineID"/>
        </w:rPr>
        <w:t>CPP/IF20</w:t>
      </w:r>
      <w:r>
        <w:rPr>
          <w:rStyle w:val="BodyText-GuidelineID"/>
        </w:rPr>
        <w:tab/>
      </w:r>
      <w:r w:rsidR="000F31DB" w:rsidRPr="005B7E5C">
        <w:rPr>
          <w:rStyle w:val="BodyText-PositiveGreen"/>
        </w:rPr>
        <w:sym w:font="Wingdings" w:char="F0FE"/>
      </w:r>
      <w:r w:rsidR="000F31DB" w:rsidRPr="0030733D">
        <w:rPr>
          <w:rFonts w:hint="eastAsia"/>
        </w:rPr>
        <w:t xml:space="preserve"> </w:t>
      </w:r>
      <w:r w:rsidR="000F31DB" w:rsidRPr="005B7E5C">
        <w:rPr>
          <w:rStyle w:val="BodyText-BoldAction"/>
          <w:rFonts w:hint="eastAsia"/>
        </w:rPr>
        <w:t>You</w:t>
      </w:r>
      <w:r w:rsidR="000F31DB" w:rsidRPr="0030733D">
        <w:rPr>
          <w:rFonts w:hint="eastAsia"/>
        </w:rPr>
        <w:t xml:space="preserve"> </w:t>
      </w:r>
      <w:r w:rsidR="000F31DB" w:rsidRPr="005B7E5C">
        <w:rPr>
          <w:rStyle w:val="BodyText-BoldAction"/>
          <w:rFonts w:hint="eastAsia"/>
        </w:rPr>
        <w:t>should</w:t>
      </w:r>
      <w:r w:rsidR="000F31DB" w:rsidRPr="007F5D6B">
        <w:t xml:space="preserve"> </w:t>
      </w:r>
      <w:r w:rsidR="00A71F76">
        <w:rPr>
          <w:lang w:eastAsia="zh-CN"/>
        </w:rPr>
        <w:t>k</w:t>
      </w:r>
      <w:r w:rsidR="00A71F76" w:rsidRPr="00EA0E1A">
        <w:rPr>
          <w:lang w:eastAsia="zh-CN"/>
        </w:rPr>
        <w:t>eep declarations that don’t have to be exported inside the implementation file.</w:t>
      </w:r>
      <w:r w:rsidR="00A71F76" w:rsidRPr="003E30D1">
        <w:t xml:space="preserve"> </w:t>
      </w:r>
      <w:r w:rsidR="00A71F76" w:rsidRPr="007F117E">
        <w:t>Furthermore, you should add the static keyword to limit their scope to just the compilation unit defined by the .cpp/.c file.  This will reduce changes of getting “multiply-defined symbol” errors during linking when two or more .cpp files use the same internal variables.</w:t>
      </w:r>
    </w:p>
    <w:p w14:paraId="2B4E81F7" w14:textId="77777777" w:rsidR="000307F2" w:rsidRDefault="000307F2" w:rsidP="000307F2">
      <w:pPr>
        <w:pStyle w:val="berschrift3"/>
        <w:rPr>
          <w:lang w:eastAsia="zh-CN"/>
        </w:rPr>
      </w:pPr>
      <w:bookmarkStart w:id="1806" w:name="_Ref404601660"/>
      <w:r>
        <w:rPr>
          <w:lang w:eastAsia="zh-CN"/>
        </w:rPr>
        <w:t>Class layout</w:t>
      </w:r>
      <w:bookmarkEnd w:id="1806"/>
    </w:p>
    <w:p w14:paraId="2B4E81F8" w14:textId="77777777" w:rsidR="000307F2" w:rsidRDefault="00417033" w:rsidP="00417033">
      <w:pPr>
        <w:pStyle w:val="BodyText-RuleFirstParagraphCompact-ish"/>
        <w:rPr>
          <w:lang w:eastAsia="zh-CN"/>
        </w:rPr>
      </w:pPr>
      <w:r>
        <w:rPr>
          <w:rStyle w:val="BodyText-GuidelineID"/>
        </w:rPr>
        <w:t>CPP/CL10</w:t>
      </w:r>
      <w:r>
        <w:rPr>
          <w:rStyle w:val="BodyText-GuidelineID"/>
        </w:rPr>
        <w:tab/>
      </w:r>
      <w:r w:rsidR="000F31DB" w:rsidRPr="005B7E5C">
        <w:rPr>
          <w:rStyle w:val="BodyText-PositiveGreen"/>
        </w:rPr>
        <w:sym w:font="Wingdings" w:char="F0FE"/>
      </w:r>
      <w:r w:rsidR="000F31DB" w:rsidRPr="0030733D">
        <w:rPr>
          <w:rFonts w:hint="eastAsia"/>
        </w:rPr>
        <w:t xml:space="preserve"> </w:t>
      </w:r>
      <w:r w:rsidR="000F31DB" w:rsidRPr="005B7E5C">
        <w:rPr>
          <w:rStyle w:val="BodyText-BoldAction"/>
          <w:rFonts w:hint="eastAsia"/>
        </w:rPr>
        <w:t>You</w:t>
      </w:r>
      <w:r w:rsidR="000F31DB" w:rsidRPr="0030733D">
        <w:rPr>
          <w:rFonts w:hint="eastAsia"/>
        </w:rPr>
        <w:t xml:space="preserve"> </w:t>
      </w:r>
      <w:r w:rsidR="000F31DB" w:rsidRPr="005B7E5C">
        <w:rPr>
          <w:rStyle w:val="BodyText-BoldAction"/>
          <w:rFonts w:hint="eastAsia"/>
        </w:rPr>
        <w:t>should</w:t>
      </w:r>
      <w:r w:rsidR="000F31DB" w:rsidRPr="007F5D6B">
        <w:t xml:space="preserve"> </w:t>
      </w:r>
      <w:r w:rsidR="000307F2">
        <w:rPr>
          <w:lang w:eastAsia="zh-CN"/>
        </w:rPr>
        <w:t>use the following class layout rules:</w:t>
      </w:r>
    </w:p>
    <w:p w14:paraId="2B4E81F9" w14:textId="77777777" w:rsidR="000307F2" w:rsidRPr="00E10824" w:rsidRDefault="000307F2" w:rsidP="00A76B20">
      <w:pPr>
        <w:pStyle w:val="BodyText-Compact"/>
      </w:pPr>
      <w:r w:rsidRPr="00E10824">
        <w:t>Order of declaration:</w:t>
      </w:r>
    </w:p>
    <w:p w14:paraId="2B4E81FA" w14:textId="77777777" w:rsidR="000307F2" w:rsidRDefault="000307F2" w:rsidP="00DD3C73">
      <w:pPr>
        <w:pStyle w:val="ListParagraph-References"/>
        <w:rPr>
          <w:lang w:eastAsia="en-US"/>
        </w:rPr>
      </w:pPr>
      <w:r>
        <w:rPr>
          <w:lang w:eastAsia="en-US"/>
        </w:rPr>
        <w:t>First declaration of attributes and then declaration of methods</w:t>
      </w:r>
    </w:p>
    <w:p w14:paraId="2B4E81FB" w14:textId="77777777" w:rsidR="000307F2" w:rsidRDefault="000307F2" w:rsidP="00DD3C73">
      <w:pPr>
        <w:pStyle w:val="ListParagraph-References"/>
        <w:rPr>
          <w:lang w:eastAsia="zh-CN"/>
        </w:rPr>
      </w:pPr>
      <w:r>
        <w:rPr>
          <w:lang w:eastAsia="en-US"/>
        </w:rPr>
        <w:t>Further declarations are listed in following order:</w:t>
      </w:r>
    </w:p>
    <w:p w14:paraId="2B4E81FC" w14:textId="77777777" w:rsidR="000307F2" w:rsidRDefault="000307F2" w:rsidP="00DD3C73">
      <w:pPr>
        <w:pStyle w:val="ListParagraph-Numbered"/>
        <w:rPr>
          <w:lang w:eastAsia="en-US"/>
        </w:rPr>
      </w:pPr>
      <w:r>
        <w:rPr>
          <w:lang w:eastAsia="en-US"/>
        </w:rPr>
        <w:t>public methods/attributes</w:t>
      </w:r>
    </w:p>
    <w:p w14:paraId="2B4E81FD" w14:textId="77777777" w:rsidR="000307F2" w:rsidRDefault="000307F2" w:rsidP="00DD3C73">
      <w:pPr>
        <w:pStyle w:val="ListParagraph-Numbered"/>
        <w:rPr>
          <w:lang w:eastAsia="en-US"/>
        </w:rPr>
      </w:pPr>
      <w:r>
        <w:rPr>
          <w:lang w:eastAsia="en-US"/>
        </w:rPr>
        <w:t>protected methods/attributes</w:t>
      </w:r>
    </w:p>
    <w:p w14:paraId="2B4E81FE" w14:textId="77777777" w:rsidR="000307F2" w:rsidRDefault="000307F2" w:rsidP="00DD3C73">
      <w:pPr>
        <w:pStyle w:val="ListParagraph-Numbered"/>
        <w:rPr>
          <w:lang w:eastAsia="en-US"/>
        </w:rPr>
      </w:pPr>
      <w:r>
        <w:rPr>
          <w:lang w:eastAsia="en-US"/>
        </w:rPr>
        <w:t>private methods/attributes</w:t>
      </w:r>
    </w:p>
    <w:p w14:paraId="2B4E81FF" w14:textId="77777777" w:rsidR="000307F2" w:rsidRDefault="000307F2" w:rsidP="00DD3C73">
      <w:pPr>
        <w:pStyle w:val="ListParagraph-Numbered"/>
        <w:rPr>
          <w:lang w:eastAsia="en-US"/>
        </w:rPr>
      </w:pPr>
      <w:r>
        <w:rPr>
          <w:lang w:eastAsia="en-US"/>
        </w:rPr>
        <w:t>friend declarations</w:t>
      </w:r>
    </w:p>
    <w:p w14:paraId="2B4E8200" w14:textId="77777777" w:rsidR="000307F2" w:rsidRPr="00E10824" w:rsidRDefault="000307F2" w:rsidP="004A6EF7">
      <w:pPr>
        <w:pStyle w:val="BodyText-LocalHeader-Item"/>
        <w:rPr>
          <w:lang w:eastAsia="en-US"/>
        </w:rPr>
      </w:pPr>
      <w:r w:rsidRPr="00E10824">
        <w:rPr>
          <w:lang w:eastAsia="en-US"/>
        </w:rPr>
        <w:t>Methods can be declared in logical blocks</w:t>
      </w:r>
      <w:r w:rsidR="00E10824">
        <w:rPr>
          <w:lang w:eastAsia="en-US"/>
        </w:rPr>
        <w:t>:</w:t>
      </w:r>
    </w:p>
    <w:p w14:paraId="2B4E8201" w14:textId="77777777" w:rsidR="000307F2" w:rsidRDefault="000307F2" w:rsidP="00A76B20">
      <w:pPr>
        <w:pStyle w:val="ListParagraph-Bullet"/>
        <w:rPr>
          <w:lang w:eastAsia="en-US"/>
        </w:rPr>
      </w:pPr>
      <w:r>
        <w:rPr>
          <w:lang w:eastAsia="en-US"/>
        </w:rPr>
        <w:t>Constructor(s)</w:t>
      </w:r>
    </w:p>
    <w:p w14:paraId="2B4E8202" w14:textId="77777777" w:rsidR="000307F2" w:rsidRDefault="000307F2" w:rsidP="00A76B20">
      <w:pPr>
        <w:pStyle w:val="ListParagraph-Bullet"/>
        <w:rPr>
          <w:lang w:eastAsia="en-US"/>
        </w:rPr>
      </w:pPr>
      <w:r>
        <w:rPr>
          <w:lang w:eastAsia="en-US"/>
        </w:rPr>
        <w:t>Destructor(s)</w:t>
      </w:r>
    </w:p>
    <w:p w14:paraId="2B4E8203" w14:textId="77777777" w:rsidR="000307F2" w:rsidRDefault="000307F2" w:rsidP="00A76B20">
      <w:pPr>
        <w:pStyle w:val="ListParagraph-Bullet"/>
        <w:rPr>
          <w:lang w:eastAsia="en-US"/>
        </w:rPr>
      </w:pPr>
      <w:r>
        <w:rPr>
          <w:lang w:eastAsia="en-US"/>
        </w:rPr>
        <w:t>Operator(s) (Assignment, Comparison, etc.)</w:t>
      </w:r>
    </w:p>
    <w:p w14:paraId="2B4E8204" w14:textId="77777777" w:rsidR="00E10824" w:rsidRDefault="000307F2" w:rsidP="00A76B20">
      <w:pPr>
        <w:pStyle w:val="ListParagraph-Bullet"/>
        <w:rPr>
          <w:lang w:eastAsia="en-US"/>
        </w:rPr>
      </w:pPr>
      <w:r>
        <w:rPr>
          <w:lang w:eastAsia="en-US"/>
        </w:rPr>
        <w:t>Write and read operation(s) Set...() and Get...(), arranged as corresponding pairs.</w:t>
      </w:r>
    </w:p>
    <w:p w14:paraId="2B4E8205" w14:textId="77777777" w:rsidR="00E10824" w:rsidRDefault="00E10824" w:rsidP="004A6EF7">
      <w:pPr>
        <w:pStyle w:val="Textkrper"/>
        <w:rPr>
          <w:lang w:eastAsia="en-US"/>
        </w:rPr>
      </w:pPr>
      <w:r>
        <w:rPr>
          <w:lang w:eastAsia="en-US"/>
        </w:rPr>
        <w:t>Example:</w:t>
      </w:r>
    </w:p>
    <w:p w14:paraId="2B4E8206" w14:textId="77777777" w:rsidR="00E10824" w:rsidRPr="00CF6D97" w:rsidRDefault="00E10824" w:rsidP="008E664B">
      <w:pPr>
        <w:pStyle w:val="BodyText-Code"/>
      </w:pPr>
      <w:r w:rsidRPr="008E664B">
        <w:rPr>
          <w:rStyle w:val="BodyText-Code-Keywords"/>
        </w:rPr>
        <w:t>class</w:t>
      </w:r>
      <w:r w:rsidRPr="008E664B">
        <w:t> </w:t>
      </w:r>
      <w:r w:rsidRPr="00793C76">
        <w:rPr>
          <w:rStyle w:val="BodyText-Code-Types"/>
        </w:rPr>
        <w:t>Foo</w:t>
      </w:r>
      <w:r w:rsidRPr="008E664B">
        <w:t> : </w:t>
      </w:r>
      <w:r w:rsidRPr="008E664B">
        <w:rPr>
          <w:rStyle w:val="BodyText-Code-Keywords"/>
        </w:rPr>
        <w:t>public</w:t>
      </w:r>
      <w:r w:rsidRPr="00CF6D97">
        <w:t> Bar</w:t>
      </w:r>
    </w:p>
    <w:p w14:paraId="2B4E8207" w14:textId="77777777" w:rsidR="00E10824" w:rsidRPr="00CF6D97" w:rsidRDefault="00E10824" w:rsidP="008E664B">
      <w:pPr>
        <w:pStyle w:val="BodyText-Code"/>
      </w:pPr>
      <w:r w:rsidRPr="00CF6D97">
        <w:t>{</w:t>
      </w:r>
    </w:p>
    <w:p w14:paraId="2B4E8208" w14:textId="77777777" w:rsidR="00E10824" w:rsidRPr="00CF6D97" w:rsidRDefault="00E10824" w:rsidP="008E664B">
      <w:pPr>
        <w:pStyle w:val="BodyText-Code"/>
      </w:pPr>
      <w:r w:rsidRPr="008E664B">
        <w:rPr>
          <w:rStyle w:val="BodyText-Code-Keywords"/>
        </w:rPr>
        <w:t>protected</w:t>
      </w:r>
      <w:r w:rsidRPr="00CF6D97">
        <w:t>:</w:t>
      </w:r>
    </w:p>
    <w:p w14:paraId="2B4E8209" w14:textId="77777777" w:rsidR="00E10824" w:rsidRPr="00793C76" w:rsidRDefault="00E10824" w:rsidP="008E664B">
      <w:pPr>
        <w:pStyle w:val="BodyText-Code"/>
        <w:rPr>
          <w:rStyle w:val="BodyText-Code-Comments"/>
        </w:rPr>
      </w:pPr>
      <w:r w:rsidRPr="00CF6D97">
        <w:t>    </w:t>
      </w:r>
      <w:r w:rsidRPr="00793C76">
        <w:rPr>
          <w:rStyle w:val="BodyText-Code-Comments"/>
        </w:rPr>
        <w:t>// The important counter</w:t>
      </w:r>
    </w:p>
    <w:p w14:paraId="2B4E820A" w14:textId="77777777" w:rsidR="00E10824" w:rsidRPr="008E664B" w:rsidRDefault="00E10824" w:rsidP="008E664B">
      <w:pPr>
        <w:pStyle w:val="BodyText-Code"/>
      </w:pPr>
      <w:r w:rsidRPr="00CF6D97">
        <w:lastRenderedPageBreak/>
        <w:t>    </w:t>
      </w:r>
      <w:r w:rsidRPr="008E664B">
        <w:rPr>
          <w:rStyle w:val="BodyText-Code-Keywords"/>
        </w:rPr>
        <w:t>int</w:t>
      </w:r>
      <w:r w:rsidR="00B17857" w:rsidRPr="008E664B">
        <w:t> m_c</w:t>
      </w:r>
      <w:r w:rsidRPr="008E664B">
        <w:t>ount;</w:t>
      </w:r>
    </w:p>
    <w:p w14:paraId="2B4E820B" w14:textId="77777777" w:rsidR="00E10824" w:rsidRPr="00CF6D97" w:rsidRDefault="00E10824" w:rsidP="008E664B">
      <w:pPr>
        <w:pStyle w:val="BodyText-Code"/>
      </w:pPr>
      <w:r w:rsidRPr="008E664B">
        <w:rPr>
          <w:rStyle w:val="BodyText-Code-Keywords"/>
        </w:rPr>
        <w:t>private</w:t>
      </w:r>
      <w:r w:rsidRPr="00CF6D97">
        <w:t>:</w:t>
      </w:r>
    </w:p>
    <w:p w14:paraId="2B4E820C" w14:textId="77777777" w:rsidR="00E10824" w:rsidRPr="00793C76" w:rsidRDefault="00E10824" w:rsidP="008E664B">
      <w:pPr>
        <w:pStyle w:val="BodyText-Code"/>
        <w:rPr>
          <w:rStyle w:val="BodyText-Code-Comments"/>
        </w:rPr>
      </w:pPr>
      <w:r w:rsidRPr="00CF6D97">
        <w:t>    </w:t>
      </w:r>
      <w:r w:rsidRPr="00793C76">
        <w:rPr>
          <w:rStyle w:val="BodyText-Code-Comments"/>
        </w:rPr>
        <w:t>// Some secrets</w:t>
      </w:r>
    </w:p>
    <w:p w14:paraId="2B4E820D" w14:textId="77777777" w:rsidR="00E10824" w:rsidRPr="00CF6D97" w:rsidRDefault="00E10824" w:rsidP="008E664B">
      <w:pPr>
        <w:pStyle w:val="BodyText-Code"/>
      </w:pPr>
      <w:r w:rsidRPr="00CF6D97">
        <w:t>    </w:t>
      </w:r>
      <w:r w:rsidRPr="008E664B">
        <w:rPr>
          <w:rStyle w:val="BodyText-Code-Keywords"/>
        </w:rPr>
        <w:t>int</w:t>
      </w:r>
      <w:r w:rsidR="00B17857">
        <w:t> m_s</w:t>
      </w:r>
      <w:r w:rsidRPr="00CF6D97">
        <w:t>ecretNumber;</w:t>
      </w:r>
    </w:p>
    <w:p w14:paraId="2B4E820E" w14:textId="77777777" w:rsidR="00E10824" w:rsidRPr="00CF6D97" w:rsidRDefault="00E10824" w:rsidP="008E664B">
      <w:pPr>
        <w:pStyle w:val="BodyText-Code"/>
      </w:pPr>
      <w:r w:rsidRPr="00CF6D97">
        <w:t xml:space="preserve"> </w:t>
      </w:r>
    </w:p>
    <w:p w14:paraId="2B4E820F" w14:textId="77777777" w:rsidR="00E10824" w:rsidRPr="00CF6D97" w:rsidRDefault="00E10824" w:rsidP="008E664B">
      <w:pPr>
        <w:pStyle w:val="BodyText-Code"/>
      </w:pPr>
      <w:r w:rsidRPr="008E664B">
        <w:rPr>
          <w:rStyle w:val="BodyText-Code-Keywords"/>
        </w:rPr>
        <w:t>public</w:t>
      </w:r>
      <w:r w:rsidRPr="00CF6D97">
        <w:t>:</w:t>
      </w:r>
    </w:p>
    <w:p w14:paraId="2B4E8210" w14:textId="77777777" w:rsidR="00E10824" w:rsidRPr="00CF6D97" w:rsidRDefault="00E10824" w:rsidP="008E664B">
      <w:pPr>
        <w:pStyle w:val="BodyText-Code"/>
      </w:pPr>
      <w:r w:rsidRPr="00CF6D97">
        <w:t>    Foo();</w:t>
      </w:r>
    </w:p>
    <w:p w14:paraId="2B4E8211" w14:textId="77777777" w:rsidR="00E10824" w:rsidRPr="009422AD" w:rsidRDefault="00E10824" w:rsidP="008E664B">
      <w:pPr>
        <w:pStyle w:val="BodyText-Code"/>
      </w:pPr>
      <w:r w:rsidRPr="00CF6D97">
        <w:t>    </w:t>
      </w:r>
      <w:r w:rsidRPr="009422AD">
        <w:t>~Foo();</w:t>
      </w:r>
    </w:p>
    <w:p w14:paraId="2B4E8212" w14:textId="77777777" w:rsidR="00E10824" w:rsidRPr="009422AD" w:rsidRDefault="00E10824" w:rsidP="008E664B">
      <w:pPr>
        <w:pStyle w:val="BodyText-Code"/>
      </w:pPr>
      <w:r w:rsidRPr="009422AD">
        <w:t>    ...</w:t>
      </w:r>
    </w:p>
    <w:p w14:paraId="2B4E8213" w14:textId="77777777" w:rsidR="00E10824" w:rsidRPr="009422AD" w:rsidRDefault="00E10824" w:rsidP="008E664B">
      <w:pPr>
        <w:pStyle w:val="BodyText-Code"/>
      </w:pPr>
      <w:r w:rsidRPr="008E664B">
        <w:rPr>
          <w:rStyle w:val="BodyText-Code-Keywords"/>
        </w:rPr>
        <w:t>protected</w:t>
      </w:r>
      <w:r w:rsidRPr="009422AD">
        <w:t>:</w:t>
      </w:r>
    </w:p>
    <w:p w14:paraId="2B4E8214" w14:textId="77777777" w:rsidR="00E10824" w:rsidRPr="009422AD" w:rsidRDefault="00E10824" w:rsidP="008E664B">
      <w:pPr>
        <w:pStyle w:val="BodyText-Code"/>
      </w:pPr>
      <w:r w:rsidRPr="009422AD">
        <w:t>    ...</w:t>
      </w:r>
    </w:p>
    <w:p w14:paraId="2B4E8215" w14:textId="77777777" w:rsidR="00E10824" w:rsidRPr="009422AD" w:rsidRDefault="00E10824" w:rsidP="008E664B">
      <w:pPr>
        <w:pStyle w:val="BodyText-Code"/>
      </w:pPr>
      <w:r w:rsidRPr="008E664B">
        <w:rPr>
          <w:rStyle w:val="BodyText-Code-Keywords"/>
        </w:rPr>
        <w:t>private</w:t>
      </w:r>
      <w:r w:rsidRPr="009422AD">
        <w:t>:</w:t>
      </w:r>
    </w:p>
    <w:p w14:paraId="2B4E8216" w14:textId="77777777" w:rsidR="00E10824" w:rsidRPr="00A06759" w:rsidRDefault="00E10824" w:rsidP="008E664B">
      <w:pPr>
        <w:pStyle w:val="BodyText-Code"/>
      </w:pPr>
      <w:r w:rsidRPr="009422AD">
        <w:t>    </w:t>
      </w:r>
      <w:r w:rsidR="00077798" w:rsidRPr="00077798">
        <w:t>...</w:t>
      </w:r>
    </w:p>
    <w:p w14:paraId="2B4E8217" w14:textId="77777777" w:rsidR="00E10824" w:rsidRDefault="00E10824" w:rsidP="008E664B">
      <w:pPr>
        <w:pStyle w:val="BodyText-Code"/>
      </w:pPr>
      <w:r w:rsidRPr="00CF6D97">
        <w:t>};</w:t>
      </w:r>
    </w:p>
    <w:p w14:paraId="2B4E8218" w14:textId="77777777" w:rsidR="00C3173B" w:rsidRDefault="00C3173B" w:rsidP="00C3173B">
      <w:pPr>
        <w:pStyle w:val="berschrift3"/>
        <w:rPr>
          <w:lang w:eastAsia="zh-CN"/>
        </w:rPr>
      </w:pPr>
      <w:bookmarkStart w:id="1807" w:name="_Ref404602402"/>
      <w:r>
        <w:rPr>
          <w:lang w:eastAsia="zh-CN"/>
        </w:rPr>
        <w:t>Regions</w:t>
      </w:r>
      <w:bookmarkEnd w:id="1807"/>
    </w:p>
    <w:p w14:paraId="2B4E8219" w14:textId="77777777" w:rsidR="00C3173B" w:rsidRDefault="00417033" w:rsidP="00417033">
      <w:pPr>
        <w:pStyle w:val="BodyText-RuleFirstParagraphCompact-ish"/>
        <w:rPr>
          <w:lang w:eastAsia="zh-CN"/>
        </w:rPr>
      </w:pPr>
      <w:r>
        <w:rPr>
          <w:rStyle w:val="BodyText-GuidelineID"/>
        </w:rPr>
        <w:t>CPP/REG10</w:t>
      </w:r>
      <w:r>
        <w:rPr>
          <w:rStyle w:val="BodyText-GuidelineID"/>
        </w:rPr>
        <w:tab/>
      </w:r>
      <w:r w:rsidR="001B1D13" w:rsidRPr="001B1D13">
        <w:rPr>
          <w:rStyle w:val="BodyText-PositiveGreen"/>
        </w:rPr>
        <w:sym w:font="Wingdings" w:char="F0FE"/>
      </w:r>
      <w:r w:rsidR="001B1D13" w:rsidRPr="001B1D13">
        <w:rPr>
          <w:rFonts w:hint="eastAsia"/>
        </w:rPr>
        <w:t xml:space="preserve"> </w:t>
      </w:r>
      <w:r w:rsidR="001B1D13" w:rsidRPr="001B1D13">
        <w:rPr>
          <w:rStyle w:val="BodyText-BoldAction"/>
        </w:rPr>
        <w:t>You</w:t>
      </w:r>
      <w:r w:rsidR="001B1D13" w:rsidRPr="001B1D13">
        <w:t xml:space="preserve"> </w:t>
      </w:r>
      <w:r w:rsidR="001B1D13" w:rsidRPr="001B1D13">
        <w:rPr>
          <w:rStyle w:val="BodyText-BoldAction"/>
        </w:rPr>
        <w:t>can</w:t>
      </w:r>
      <w:r w:rsidR="001B1D13" w:rsidRPr="001B1D13">
        <w:t xml:space="preserve"> </w:t>
      </w:r>
      <w:r w:rsidR="00C3173B">
        <w:rPr>
          <w:lang w:eastAsia="zh-CN"/>
        </w:rPr>
        <w:t xml:space="preserve">use region declarations </w:t>
      </w:r>
      <w:r w:rsidR="00C3173B" w:rsidRPr="00C73D30">
        <w:rPr>
          <w:lang w:eastAsia="zh-CN"/>
        </w:rPr>
        <w:t xml:space="preserve">where there is </w:t>
      </w:r>
      <w:r w:rsidR="00C3173B">
        <w:rPr>
          <w:lang w:eastAsia="zh-CN"/>
        </w:rPr>
        <w:t xml:space="preserve">a real </w:t>
      </w:r>
      <w:r w:rsidR="00C3173B" w:rsidRPr="00C73D30">
        <w:rPr>
          <w:lang w:eastAsia="zh-CN"/>
        </w:rPr>
        <w:t xml:space="preserve">benefit from this organization. </w:t>
      </w:r>
      <w:r w:rsidR="00C3173B">
        <w:rPr>
          <w:lang w:eastAsia="zh-CN"/>
        </w:rPr>
        <w:t>E.g. g</w:t>
      </w:r>
      <w:r w:rsidR="00C3173B" w:rsidRPr="00C73D30">
        <w:rPr>
          <w:lang w:eastAsia="zh-CN"/>
        </w:rPr>
        <w:t>rouping the large amount of code by scope or functionality improves readability and structure of the code.</w:t>
      </w:r>
    </w:p>
    <w:p w14:paraId="2B4E821A" w14:textId="77777777" w:rsidR="00C3173B" w:rsidRDefault="00C3173B" w:rsidP="00A76B20">
      <w:pPr>
        <w:pStyle w:val="Textkrper"/>
        <w:rPr>
          <w:lang w:eastAsia="zh-CN"/>
        </w:rPr>
      </w:pPr>
      <w:r>
        <w:rPr>
          <w:lang w:eastAsia="zh-CN"/>
        </w:rPr>
        <w:t>C++ regions:</w:t>
      </w:r>
    </w:p>
    <w:p w14:paraId="2B4E821B" w14:textId="77777777" w:rsidR="00C3173B" w:rsidRPr="008E664B" w:rsidRDefault="00C3173B" w:rsidP="008E664B">
      <w:pPr>
        <w:pStyle w:val="BodyText-Code"/>
        <w:rPr>
          <w:rFonts w:eastAsia="NSimSun"/>
        </w:rPr>
      </w:pPr>
      <w:r w:rsidRPr="00793C76">
        <w:rPr>
          <w:rStyle w:val="BodyText-Code-Keywords"/>
          <w:rFonts w:eastAsia="NSimSun"/>
        </w:rPr>
        <w:t>#pragma region</w:t>
      </w:r>
      <w:r w:rsidRPr="008E664B">
        <w:rPr>
          <w:rFonts w:eastAsia="NSimSun"/>
        </w:rPr>
        <w:t xml:space="preserve"> </w:t>
      </w:r>
      <w:r w:rsidRPr="008E664B">
        <w:rPr>
          <w:rStyle w:val="BodyText-Code-Strings"/>
        </w:rPr>
        <w:t>"Helper Functions for XX"</w:t>
      </w:r>
    </w:p>
    <w:p w14:paraId="2B4E821C" w14:textId="77777777" w:rsidR="00C3173B" w:rsidRPr="008E664B" w:rsidRDefault="00C3173B" w:rsidP="008E664B">
      <w:pPr>
        <w:pStyle w:val="BodyText-Code"/>
        <w:rPr>
          <w:rFonts w:eastAsia="NSimSun"/>
        </w:rPr>
      </w:pPr>
      <w:r w:rsidRPr="008E664B">
        <w:rPr>
          <w:rFonts w:eastAsia="NSimSun"/>
        </w:rPr>
        <w:t>...</w:t>
      </w:r>
    </w:p>
    <w:p w14:paraId="2B4E821D" w14:textId="77777777" w:rsidR="00C3173B" w:rsidRPr="008E664B" w:rsidRDefault="00C3173B" w:rsidP="00B054EB">
      <w:pPr>
        <w:pStyle w:val="BodyText-Code"/>
        <w:rPr>
          <w:rStyle w:val="BodyText-Code-Keywords"/>
          <w:rFonts w:eastAsia="NSimSun"/>
        </w:rPr>
      </w:pPr>
      <w:r w:rsidRPr="008E664B">
        <w:rPr>
          <w:rStyle w:val="BodyText-Code-Keywords"/>
          <w:rFonts w:eastAsia="NSimSun"/>
        </w:rPr>
        <w:t>#pragma endregion</w:t>
      </w:r>
    </w:p>
    <w:p w14:paraId="2B4E821E" w14:textId="77777777" w:rsidR="00A71F76" w:rsidRDefault="00A71F76" w:rsidP="006606DA">
      <w:pPr>
        <w:pStyle w:val="berschrift2"/>
        <w:rPr>
          <w:lang w:eastAsia="zh-CN"/>
        </w:rPr>
      </w:pPr>
      <w:bookmarkStart w:id="1808" w:name="_Toc401752071"/>
      <w:r w:rsidRPr="00B75A07">
        <w:rPr>
          <w:lang w:eastAsia="zh-CN"/>
        </w:rPr>
        <w:t>Naming Conventions</w:t>
      </w:r>
      <w:bookmarkEnd w:id="1808"/>
    </w:p>
    <w:p w14:paraId="2B4E821F" w14:textId="77777777" w:rsidR="00A71F76" w:rsidRDefault="00A71F76" w:rsidP="006606DA">
      <w:pPr>
        <w:pStyle w:val="berschrift3"/>
        <w:rPr>
          <w:lang w:eastAsia="zh-CN"/>
        </w:rPr>
      </w:pPr>
      <w:bookmarkStart w:id="1809" w:name="_Ref404602481"/>
      <w:r w:rsidRPr="00593430">
        <w:rPr>
          <w:lang w:eastAsia="zh-CN"/>
        </w:rPr>
        <w:t xml:space="preserve">General </w:t>
      </w:r>
      <w:r w:rsidRPr="006606DA">
        <w:t>Naming</w:t>
      </w:r>
      <w:r w:rsidRPr="00593430">
        <w:rPr>
          <w:lang w:eastAsia="zh-CN"/>
        </w:rPr>
        <w:t xml:space="preserve"> Conventions</w:t>
      </w:r>
      <w:bookmarkEnd w:id="1809"/>
    </w:p>
    <w:p w14:paraId="2B4E8220" w14:textId="77777777" w:rsidR="00A71F76" w:rsidRDefault="00417033" w:rsidP="00417033">
      <w:pPr>
        <w:pStyle w:val="BodyText-RuleFirstParagraphCompact-ish"/>
      </w:pPr>
      <w:r>
        <w:rPr>
          <w:rStyle w:val="BodyText-GuidelineID"/>
        </w:rPr>
        <w:t>CPP/GNC10</w:t>
      </w:r>
      <w:r>
        <w:rPr>
          <w:rStyle w:val="BodyText-GuidelineID"/>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A71F76">
        <w:rPr>
          <w:lang w:eastAsia="zh-CN"/>
        </w:rPr>
        <w:t xml:space="preserve">use meaningful names for </w:t>
      </w:r>
      <w:r w:rsidR="00A71F76" w:rsidRPr="00C60F2D">
        <w:rPr>
          <w:lang w:eastAsia="zh-CN"/>
        </w:rPr>
        <w:t>various types</w:t>
      </w:r>
      <w:r w:rsidR="00A71F76">
        <w:rPr>
          <w:lang w:eastAsia="zh-CN"/>
        </w:rPr>
        <w:t>, functions, variables</w:t>
      </w:r>
      <w:r w:rsidR="00A71F76" w:rsidRPr="00C60F2D">
        <w:rPr>
          <w:lang w:eastAsia="zh-CN"/>
        </w:rPr>
        <w:t>, constructs and data structures</w:t>
      </w:r>
      <w:r w:rsidR="00A71F76">
        <w:rPr>
          <w:lang w:eastAsia="zh-CN"/>
        </w:rPr>
        <w:t>.</w:t>
      </w:r>
      <w:r w:rsidR="00A71F76" w:rsidRPr="00306F5D">
        <w:t xml:space="preserve"> </w:t>
      </w:r>
      <w:r w:rsidR="00A71F76">
        <w:t xml:space="preserve">Their use should be plainly </w:t>
      </w:r>
      <w:r w:rsidR="00A970BB">
        <w:t>discernible</w:t>
      </w:r>
      <w:r w:rsidR="00A71F76">
        <w:t xml:space="preserve"> from their name alone. </w:t>
      </w:r>
    </w:p>
    <w:p w14:paraId="2B4E8221" w14:textId="77777777" w:rsidR="00A71F76" w:rsidRDefault="00A71F76" w:rsidP="00A76B20">
      <w:pPr>
        <w:pStyle w:val="Textkrper"/>
      </w:pPr>
      <w:r>
        <w:t>Single-character variables should only be used as counters (i, j) or as coordinates (x, y, z). As a rule-of-thumb a variable should have a more descriptive name as its scope increases.</w:t>
      </w:r>
    </w:p>
    <w:p w14:paraId="2B4E8222" w14:textId="77777777" w:rsidR="00A71F76" w:rsidRDefault="00417033" w:rsidP="00417033">
      <w:pPr>
        <w:pStyle w:val="BodyText-RuleFirstParagraphCompact-ish"/>
      </w:pPr>
      <w:r>
        <w:rPr>
          <w:rStyle w:val="BodyText-GuidelineID"/>
        </w:rPr>
        <w:t>CPP/GNC20</w:t>
      </w:r>
      <w:r>
        <w:rPr>
          <w:rStyle w:val="BodyText-GuidelineID"/>
        </w:rPr>
        <w:tab/>
      </w:r>
      <w:r w:rsidR="001B1D13" w:rsidRPr="001B1D13">
        <w:rPr>
          <w:rStyle w:val="BodyText-NegativeRed"/>
        </w:rPr>
        <w:sym w:font="Wingdings" w:char="F0FD"/>
      </w:r>
      <w:r w:rsidR="001B1D13" w:rsidRPr="001B1D13">
        <w:t xml:space="preserve"> </w:t>
      </w:r>
      <w:r w:rsidR="001B1D13" w:rsidRPr="001B1D13">
        <w:rPr>
          <w:rStyle w:val="BodyText-BoldAction"/>
        </w:rPr>
        <w:t>You</w:t>
      </w:r>
      <w:r w:rsidR="001B1D13" w:rsidRPr="001B1D13">
        <w:t xml:space="preserve"> </w:t>
      </w:r>
      <w:r w:rsidR="001B1D13" w:rsidRPr="001B1D13">
        <w:rPr>
          <w:rStyle w:val="BodyText-BoldAction"/>
        </w:rPr>
        <w:t>should</w:t>
      </w:r>
      <w:r w:rsidR="001B1D13" w:rsidRPr="001B1D13">
        <w:t xml:space="preserve"> </w:t>
      </w:r>
      <w:r w:rsidR="001B1D13" w:rsidRPr="001B1D13">
        <w:rPr>
          <w:rStyle w:val="BodyText-BoldAction"/>
        </w:rPr>
        <w:t>not</w:t>
      </w:r>
      <w:r w:rsidR="00A71F76" w:rsidRPr="00584B20">
        <w:t xml:space="preserve"> use shortenings or contractions as parts of identifier names. For example, use </w:t>
      </w:r>
      <w:r w:rsidR="00A71F76">
        <w:t>“</w:t>
      </w:r>
      <w:r w:rsidR="00A71F76" w:rsidRPr="00584B20">
        <w:t>GetWindow</w:t>
      </w:r>
      <w:r w:rsidR="00A71F76">
        <w:t>”</w:t>
      </w:r>
      <w:r w:rsidR="00A71F76" w:rsidRPr="00584B20">
        <w:t xml:space="preserve"> rather than </w:t>
      </w:r>
      <w:r w:rsidR="00A71F76">
        <w:t>“</w:t>
      </w:r>
      <w:r w:rsidR="00A71F76" w:rsidRPr="00584B20">
        <w:t>GetWin</w:t>
      </w:r>
      <w:r w:rsidR="00A71F76">
        <w:t xml:space="preserve">”. </w:t>
      </w:r>
      <w:r w:rsidR="00A71F76" w:rsidRPr="009C1732">
        <w:t>For functions of common types, thread procs, window procedures, dialog procedures use the common suffixes for these “ThreadProc”, “DialogProc”, “WndProc”</w:t>
      </w:r>
      <w:r w:rsidR="00A71F76">
        <w:t>.</w:t>
      </w:r>
    </w:p>
    <w:p w14:paraId="2B4E8223" w14:textId="77777777" w:rsidR="00A71F76" w:rsidRDefault="00A71F76" w:rsidP="006606DA">
      <w:pPr>
        <w:pStyle w:val="berschrift3"/>
        <w:rPr>
          <w:lang w:eastAsia="zh-CN"/>
        </w:rPr>
      </w:pPr>
      <w:bookmarkStart w:id="1810" w:name="_Ref404602497"/>
      <w:r w:rsidRPr="009A3A0B">
        <w:rPr>
          <w:lang w:eastAsia="zh-CN"/>
        </w:rPr>
        <w:t xml:space="preserve">Capitalization Naming </w:t>
      </w:r>
      <w:r w:rsidRPr="006606DA">
        <w:t>Rules</w:t>
      </w:r>
      <w:r w:rsidRPr="009A3A0B">
        <w:rPr>
          <w:lang w:eastAsia="zh-CN"/>
        </w:rPr>
        <w:t xml:space="preserve"> for Identifiers</w:t>
      </w:r>
      <w:bookmarkEnd w:id="1810"/>
    </w:p>
    <w:p w14:paraId="2B4E8224" w14:textId="77777777" w:rsidR="00A71F76" w:rsidRDefault="00A71F76" w:rsidP="00A76B20">
      <w:pPr>
        <w:pStyle w:val="Textkrper"/>
        <w:rPr>
          <w:lang w:eastAsia="zh-CN"/>
        </w:rPr>
      </w:pPr>
      <w:r w:rsidRPr="003137CA">
        <w:rPr>
          <w:lang w:eastAsia="zh-CN"/>
        </w:rPr>
        <w:t>The following table describes the capitalization and naming rules for different types of identifiers</w:t>
      </w:r>
      <w:r>
        <w:rPr>
          <w:lang w:eastAsia="zh-CN"/>
        </w:rPr>
        <w:t>.</w:t>
      </w:r>
    </w:p>
    <w:tbl>
      <w:tblPr>
        <w:tblW w:w="10080" w:type="dxa"/>
        <w:tblInd w:w="115"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Look w:val="04A0" w:firstRow="1" w:lastRow="0" w:firstColumn="1" w:lastColumn="0" w:noHBand="0" w:noVBand="1"/>
      </w:tblPr>
      <w:tblGrid>
        <w:gridCol w:w="1507"/>
        <w:gridCol w:w="1620"/>
        <w:gridCol w:w="1889"/>
        <w:gridCol w:w="5064"/>
      </w:tblGrid>
      <w:tr w:rsidR="00A71F76" w14:paraId="2B4E8229" w14:textId="77777777" w:rsidTr="00A71F76">
        <w:tc>
          <w:tcPr>
            <w:tcW w:w="1507" w:type="dxa"/>
          </w:tcPr>
          <w:p w14:paraId="2B4E8225" w14:textId="77777777" w:rsidR="00A71F76" w:rsidRDefault="00A71F76" w:rsidP="000549BE">
            <w:r>
              <w:t>Identifier</w:t>
            </w:r>
          </w:p>
        </w:tc>
        <w:tc>
          <w:tcPr>
            <w:tcW w:w="1620" w:type="dxa"/>
          </w:tcPr>
          <w:p w14:paraId="2B4E8226" w14:textId="77777777" w:rsidR="00A71F76" w:rsidRDefault="00A71F76" w:rsidP="000549BE">
            <w:r>
              <w:t>Casing</w:t>
            </w:r>
          </w:p>
        </w:tc>
        <w:tc>
          <w:tcPr>
            <w:tcW w:w="1889" w:type="dxa"/>
          </w:tcPr>
          <w:p w14:paraId="2B4E8227" w14:textId="77777777" w:rsidR="00A71F76" w:rsidRDefault="00A71F76" w:rsidP="000549BE">
            <w:r>
              <w:t>Naming Structure</w:t>
            </w:r>
          </w:p>
        </w:tc>
        <w:tc>
          <w:tcPr>
            <w:tcW w:w="5064" w:type="dxa"/>
          </w:tcPr>
          <w:p w14:paraId="2B4E8228" w14:textId="77777777" w:rsidR="00A71F76" w:rsidRDefault="00A71F76" w:rsidP="000549BE">
            <w:r>
              <w:t>Example</w:t>
            </w:r>
          </w:p>
        </w:tc>
      </w:tr>
      <w:tr w:rsidR="00A71F76" w14:paraId="2B4E8230" w14:textId="77777777" w:rsidTr="00A71F76">
        <w:tc>
          <w:tcPr>
            <w:tcW w:w="1507" w:type="dxa"/>
          </w:tcPr>
          <w:p w14:paraId="2B4E822A" w14:textId="77777777" w:rsidR="00A71F76" w:rsidRPr="00590B2C" w:rsidRDefault="00A71F76" w:rsidP="00590B2C">
            <w:pPr>
              <w:pStyle w:val="BodyText-Compact"/>
              <w:rPr>
                <w:rStyle w:val="BodyText-BoldEmphasis"/>
              </w:rPr>
            </w:pPr>
            <w:r w:rsidRPr="00590B2C">
              <w:rPr>
                <w:rStyle w:val="BodyText-BoldEmphasis"/>
              </w:rPr>
              <w:t>Class</w:t>
            </w:r>
          </w:p>
        </w:tc>
        <w:tc>
          <w:tcPr>
            <w:tcW w:w="1620" w:type="dxa"/>
          </w:tcPr>
          <w:p w14:paraId="2B4E822B" w14:textId="77777777" w:rsidR="00A71F76" w:rsidRDefault="00A71F76" w:rsidP="000549BE">
            <w:r>
              <w:t>PascalCasing</w:t>
            </w:r>
          </w:p>
        </w:tc>
        <w:tc>
          <w:tcPr>
            <w:tcW w:w="1889" w:type="dxa"/>
          </w:tcPr>
          <w:p w14:paraId="2B4E822C" w14:textId="77777777" w:rsidR="00A71F76" w:rsidRDefault="00A71F76" w:rsidP="000549BE">
            <w:r>
              <w:t>Noun</w:t>
            </w:r>
          </w:p>
        </w:tc>
        <w:tc>
          <w:tcPr>
            <w:tcW w:w="5064" w:type="dxa"/>
          </w:tcPr>
          <w:p w14:paraId="2B4E822D" w14:textId="77777777" w:rsidR="00A71F76" w:rsidRPr="00A773E3" w:rsidRDefault="00A71F76" w:rsidP="000549BE">
            <w:pPr>
              <w:rPr>
                <w:rStyle w:val="BodyText-InlineCode"/>
              </w:rPr>
            </w:pPr>
            <w:r w:rsidRPr="00A773E3">
              <w:rPr>
                <w:rStyle w:val="BodyText-InlineCode-Keywords"/>
              </w:rPr>
              <w:t>class</w:t>
            </w:r>
            <w:r w:rsidRPr="00A773E3">
              <w:rPr>
                <w:rStyle w:val="BodyText-InlineCode"/>
              </w:rPr>
              <w:t xml:space="preserve"> ComplexNumber {...};</w:t>
            </w:r>
          </w:p>
          <w:p w14:paraId="2B4E822E" w14:textId="77777777" w:rsidR="00A71F76" w:rsidRPr="00A773E3" w:rsidRDefault="00A71F76" w:rsidP="000549BE">
            <w:pPr>
              <w:rPr>
                <w:rStyle w:val="BodyText-InlineCode"/>
              </w:rPr>
            </w:pPr>
            <w:r w:rsidRPr="00A773E3">
              <w:rPr>
                <w:rStyle w:val="BodyText-InlineCode-Keywords"/>
              </w:rPr>
              <w:t>class</w:t>
            </w:r>
            <w:r w:rsidRPr="00A773E3">
              <w:rPr>
                <w:rStyle w:val="BodyText-InlineCode"/>
              </w:rPr>
              <w:t xml:space="preserve"> CodeExample {...};</w:t>
            </w:r>
          </w:p>
          <w:p w14:paraId="2B4E822F" w14:textId="77777777" w:rsidR="00A71F76" w:rsidRPr="00A773E3" w:rsidRDefault="00A71F76" w:rsidP="000549BE">
            <w:pPr>
              <w:rPr>
                <w:rStyle w:val="BodyText-InlineCode"/>
              </w:rPr>
            </w:pPr>
            <w:r w:rsidRPr="00A773E3">
              <w:rPr>
                <w:rStyle w:val="BodyText-InlineCode-Keywords"/>
              </w:rPr>
              <w:t>class</w:t>
            </w:r>
            <w:r w:rsidRPr="00A773E3">
              <w:rPr>
                <w:rStyle w:val="BodyText-InlineCode"/>
              </w:rPr>
              <w:t xml:space="preserve"> StringList {...};</w:t>
            </w:r>
          </w:p>
        </w:tc>
      </w:tr>
      <w:tr w:rsidR="00A71F76" w14:paraId="2B4E8235" w14:textId="77777777" w:rsidTr="00A71F76">
        <w:tc>
          <w:tcPr>
            <w:tcW w:w="1507" w:type="dxa"/>
          </w:tcPr>
          <w:p w14:paraId="2B4E8231" w14:textId="77777777" w:rsidR="00A71F76" w:rsidRPr="00590B2C" w:rsidRDefault="00A71F76" w:rsidP="00590B2C">
            <w:pPr>
              <w:pStyle w:val="BodyText-Compact"/>
              <w:rPr>
                <w:rStyle w:val="BodyText-BoldEmphasis"/>
              </w:rPr>
            </w:pPr>
            <w:r w:rsidRPr="00590B2C">
              <w:rPr>
                <w:rStyle w:val="BodyText-BoldEmphasis"/>
              </w:rPr>
              <w:t>Enumeration</w:t>
            </w:r>
          </w:p>
        </w:tc>
        <w:tc>
          <w:tcPr>
            <w:tcW w:w="1620" w:type="dxa"/>
          </w:tcPr>
          <w:p w14:paraId="2B4E8232" w14:textId="77777777" w:rsidR="00A71F76" w:rsidRDefault="00A71F76" w:rsidP="000549BE">
            <w:r>
              <w:t>PascalCasing</w:t>
            </w:r>
          </w:p>
        </w:tc>
        <w:tc>
          <w:tcPr>
            <w:tcW w:w="1889" w:type="dxa"/>
          </w:tcPr>
          <w:p w14:paraId="2B4E8233" w14:textId="77777777" w:rsidR="00A71F76" w:rsidRDefault="00A71F76" w:rsidP="000549BE">
            <w:r>
              <w:t>Noun</w:t>
            </w:r>
          </w:p>
        </w:tc>
        <w:tc>
          <w:tcPr>
            <w:tcW w:w="5064" w:type="dxa"/>
          </w:tcPr>
          <w:p w14:paraId="2B4E8234" w14:textId="77777777" w:rsidR="00A71F76" w:rsidRPr="00A773E3" w:rsidRDefault="00EF5278" w:rsidP="000549BE">
            <w:pPr>
              <w:rPr>
                <w:rStyle w:val="BodyText-InlineCode"/>
              </w:rPr>
            </w:pPr>
            <w:r w:rsidRPr="00A773E3">
              <w:rPr>
                <w:rStyle w:val="BodyText-InlineCode-Keywords"/>
              </w:rPr>
              <w:t>E</w:t>
            </w:r>
            <w:r w:rsidR="00A71F76" w:rsidRPr="00A773E3">
              <w:rPr>
                <w:rStyle w:val="BodyText-InlineCode-Keywords"/>
              </w:rPr>
              <w:t>num</w:t>
            </w:r>
            <w:r w:rsidRPr="00A773E3">
              <w:rPr>
                <w:rStyle w:val="BodyText-InlineCode"/>
              </w:rPr>
              <w:t xml:space="preserve"> </w:t>
            </w:r>
            <w:r w:rsidRPr="00A773E3">
              <w:rPr>
                <w:rStyle w:val="BodyText-InlineCode-Keywords"/>
              </w:rPr>
              <w:t>class</w:t>
            </w:r>
            <w:r w:rsidR="00A71F76" w:rsidRPr="00A773E3">
              <w:rPr>
                <w:rStyle w:val="BodyText-InlineCode"/>
              </w:rPr>
              <w:t xml:space="preserve"> Type {...};</w:t>
            </w:r>
          </w:p>
        </w:tc>
      </w:tr>
      <w:tr w:rsidR="00A71F76" w14:paraId="2B4E8246" w14:textId="77777777" w:rsidTr="00A71F76">
        <w:tc>
          <w:tcPr>
            <w:tcW w:w="1507" w:type="dxa"/>
          </w:tcPr>
          <w:p w14:paraId="2B4E8236" w14:textId="77777777" w:rsidR="00A71F76" w:rsidRPr="00590B2C" w:rsidRDefault="00A71F76" w:rsidP="00590B2C">
            <w:pPr>
              <w:pStyle w:val="BodyText-Compact"/>
              <w:rPr>
                <w:rStyle w:val="BodyText-BoldEmphasis"/>
              </w:rPr>
            </w:pPr>
            <w:r w:rsidRPr="00590B2C">
              <w:rPr>
                <w:rStyle w:val="BodyText-BoldEmphasis"/>
              </w:rPr>
              <w:t>Function, Method</w:t>
            </w:r>
          </w:p>
        </w:tc>
        <w:tc>
          <w:tcPr>
            <w:tcW w:w="1620" w:type="dxa"/>
          </w:tcPr>
          <w:p w14:paraId="2B4E8237" w14:textId="77777777" w:rsidR="008A71F4" w:rsidRDefault="00A71F76" w:rsidP="000549BE">
            <w:r>
              <w:t>PascalCasing</w:t>
            </w:r>
          </w:p>
          <w:p w14:paraId="2B4E8238" w14:textId="77777777" w:rsidR="008A71F4" w:rsidRDefault="008A71F4" w:rsidP="000549BE"/>
        </w:tc>
        <w:tc>
          <w:tcPr>
            <w:tcW w:w="1889" w:type="dxa"/>
          </w:tcPr>
          <w:p w14:paraId="2B4E8239" w14:textId="77777777" w:rsidR="00A71F76" w:rsidRDefault="00A71F76" w:rsidP="000549BE">
            <w:r>
              <w:t xml:space="preserve">Verb or </w:t>
            </w:r>
          </w:p>
          <w:p w14:paraId="2B4E823A" w14:textId="77777777" w:rsidR="00A71F76" w:rsidRDefault="00A71F76" w:rsidP="000549BE">
            <w:r>
              <w:t>Verb-Noun</w:t>
            </w:r>
          </w:p>
        </w:tc>
        <w:tc>
          <w:tcPr>
            <w:tcW w:w="5064" w:type="dxa"/>
          </w:tcPr>
          <w:p w14:paraId="2B4E823B" w14:textId="77777777" w:rsidR="00A71F76" w:rsidRPr="00A773E3" w:rsidRDefault="00A71F76" w:rsidP="000549BE">
            <w:pPr>
              <w:rPr>
                <w:rStyle w:val="BodyText-InlineCode"/>
              </w:rPr>
            </w:pPr>
            <w:r w:rsidRPr="00A773E3">
              <w:rPr>
                <w:rStyle w:val="BodyText-InlineCode-Keywords"/>
              </w:rPr>
              <w:t>void</w:t>
            </w:r>
            <w:r w:rsidRPr="00A773E3">
              <w:rPr>
                <w:rStyle w:val="BodyText-InlineCode"/>
              </w:rPr>
              <w:t xml:space="preserve"> Print()</w:t>
            </w:r>
          </w:p>
          <w:p w14:paraId="2B4E823C" w14:textId="77777777" w:rsidR="00A71F76" w:rsidRPr="00A773E3" w:rsidRDefault="00A71F76" w:rsidP="000549BE">
            <w:pPr>
              <w:rPr>
                <w:rStyle w:val="BodyText-InlineCode"/>
              </w:rPr>
            </w:pPr>
            <w:r w:rsidRPr="00A773E3">
              <w:rPr>
                <w:rStyle w:val="BodyText-InlineCode-Keywords"/>
              </w:rPr>
              <w:t>void</w:t>
            </w:r>
            <w:r w:rsidRPr="00A773E3">
              <w:rPr>
                <w:rStyle w:val="BodyText-InlineCode"/>
              </w:rPr>
              <w:t xml:space="preserve"> ProcessItem()</w:t>
            </w:r>
          </w:p>
          <w:p w14:paraId="2B4E823D" w14:textId="77777777" w:rsidR="008A71F4" w:rsidRDefault="008A71F4" w:rsidP="00590B2C">
            <w:pPr>
              <w:pStyle w:val="BodyText-Compact"/>
            </w:pPr>
          </w:p>
          <w:p w14:paraId="2B4E823E" w14:textId="77777777" w:rsidR="008A71F4" w:rsidRPr="00A773E3" w:rsidRDefault="008A71F4" w:rsidP="00590B2C">
            <w:pPr>
              <w:pStyle w:val="BodyText-Compact"/>
              <w:rPr>
                <w:rStyle w:val="BodyText-InlineCode"/>
              </w:rPr>
            </w:pPr>
            <w:r w:rsidRPr="00590B2C">
              <w:rPr>
                <w:rStyle w:val="BodyText-PositiveGreen"/>
              </w:rPr>
              <w:sym w:font="Wingdings" w:char="F0FE"/>
            </w:r>
            <w:r w:rsidRPr="00590B2C">
              <w:rPr>
                <w:rFonts w:hint="eastAsia"/>
              </w:rPr>
              <w:t xml:space="preserve"> </w:t>
            </w:r>
            <w:r w:rsidRPr="00590B2C">
              <w:rPr>
                <w:rStyle w:val="BodyText-BoldEmphasis"/>
              </w:rPr>
              <w:t>D</w:t>
            </w:r>
            <w:r w:rsidRPr="00590B2C">
              <w:rPr>
                <w:rStyle w:val="BodyText-BoldEmphasis"/>
                <w:rFonts w:hint="eastAsia"/>
              </w:rPr>
              <w:t>o</w:t>
            </w:r>
            <w:r w:rsidRPr="00590B2C">
              <w:t xml:space="preserve"> n</w:t>
            </w:r>
            <w:r w:rsidR="00BE479D" w:rsidRPr="00590B2C">
              <w:t>ame selectors with a Get-prefix:</w:t>
            </w:r>
            <w:r w:rsidR="00BE479D" w:rsidRPr="00590B2C">
              <w:br/>
            </w:r>
            <w:r w:rsidRPr="00A773E3">
              <w:rPr>
                <w:rStyle w:val="BodyText-InlineCode-Keywords"/>
              </w:rPr>
              <w:t>void</w:t>
            </w:r>
            <w:r w:rsidRPr="00A773E3">
              <w:rPr>
                <w:rStyle w:val="BodyText-InlineCode"/>
              </w:rPr>
              <w:t xml:space="preserve"> Get&lt;Value&gt;()</w:t>
            </w:r>
          </w:p>
          <w:p w14:paraId="2B4E823F" w14:textId="77777777" w:rsidR="008A71F4" w:rsidRDefault="008A71F4" w:rsidP="008A71F4">
            <w:pPr>
              <w:rPr>
                <w:lang w:eastAsia="zh-CN"/>
              </w:rPr>
            </w:pPr>
          </w:p>
          <w:p w14:paraId="2B4E8240" w14:textId="77777777" w:rsidR="008A71F4" w:rsidRDefault="008A71F4" w:rsidP="00590B2C">
            <w:pPr>
              <w:pStyle w:val="BodyText-Compact"/>
            </w:pPr>
            <w:r w:rsidRPr="00590B2C">
              <w:rPr>
                <w:rStyle w:val="BodyText-PositiveGreen"/>
              </w:rPr>
              <w:sym w:font="Wingdings" w:char="F0FE"/>
            </w:r>
            <w:r w:rsidRPr="00A773E3">
              <w:rPr>
                <w:rFonts w:hint="eastAsia"/>
              </w:rPr>
              <w:t xml:space="preserve"> </w:t>
            </w:r>
            <w:r w:rsidRPr="00590B2C">
              <w:rPr>
                <w:rStyle w:val="BodyText-BoldEmphasis"/>
              </w:rPr>
              <w:t>D</w:t>
            </w:r>
            <w:r w:rsidRPr="00590B2C">
              <w:rPr>
                <w:rStyle w:val="BodyText-BoldEmphasis"/>
                <w:rFonts w:hint="eastAsia"/>
              </w:rPr>
              <w:t>o</w:t>
            </w:r>
            <w:r w:rsidRPr="003630F4">
              <w:t xml:space="preserve"> </w:t>
            </w:r>
            <w:r>
              <w:t>name modi</w:t>
            </w:r>
            <w:r w:rsidR="00BE479D">
              <w:t>fiers with a Set-prefix:</w:t>
            </w:r>
          </w:p>
          <w:p w14:paraId="2B4E8241" w14:textId="77777777" w:rsidR="008A71F4" w:rsidRPr="00A773E3" w:rsidRDefault="008A71F4" w:rsidP="008A71F4">
            <w:pPr>
              <w:rPr>
                <w:rStyle w:val="BodyText-InlineCode"/>
              </w:rPr>
            </w:pPr>
            <w:r w:rsidRPr="00A773E3">
              <w:rPr>
                <w:rStyle w:val="BodyText-InlineCode-Keywords"/>
              </w:rPr>
              <w:t>void</w:t>
            </w:r>
            <w:r w:rsidRPr="00A773E3">
              <w:rPr>
                <w:rStyle w:val="BodyText-InlineCode"/>
              </w:rPr>
              <w:t xml:space="preserve"> Set&lt;Value&gt;()</w:t>
            </w:r>
          </w:p>
          <w:p w14:paraId="2B4E8242" w14:textId="77777777" w:rsidR="008A71F4" w:rsidRDefault="008A71F4" w:rsidP="008A71F4">
            <w:pPr>
              <w:rPr>
                <w:lang w:eastAsia="zh-CN"/>
              </w:rPr>
            </w:pPr>
          </w:p>
          <w:p w14:paraId="2B4E8243" w14:textId="77777777" w:rsidR="008A71F4" w:rsidRDefault="008A71F4" w:rsidP="00590B2C">
            <w:pPr>
              <w:pStyle w:val="BodyText-Compact"/>
            </w:pPr>
            <w:r w:rsidRPr="00590B2C">
              <w:rPr>
                <w:rStyle w:val="BodyText-PositiveGreen"/>
              </w:rPr>
              <w:sym w:font="Wingdings" w:char="F0FE"/>
            </w:r>
            <w:r w:rsidRPr="00A773E3">
              <w:rPr>
                <w:rFonts w:hint="eastAsia"/>
              </w:rPr>
              <w:t xml:space="preserve"> </w:t>
            </w:r>
            <w:r w:rsidRPr="00590B2C">
              <w:rPr>
                <w:rStyle w:val="BodyText-BoldEmphasis"/>
              </w:rPr>
              <w:t>D</w:t>
            </w:r>
            <w:r w:rsidRPr="00590B2C">
              <w:rPr>
                <w:rStyle w:val="BodyText-BoldEmphasis"/>
                <w:rFonts w:hint="eastAsia"/>
              </w:rPr>
              <w:t>o</w:t>
            </w:r>
            <w:r w:rsidRPr="003630F4">
              <w:t xml:space="preserve"> </w:t>
            </w:r>
            <w:r>
              <w:t>name verifiers with a Is-prefix.</w:t>
            </w:r>
          </w:p>
          <w:p w14:paraId="2B4E8244" w14:textId="77777777" w:rsidR="00BE479D" w:rsidRPr="00A773E3" w:rsidRDefault="00BE479D" w:rsidP="00BE479D">
            <w:pPr>
              <w:rPr>
                <w:rStyle w:val="BodyText-InlineCode"/>
              </w:rPr>
            </w:pPr>
            <w:r w:rsidRPr="00A773E3">
              <w:rPr>
                <w:rStyle w:val="BodyText-InlineCode-Keywords"/>
              </w:rPr>
              <w:t>void</w:t>
            </w:r>
            <w:r w:rsidRPr="00A773E3">
              <w:rPr>
                <w:rStyle w:val="BodyText-InlineCode"/>
              </w:rPr>
              <w:t xml:space="preserve"> Is&lt;Criteria&gt;()</w:t>
            </w:r>
          </w:p>
          <w:p w14:paraId="2B4E8245" w14:textId="77777777" w:rsidR="008A71F4" w:rsidRPr="00A71F76" w:rsidRDefault="008A71F4" w:rsidP="008A71F4">
            <w:pPr>
              <w:rPr>
                <w:rFonts w:ascii="Courier New" w:hAnsi="Courier New" w:cs="Courier New"/>
                <w:sz w:val="18"/>
                <w:szCs w:val="18"/>
              </w:rPr>
            </w:pPr>
          </w:p>
        </w:tc>
      </w:tr>
      <w:tr w:rsidR="00A71F76" w14:paraId="2B4E824C" w14:textId="77777777" w:rsidTr="00A71F76">
        <w:tc>
          <w:tcPr>
            <w:tcW w:w="1507" w:type="dxa"/>
          </w:tcPr>
          <w:p w14:paraId="2B4E8247" w14:textId="77777777" w:rsidR="00A71F76" w:rsidRPr="00590B2C" w:rsidRDefault="00A71F76" w:rsidP="00590B2C">
            <w:pPr>
              <w:pStyle w:val="BodyText-Compact"/>
              <w:rPr>
                <w:rStyle w:val="BodyText-BoldEmphasis"/>
              </w:rPr>
            </w:pPr>
            <w:r w:rsidRPr="00590B2C">
              <w:rPr>
                <w:rStyle w:val="BodyText-BoldEmphasis"/>
              </w:rPr>
              <w:lastRenderedPageBreak/>
              <w:t>Interface</w:t>
            </w:r>
          </w:p>
        </w:tc>
        <w:tc>
          <w:tcPr>
            <w:tcW w:w="1620" w:type="dxa"/>
          </w:tcPr>
          <w:p w14:paraId="2B4E8248" w14:textId="77777777" w:rsidR="00A71F76" w:rsidRDefault="00A71F76" w:rsidP="000549BE">
            <w:r>
              <w:t>PascalCasing</w:t>
            </w:r>
          </w:p>
          <w:p w14:paraId="2B4E8249" w14:textId="77777777" w:rsidR="00A71F76" w:rsidRDefault="00A71F76" w:rsidP="000549BE">
            <w:r>
              <w:t>‘I’ prefix</w:t>
            </w:r>
          </w:p>
        </w:tc>
        <w:tc>
          <w:tcPr>
            <w:tcW w:w="1889" w:type="dxa"/>
          </w:tcPr>
          <w:p w14:paraId="2B4E824A" w14:textId="77777777" w:rsidR="00A71F76" w:rsidRDefault="00A71F76" w:rsidP="000549BE">
            <w:r>
              <w:t>Noun</w:t>
            </w:r>
          </w:p>
        </w:tc>
        <w:tc>
          <w:tcPr>
            <w:tcW w:w="5064" w:type="dxa"/>
          </w:tcPr>
          <w:p w14:paraId="2B4E824B" w14:textId="77777777" w:rsidR="00A71F76" w:rsidRPr="00693F5D" w:rsidRDefault="00A71F76" w:rsidP="000549BE">
            <w:pPr>
              <w:rPr>
                <w:rStyle w:val="BodyText-InlineCode"/>
              </w:rPr>
            </w:pPr>
            <w:r w:rsidRPr="00693F5D">
              <w:rPr>
                <w:rStyle w:val="BodyText-InlineCode-Keywords"/>
              </w:rPr>
              <w:t>class</w:t>
            </w:r>
            <w:r w:rsidRPr="00693F5D">
              <w:rPr>
                <w:rStyle w:val="BodyText-InlineCode"/>
              </w:rPr>
              <w:t xml:space="preserve"> IDictionary {...};</w:t>
            </w:r>
          </w:p>
        </w:tc>
      </w:tr>
      <w:tr w:rsidR="00A71F76" w14:paraId="2B4E8251" w14:textId="77777777" w:rsidTr="00A71F76">
        <w:tc>
          <w:tcPr>
            <w:tcW w:w="1507" w:type="dxa"/>
          </w:tcPr>
          <w:p w14:paraId="2B4E824D" w14:textId="77777777" w:rsidR="00A71F76" w:rsidRPr="00590B2C" w:rsidRDefault="00A71F76" w:rsidP="00590B2C">
            <w:pPr>
              <w:pStyle w:val="BodyText-Compact"/>
              <w:rPr>
                <w:rStyle w:val="BodyText-BoldEmphasis"/>
              </w:rPr>
            </w:pPr>
            <w:r w:rsidRPr="00590B2C">
              <w:rPr>
                <w:rStyle w:val="BodyText-BoldEmphasis"/>
                <w:rFonts w:hint="eastAsia"/>
              </w:rPr>
              <w:t>Structure</w:t>
            </w:r>
          </w:p>
        </w:tc>
        <w:tc>
          <w:tcPr>
            <w:tcW w:w="1620" w:type="dxa"/>
          </w:tcPr>
          <w:p w14:paraId="2B4E824E" w14:textId="77777777" w:rsidR="00A71F76" w:rsidRDefault="00A71F76" w:rsidP="000549BE">
            <w:pPr>
              <w:rPr>
                <w:lang w:eastAsia="zh-CN"/>
              </w:rPr>
            </w:pPr>
            <w:r>
              <w:rPr>
                <w:rFonts w:hint="eastAsia"/>
                <w:lang w:eastAsia="zh-CN"/>
              </w:rPr>
              <w:t xml:space="preserve">All capital, separate words with </w:t>
            </w:r>
            <w:r>
              <w:rPr>
                <w:lang w:eastAsia="zh-CN"/>
              </w:rPr>
              <w:t>‘</w:t>
            </w:r>
            <w:r>
              <w:rPr>
                <w:rFonts w:hint="eastAsia"/>
                <w:lang w:eastAsia="zh-CN"/>
              </w:rPr>
              <w:t>_</w:t>
            </w:r>
            <w:r>
              <w:rPr>
                <w:lang w:eastAsia="zh-CN"/>
              </w:rPr>
              <w:t>’</w:t>
            </w:r>
          </w:p>
        </w:tc>
        <w:tc>
          <w:tcPr>
            <w:tcW w:w="1889" w:type="dxa"/>
          </w:tcPr>
          <w:p w14:paraId="2B4E824F" w14:textId="77777777" w:rsidR="00A71F76" w:rsidRDefault="00A71F76" w:rsidP="000549BE">
            <w:pPr>
              <w:rPr>
                <w:lang w:eastAsia="zh-CN"/>
              </w:rPr>
            </w:pPr>
            <w:r>
              <w:rPr>
                <w:rFonts w:hint="eastAsia"/>
                <w:lang w:eastAsia="zh-CN"/>
              </w:rPr>
              <w:t>Noun</w:t>
            </w:r>
          </w:p>
        </w:tc>
        <w:tc>
          <w:tcPr>
            <w:tcW w:w="5064" w:type="dxa"/>
          </w:tcPr>
          <w:p w14:paraId="2B4E8250" w14:textId="77777777" w:rsidR="00A71F76" w:rsidRPr="00693F5D" w:rsidRDefault="00A71F76" w:rsidP="000549BE">
            <w:pPr>
              <w:rPr>
                <w:rStyle w:val="BodyText-InlineCode"/>
              </w:rPr>
            </w:pPr>
            <w:r w:rsidRPr="00693F5D">
              <w:rPr>
                <w:rStyle w:val="BodyText-InlineCode-Keywords"/>
              </w:rPr>
              <w:t>struct</w:t>
            </w:r>
            <w:r w:rsidRPr="00693F5D">
              <w:rPr>
                <w:rStyle w:val="BodyText-InlineCode"/>
              </w:rPr>
              <w:t xml:space="preserve"> FORM_STREAM_HEADER</w:t>
            </w:r>
          </w:p>
        </w:tc>
      </w:tr>
      <w:tr w:rsidR="00A71F76" w14:paraId="2B4E825A" w14:textId="77777777" w:rsidTr="00A71F76">
        <w:tc>
          <w:tcPr>
            <w:tcW w:w="1507" w:type="dxa"/>
          </w:tcPr>
          <w:p w14:paraId="2B4E8252" w14:textId="77777777" w:rsidR="00A71F76" w:rsidRPr="00590B2C" w:rsidRDefault="00A71F76" w:rsidP="00590B2C">
            <w:pPr>
              <w:pStyle w:val="BodyText-Compact"/>
              <w:rPr>
                <w:rStyle w:val="BodyText-BoldEmphasis"/>
              </w:rPr>
            </w:pPr>
            <w:r w:rsidRPr="00590B2C">
              <w:rPr>
                <w:rStyle w:val="BodyText-BoldEmphasis"/>
              </w:rPr>
              <w:t>Macro</w:t>
            </w:r>
            <w:r w:rsidRPr="00590B2C">
              <w:rPr>
                <w:rStyle w:val="BodyText-BoldEmphasis"/>
                <w:rFonts w:hint="eastAsia"/>
              </w:rPr>
              <w:t>,</w:t>
            </w:r>
          </w:p>
          <w:p w14:paraId="2B4E8253" w14:textId="77777777" w:rsidR="00A71F76" w:rsidRPr="00590B2C" w:rsidRDefault="00A71F76" w:rsidP="00590B2C">
            <w:pPr>
              <w:pStyle w:val="BodyText-Compact"/>
              <w:rPr>
                <w:rStyle w:val="BodyText-BoldEmphasis"/>
              </w:rPr>
            </w:pPr>
            <w:r w:rsidRPr="00590B2C">
              <w:rPr>
                <w:rStyle w:val="BodyText-BoldEmphasis"/>
              </w:rPr>
              <w:t>Constant</w:t>
            </w:r>
          </w:p>
        </w:tc>
        <w:tc>
          <w:tcPr>
            <w:tcW w:w="1620" w:type="dxa"/>
          </w:tcPr>
          <w:p w14:paraId="2B4E8254" w14:textId="77777777" w:rsidR="00A71F76" w:rsidRDefault="00A71F76" w:rsidP="000549BE">
            <w:r>
              <w:t>All capital, separate words with ‘_’</w:t>
            </w:r>
          </w:p>
        </w:tc>
        <w:tc>
          <w:tcPr>
            <w:tcW w:w="1889" w:type="dxa"/>
          </w:tcPr>
          <w:p w14:paraId="2B4E8255" w14:textId="77777777" w:rsidR="00A71F76" w:rsidRPr="000549BE" w:rsidRDefault="00A71F76" w:rsidP="00A71F76"/>
        </w:tc>
        <w:tc>
          <w:tcPr>
            <w:tcW w:w="5064" w:type="dxa"/>
          </w:tcPr>
          <w:p w14:paraId="2B4E8256" w14:textId="77777777" w:rsidR="00A71F76" w:rsidRPr="00693F5D" w:rsidRDefault="00A71F76" w:rsidP="00DB1CAF">
            <w:pPr>
              <w:pStyle w:val="BodyText-Compact"/>
              <w:rPr>
                <w:rStyle w:val="BodyText-InlineCode"/>
              </w:rPr>
            </w:pPr>
            <w:r w:rsidRPr="00693F5D">
              <w:rPr>
                <w:rStyle w:val="BodyText-InlineCode-Keywords"/>
                <w:rFonts w:hint="eastAsia"/>
              </w:rPr>
              <w:t>#define</w:t>
            </w:r>
            <w:r w:rsidRPr="00693F5D">
              <w:rPr>
                <w:rStyle w:val="BodyText-InlineCode"/>
                <w:rFonts w:hint="eastAsia"/>
              </w:rPr>
              <w:t xml:space="preserve"> </w:t>
            </w:r>
            <w:r w:rsidRPr="00693F5D">
              <w:rPr>
                <w:rStyle w:val="BodyText-InlineCode"/>
              </w:rPr>
              <w:t>BEGIN_MACRO_TABLE(name)</w:t>
            </w:r>
            <w:r w:rsidRPr="00693F5D">
              <w:rPr>
                <w:rStyle w:val="BodyText-InlineCode"/>
                <w:rFonts w:hint="eastAsia"/>
              </w:rPr>
              <w:t xml:space="preserve"> ...</w:t>
            </w:r>
          </w:p>
          <w:p w14:paraId="2B4E8257" w14:textId="77777777" w:rsidR="00A71F76" w:rsidRPr="00693F5D" w:rsidRDefault="00A71F76" w:rsidP="00DB1CAF">
            <w:pPr>
              <w:pStyle w:val="BodyText-Compact"/>
              <w:rPr>
                <w:rStyle w:val="BodyText-InlineCode"/>
              </w:rPr>
            </w:pPr>
            <w:r w:rsidRPr="00693F5D">
              <w:rPr>
                <w:rStyle w:val="BodyText-InlineCode-Keywords"/>
                <w:rFonts w:hint="eastAsia"/>
              </w:rPr>
              <w:t>#define</w:t>
            </w:r>
            <w:r w:rsidRPr="00693F5D">
              <w:rPr>
                <w:rStyle w:val="BodyText-InlineCode"/>
                <w:rFonts w:hint="eastAsia"/>
              </w:rPr>
              <w:t xml:space="preserve"> </w:t>
            </w:r>
            <w:r w:rsidRPr="00693F5D">
              <w:rPr>
                <w:rStyle w:val="BodyText-InlineCode"/>
              </w:rPr>
              <w:t>MACRO_TABLE_ENTRY(a, b, c)</w:t>
            </w:r>
            <w:r w:rsidRPr="00693F5D">
              <w:rPr>
                <w:rStyle w:val="BodyText-InlineCode"/>
                <w:rFonts w:hint="eastAsia"/>
              </w:rPr>
              <w:t xml:space="preserve"> ...</w:t>
            </w:r>
          </w:p>
          <w:p w14:paraId="2B4E8258" w14:textId="77777777" w:rsidR="00A71F76" w:rsidRPr="00693F5D" w:rsidRDefault="00A71F76" w:rsidP="00DB1CAF">
            <w:pPr>
              <w:pStyle w:val="BodyText-Compact"/>
              <w:rPr>
                <w:rStyle w:val="BodyText-InlineCode"/>
              </w:rPr>
            </w:pPr>
            <w:r w:rsidRPr="00693F5D">
              <w:rPr>
                <w:rStyle w:val="BodyText-InlineCode-Keywords"/>
                <w:rFonts w:hint="eastAsia"/>
              </w:rPr>
              <w:t>#define</w:t>
            </w:r>
            <w:r w:rsidRPr="00693F5D">
              <w:rPr>
                <w:rStyle w:val="BodyText-InlineCode"/>
                <w:rFonts w:hint="eastAsia"/>
              </w:rPr>
              <w:t xml:space="preserve"> </w:t>
            </w:r>
            <w:r w:rsidRPr="00693F5D">
              <w:rPr>
                <w:rStyle w:val="BodyText-InlineCode"/>
              </w:rPr>
              <w:t>END_MACRO_TABLE()</w:t>
            </w:r>
            <w:r w:rsidRPr="00693F5D">
              <w:rPr>
                <w:rStyle w:val="BodyText-InlineCode"/>
                <w:rFonts w:hint="eastAsia"/>
              </w:rPr>
              <w:t xml:space="preserve"> ...</w:t>
            </w:r>
          </w:p>
          <w:p w14:paraId="2B4E8259" w14:textId="77777777" w:rsidR="00A71F76" w:rsidRPr="00693F5D" w:rsidRDefault="00A71F76" w:rsidP="00DB1CAF">
            <w:pPr>
              <w:pStyle w:val="BodyText-Compact"/>
              <w:rPr>
                <w:rStyle w:val="BodyText-InlineCode"/>
              </w:rPr>
            </w:pPr>
            <w:r w:rsidRPr="00693F5D">
              <w:rPr>
                <w:rStyle w:val="BodyText-InlineCode-Keywords"/>
              </w:rPr>
              <w:t>const</w:t>
            </w:r>
            <w:r w:rsidRPr="00693F5D">
              <w:rPr>
                <w:rStyle w:val="BodyText-InlineCode"/>
              </w:rPr>
              <w:t xml:space="preserve"> </w:t>
            </w:r>
            <w:r w:rsidRPr="00693F5D">
              <w:rPr>
                <w:rStyle w:val="BodyText-InlineCode-Keywords"/>
              </w:rPr>
              <w:t>int</w:t>
            </w:r>
            <w:r w:rsidRPr="00693F5D">
              <w:rPr>
                <w:rStyle w:val="BodyText-InlineCode"/>
              </w:rPr>
              <w:t xml:space="preserve"> BLACK = 3;</w:t>
            </w:r>
          </w:p>
        </w:tc>
      </w:tr>
      <w:tr w:rsidR="00A71F76" w14:paraId="2B4E825F" w14:textId="77777777" w:rsidTr="00A71F76">
        <w:tc>
          <w:tcPr>
            <w:tcW w:w="1507" w:type="dxa"/>
          </w:tcPr>
          <w:p w14:paraId="2B4E825B" w14:textId="77777777" w:rsidR="00A71F76" w:rsidRPr="00590B2C" w:rsidRDefault="00A71F76" w:rsidP="00590B2C">
            <w:pPr>
              <w:pStyle w:val="BodyText-Compact"/>
              <w:rPr>
                <w:rStyle w:val="BodyText-BoldEmphasis"/>
              </w:rPr>
            </w:pPr>
            <w:r w:rsidRPr="00590B2C">
              <w:rPr>
                <w:rStyle w:val="BodyText-BoldEmphasis"/>
              </w:rPr>
              <w:t>Parameter, Variable</w:t>
            </w:r>
          </w:p>
        </w:tc>
        <w:tc>
          <w:tcPr>
            <w:tcW w:w="1620" w:type="dxa"/>
          </w:tcPr>
          <w:p w14:paraId="2B4E825C" w14:textId="77777777" w:rsidR="00A71F76" w:rsidRDefault="00A71F76" w:rsidP="000549BE">
            <w:r>
              <w:t>camelCasing</w:t>
            </w:r>
          </w:p>
        </w:tc>
        <w:tc>
          <w:tcPr>
            <w:tcW w:w="1889" w:type="dxa"/>
          </w:tcPr>
          <w:p w14:paraId="2B4E825D" w14:textId="77777777" w:rsidR="00A71F76" w:rsidRDefault="00A71F76" w:rsidP="000549BE">
            <w:r>
              <w:t>Noun</w:t>
            </w:r>
          </w:p>
        </w:tc>
        <w:tc>
          <w:tcPr>
            <w:tcW w:w="5064" w:type="dxa"/>
          </w:tcPr>
          <w:p w14:paraId="2B4E825E" w14:textId="77777777" w:rsidR="00A71F76" w:rsidRPr="00693F5D" w:rsidRDefault="00A71F76" w:rsidP="000549BE">
            <w:pPr>
              <w:rPr>
                <w:rStyle w:val="BodyText-InlineCode"/>
              </w:rPr>
            </w:pPr>
            <w:r w:rsidRPr="00693F5D">
              <w:rPr>
                <w:rStyle w:val="BodyText-InlineCode"/>
              </w:rPr>
              <w:t>exampleText, dwCount</w:t>
            </w:r>
          </w:p>
        </w:tc>
      </w:tr>
      <w:tr w:rsidR="00A71F76" w14:paraId="2B4E8265" w14:textId="77777777" w:rsidTr="00A71F76">
        <w:tc>
          <w:tcPr>
            <w:tcW w:w="1507" w:type="dxa"/>
          </w:tcPr>
          <w:p w14:paraId="2B4E8260" w14:textId="77777777" w:rsidR="00A71F76" w:rsidRPr="00590B2C" w:rsidRDefault="00A71F76" w:rsidP="00590B2C">
            <w:pPr>
              <w:pStyle w:val="BodyText-Compact"/>
              <w:rPr>
                <w:rStyle w:val="BodyText-BoldEmphasis"/>
              </w:rPr>
            </w:pPr>
            <w:r w:rsidRPr="00590B2C">
              <w:rPr>
                <w:rStyle w:val="BodyText-BoldEmphasis"/>
              </w:rPr>
              <w:t>Template parameter</w:t>
            </w:r>
          </w:p>
        </w:tc>
        <w:tc>
          <w:tcPr>
            <w:tcW w:w="1620" w:type="dxa"/>
          </w:tcPr>
          <w:p w14:paraId="2B4E8261" w14:textId="77777777" w:rsidR="00A71F76" w:rsidRDefault="00A71F76" w:rsidP="000549BE">
            <w:r>
              <w:t>PascalCasing</w:t>
            </w:r>
          </w:p>
          <w:p w14:paraId="2B4E8262" w14:textId="77777777" w:rsidR="00A71F76" w:rsidRDefault="00A71F76" w:rsidP="000549BE">
            <w:r>
              <w:t>‘T’ prefix</w:t>
            </w:r>
          </w:p>
        </w:tc>
        <w:tc>
          <w:tcPr>
            <w:tcW w:w="1889" w:type="dxa"/>
          </w:tcPr>
          <w:p w14:paraId="2B4E8263" w14:textId="77777777" w:rsidR="00A71F76" w:rsidRDefault="00A71F76" w:rsidP="000549BE">
            <w:r>
              <w:t>Noun</w:t>
            </w:r>
          </w:p>
        </w:tc>
        <w:tc>
          <w:tcPr>
            <w:tcW w:w="5064" w:type="dxa"/>
          </w:tcPr>
          <w:p w14:paraId="2B4E8264" w14:textId="77777777" w:rsidR="00A71F76" w:rsidRPr="00693F5D" w:rsidRDefault="00A71F76" w:rsidP="000549BE">
            <w:pPr>
              <w:rPr>
                <w:rStyle w:val="BodyText-InlineCode"/>
              </w:rPr>
            </w:pPr>
            <w:r w:rsidRPr="00693F5D">
              <w:rPr>
                <w:rStyle w:val="BodyText-InlineCode"/>
              </w:rPr>
              <w:t>T, TItem, TPolicy</w:t>
            </w:r>
          </w:p>
        </w:tc>
      </w:tr>
    </w:tbl>
    <w:p w14:paraId="2B4E8266" w14:textId="77777777" w:rsidR="00FA20D9" w:rsidRDefault="00FA20D9" w:rsidP="00FA20D9">
      <w:pPr>
        <w:pStyle w:val="berschrift3"/>
        <w:rPr>
          <w:lang w:eastAsia="zh-CN"/>
        </w:rPr>
      </w:pPr>
      <w:bookmarkStart w:id="1811" w:name="_Ref404602511"/>
      <w:r>
        <w:rPr>
          <w:lang w:eastAsia="zh-CN"/>
        </w:rPr>
        <w:t xml:space="preserve">Prefixes for </w:t>
      </w:r>
      <w:r w:rsidR="00607E59">
        <w:rPr>
          <w:lang w:eastAsia="zh-CN"/>
        </w:rPr>
        <w:t>Identifiers</w:t>
      </w:r>
      <w:bookmarkEnd w:id="1811"/>
    </w:p>
    <w:p w14:paraId="2B4E8267" w14:textId="77777777" w:rsidR="00FA20D9" w:rsidRDefault="00417033" w:rsidP="00417033">
      <w:pPr>
        <w:pStyle w:val="BodyText-RuleFirstParagraphCompact-ish"/>
      </w:pPr>
      <w:r>
        <w:rPr>
          <w:rStyle w:val="BodyText-GuidelineID"/>
        </w:rPr>
        <w:t>CPP/GNC30</w:t>
      </w:r>
      <w:r>
        <w:rPr>
          <w:rStyle w:val="BodyText-GuidelineID"/>
        </w:rPr>
        <w:tab/>
      </w:r>
      <w:r w:rsidR="001B1D13" w:rsidRPr="001B1D13">
        <w:rPr>
          <w:rStyle w:val="BodyText-NegativeRed"/>
        </w:rPr>
        <w:sym w:font="Wingdings" w:char="F0FD"/>
      </w:r>
      <w:r w:rsidR="001B1D13" w:rsidRPr="001B1D13">
        <w:t xml:space="preserve"> </w:t>
      </w:r>
      <w:r w:rsidR="001B1D13" w:rsidRPr="001B1D13">
        <w:rPr>
          <w:rStyle w:val="BodyText-BoldAction"/>
        </w:rPr>
        <w:t>You</w:t>
      </w:r>
      <w:r w:rsidR="001B1D13" w:rsidRPr="001B1D13">
        <w:t xml:space="preserve"> </w:t>
      </w:r>
      <w:r w:rsidR="001B1D13" w:rsidRPr="001B1D13">
        <w:rPr>
          <w:rStyle w:val="BodyText-BoldAction"/>
        </w:rPr>
        <w:t>should</w:t>
      </w:r>
      <w:r w:rsidR="001B1D13" w:rsidRPr="001B1D13">
        <w:t xml:space="preserve"> </w:t>
      </w:r>
      <w:r w:rsidR="001B1D13" w:rsidRPr="001B1D13">
        <w:rPr>
          <w:rStyle w:val="BodyText-BoldAction"/>
        </w:rPr>
        <w:t>not</w:t>
      </w:r>
      <w:r w:rsidR="00FA20D9" w:rsidRPr="00875EBD">
        <w:t xml:space="preserve"> use Hungarian notation</w:t>
      </w:r>
      <w:r w:rsidR="00FA20D9">
        <w:t xml:space="preserve"> in parameter and variable names when writing new code. Hungarian notation is </w:t>
      </w:r>
      <w:r w:rsidR="00FA20D9" w:rsidRPr="005E49DC">
        <w:t xml:space="preserve">a relic that makes code refactoring harder; i.e. change a type of a variable and you need to rename it everywhere. </w:t>
      </w:r>
      <w:r w:rsidR="00FA20D9">
        <w:t>Nevertheless, if you are working on a legacy component that uses Hungarian Notation be consistent and follow the style used</w:t>
      </w:r>
      <w:r w:rsidR="00EF5278">
        <w:t xml:space="preserve"> there</w:t>
      </w:r>
      <w:r w:rsidR="00FA20D9">
        <w:t>.</w:t>
      </w:r>
    </w:p>
    <w:p w14:paraId="2B4E8268" w14:textId="77777777" w:rsidR="00FA20D9" w:rsidRDefault="00FA20D9" w:rsidP="00A76B20">
      <w:pPr>
        <w:pStyle w:val="Textkrper"/>
      </w:pPr>
      <w:r>
        <w:t xml:space="preserve">The Hungarian Notation conventions can be found </w:t>
      </w:r>
      <w:hyperlink r:id="rId39" w:history="1">
        <w:r w:rsidRPr="00FA20D9">
          <w:rPr>
            <w:rStyle w:val="Hyperlink"/>
          </w:rPr>
          <w:t>here</w:t>
        </w:r>
      </w:hyperlink>
      <w:r>
        <w:t>.</w:t>
      </w:r>
    </w:p>
    <w:p w14:paraId="2B4E8269" w14:textId="77777777" w:rsidR="00FA20D9" w:rsidRPr="00607E59" w:rsidRDefault="00417033" w:rsidP="00417033">
      <w:pPr>
        <w:pStyle w:val="BodyText-RuleFirstParagraphCompact-ish"/>
      </w:pPr>
      <w:r>
        <w:rPr>
          <w:rStyle w:val="BodyText-GuidelineID"/>
        </w:rPr>
        <w:t>CPP/GNC40</w:t>
      </w:r>
      <w:r>
        <w:rPr>
          <w:rStyle w:val="BodyText-GuidelineID"/>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607E59" w:rsidRPr="00F61988">
        <w:t>use prefixes</w:t>
      </w:r>
      <w:r w:rsidR="00607E59">
        <w:t xml:space="preserve"> for identifiers according to the following conventions:</w:t>
      </w:r>
    </w:p>
    <w:tbl>
      <w:tblPr>
        <w:tblW w:w="0" w:type="auto"/>
        <w:tblInd w:w="115"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Look w:val="04A0" w:firstRow="1" w:lastRow="0" w:firstColumn="1" w:lastColumn="0" w:noHBand="0" w:noVBand="1"/>
      </w:tblPr>
      <w:tblGrid>
        <w:gridCol w:w="1964"/>
        <w:gridCol w:w="6998"/>
      </w:tblGrid>
      <w:tr w:rsidR="00A71F76" w:rsidRPr="00C0325C" w14:paraId="2B4E826C" w14:textId="77777777" w:rsidTr="00A76B20">
        <w:tc>
          <w:tcPr>
            <w:tcW w:w="2006" w:type="dxa"/>
            <w:hideMark/>
          </w:tcPr>
          <w:p w14:paraId="2B4E826A" w14:textId="77777777" w:rsidR="00A71F76" w:rsidRPr="00C0325C" w:rsidRDefault="00A71F76" w:rsidP="000549BE">
            <w:r w:rsidRPr="00C0325C">
              <w:t>Prefix</w:t>
            </w:r>
          </w:p>
        </w:tc>
        <w:tc>
          <w:tcPr>
            <w:tcW w:w="7196" w:type="dxa"/>
            <w:hideMark/>
          </w:tcPr>
          <w:p w14:paraId="2B4E826B" w14:textId="77777777" w:rsidR="00A71F76" w:rsidRPr="00C0325C" w:rsidRDefault="00A71F76" w:rsidP="000549BE">
            <w:r w:rsidRPr="00C0325C">
              <w:t xml:space="preserve">Description </w:t>
            </w:r>
          </w:p>
        </w:tc>
      </w:tr>
      <w:tr w:rsidR="00A71F76" w:rsidRPr="00C0325C" w14:paraId="2B4E826F" w14:textId="77777777" w:rsidTr="00A76B20">
        <w:tc>
          <w:tcPr>
            <w:tcW w:w="2006" w:type="dxa"/>
            <w:hideMark/>
          </w:tcPr>
          <w:p w14:paraId="2B4E826D" w14:textId="77777777" w:rsidR="00A71F76" w:rsidRPr="00C0325C" w:rsidRDefault="00607E59" w:rsidP="000549BE">
            <w:r>
              <w:t>p</w:t>
            </w:r>
          </w:p>
        </w:tc>
        <w:tc>
          <w:tcPr>
            <w:tcW w:w="7196" w:type="dxa"/>
            <w:hideMark/>
          </w:tcPr>
          <w:p w14:paraId="2B4E826E" w14:textId="77777777" w:rsidR="00A71F76" w:rsidRPr="00C0325C" w:rsidRDefault="00A71F76" w:rsidP="000549BE">
            <w:r w:rsidRPr="00EF3298">
              <w:t>A pointer (32bit or 64 bit depending on platform).</w:t>
            </w:r>
          </w:p>
        </w:tc>
      </w:tr>
      <w:tr w:rsidR="00A71F76" w:rsidRPr="00BF6A9F" w14:paraId="2B4E8272" w14:textId="77777777" w:rsidTr="00A76B20">
        <w:tc>
          <w:tcPr>
            <w:tcW w:w="2006" w:type="dxa"/>
            <w:hideMark/>
          </w:tcPr>
          <w:p w14:paraId="2B4E8270" w14:textId="77777777" w:rsidR="00A71F76" w:rsidRPr="005F3109" w:rsidRDefault="00607E59" w:rsidP="000549BE">
            <w:r w:rsidRPr="005F3109">
              <w:t>s</w:t>
            </w:r>
            <w:r w:rsidR="00A71F76" w:rsidRPr="005F3109">
              <w:t>p</w:t>
            </w:r>
          </w:p>
        </w:tc>
        <w:tc>
          <w:tcPr>
            <w:tcW w:w="7196" w:type="dxa"/>
            <w:hideMark/>
          </w:tcPr>
          <w:p w14:paraId="2B4E8271" w14:textId="77777777" w:rsidR="00A71F76" w:rsidRPr="005F3109" w:rsidRDefault="00A71F76" w:rsidP="000549BE">
            <w:r w:rsidRPr="005F3109">
              <w:t>A ‘smart’ pointer, i.e. a class that has pointer-like semantics.</w:t>
            </w:r>
          </w:p>
        </w:tc>
      </w:tr>
      <w:tr w:rsidR="00A71F76" w:rsidRPr="00C0325C" w14:paraId="2B4E8275" w14:textId="77777777" w:rsidTr="00A76B20">
        <w:tc>
          <w:tcPr>
            <w:tcW w:w="2006" w:type="dxa"/>
          </w:tcPr>
          <w:p w14:paraId="2B4E8273" w14:textId="77777777" w:rsidR="00A71F76" w:rsidRPr="00EB1A40" w:rsidRDefault="00607E59" w:rsidP="000549BE">
            <w:r>
              <w:t>c</w:t>
            </w:r>
          </w:p>
        </w:tc>
        <w:tc>
          <w:tcPr>
            <w:tcW w:w="7196" w:type="dxa"/>
          </w:tcPr>
          <w:p w14:paraId="2B4E8274" w14:textId="77777777" w:rsidR="00A71F76" w:rsidRPr="00EB1A40" w:rsidRDefault="00A71F76" w:rsidP="008D2F68">
            <w:r w:rsidRPr="006C4DE5">
              <w:t xml:space="preserve">A count. </w:t>
            </w:r>
            <w:r>
              <w:t xml:space="preserve">For example, cBuffer means the byte count of a buffer. </w:t>
            </w:r>
            <w:r w:rsidRPr="006C4DE5">
              <w:t>It is acceptable if "c" is not followed by a tag.</w:t>
            </w:r>
            <w:r>
              <w:t xml:space="preserve"> </w:t>
            </w:r>
          </w:p>
        </w:tc>
      </w:tr>
      <w:tr w:rsidR="00A71F76" w:rsidRPr="00BF6A9F" w14:paraId="2B4E8278" w14:textId="77777777" w:rsidTr="00A76B20">
        <w:tc>
          <w:tcPr>
            <w:tcW w:w="2006" w:type="dxa"/>
            <w:hideMark/>
          </w:tcPr>
          <w:p w14:paraId="2B4E8276" w14:textId="77777777" w:rsidR="00A71F76" w:rsidRPr="005F3109" w:rsidRDefault="00A71F76" w:rsidP="000549BE">
            <w:r w:rsidRPr="005F3109">
              <w:t>m_</w:t>
            </w:r>
          </w:p>
        </w:tc>
        <w:tc>
          <w:tcPr>
            <w:tcW w:w="7196" w:type="dxa"/>
            <w:hideMark/>
          </w:tcPr>
          <w:p w14:paraId="2B4E8277" w14:textId="77777777" w:rsidR="00A71F76" w:rsidRPr="005F3109" w:rsidRDefault="00A71F76" w:rsidP="000549BE">
            <w:r w:rsidRPr="005F3109">
              <w:t>A member variable in a class.</w:t>
            </w:r>
          </w:p>
        </w:tc>
      </w:tr>
      <w:tr w:rsidR="00A71F76" w:rsidRPr="00C0325C" w14:paraId="2B4E827B" w14:textId="77777777" w:rsidTr="00A76B20">
        <w:tc>
          <w:tcPr>
            <w:tcW w:w="2006" w:type="dxa"/>
            <w:hideMark/>
          </w:tcPr>
          <w:p w14:paraId="2B4E8279" w14:textId="77777777" w:rsidR="00A71F76" w:rsidRPr="00C0325C" w:rsidRDefault="00A71F76" w:rsidP="000549BE">
            <w:r w:rsidRPr="00C0325C">
              <w:t>s_</w:t>
            </w:r>
          </w:p>
        </w:tc>
        <w:tc>
          <w:tcPr>
            <w:tcW w:w="7196" w:type="dxa"/>
            <w:hideMark/>
          </w:tcPr>
          <w:p w14:paraId="2B4E827A" w14:textId="77777777" w:rsidR="00A71F76" w:rsidRPr="00C0325C" w:rsidRDefault="00A71F76" w:rsidP="000549BE">
            <w:r w:rsidRPr="00C0325C">
              <w:t xml:space="preserve">A static member </w:t>
            </w:r>
            <w:r>
              <w:t xml:space="preserve">variable in </w:t>
            </w:r>
            <w:r w:rsidRPr="00C0325C">
              <w:t>a class</w:t>
            </w:r>
            <w:r>
              <w:t>.</w:t>
            </w:r>
          </w:p>
        </w:tc>
      </w:tr>
      <w:tr w:rsidR="00A71F76" w:rsidRPr="00C0325C" w14:paraId="2B4E827E" w14:textId="77777777" w:rsidTr="00A76B20">
        <w:tc>
          <w:tcPr>
            <w:tcW w:w="2006" w:type="dxa"/>
          </w:tcPr>
          <w:p w14:paraId="2B4E827C" w14:textId="77777777" w:rsidR="00A71F76" w:rsidRPr="00C0325C" w:rsidRDefault="00A71F76" w:rsidP="000549BE">
            <w:r>
              <w:t>g_</w:t>
            </w:r>
          </w:p>
        </w:tc>
        <w:tc>
          <w:tcPr>
            <w:tcW w:w="7196" w:type="dxa"/>
          </w:tcPr>
          <w:p w14:paraId="2B4E827D" w14:textId="77777777" w:rsidR="00A71F76" w:rsidRPr="00C0325C" w:rsidRDefault="00A71F76" w:rsidP="000549BE">
            <w:r>
              <w:t>A global variable.</w:t>
            </w:r>
          </w:p>
        </w:tc>
      </w:tr>
      <w:tr w:rsidR="00A71F76" w:rsidRPr="00C0325C" w14:paraId="2B4E8281" w14:textId="77777777" w:rsidTr="00A76B20">
        <w:tc>
          <w:tcPr>
            <w:tcW w:w="2006" w:type="dxa"/>
          </w:tcPr>
          <w:p w14:paraId="2B4E827F" w14:textId="77777777" w:rsidR="00A71F76" w:rsidRDefault="00A71F76" w:rsidP="000549BE">
            <w:r>
              <w:t>I</w:t>
            </w:r>
            <w:r w:rsidR="00464A78">
              <w:t>, _I</w:t>
            </w:r>
          </w:p>
        </w:tc>
        <w:tc>
          <w:tcPr>
            <w:tcW w:w="7196" w:type="dxa"/>
          </w:tcPr>
          <w:p w14:paraId="2B4E8280" w14:textId="77777777" w:rsidR="00A71F76" w:rsidRDefault="00A71F76" w:rsidP="00464A78">
            <w:r w:rsidRPr="00321812">
              <w:t>COM interface</w:t>
            </w:r>
            <w:r w:rsidR="00464A78">
              <w:t xml:space="preserve"> (_I for outgoing Interface (Events))</w:t>
            </w:r>
          </w:p>
        </w:tc>
      </w:tr>
    </w:tbl>
    <w:p w14:paraId="2B4E8282" w14:textId="77777777" w:rsidR="00A71F76" w:rsidRDefault="00A71F76" w:rsidP="00A71F76">
      <w:pPr>
        <w:rPr>
          <w:lang w:eastAsia="zh-CN"/>
        </w:rPr>
      </w:pPr>
    </w:p>
    <w:p w14:paraId="2B4E8283" w14:textId="77777777" w:rsidR="00A71F76" w:rsidRPr="00DF5A3E" w:rsidRDefault="00A71F76" w:rsidP="00DF5A3E">
      <w:pPr>
        <w:pStyle w:val="berschrift2"/>
      </w:pPr>
      <w:bookmarkStart w:id="1812" w:name="_Toc401752072"/>
      <w:r w:rsidRPr="00DF5A3E">
        <w:t>Pointers</w:t>
      </w:r>
      <w:bookmarkEnd w:id="1812"/>
    </w:p>
    <w:p w14:paraId="2B4E8284" w14:textId="77777777" w:rsidR="00A71F76" w:rsidRDefault="000F31DB" w:rsidP="00A76B20">
      <w:pPr>
        <w:pStyle w:val="Textkrper"/>
        <w:rPr>
          <w:lang w:eastAsia="zh-CN"/>
        </w:rPr>
      </w:pPr>
      <w:r w:rsidRPr="005B7E5C">
        <w:rPr>
          <w:rStyle w:val="BodyText-PositiveGreen"/>
        </w:rPr>
        <w:sym w:font="Wingdings" w:char="F0FE"/>
      </w:r>
      <w:r w:rsidRPr="0030733D">
        <w:rPr>
          <w:rFonts w:hint="eastAsia"/>
        </w:rPr>
        <w:t xml:space="preserve"> </w:t>
      </w:r>
      <w:r w:rsidRPr="005B7E5C">
        <w:rPr>
          <w:rStyle w:val="BodyText-BoldAction"/>
          <w:rFonts w:hint="eastAsia"/>
        </w:rPr>
        <w:t>You</w:t>
      </w:r>
      <w:r w:rsidRPr="0030733D">
        <w:rPr>
          <w:rFonts w:hint="eastAsia"/>
        </w:rPr>
        <w:t xml:space="preserve"> </w:t>
      </w:r>
      <w:r w:rsidRPr="005B7E5C">
        <w:rPr>
          <w:rStyle w:val="BodyText-BoldAction"/>
          <w:rFonts w:hint="eastAsia"/>
        </w:rPr>
        <w:t>should</w:t>
      </w:r>
      <w:r w:rsidRPr="007F5D6B">
        <w:t xml:space="preserve"> </w:t>
      </w:r>
      <w:r w:rsidR="00A71F76" w:rsidRPr="00587041">
        <w:rPr>
          <w:lang w:eastAsia="zh-CN"/>
        </w:rPr>
        <w:t xml:space="preserve">always initialize pointers when you declare them and you should reinitialize them to </w:t>
      </w:r>
      <w:r w:rsidR="00EF5278" w:rsidRPr="00977826">
        <w:rPr>
          <w:rStyle w:val="BodyText-InlineCode"/>
        </w:rPr>
        <w:t>nullptr</w:t>
      </w:r>
      <w:r w:rsidR="00EF5278" w:rsidRPr="00587041">
        <w:rPr>
          <w:lang w:eastAsia="zh-CN"/>
        </w:rPr>
        <w:t xml:space="preserve"> </w:t>
      </w:r>
      <w:r w:rsidR="00A71F76" w:rsidRPr="00587041">
        <w:rPr>
          <w:lang w:eastAsia="zh-CN"/>
        </w:rPr>
        <w:t>after freeing them. This prevents the rest of the code from using an uninitialized pointer to corrupt the process’s address space by accidentally reading/writing to an unknown location.  For example:</w:t>
      </w:r>
    </w:p>
    <w:p w14:paraId="2B4E8285" w14:textId="77777777" w:rsidR="00A71F76" w:rsidRDefault="00A71F76" w:rsidP="004A6EF7">
      <w:pPr>
        <w:pStyle w:val="BodyText-LocalHeader-GoodCode"/>
      </w:pPr>
      <w:r>
        <w:rPr>
          <w:rFonts w:hint="eastAsia"/>
        </w:rPr>
        <w:t>Good</w:t>
      </w:r>
      <w:r w:rsidRPr="00AD243D">
        <w:rPr>
          <w:rFonts w:hint="eastAsia"/>
        </w:rPr>
        <w:t>:</w:t>
      </w:r>
    </w:p>
    <w:p w14:paraId="2B4E8286" w14:textId="77777777" w:rsidR="00A71F76" w:rsidRPr="008E664B" w:rsidRDefault="00A71F76" w:rsidP="00B054EB">
      <w:pPr>
        <w:pStyle w:val="BodyText-Code"/>
      </w:pPr>
      <w:r w:rsidRPr="009422AD">
        <w:t>BINARY_TREE *</w:t>
      </w:r>
      <w:r w:rsidR="00BB30C0" w:rsidRPr="009422AD">
        <w:t>pD</w:t>
      </w:r>
      <w:r w:rsidRPr="009422AD">
        <w:t xml:space="preserve">irectoryTree = </w:t>
      </w:r>
      <w:r w:rsidR="00D76415" w:rsidRPr="008E664B">
        <w:rPr>
          <w:rStyle w:val="BodyText-Code-Keywords"/>
        </w:rPr>
        <w:t>nullptr</w:t>
      </w:r>
      <w:r w:rsidRPr="009422AD">
        <w:t>;</w:t>
      </w:r>
    </w:p>
    <w:p w14:paraId="2B4E8287" w14:textId="77777777" w:rsidR="00A71F76" w:rsidRPr="00D76415" w:rsidRDefault="00A71F76" w:rsidP="00B054EB">
      <w:pPr>
        <w:pStyle w:val="BodyText-Code"/>
      </w:pPr>
      <w:r w:rsidRPr="00D76415">
        <w:t>DWORD *pdw = (DWORD *)LocalAlloc(LPTR, 512);</w:t>
      </w:r>
    </w:p>
    <w:p w14:paraId="2B4E8288" w14:textId="77777777" w:rsidR="00A71F76" w:rsidRPr="00D76415" w:rsidRDefault="00A71F76" w:rsidP="00B054EB">
      <w:pPr>
        <w:pStyle w:val="BodyText-Code"/>
      </w:pPr>
      <w:r w:rsidRPr="00D76415">
        <w:lastRenderedPageBreak/>
        <w:t>...</w:t>
      </w:r>
    </w:p>
    <w:p w14:paraId="2B4E8289" w14:textId="77777777" w:rsidR="00A71F76" w:rsidRPr="00D76415" w:rsidRDefault="00A71F76" w:rsidP="00B054EB">
      <w:pPr>
        <w:pStyle w:val="BodyText-Code"/>
      </w:pPr>
      <w:r w:rsidRPr="008E664B">
        <w:rPr>
          <w:rStyle w:val="BodyText-Code-Keywords"/>
        </w:rPr>
        <w:t>if</w:t>
      </w:r>
      <w:r w:rsidRPr="00D76415">
        <w:t xml:space="preserve"> (pdw != </w:t>
      </w:r>
      <w:r w:rsidR="009F2393" w:rsidRPr="008E664B">
        <w:rPr>
          <w:rStyle w:val="BodyText-Code-Keywords"/>
        </w:rPr>
        <w:t>nullptr</w:t>
      </w:r>
      <w:r w:rsidRPr="00D76415">
        <w:t>)</w:t>
      </w:r>
    </w:p>
    <w:p w14:paraId="2B4E828A" w14:textId="77777777" w:rsidR="00A71F76" w:rsidRPr="00D76415" w:rsidRDefault="00A71F76" w:rsidP="00B054EB">
      <w:pPr>
        <w:pStyle w:val="BodyText-Code"/>
      </w:pPr>
      <w:r w:rsidRPr="00D76415">
        <w:t>{</w:t>
      </w:r>
    </w:p>
    <w:p w14:paraId="2B4E828B" w14:textId="77777777" w:rsidR="00A71F76" w:rsidRPr="00D76415" w:rsidRDefault="00A71F76" w:rsidP="00B054EB">
      <w:pPr>
        <w:pStyle w:val="BodyText-Code"/>
      </w:pPr>
      <w:r w:rsidRPr="00D76415">
        <w:t xml:space="preserve">    LocalFree(pdw);</w:t>
      </w:r>
    </w:p>
    <w:p w14:paraId="2B4E828C" w14:textId="77777777" w:rsidR="00A71F76" w:rsidRPr="00D76415" w:rsidRDefault="00A71F76" w:rsidP="00B054EB">
      <w:pPr>
        <w:pStyle w:val="BodyText-Code"/>
      </w:pPr>
      <w:r w:rsidRPr="00D76415">
        <w:t xml:space="preserve">    pdw = </w:t>
      </w:r>
      <w:r w:rsidR="009F2393" w:rsidRPr="008E664B">
        <w:rPr>
          <w:rStyle w:val="BodyText-Code-Keywords"/>
        </w:rPr>
        <w:t>nullptr</w:t>
      </w:r>
      <w:r w:rsidRPr="00D76415">
        <w:t>;</w:t>
      </w:r>
    </w:p>
    <w:p w14:paraId="2B4E828D" w14:textId="77777777" w:rsidR="00A71F76" w:rsidRPr="00D76415" w:rsidRDefault="00A71F76" w:rsidP="00B054EB">
      <w:pPr>
        <w:pStyle w:val="BodyText-Code"/>
      </w:pPr>
      <w:r w:rsidRPr="00D76415">
        <w:t>}</w:t>
      </w:r>
    </w:p>
    <w:p w14:paraId="2B4E828E" w14:textId="77777777" w:rsidR="00A71F76" w:rsidRPr="00D76415" w:rsidRDefault="00A71F76" w:rsidP="00B054EB">
      <w:pPr>
        <w:pStyle w:val="BodyText-Code"/>
      </w:pPr>
      <w:r w:rsidRPr="00D76415">
        <w:t>...</w:t>
      </w:r>
    </w:p>
    <w:p w14:paraId="2B4E828F" w14:textId="77777777" w:rsidR="00A71F76" w:rsidRPr="00D76415" w:rsidRDefault="00A71F76" w:rsidP="00B054EB">
      <w:pPr>
        <w:pStyle w:val="BodyText-Code"/>
      </w:pPr>
      <w:r w:rsidRPr="008E664B">
        <w:rPr>
          <w:rStyle w:val="BodyText-Code-Keywords"/>
        </w:rPr>
        <w:t>if</w:t>
      </w:r>
      <w:r w:rsidRPr="00D76415">
        <w:t xml:space="preserve"> (</w:t>
      </w:r>
      <w:r w:rsidR="00BB30C0">
        <w:t>pD</w:t>
      </w:r>
      <w:r w:rsidR="00BB30C0" w:rsidRPr="00D76415">
        <w:t>irectoryTree</w:t>
      </w:r>
      <w:r w:rsidRPr="00D76415">
        <w:t xml:space="preserve">!= </w:t>
      </w:r>
      <w:r w:rsidR="00BB30C0" w:rsidRPr="008E664B">
        <w:rPr>
          <w:rStyle w:val="BodyText-Code-Keywords"/>
        </w:rPr>
        <w:t>nullptr</w:t>
      </w:r>
      <w:r w:rsidRPr="00D76415">
        <w:t>)</w:t>
      </w:r>
    </w:p>
    <w:p w14:paraId="2B4E8290" w14:textId="77777777" w:rsidR="00A71F76" w:rsidRPr="00D76415" w:rsidRDefault="00A71F76" w:rsidP="00B054EB">
      <w:pPr>
        <w:pStyle w:val="BodyText-Code"/>
      </w:pPr>
      <w:r w:rsidRPr="00D76415">
        <w:t>{</w:t>
      </w:r>
    </w:p>
    <w:p w14:paraId="2B4E8291" w14:textId="77777777" w:rsidR="00A71F76" w:rsidRPr="00793C76" w:rsidRDefault="00A71F76" w:rsidP="00B054EB">
      <w:pPr>
        <w:pStyle w:val="BodyText-Code"/>
        <w:rPr>
          <w:rStyle w:val="BodyText-Code-Comments"/>
        </w:rPr>
      </w:pPr>
      <w:r w:rsidRPr="00D76415">
        <w:t xml:space="preserve">    </w:t>
      </w:r>
      <w:r w:rsidRPr="00793C76">
        <w:rPr>
          <w:rStyle w:val="BodyText-Code-Comments"/>
        </w:rPr>
        <w:t>// Free directoryTree with match to way it was allocated</w:t>
      </w:r>
    </w:p>
    <w:p w14:paraId="2B4E8292" w14:textId="77777777" w:rsidR="00A71F76" w:rsidRPr="00D76415" w:rsidRDefault="00A71F76" w:rsidP="00B054EB">
      <w:pPr>
        <w:pStyle w:val="BodyText-Code"/>
      </w:pPr>
      <w:r w:rsidRPr="00D76415">
        <w:t xml:space="preserve">    FreeBinaryTree(</w:t>
      </w:r>
      <w:r w:rsidR="00BB30C0">
        <w:t>pD</w:t>
      </w:r>
      <w:r w:rsidR="00BB30C0" w:rsidRPr="00D76415">
        <w:t>irectoryTree</w:t>
      </w:r>
      <w:r w:rsidRPr="00D76415">
        <w:t>);</w:t>
      </w:r>
    </w:p>
    <w:p w14:paraId="2B4E8293" w14:textId="77777777" w:rsidR="00A71F76" w:rsidRPr="00D76415" w:rsidRDefault="00A71F76" w:rsidP="00B054EB">
      <w:pPr>
        <w:pStyle w:val="BodyText-Code"/>
      </w:pPr>
      <w:r w:rsidRPr="00D76415">
        <w:t xml:space="preserve">    directoryTree = </w:t>
      </w:r>
      <w:r w:rsidR="00BB30C0" w:rsidRPr="008E664B">
        <w:rPr>
          <w:rStyle w:val="BodyText-Code-Keywords"/>
        </w:rPr>
        <w:t>nullptr</w:t>
      </w:r>
      <w:r w:rsidRPr="00D76415">
        <w:t>;</w:t>
      </w:r>
    </w:p>
    <w:p w14:paraId="2B4E8294" w14:textId="77777777" w:rsidR="00A71F76" w:rsidRPr="00D76415" w:rsidRDefault="00A71F76" w:rsidP="00B054EB">
      <w:pPr>
        <w:pStyle w:val="BodyText-Code"/>
        <w:rPr>
          <w:lang w:eastAsia="zh-CN"/>
        </w:rPr>
      </w:pPr>
      <w:r w:rsidRPr="00D76415">
        <w:t>}</w:t>
      </w:r>
    </w:p>
    <w:p w14:paraId="2B4E8295" w14:textId="77777777" w:rsidR="00A71F76" w:rsidRDefault="000F31DB" w:rsidP="00A76B20">
      <w:pPr>
        <w:pStyle w:val="Textkrper"/>
        <w:rPr>
          <w:lang w:eastAsia="zh-CN"/>
        </w:rPr>
      </w:pPr>
      <w:r w:rsidRPr="005B7E5C">
        <w:rPr>
          <w:rStyle w:val="BodyText-PositiveGreen"/>
        </w:rPr>
        <w:sym w:font="Wingdings" w:char="F0FE"/>
      </w:r>
      <w:r w:rsidRPr="0030733D">
        <w:rPr>
          <w:rFonts w:hint="eastAsia"/>
        </w:rPr>
        <w:t xml:space="preserve"> </w:t>
      </w:r>
      <w:r w:rsidRPr="005B7E5C">
        <w:rPr>
          <w:rStyle w:val="BodyText-BoldAction"/>
          <w:rFonts w:hint="eastAsia"/>
        </w:rPr>
        <w:t>You</w:t>
      </w:r>
      <w:r w:rsidRPr="0030733D">
        <w:rPr>
          <w:rFonts w:hint="eastAsia"/>
        </w:rPr>
        <w:t xml:space="preserve"> </w:t>
      </w:r>
      <w:r w:rsidRPr="005B7E5C">
        <w:rPr>
          <w:rStyle w:val="BodyText-BoldAction"/>
          <w:rFonts w:hint="eastAsia"/>
        </w:rPr>
        <w:t>should</w:t>
      </w:r>
      <w:r w:rsidRPr="007F5D6B">
        <w:t xml:space="preserve"> </w:t>
      </w:r>
      <w:r w:rsidR="00A71F76" w:rsidRPr="00E258AF">
        <w:rPr>
          <w:lang w:eastAsia="zh-CN"/>
        </w:rPr>
        <w:t xml:space="preserve">put </w:t>
      </w:r>
      <w:r w:rsidR="00A302CB">
        <w:rPr>
          <w:lang w:eastAsia="zh-CN"/>
        </w:rPr>
        <w:t xml:space="preserve">no </w:t>
      </w:r>
      <w:r w:rsidR="00A71F76" w:rsidRPr="00E258AF">
        <w:rPr>
          <w:lang w:eastAsia="zh-CN"/>
        </w:rPr>
        <w:t>space between the '*' character(s)</w:t>
      </w:r>
      <w:r w:rsidR="00A71F76" w:rsidRPr="00412168">
        <w:rPr>
          <w:lang w:eastAsia="zh-CN"/>
        </w:rPr>
        <w:t xml:space="preserve"> and the type</w:t>
      </w:r>
      <w:r w:rsidR="00A71F76" w:rsidRPr="00412168">
        <w:t xml:space="preserve"> </w:t>
      </w:r>
      <w:r w:rsidR="00A71F76">
        <w:rPr>
          <w:lang w:eastAsia="zh-CN"/>
        </w:rPr>
        <w:t>w</w:t>
      </w:r>
      <w:r w:rsidR="00A71F76" w:rsidRPr="00412168">
        <w:rPr>
          <w:lang w:eastAsia="zh-CN"/>
        </w:rPr>
        <w:t>hen specifying a pointer type/variable</w:t>
      </w:r>
      <w:r w:rsidR="00A71F76">
        <w:rPr>
          <w:lang w:eastAsia="zh-CN"/>
        </w:rPr>
        <w:t xml:space="preserve">, </w:t>
      </w:r>
      <w:r w:rsidR="00A71F76" w:rsidRPr="00412168">
        <w:rPr>
          <w:lang w:eastAsia="zh-CN"/>
        </w:rPr>
        <w:t xml:space="preserve">but there should be </w:t>
      </w:r>
      <w:r w:rsidR="00A302CB">
        <w:rPr>
          <w:lang w:eastAsia="zh-CN"/>
        </w:rPr>
        <w:t>a</w:t>
      </w:r>
      <w:r w:rsidR="00A71F76" w:rsidRPr="00412168">
        <w:rPr>
          <w:lang w:eastAsia="zh-CN"/>
        </w:rPr>
        <w:t xml:space="preserve"> space between the '*' character(s) and the variable. </w:t>
      </w:r>
      <w:r w:rsidR="00A71F76">
        <w:rPr>
          <w:lang w:eastAsia="zh-CN"/>
        </w:rPr>
        <w:t xml:space="preserve">Setting this rule is to be consistent and uniform in code. </w:t>
      </w:r>
      <w:r w:rsidR="00A71F76" w:rsidRPr="00412168">
        <w:rPr>
          <w:lang w:eastAsia="zh-CN"/>
        </w:rPr>
        <w:t>Here are some examples:</w:t>
      </w:r>
    </w:p>
    <w:p w14:paraId="2B4E8296" w14:textId="77777777" w:rsidR="00A71F76" w:rsidRDefault="00A71F76" w:rsidP="004A6EF7">
      <w:pPr>
        <w:pStyle w:val="BodyText-LocalHeader-GoodCode"/>
        <w:rPr>
          <w:lang w:eastAsia="zh-CN"/>
        </w:rPr>
      </w:pPr>
      <w:r>
        <w:rPr>
          <w:rFonts w:hint="eastAsia"/>
        </w:rPr>
        <w:t>Good</w:t>
      </w:r>
      <w:r w:rsidRPr="00EE66C7">
        <w:rPr>
          <w:rFonts w:hint="eastAsia"/>
        </w:rPr>
        <w:t>:</w:t>
      </w:r>
      <w:r>
        <w:rPr>
          <w:rFonts w:hint="eastAsia"/>
          <w:lang w:eastAsia="zh-CN"/>
        </w:rPr>
        <w:t xml:space="preserve"> </w:t>
      </w:r>
    </w:p>
    <w:p w14:paraId="2B4E8297" w14:textId="77777777" w:rsidR="00A71F76" w:rsidRPr="00BF6A9F" w:rsidRDefault="00A71F76" w:rsidP="00B054EB">
      <w:pPr>
        <w:pStyle w:val="BodyText-Code"/>
        <w:rPr>
          <w:rFonts w:eastAsia="NSimSun"/>
        </w:rPr>
      </w:pPr>
      <w:r w:rsidRPr="00BF6A9F">
        <w:rPr>
          <w:rFonts w:eastAsia="NSimSun"/>
        </w:rPr>
        <w:t>HRESULT GetInterface(IStdInterface</w:t>
      </w:r>
      <w:r w:rsidR="00A302CB">
        <w:rPr>
          <w:rFonts w:eastAsia="NSimSun"/>
        </w:rPr>
        <w:t>*</w:t>
      </w:r>
      <w:r w:rsidRPr="00BF6A9F">
        <w:rPr>
          <w:rFonts w:eastAsia="NSimSun"/>
        </w:rPr>
        <w:t>*</w:t>
      </w:r>
      <w:r w:rsidR="00A302CB">
        <w:rPr>
          <w:rFonts w:eastAsia="NSimSun"/>
        </w:rPr>
        <w:t xml:space="preserve"> </w:t>
      </w:r>
      <w:r w:rsidRPr="00BF6A9F">
        <w:rPr>
          <w:rFonts w:eastAsia="NSimSun"/>
        </w:rPr>
        <w:t>ppSI);</w:t>
      </w:r>
    </w:p>
    <w:p w14:paraId="2B4E8298" w14:textId="77777777" w:rsidR="00A71F76" w:rsidRPr="00BF6A9F" w:rsidRDefault="00A71F76" w:rsidP="00B054EB">
      <w:pPr>
        <w:pStyle w:val="BodyText-Code"/>
        <w:rPr>
          <w:rFonts w:eastAsia="NSimSun"/>
        </w:rPr>
      </w:pPr>
      <w:r w:rsidRPr="00BF6A9F">
        <w:rPr>
          <w:rFonts w:eastAsia="NSimSun"/>
        </w:rPr>
        <w:t>INFO*</w:t>
      </w:r>
      <w:r w:rsidR="00A302CB">
        <w:rPr>
          <w:rFonts w:eastAsia="NSimSun"/>
        </w:rPr>
        <w:t xml:space="preserve"> </w:t>
      </w:r>
      <w:r w:rsidRPr="00BF6A9F">
        <w:rPr>
          <w:rFonts w:eastAsia="NSimSun"/>
        </w:rPr>
        <w:t>GetInfo(DWORD*</w:t>
      </w:r>
      <w:r w:rsidR="00A302CB">
        <w:rPr>
          <w:rFonts w:eastAsia="NSimSun"/>
        </w:rPr>
        <w:t xml:space="preserve"> </w:t>
      </w:r>
      <w:r w:rsidRPr="00BF6A9F">
        <w:rPr>
          <w:rFonts w:eastAsia="NSimSun"/>
        </w:rPr>
        <w:t>pdwCount);</w:t>
      </w:r>
    </w:p>
    <w:p w14:paraId="2B4E8299" w14:textId="77777777" w:rsidR="00A71F76" w:rsidRPr="00BF6A9F" w:rsidRDefault="00A71F76" w:rsidP="00B054EB">
      <w:pPr>
        <w:pStyle w:val="BodyText-Code"/>
        <w:rPr>
          <w:rFonts w:eastAsia="NSimSun"/>
        </w:rPr>
      </w:pPr>
      <w:r w:rsidRPr="00BF6A9F">
        <w:rPr>
          <w:rFonts w:eastAsia="NSimSun"/>
        </w:rPr>
        <w:t>DWORD*</w:t>
      </w:r>
      <w:r w:rsidR="00A302CB">
        <w:rPr>
          <w:rFonts w:eastAsia="NSimSun"/>
        </w:rPr>
        <w:t xml:space="preserve"> </w:t>
      </w:r>
      <w:r w:rsidRPr="00BF6A9F">
        <w:rPr>
          <w:rFonts w:eastAsia="NSimSun"/>
        </w:rPr>
        <w:t>pdw = (DWORD*)pv;</w:t>
      </w:r>
    </w:p>
    <w:p w14:paraId="2B4E829A" w14:textId="77777777" w:rsidR="00A71F76" w:rsidRPr="00BF6A9F" w:rsidRDefault="00A71F76" w:rsidP="00B054EB">
      <w:pPr>
        <w:pStyle w:val="BodyText-Code"/>
        <w:rPr>
          <w:rFonts w:eastAsia="NSimSun"/>
        </w:rPr>
      </w:pPr>
      <w:r w:rsidRPr="00BF6A9F">
        <w:rPr>
          <w:rFonts w:eastAsia="NSimSun"/>
        </w:rPr>
        <w:t>IUnknown*</w:t>
      </w:r>
      <w:r w:rsidR="00A302CB">
        <w:rPr>
          <w:rFonts w:eastAsia="NSimSun"/>
        </w:rPr>
        <w:t xml:space="preserve"> </w:t>
      </w:r>
      <w:r w:rsidRPr="00BF6A9F">
        <w:rPr>
          <w:rFonts w:eastAsia="NSimSun"/>
        </w:rPr>
        <w:t xml:space="preserve">pUknwn = </w:t>
      </w:r>
      <w:r w:rsidRPr="008E664B">
        <w:rPr>
          <w:rStyle w:val="BodyText-Code-Keywords"/>
          <w:rFonts w:eastAsia="NSimSun"/>
        </w:rPr>
        <w:t>static_cast</w:t>
      </w:r>
      <w:r w:rsidRPr="00BF6A9F">
        <w:rPr>
          <w:rFonts w:eastAsia="NSimSun"/>
        </w:rPr>
        <w:t>&lt;IUnknown*&gt;(*ppv);</w:t>
      </w:r>
    </w:p>
    <w:p w14:paraId="2B4E829B" w14:textId="77777777" w:rsidR="00A71F76" w:rsidRDefault="00A71F76" w:rsidP="00A77CC6">
      <w:pPr>
        <w:pStyle w:val="BodyText-LocalHeader-BadCode"/>
      </w:pPr>
      <w:r>
        <w:rPr>
          <w:rFonts w:hint="eastAsia"/>
        </w:rPr>
        <w:t>Bad</w:t>
      </w:r>
      <w:r w:rsidRPr="00915CAC">
        <w:rPr>
          <w:rFonts w:hint="eastAsia"/>
        </w:rPr>
        <w:t>:</w:t>
      </w:r>
    </w:p>
    <w:p w14:paraId="2B4E829C" w14:textId="77777777" w:rsidR="00A71F76" w:rsidRPr="00EF5278" w:rsidRDefault="00A71F76" w:rsidP="00B054EB">
      <w:pPr>
        <w:pStyle w:val="BodyText-Code"/>
        <w:rPr>
          <w:rFonts w:eastAsia="NSimSun"/>
        </w:rPr>
      </w:pPr>
      <w:r w:rsidRPr="00EF5278">
        <w:rPr>
          <w:rFonts w:eastAsia="NSimSun"/>
        </w:rPr>
        <w:t>HRESULT GetInterface(IStdInterface</w:t>
      </w:r>
      <w:r w:rsidR="00A302CB">
        <w:rPr>
          <w:rFonts w:eastAsia="NSimSun"/>
        </w:rPr>
        <w:t xml:space="preserve"> </w:t>
      </w:r>
      <w:r w:rsidRPr="00EF5278">
        <w:rPr>
          <w:rFonts w:eastAsia="NSimSun"/>
        </w:rPr>
        <w:t>**ppSI);</w:t>
      </w:r>
    </w:p>
    <w:p w14:paraId="2B4E829D" w14:textId="77777777" w:rsidR="00A71F76" w:rsidRPr="00EF5278" w:rsidRDefault="00A71F76" w:rsidP="00B054EB">
      <w:pPr>
        <w:pStyle w:val="BodyText-Code"/>
        <w:rPr>
          <w:rFonts w:eastAsia="NSimSun"/>
        </w:rPr>
      </w:pPr>
      <w:r w:rsidRPr="00EF5278">
        <w:rPr>
          <w:rFonts w:eastAsia="NSimSun"/>
        </w:rPr>
        <w:t>INFO</w:t>
      </w:r>
      <w:r w:rsidR="00A302CB">
        <w:rPr>
          <w:rFonts w:eastAsia="NSimSun"/>
        </w:rPr>
        <w:t xml:space="preserve"> </w:t>
      </w:r>
      <w:r w:rsidRPr="00EF5278">
        <w:rPr>
          <w:rFonts w:eastAsia="NSimSun"/>
        </w:rPr>
        <w:t>* GetInfo(DWORD * pdwCount);</w:t>
      </w:r>
    </w:p>
    <w:p w14:paraId="2B4E829E" w14:textId="77777777" w:rsidR="00A71F76" w:rsidRPr="00EF5278" w:rsidRDefault="00A71F76" w:rsidP="00B054EB">
      <w:pPr>
        <w:pStyle w:val="BodyText-Code"/>
        <w:rPr>
          <w:rFonts w:eastAsia="NSimSun"/>
        </w:rPr>
      </w:pPr>
      <w:r w:rsidRPr="00EF5278">
        <w:rPr>
          <w:rFonts w:eastAsia="NSimSun"/>
        </w:rPr>
        <w:t>DWORD</w:t>
      </w:r>
      <w:r w:rsidR="00A302CB">
        <w:rPr>
          <w:rFonts w:eastAsia="NSimSun"/>
        </w:rPr>
        <w:t xml:space="preserve"> </w:t>
      </w:r>
      <w:r w:rsidRPr="00EF5278">
        <w:rPr>
          <w:rFonts w:eastAsia="NSimSun"/>
        </w:rPr>
        <w:t>*pdw = (DWORD*)pv;</w:t>
      </w:r>
    </w:p>
    <w:p w14:paraId="2B4E829F" w14:textId="77777777" w:rsidR="00A71F76" w:rsidRPr="00EF5278" w:rsidRDefault="00A71F76" w:rsidP="00B054EB">
      <w:pPr>
        <w:pStyle w:val="BodyText-Code"/>
        <w:rPr>
          <w:rFonts w:eastAsia="NSimSun"/>
        </w:rPr>
      </w:pPr>
      <w:r w:rsidRPr="00EF5278">
        <w:rPr>
          <w:rFonts w:eastAsia="NSimSun"/>
        </w:rPr>
        <w:t xml:space="preserve">IUnknown* pUknwn = </w:t>
      </w:r>
      <w:r w:rsidRPr="008E664B">
        <w:rPr>
          <w:rStyle w:val="BodyText-Code-Keywords"/>
          <w:rFonts w:eastAsia="NSimSun"/>
        </w:rPr>
        <w:t>static_cast</w:t>
      </w:r>
      <w:r w:rsidRPr="00EF5278">
        <w:rPr>
          <w:rFonts w:eastAsia="NSimSun"/>
        </w:rPr>
        <w:t>&lt;IUnknown</w:t>
      </w:r>
      <w:r w:rsidR="00A302CB">
        <w:rPr>
          <w:rFonts w:eastAsia="NSimSun"/>
        </w:rPr>
        <w:t xml:space="preserve"> </w:t>
      </w:r>
      <w:r w:rsidRPr="00EF5278">
        <w:rPr>
          <w:rFonts w:eastAsia="NSimSun"/>
        </w:rPr>
        <w:t>*&gt;(*ppv);</w:t>
      </w:r>
    </w:p>
    <w:p w14:paraId="2B4E82A0" w14:textId="77777777" w:rsidR="00397A5B" w:rsidRDefault="000F31DB" w:rsidP="00A76B20">
      <w:pPr>
        <w:pStyle w:val="Textkrper"/>
        <w:rPr>
          <w:lang w:eastAsia="zh-CN"/>
        </w:rPr>
      </w:pPr>
      <w:r w:rsidRPr="005B7E5C">
        <w:rPr>
          <w:rStyle w:val="BodyText-PositiveGreen"/>
        </w:rPr>
        <w:sym w:font="Wingdings" w:char="F0FE"/>
      </w:r>
      <w:r w:rsidRPr="0030733D">
        <w:rPr>
          <w:rFonts w:hint="eastAsia"/>
        </w:rPr>
        <w:t xml:space="preserve"> </w:t>
      </w:r>
      <w:r w:rsidRPr="005B7E5C">
        <w:rPr>
          <w:rStyle w:val="BodyText-BoldAction"/>
          <w:rFonts w:hint="eastAsia"/>
        </w:rPr>
        <w:t>You</w:t>
      </w:r>
      <w:r w:rsidRPr="0030733D">
        <w:rPr>
          <w:rFonts w:hint="eastAsia"/>
        </w:rPr>
        <w:t xml:space="preserve"> </w:t>
      </w:r>
      <w:r w:rsidRPr="005B7E5C">
        <w:rPr>
          <w:rStyle w:val="BodyText-BoldAction"/>
          <w:rFonts w:hint="eastAsia"/>
        </w:rPr>
        <w:t>should</w:t>
      </w:r>
      <w:r w:rsidRPr="007F5D6B">
        <w:t xml:space="preserve"> </w:t>
      </w:r>
      <w:r w:rsidR="00E373E4" w:rsidRPr="00E373E4">
        <w:rPr>
          <w:lang w:eastAsia="zh-CN"/>
        </w:rPr>
        <w:t xml:space="preserve">use the </w:t>
      </w:r>
      <w:r w:rsidR="00E373E4" w:rsidRPr="00977826">
        <w:rPr>
          <w:rStyle w:val="BodyText-InlineCode"/>
        </w:rPr>
        <w:t>nullptr</w:t>
      </w:r>
      <w:r w:rsidR="00E373E4" w:rsidRPr="00977826">
        <w:t xml:space="preserve"> </w:t>
      </w:r>
      <w:r w:rsidR="00397A5B">
        <w:rPr>
          <w:lang w:eastAsia="zh-CN"/>
        </w:rPr>
        <w:t>as null pointer constant</w:t>
      </w:r>
      <w:r w:rsidR="00E373E4">
        <w:rPr>
          <w:lang w:eastAsia="zh-CN"/>
        </w:rPr>
        <w:t xml:space="preserve"> to set pointers to a</w:t>
      </w:r>
      <w:r w:rsidR="00EF5278">
        <w:rPr>
          <w:lang w:eastAsia="zh-CN"/>
        </w:rPr>
        <w:t>n</w:t>
      </w:r>
      <w:r w:rsidR="00E373E4">
        <w:rPr>
          <w:lang w:eastAsia="zh-CN"/>
        </w:rPr>
        <w:t xml:space="preserve"> invalid value.</w:t>
      </w:r>
      <w:r w:rsidR="00397A5B">
        <w:rPr>
          <w:lang w:eastAsia="zh-CN"/>
        </w:rPr>
        <w:t xml:space="preserve"> </w:t>
      </w:r>
      <w:r w:rsidR="00397A5B" w:rsidRPr="00977826">
        <w:rPr>
          <w:rStyle w:val="BodyText-InlineCode"/>
        </w:rPr>
        <w:t>nullptr</w:t>
      </w:r>
      <w:r w:rsidR="00397A5B" w:rsidRPr="00977826">
        <w:t xml:space="preserve"> </w:t>
      </w:r>
      <w:r w:rsidR="00397A5B" w:rsidRPr="00A77CC6">
        <w:t>is less vulnerable to misuse and works better in most situations</w:t>
      </w:r>
      <w:r w:rsidR="00EF5278" w:rsidRPr="00A77CC6">
        <w:t>.</w:t>
      </w:r>
      <w:r w:rsidR="00A76B20" w:rsidRPr="00A77CC6">
        <w:br/>
      </w:r>
      <w:r w:rsidR="00397A5B">
        <w:rPr>
          <w:lang w:eastAsia="zh-CN"/>
        </w:rPr>
        <w:t>Example:</w:t>
      </w:r>
    </w:p>
    <w:p w14:paraId="2B4E82A1" w14:textId="77777777" w:rsidR="00397A5B" w:rsidRPr="00793C76" w:rsidRDefault="00397A5B" w:rsidP="00B054EB">
      <w:pPr>
        <w:pStyle w:val="BodyText-Code"/>
        <w:rPr>
          <w:rStyle w:val="BodyText-Code-Comments"/>
        </w:rPr>
      </w:pPr>
      <w:r w:rsidRPr="00793C76">
        <w:rPr>
          <w:rStyle w:val="BodyText-Code-Comments"/>
        </w:rPr>
        <w:t>// defined elsewhere</w:t>
      </w:r>
    </w:p>
    <w:p w14:paraId="2B4E82A2" w14:textId="77777777" w:rsidR="00397A5B" w:rsidRPr="00773DEC" w:rsidRDefault="00397A5B" w:rsidP="008E664B">
      <w:pPr>
        <w:pStyle w:val="BodyText-Code"/>
      </w:pPr>
      <w:r w:rsidRPr="008E664B">
        <w:rPr>
          <w:rStyle w:val="BodyText-Code-Keywords"/>
        </w:rPr>
        <w:t>void</w:t>
      </w:r>
      <w:r w:rsidRPr="008E664B">
        <w:t> f(std::</w:t>
      </w:r>
      <w:r w:rsidRPr="00793C76">
        <w:rPr>
          <w:rStyle w:val="BodyText-Code-Types"/>
        </w:rPr>
        <w:t>pair</w:t>
      </w:r>
      <w:r w:rsidRPr="008E664B">
        <w:t>&lt;</w:t>
      </w:r>
      <w:r w:rsidRPr="008E664B">
        <w:rPr>
          <w:rStyle w:val="BodyText-Code-Keywords"/>
        </w:rPr>
        <w:t>const</w:t>
      </w:r>
      <w:r w:rsidRPr="008E664B">
        <w:t> </w:t>
      </w:r>
      <w:r w:rsidRPr="008E664B">
        <w:rPr>
          <w:rStyle w:val="BodyText-Code-Keywords"/>
        </w:rPr>
        <w:t>char</w:t>
      </w:r>
      <w:r w:rsidRPr="008E664B">
        <w:t> *, </w:t>
      </w:r>
      <w:r w:rsidRPr="008E664B">
        <w:rPr>
          <w:rStyle w:val="BodyText-Code-Keywords"/>
        </w:rPr>
        <w:t>double</w:t>
      </w:r>
      <w:r w:rsidRPr="00773DEC">
        <w:t>&gt;);</w:t>
      </w:r>
    </w:p>
    <w:p w14:paraId="2B4E82A3" w14:textId="77777777" w:rsidR="00397A5B" w:rsidRPr="00773DEC" w:rsidRDefault="00397A5B" w:rsidP="008E664B">
      <w:pPr>
        <w:pStyle w:val="BodyText-Code"/>
      </w:pPr>
    </w:p>
    <w:p w14:paraId="2B4E82A4" w14:textId="77777777" w:rsidR="00397A5B" w:rsidRPr="00793C76" w:rsidRDefault="00397A5B" w:rsidP="00B054EB">
      <w:pPr>
        <w:pStyle w:val="BodyText-Code"/>
        <w:rPr>
          <w:rStyle w:val="BodyText-Code-Comments"/>
        </w:rPr>
      </w:pPr>
      <w:r w:rsidRPr="00793C76">
        <w:rPr>
          <w:rStyle w:val="BodyText-Code-Comments"/>
        </w:rPr>
        <w:t>// compile error as the macro NULL expands to 0, </w:t>
      </w:r>
    </w:p>
    <w:p w14:paraId="2B4E82A5" w14:textId="77777777" w:rsidR="00397A5B" w:rsidRPr="00793C76" w:rsidRDefault="00397A5B" w:rsidP="00B054EB">
      <w:pPr>
        <w:pStyle w:val="BodyText-Code"/>
        <w:rPr>
          <w:rStyle w:val="BodyText-Code-Comments"/>
        </w:rPr>
      </w:pPr>
      <w:r w:rsidRPr="00793C76">
        <w:rPr>
          <w:rStyle w:val="BodyText-Code-Comments"/>
        </w:rPr>
        <w:t>// so that the call std::make_pair(0, 3.14) returns std::pair&lt;int, double&gt;</w:t>
      </w:r>
    </w:p>
    <w:p w14:paraId="2B4E82A6" w14:textId="77777777" w:rsidR="00397A5B" w:rsidRPr="00793C76" w:rsidRDefault="00397A5B" w:rsidP="008E664B">
      <w:pPr>
        <w:pStyle w:val="BodyText-Code"/>
        <w:rPr>
          <w:rStyle w:val="BodyText-Code-Comments"/>
        </w:rPr>
      </w:pPr>
      <w:r w:rsidRPr="00793C76">
        <w:rPr>
          <w:rStyle w:val="BodyText-Code-Comments"/>
        </w:rPr>
        <w:t>// which is not convertible to std::pair&lt;const char *, double&gt;</w:t>
      </w:r>
    </w:p>
    <w:p w14:paraId="2B4E82A7" w14:textId="77777777" w:rsidR="00397A5B" w:rsidRPr="00773DEC" w:rsidRDefault="00397A5B" w:rsidP="008E664B">
      <w:pPr>
        <w:pStyle w:val="BodyText-Code"/>
      </w:pPr>
      <w:r w:rsidRPr="00773DEC">
        <w:t>f(std::make_pair(</w:t>
      </w:r>
      <w:r w:rsidRPr="008E664B">
        <w:rPr>
          <w:rStyle w:val="BodyText-Code-Macro"/>
        </w:rPr>
        <w:t>NULL</w:t>
      </w:r>
      <w:r w:rsidRPr="00773DEC">
        <w:t>, 3.14));</w:t>
      </w:r>
    </w:p>
    <w:p w14:paraId="2B4E82A8" w14:textId="77777777" w:rsidR="00397A5B" w:rsidRPr="00773DEC" w:rsidRDefault="00397A5B" w:rsidP="008E664B">
      <w:pPr>
        <w:pStyle w:val="BodyText-Code"/>
      </w:pPr>
      <w:r w:rsidRPr="00773DEC">
        <w:t xml:space="preserve"> </w:t>
      </w:r>
    </w:p>
    <w:p w14:paraId="2B4E82A9" w14:textId="77777777" w:rsidR="00397A5B" w:rsidRPr="00793C76" w:rsidRDefault="00397A5B" w:rsidP="00B054EB">
      <w:pPr>
        <w:pStyle w:val="BodyText-Code"/>
        <w:rPr>
          <w:rStyle w:val="BodyText-Code-Comments"/>
        </w:rPr>
      </w:pPr>
      <w:r w:rsidRPr="00793C76">
        <w:rPr>
          <w:rStyle w:val="BodyText-Code-Comments"/>
        </w:rPr>
        <w:t>// successfully compiles because std::make_pair(nullptr, 3.14) returns </w:t>
      </w:r>
    </w:p>
    <w:p w14:paraId="2B4E82AA" w14:textId="77777777" w:rsidR="00FA4601" w:rsidRPr="00793C76" w:rsidRDefault="00397A5B" w:rsidP="00B054EB">
      <w:pPr>
        <w:pStyle w:val="BodyText-Code"/>
        <w:rPr>
          <w:rStyle w:val="BodyText-Code-Comments"/>
        </w:rPr>
      </w:pPr>
      <w:r w:rsidRPr="00793C76">
        <w:rPr>
          <w:rStyle w:val="BodyText-Code-Comments"/>
        </w:rPr>
        <w:t>// std::pair&lt;std::nullptr_t, double&gt;, which is convertible to </w:t>
      </w:r>
    </w:p>
    <w:p w14:paraId="2B4E82AB" w14:textId="77777777" w:rsidR="00397A5B" w:rsidRPr="00773DEC" w:rsidRDefault="00FA4601" w:rsidP="008E664B">
      <w:pPr>
        <w:pStyle w:val="BodyText-Code"/>
      </w:pPr>
      <w:r w:rsidRPr="00793C76">
        <w:rPr>
          <w:rStyle w:val="BodyText-Code-Comments"/>
        </w:rPr>
        <w:t xml:space="preserve">// </w:t>
      </w:r>
      <w:r w:rsidR="00397A5B" w:rsidRPr="00793C76">
        <w:rPr>
          <w:rStyle w:val="BodyText-Code-Comments"/>
        </w:rPr>
        <w:t>std::pair&lt;const char *, double&gt;</w:t>
      </w:r>
    </w:p>
    <w:p w14:paraId="2B4E82AC" w14:textId="77777777" w:rsidR="00397A5B" w:rsidRPr="008E664B" w:rsidRDefault="00397A5B" w:rsidP="008E664B">
      <w:pPr>
        <w:pStyle w:val="BodyText-Code"/>
      </w:pPr>
      <w:r w:rsidRPr="00773DEC">
        <w:t>f(std::make_pair(</w:t>
      </w:r>
      <w:r w:rsidRPr="008E664B">
        <w:rPr>
          <w:rStyle w:val="BodyText-Code-Keywords"/>
        </w:rPr>
        <w:t>nullptr</w:t>
      </w:r>
      <w:r w:rsidRPr="008E664B">
        <w:t>, 3.14));</w:t>
      </w:r>
    </w:p>
    <w:p w14:paraId="2B4E82AD" w14:textId="77777777" w:rsidR="00EF5278" w:rsidRDefault="00EF5278" w:rsidP="00A76B20">
      <w:pPr>
        <w:pStyle w:val="Textkrper"/>
        <w:rPr>
          <w:lang w:eastAsia="zh-CN"/>
        </w:rPr>
      </w:pPr>
      <w:r w:rsidRPr="00F61988">
        <w:rPr>
          <w:rStyle w:val="BodyText-BoldEmphasis"/>
        </w:rPr>
        <w:t>Note:</w:t>
      </w:r>
      <w:r>
        <w:rPr>
          <w:lang w:eastAsia="zh-CN"/>
        </w:rPr>
        <w:t xml:space="preserve"> In C++/CLI the nullptr is al</w:t>
      </w:r>
      <w:r w:rsidR="00BF6A9F">
        <w:rPr>
          <w:lang w:eastAsia="zh-CN"/>
        </w:rPr>
        <w:t>ready in use</w:t>
      </w:r>
      <w:r>
        <w:rPr>
          <w:lang w:eastAsia="zh-CN"/>
        </w:rPr>
        <w:t xml:space="preserve"> and is not interchangeable with the ISO Standard C++ keyword. You can use _nullptr when the native interpretation is needed. </w:t>
      </w:r>
    </w:p>
    <w:p w14:paraId="2B4E82AE" w14:textId="77777777" w:rsidR="00A71F76" w:rsidRDefault="00A71F76" w:rsidP="006606DA">
      <w:pPr>
        <w:pStyle w:val="berschrift2"/>
        <w:rPr>
          <w:lang w:eastAsia="zh-CN"/>
        </w:rPr>
      </w:pPr>
      <w:bookmarkStart w:id="1813" w:name="_Toc401752073"/>
      <w:r>
        <w:rPr>
          <w:lang w:eastAsia="zh-CN"/>
        </w:rPr>
        <w:t>Constants</w:t>
      </w:r>
      <w:bookmarkEnd w:id="1813"/>
    </w:p>
    <w:p w14:paraId="2B4E82AF" w14:textId="77777777" w:rsidR="00A71F76" w:rsidRDefault="00977826" w:rsidP="00A76B20">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A71F76">
        <w:t xml:space="preserve">define named constants as ‘const’ values, </w:t>
      </w:r>
      <w:r w:rsidR="00A71F76" w:rsidRPr="00484D7C">
        <w:t>instead of “#define” values</w:t>
      </w:r>
      <w:r w:rsidR="00A71F76">
        <w:t>. For example:</w:t>
      </w:r>
    </w:p>
    <w:p w14:paraId="2B4E82B0" w14:textId="77777777" w:rsidR="00A71F76" w:rsidRDefault="00A71F76" w:rsidP="004A6EF7">
      <w:pPr>
        <w:pStyle w:val="BodyText-LocalHeader-GoodCode"/>
        <w:rPr>
          <w:lang w:eastAsia="zh-CN"/>
        </w:rPr>
      </w:pPr>
      <w:r>
        <w:rPr>
          <w:rFonts w:hint="eastAsia"/>
        </w:rPr>
        <w:t>Good</w:t>
      </w:r>
      <w:r w:rsidRPr="00EE66C7">
        <w:rPr>
          <w:rFonts w:hint="eastAsia"/>
        </w:rPr>
        <w:t>:</w:t>
      </w:r>
    </w:p>
    <w:p w14:paraId="2B4E82B1" w14:textId="77777777" w:rsidR="00A71F76" w:rsidRPr="00AD7A01" w:rsidRDefault="00A71F76" w:rsidP="00B054EB">
      <w:pPr>
        <w:pStyle w:val="BodyText-Code"/>
      </w:pPr>
      <w:r w:rsidRPr="008E664B">
        <w:rPr>
          <w:rStyle w:val="BodyText-Code-Keywords"/>
        </w:rPr>
        <w:t>const</w:t>
      </w:r>
      <w:r w:rsidRPr="00AD7A01">
        <w:t xml:space="preserve"> </w:t>
      </w:r>
      <w:r w:rsidRPr="008E664B">
        <w:rPr>
          <w:rStyle w:val="BodyText-Code-Keywords"/>
        </w:rPr>
        <w:t>int</w:t>
      </w:r>
      <w:r w:rsidRPr="00AD7A01">
        <w:t xml:space="preserve"> BLACK = 3;</w:t>
      </w:r>
    </w:p>
    <w:p w14:paraId="2B4E82B2" w14:textId="77777777" w:rsidR="00A71F76" w:rsidRDefault="00A71F76" w:rsidP="00A77CC6">
      <w:pPr>
        <w:pStyle w:val="BodyText-LocalHeader-BadCode"/>
      </w:pPr>
      <w:r>
        <w:rPr>
          <w:rFonts w:hint="eastAsia"/>
        </w:rPr>
        <w:lastRenderedPageBreak/>
        <w:t>Bad</w:t>
      </w:r>
      <w:r w:rsidRPr="00915CAC">
        <w:rPr>
          <w:rFonts w:hint="eastAsia"/>
        </w:rPr>
        <w:t>:</w:t>
      </w:r>
    </w:p>
    <w:p w14:paraId="2B4E82B3" w14:textId="77777777" w:rsidR="00A71F76" w:rsidRPr="00AD7A01" w:rsidRDefault="00A71F76" w:rsidP="00B054EB">
      <w:pPr>
        <w:pStyle w:val="BodyText-Code"/>
      </w:pPr>
      <w:r w:rsidRPr="008E664B">
        <w:rPr>
          <w:rStyle w:val="BodyText-Code-Keywords"/>
        </w:rPr>
        <w:t>#define</w:t>
      </w:r>
      <w:r w:rsidRPr="00AD7A01">
        <w:t xml:space="preserve"> BLACK 3</w:t>
      </w:r>
    </w:p>
    <w:p w14:paraId="2B4E82B4" w14:textId="77777777" w:rsidR="00A71F76" w:rsidRDefault="00A71F76" w:rsidP="00A76B20">
      <w:pPr>
        <w:pStyle w:val="Textkrper"/>
        <w:rPr>
          <w:lang w:eastAsia="zh-CN"/>
        </w:rPr>
      </w:pPr>
      <w:r w:rsidRPr="00484D7C">
        <w:rPr>
          <w:lang w:eastAsia="zh-CN"/>
        </w:rPr>
        <w:t>When you use const values, the compiler will enforce type checking and add the constants to the symbol table, which makes debugging easier.</w:t>
      </w:r>
      <w:r w:rsidR="00D76415">
        <w:rPr>
          <w:lang w:eastAsia="zh-CN"/>
        </w:rPr>
        <w:t xml:space="preserve"> </w:t>
      </w:r>
      <w:r w:rsidRPr="00484D7C">
        <w:rPr>
          <w:lang w:eastAsia="zh-CN"/>
        </w:rPr>
        <w:t>In contrast, the preprocessor does neither.</w:t>
      </w:r>
    </w:p>
    <w:p w14:paraId="2B4E82B5" w14:textId="77777777" w:rsidR="00A71F76" w:rsidRDefault="000F31DB" w:rsidP="00A76B20">
      <w:pPr>
        <w:pStyle w:val="Textkrper"/>
        <w:rPr>
          <w:lang w:eastAsia="zh-CN"/>
        </w:rPr>
      </w:pPr>
      <w:r w:rsidRPr="005B7E5C">
        <w:rPr>
          <w:rStyle w:val="BodyText-PositiveGreen"/>
        </w:rPr>
        <w:sym w:font="Wingdings" w:char="F0FE"/>
      </w:r>
      <w:r w:rsidRPr="0030733D">
        <w:rPr>
          <w:rFonts w:hint="eastAsia"/>
        </w:rPr>
        <w:t xml:space="preserve"> </w:t>
      </w:r>
      <w:r w:rsidRPr="005B7E5C">
        <w:rPr>
          <w:rStyle w:val="BodyText-BoldAction"/>
          <w:rFonts w:hint="eastAsia"/>
        </w:rPr>
        <w:t>You</w:t>
      </w:r>
      <w:r w:rsidRPr="0030733D">
        <w:rPr>
          <w:rFonts w:hint="eastAsia"/>
        </w:rPr>
        <w:t xml:space="preserve"> </w:t>
      </w:r>
      <w:r w:rsidRPr="005B7E5C">
        <w:rPr>
          <w:rStyle w:val="BodyText-BoldAction"/>
          <w:rFonts w:hint="eastAsia"/>
        </w:rPr>
        <w:t>should</w:t>
      </w:r>
      <w:r w:rsidRPr="007F5D6B">
        <w:t xml:space="preserve"> </w:t>
      </w:r>
      <w:r w:rsidR="00A71F76" w:rsidRPr="00484D7C">
        <w:rPr>
          <w:lang w:eastAsia="zh-CN"/>
        </w:rPr>
        <w:t>define groups of related constants using enum.  This allows the group of con</w:t>
      </w:r>
      <w:r w:rsidR="00A71F76">
        <w:rPr>
          <w:lang w:eastAsia="zh-CN"/>
        </w:rPr>
        <w:t>s</w:t>
      </w:r>
      <w:r w:rsidR="00A71F76" w:rsidRPr="00484D7C">
        <w:rPr>
          <w:lang w:eastAsia="zh-CN"/>
        </w:rPr>
        <w:t>tants to share a unique type and improves function interfaces.</w:t>
      </w:r>
      <w:r w:rsidR="00A71F76" w:rsidRPr="002F202E">
        <w:t xml:space="preserve"> </w:t>
      </w:r>
      <w:r w:rsidR="00A71F76">
        <w:t xml:space="preserve"> </w:t>
      </w:r>
      <w:r w:rsidR="00A71F76" w:rsidRPr="002F202E">
        <w:rPr>
          <w:lang w:eastAsia="zh-CN"/>
        </w:rPr>
        <w:t>For example:</w:t>
      </w:r>
    </w:p>
    <w:p w14:paraId="2B4E82B6" w14:textId="77777777" w:rsidR="00A71F76" w:rsidRPr="004A6EF7" w:rsidRDefault="00A71F76" w:rsidP="004A6EF7">
      <w:pPr>
        <w:pStyle w:val="BodyText-LocalHeader-GoodCode"/>
        <w:rPr>
          <w:rStyle w:val="BodyText-PositiveGreen"/>
        </w:rPr>
      </w:pPr>
      <w:r w:rsidRPr="004A6EF7">
        <w:rPr>
          <w:rStyle w:val="BodyText-PositiveGreen"/>
          <w:rFonts w:hint="eastAsia"/>
        </w:rPr>
        <w:t>Good:</w:t>
      </w:r>
    </w:p>
    <w:p w14:paraId="2B4E82B7" w14:textId="77777777" w:rsidR="00A71F76" w:rsidRPr="00AD7A01" w:rsidRDefault="00A71F76" w:rsidP="00B054EB">
      <w:pPr>
        <w:pStyle w:val="BodyText-Code"/>
      </w:pPr>
      <w:r w:rsidRPr="008E664B">
        <w:rPr>
          <w:rStyle w:val="BodyText-Code-Keywords"/>
        </w:rPr>
        <w:t>enum</w:t>
      </w:r>
      <w:r w:rsidR="00D76415" w:rsidRPr="008E664B">
        <w:rPr>
          <w:rStyle w:val="BodyText-Code-Keywords"/>
        </w:rPr>
        <w:t xml:space="preserve"> class</w:t>
      </w:r>
      <w:r w:rsidRPr="00AD7A01">
        <w:t xml:space="preserve"> DayOfWeek {Sunday, Monday, Tuesday, Wednesday, Thursday, Friday, Saturday};</w:t>
      </w:r>
    </w:p>
    <w:p w14:paraId="2B4E82B8" w14:textId="77777777" w:rsidR="00A71F76" w:rsidRPr="00AD7A01" w:rsidRDefault="00A71F76" w:rsidP="00B054EB">
      <w:pPr>
        <w:pStyle w:val="BodyText-Code"/>
      </w:pPr>
      <w:r w:rsidRPr="008E664B">
        <w:rPr>
          <w:rStyle w:val="BodyText-Code-Keywords"/>
        </w:rPr>
        <w:t>enum</w:t>
      </w:r>
      <w:r w:rsidR="00D76415" w:rsidRPr="008E664B">
        <w:rPr>
          <w:rStyle w:val="BodyText-Code-Keywords"/>
        </w:rPr>
        <w:t xml:space="preserve"> class</w:t>
      </w:r>
      <w:r w:rsidR="00D76415" w:rsidRPr="00AD7A01">
        <w:t xml:space="preserve"> </w:t>
      </w:r>
      <w:r w:rsidRPr="00AD7A01">
        <w:t>Color {Black, Blue, White, Red, Purple};</w:t>
      </w:r>
    </w:p>
    <w:p w14:paraId="2B4E82B9" w14:textId="77777777" w:rsidR="00A71F76" w:rsidRPr="00AD7A01" w:rsidRDefault="00A71F76" w:rsidP="00B054EB">
      <w:pPr>
        <w:pStyle w:val="BodyText-Code"/>
      </w:pPr>
    </w:p>
    <w:p w14:paraId="2B4E82BA" w14:textId="77777777" w:rsidR="00A71F76" w:rsidRPr="00793C76" w:rsidRDefault="00A71F76" w:rsidP="00B054EB">
      <w:pPr>
        <w:pStyle w:val="BodyText-Code"/>
        <w:rPr>
          <w:rStyle w:val="BodyText-Code-Comments"/>
        </w:rPr>
      </w:pPr>
      <w:r w:rsidRPr="00793C76">
        <w:rPr>
          <w:rStyle w:val="BodyText-Code-Comments"/>
        </w:rPr>
        <w:t>// Note the strong type parameter checking; calling code can’t reverse them.</w:t>
      </w:r>
    </w:p>
    <w:p w14:paraId="2B4E82BB" w14:textId="77777777" w:rsidR="00A71F76" w:rsidRPr="00AD7A01" w:rsidRDefault="00A71F76" w:rsidP="00B054EB">
      <w:pPr>
        <w:pStyle w:val="BodyText-Code"/>
        <w:rPr>
          <w:lang w:eastAsia="zh-CN"/>
        </w:rPr>
      </w:pPr>
      <w:r w:rsidRPr="00AD7A01">
        <w:t>BOOL ColorizeCalendar (DayOfWeek today, Color todaysColor);</w:t>
      </w:r>
    </w:p>
    <w:p w14:paraId="2B4E82BC" w14:textId="77777777" w:rsidR="00A71F76" w:rsidRDefault="00A71F76" w:rsidP="00A77CC6">
      <w:pPr>
        <w:pStyle w:val="BodyText-LocalHeader-BadCode"/>
      </w:pPr>
      <w:r>
        <w:rPr>
          <w:rFonts w:hint="eastAsia"/>
        </w:rPr>
        <w:t>Bad</w:t>
      </w:r>
      <w:r w:rsidRPr="00915CAC">
        <w:rPr>
          <w:rFonts w:hint="eastAsia"/>
        </w:rPr>
        <w:t>:</w:t>
      </w:r>
    </w:p>
    <w:p w14:paraId="2B4E82BD" w14:textId="77777777" w:rsidR="00A71F76" w:rsidRPr="00AD7A01" w:rsidRDefault="00A71F76" w:rsidP="00B054EB">
      <w:pPr>
        <w:pStyle w:val="BodyText-Code"/>
      </w:pPr>
      <w:r w:rsidRPr="008E664B">
        <w:rPr>
          <w:rStyle w:val="BodyText-Code-Keywords"/>
        </w:rPr>
        <w:t>const</w:t>
      </w:r>
      <w:r w:rsidRPr="00AD7A01">
        <w:t xml:space="preserve"> </w:t>
      </w:r>
      <w:r w:rsidRPr="008E664B">
        <w:rPr>
          <w:rStyle w:val="BodyText-Code-Keywords"/>
        </w:rPr>
        <w:t>int</w:t>
      </w:r>
      <w:r w:rsidRPr="00AD7A01">
        <w:t xml:space="preserve"> Sunday = 0;</w:t>
      </w:r>
    </w:p>
    <w:p w14:paraId="2B4E82BE" w14:textId="77777777" w:rsidR="00A71F76" w:rsidRPr="00AD7A01" w:rsidRDefault="00A71F76" w:rsidP="00B054EB">
      <w:pPr>
        <w:pStyle w:val="BodyText-Code"/>
      </w:pPr>
      <w:r w:rsidRPr="008E664B">
        <w:rPr>
          <w:rStyle w:val="BodyText-Code-Keywords"/>
        </w:rPr>
        <w:t>const</w:t>
      </w:r>
      <w:r w:rsidRPr="00AD7A01">
        <w:t xml:space="preserve"> </w:t>
      </w:r>
      <w:r w:rsidRPr="008E664B">
        <w:rPr>
          <w:rStyle w:val="BodyText-Code-Keywords"/>
        </w:rPr>
        <w:t>int</w:t>
      </w:r>
      <w:r w:rsidRPr="00AD7A01">
        <w:t xml:space="preserve"> Monday = 1;</w:t>
      </w:r>
    </w:p>
    <w:p w14:paraId="2B4E82BF" w14:textId="77777777" w:rsidR="00A71F76" w:rsidRPr="00AD7A01" w:rsidRDefault="00A71F76" w:rsidP="00B054EB">
      <w:pPr>
        <w:pStyle w:val="BodyText-Code"/>
      </w:pPr>
      <w:r w:rsidRPr="008E664B">
        <w:rPr>
          <w:rStyle w:val="BodyText-Code-Keywords"/>
        </w:rPr>
        <w:t>const</w:t>
      </w:r>
      <w:r w:rsidRPr="00AD7A01">
        <w:t xml:space="preserve"> </w:t>
      </w:r>
      <w:r w:rsidRPr="008E664B">
        <w:rPr>
          <w:rStyle w:val="BodyText-Code-Keywords"/>
        </w:rPr>
        <w:t>int</w:t>
      </w:r>
      <w:r w:rsidRPr="00AD7A01">
        <w:t xml:space="preserve"> Black  = 0;</w:t>
      </w:r>
    </w:p>
    <w:p w14:paraId="2B4E82C0" w14:textId="77777777" w:rsidR="00A71F76" w:rsidRPr="00AD7A01" w:rsidRDefault="00A71F76" w:rsidP="00B054EB">
      <w:pPr>
        <w:pStyle w:val="BodyText-Code"/>
      </w:pPr>
      <w:r w:rsidRPr="008E664B">
        <w:rPr>
          <w:rStyle w:val="BodyText-Code-Keywords"/>
        </w:rPr>
        <w:t>const</w:t>
      </w:r>
      <w:r w:rsidRPr="00AD7A01">
        <w:t xml:space="preserve"> </w:t>
      </w:r>
      <w:r w:rsidRPr="008E664B">
        <w:rPr>
          <w:rStyle w:val="BodyText-Code-Keywords"/>
        </w:rPr>
        <w:t>int</w:t>
      </w:r>
      <w:r w:rsidRPr="00AD7A01">
        <w:t xml:space="preserve"> Blue   = 1;</w:t>
      </w:r>
    </w:p>
    <w:p w14:paraId="2B4E82C1" w14:textId="77777777" w:rsidR="00A71F76" w:rsidRPr="00AD7A01" w:rsidRDefault="00A71F76" w:rsidP="00B054EB">
      <w:pPr>
        <w:pStyle w:val="BodyText-Code"/>
      </w:pPr>
    </w:p>
    <w:p w14:paraId="2B4E82C2" w14:textId="77777777" w:rsidR="00A71F76" w:rsidRPr="00793C76" w:rsidRDefault="00A71F76" w:rsidP="00B054EB">
      <w:pPr>
        <w:pStyle w:val="BodyText-Code"/>
        <w:rPr>
          <w:rStyle w:val="BodyText-Code-Comments"/>
        </w:rPr>
      </w:pPr>
      <w:r w:rsidRPr="00793C76">
        <w:rPr>
          <w:rStyle w:val="BodyText-Code-Comments"/>
        </w:rPr>
        <w:t>// Note the weak type parameter checking; calling code can reverse them.</w:t>
      </w:r>
    </w:p>
    <w:p w14:paraId="2B4E82C3" w14:textId="77777777" w:rsidR="00A71F76" w:rsidRPr="00AD7A01" w:rsidRDefault="00A71F76" w:rsidP="00B054EB">
      <w:pPr>
        <w:pStyle w:val="BodyText-Code"/>
      </w:pPr>
      <w:r w:rsidRPr="00AD7A01">
        <w:t>BOOL ColorizeCalendar (</w:t>
      </w:r>
      <w:r w:rsidRPr="008E664B">
        <w:rPr>
          <w:rStyle w:val="BodyText-Code-Keywords"/>
        </w:rPr>
        <w:t>int</w:t>
      </w:r>
      <w:r w:rsidRPr="00AD7A01">
        <w:t xml:space="preserve"> today, </w:t>
      </w:r>
      <w:r w:rsidRPr="008E664B">
        <w:rPr>
          <w:rStyle w:val="BodyText-Code-Keywords"/>
        </w:rPr>
        <w:t>int</w:t>
      </w:r>
      <w:r w:rsidRPr="00AD7A01">
        <w:t xml:space="preserve"> todaysColor);</w:t>
      </w:r>
    </w:p>
    <w:p w14:paraId="2B4E82C4" w14:textId="77777777" w:rsidR="00625C89" w:rsidRDefault="00625C89" w:rsidP="00625C89">
      <w:pPr>
        <w:pStyle w:val="berschrift2"/>
        <w:rPr>
          <w:lang w:eastAsia="zh-CN"/>
        </w:rPr>
      </w:pPr>
      <w:bookmarkStart w:id="1814" w:name="_Toc401752074"/>
      <w:r w:rsidRPr="006606DA">
        <w:t>C</w:t>
      </w:r>
      <w:r>
        <w:t>onstness</w:t>
      </w:r>
      <w:bookmarkEnd w:id="1814"/>
    </w:p>
    <w:p w14:paraId="2B4E82C5" w14:textId="77777777" w:rsidR="00625C89" w:rsidRDefault="00BC2E4E" w:rsidP="00A76B20">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625C89">
        <w:t>use const whenever possible. It makes the code more safe and integrates well with the C++ type system. The usage of const simplifies the code as it expresses explicit</w:t>
      </w:r>
      <w:r w:rsidR="00AD7A01">
        <w:t>ly</w:t>
      </w:r>
      <w:r w:rsidR="00625C89">
        <w:t xml:space="preserve"> the intent that this </w:t>
      </w:r>
      <w:r w:rsidR="00AD7A01">
        <w:t>function</w:t>
      </w:r>
      <w:r w:rsidR="00625C89">
        <w:t xml:space="preserve"> call /variable usage will not modify the value. The reader of the code must only lookup the initialization of the variable to know the value of the variable for </w:t>
      </w:r>
      <w:r w:rsidR="00AD7A01">
        <w:t>its</w:t>
      </w:r>
      <w:r w:rsidR="00625C89">
        <w:t xml:space="preserve"> whole scope:</w:t>
      </w:r>
    </w:p>
    <w:p w14:paraId="2B4E82C6" w14:textId="77777777" w:rsidR="00625C89" w:rsidRPr="00925821" w:rsidRDefault="00625C89" w:rsidP="008E664B">
      <w:pPr>
        <w:pStyle w:val="BodyText-Code"/>
      </w:pPr>
      <w:r w:rsidRPr="008E664B">
        <w:rPr>
          <w:rStyle w:val="BodyText-Code-Keywords"/>
        </w:rPr>
        <w:t>void</w:t>
      </w:r>
      <w:r w:rsidRPr="008E664B">
        <w:t> Fun(</w:t>
      </w:r>
      <w:r w:rsidRPr="008E664B">
        <w:rPr>
          <w:rStyle w:val="BodyText-Code-Keywords"/>
        </w:rPr>
        <w:t>const</w:t>
      </w:r>
      <w:r w:rsidRPr="008E664B">
        <w:t> std::</w:t>
      </w:r>
      <w:r w:rsidRPr="00793C76">
        <w:rPr>
          <w:rStyle w:val="BodyText-Code-Types"/>
        </w:rPr>
        <w:t>vector</w:t>
      </w:r>
      <w:r w:rsidRPr="008E664B">
        <w:t>&lt;</w:t>
      </w:r>
      <w:r w:rsidRPr="008E664B">
        <w:rPr>
          <w:rStyle w:val="BodyText-Code-Keywords"/>
        </w:rPr>
        <w:t>int</w:t>
      </w:r>
      <w:r w:rsidRPr="008E664B">
        <w:t>&gt;&amp; </w:t>
      </w:r>
      <w:r w:rsidRPr="00793C76">
        <w:rPr>
          <w:rStyle w:val="BodyText-Code-Variable"/>
        </w:rPr>
        <w:t>v</w:t>
      </w:r>
      <w:r w:rsidRPr="00925821">
        <w:t>)</w:t>
      </w:r>
    </w:p>
    <w:p w14:paraId="2B4E82C7" w14:textId="77777777" w:rsidR="00625C89" w:rsidRPr="00DB303B" w:rsidRDefault="00625C89" w:rsidP="008E664B">
      <w:pPr>
        <w:pStyle w:val="BodyText-Code"/>
      </w:pPr>
      <w:r w:rsidRPr="00DB303B">
        <w:t>{</w:t>
      </w:r>
    </w:p>
    <w:p w14:paraId="2B4E82C8" w14:textId="77777777" w:rsidR="00625C89" w:rsidRPr="00DB303B" w:rsidRDefault="00625C89" w:rsidP="008E664B">
      <w:pPr>
        <w:pStyle w:val="BodyText-Code"/>
      </w:pPr>
      <w:r w:rsidRPr="00DB303B">
        <w:t>    </w:t>
      </w:r>
      <w:r w:rsidRPr="008E664B">
        <w:rPr>
          <w:rStyle w:val="BodyText-Code-Keywords"/>
        </w:rPr>
        <w:t>const</w:t>
      </w:r>
      <w:r w:rsidRPr="008E664B">
        <w:t> std::</w:t>
      </w:r>
      <w:r w:rsidRPr="00793C76">
        <w:rPr>
          <w:rStyle w:val="BodyText-Code-Types"/>
        </w:rPr>
        <w:t>size_t</w:t>
      </w:r>
      <w:r w:rsidRPr="008E664B">
        <w:t> len = </w:t>
      </w:r>
      <w:r w:rsidRPr="00793C76">
        <w:rPr>
          <w:rStyle w:val="BodyText-Code-Variable"/>
        </w:rPr>
        <w:t>v</w:t>
      </w:r>
      <w:r w:rsidRPr="00DB303B">
        <w:t>.size();</w:t>
      </w:r>
    </w:p>
    <w:p w14:paraId="2B4E82C9" w14:textId="77777777" w:rsidR="00625C89" w:rsidRDefault="00625C89" w:rsidP="008E664B">
      <w:pPr>
        <w:pStyle w:val="BodyText-Code"/>
      </w:pPr>
      <w:r w:rsidRPr="00DB303B">
        <w:t>}</w:t>
      </w:r>
    </w:p>
    <w:p w14:paraId="2B4E82CA" w14:textId="77777777" w:rsidR="000F0E28" w:rsidRDefault="000F31DB" w:rsidP="00A76B20">
      <w:pPr>
        <w:pStyle w:val="Textkrper"/>
        <w:rPr>
          <w:lang w:eastAsia="zh-CN"/>
        </w:rPr>
      </w:pPr>
      <w:r w:rsidRPr="005B7E5C">
        <w:rPr>
          <w:rStyle w:val="BodyText-PositiveGreen"/>
        </w:rPr>
        <w:sym w:font="Wingdings" w:char="F0FE"/>
      </w:r>
      <w:r w:rsidRPr="0030733D">
        <w:rPr>
          <w:rFonts w:hint="eastAsia"/>
        </w:rPr>
        <w:t xml:space="preserve"> </w:t>
      </w:r>
      <w:r w:rsidRPr="005B7E5C">
        <w:rPr>
          <w:rStyle w:val="BodyText-BoldAction"/>
          <w:rFonts w:hint="eastAsia"/>
        </w:rPr>
        <w:t>You</w:t>
      </w:r>
      <w:r w:rsidRPr="0030733D">
        <w:rPr>
          <w:rFonts w:hint="eastAsia"/>
        </w:rPr>
        <w:t xml:space="preserve"> </w:t>
      </w:r>
      <w:r w:rsidRPr="005B7E5C">
        <w:rPr>
          <w:rStyle w:val="BodyText-BoldAction"/>
          <w:rFonts w:hint="eastAsia"/>
        </w:rPr>
        <w:t>should</w:t>
      </w:r>
      <w:r w:rsidRPr="007F5D6B">
        <w:t xml:space="preserve"> </w:t>
      </w:r>
      <w:r w:rsidR="000F0E28" w:rsidRPr="00A32014">
        <w:rPr>
          <w:lang w:eastAsia="zh-CN"/>
        </w:rPr>
        <w:t>use ‘const’ when passing and returning parameters where appropriate. By applying ‘const’ the intent of the code is clearly spelled out, and the compiler can provide an added level of verification that the code isn’t modifying values that it shouldn’t be.</w:t>
      </w:r>
    </w:p>
    <w:tbl>
      <w:tblPr>
        <w:tblW w:w="0" w:type="auto"/>
        <w:tblInd w:w="115"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Look w:val="04A0" w:firstRow="1" w:lastRow="0" w:firstColumn="1" w:lastColumn="0" w:noHBand="0" w:noVBand="1"/>
      </w:tblPr>
      <w:tblGrid>
        <w:gridCol w:w="1817"/>
        <w:gridCol w:w="2546"/>
        <w:gridCol w:w="4599"/>
      </w:tblGrid>
      <w:tr w:rsidR="000F0E28" w14:paraId="2B4E82CE" w14:textId="77777777" w:rsidTr="00306B4D">
        <w:tc>
          <w:tcPr>
            <w:tcW w:w="1859" w:type="dxa"/>
          </w:tcPr>
          <w:p w14:paraId="2B4E82CB" w14:textId="77777777" w:rsidR="000F0E28" w:rsidRPr="004635CD" w:rsidRDefault="000F0E28" w:rsidP="00306B4D">
            <w:pPr>
              <w:rPr>
                <w:lang w:eastAsia="zh-CN"/>
              </w:rPr>
            </w:pPr>
            <w:r w:rsidRPr="004635CD">
              <w:rPr>
                <w:lang w:eastAsia="zh-CN"/>
              </w:rPr>
              <w:t xml:space="preserve">Const </w:t>
            </w:r>
            <w:r>
              <w:rPr>
                <w:lang w:eastAsia="zh-CN"/>
              </w:rPr>
              <w:t>usage</w:t>
            </w:r>
          </w:p>
        </w:tc>
        <w:tc>
          <w:tcPr>
            <w:tcW w:w="2608" w:type="dxa"/>
          </w:tcPr>
          <w:p w14:paraId="2B4E82CC" w14:textId="77777777" w:rsidR="000F0E28" w:rsidRPr="004635CD" w:rsidRDefault="000F0E28" w:rsidP="00306B4D">
            <w:pPr>
              <w:rPr>
                <w:lang w:eastAsia="zh-CN"/>
              </w:rPr>
            </w:pPr>
            <w:r>
              <w:rPr>
                <w:lang w:eastAsia="zh-CN"/>
              </w:rPr>
              <w:t>Meaning</w:t>
            </w:r>
          </w:p>
        </w:tc>
        <w:tc>
          <w:tcPr>
            <w:tcW w:w="4735" w:type="dxa"/>
          </w:tcPr>
          <w:p w14:paraId="2B4E82CD" w14:textId="77777777" w:rsidR="000F0E28" w:rsidRPr="004635CD" w:rsidRDefault="000F0E28" w:rsidP="00306B4D">
            <w:pPr>
              <w:rPr>
                <w:lang w:eastAsia="zh-CN"/>
              </w:rPr>
            </w:pPr>
            <w:r>
              <w:rPr>
                <w:lang w:eastAsia="zh-CN"/>
              </w:rPr>
              <w:t>Description</w:t>
            </w:r>
          </w:p>
        </w:tc>
      </w:tr>
      <w:tr w:rsidR="000F0E28" w14:paraId="2B4E82D2" w14:textId="77777777" w:rsidTr="00306B4D">
        <w:tc>
          <w:tcPr>
            <w:tcW w:w="1859" w:type="dxa"/>
            <w:hideMark/>
          </w:tcPr>
          <w:p w14:paraId="2B4E82CF" w14:textId="77777777" w:rsidR="000F0E28" w:rsidRPr="004635CD" w:rsidRDefault="000F0E28" w:rsidP="00306B4D">
            <w:pPr>
              <w:rPr>
                <w:lang w:eastAsia="zh-CN"/>
              </w:rPr>
            </w:pPr>
            <w:r w:rsidRPr="004635CD">
              <w:rPr>
                <w:lang w:eastAsia="zh-CN"/>
              </w:rPr>
              <w:t>const int *x;</w:t>
            </w:r>
          </w:p>
        </w:tc>
        <w:tc>
          <w:tcPr>
            <w:tcW w:w="2608" w:type="dxa"/>
            <w:hideMark/>
          </w:tcPr>
          <w:p w14:paraId="2B4E82D0" w14:textId="77777777" w:rsidR="000F0E28" w:rsidRPr="004635CD" w:rsidRDefault="000F0E28" w:rsidP="00306B4D">
            <w:pPr>
              <w:rPr>
                <w:lang w:eastAsia="zh-CN"/>
              </w:rPr>
            </w:pPr>
            <w:r w:rsidRPr="004635CD">
              <w:rPr>
                <w:lang w:eastAsia="zh-CN"/>
              </w:rPr>
              <w:t>Pointer to a const int</w:t>
            </w:r>
          </w:p>
        </w:tc>
        <w:tc>
          <w:tcPr>
            <w:tcW w:w="4735" w:type="dxa"/>
            <w:hideMark/>
          </w:tcPr>
          <w:p w14:paraId="2B4E82D1" w14:textId="77777777" w:rsidR="000F0E28" w:rsidRPr="004635CD" w:rsidRDefault="000F0E28" w:rsidP="00306B4D">
            <w:pPr>
              <w:rPr>
                <w:lang w:eastAsia="zh-CN"/>
              </w:rPr>
            </w:pPr>
            <w:r w:rsidRPr="004635CD">
              <w:rPr>
                <w:lang w:eastAsia="zh-CN"/>
              </w:rPr>
              <w:t>Value pointed to by x can’t change</w:t>
            </w:r>
          </w:p>
        </w:tc>
      </w:tr>
      <w:tr w:rsidR="000F0E28" w14:paraId="2B4E82D6" w14:textId="77777777" w:rsidTr="00306B4D">
        <w:tc>
          <w:tcPr>
            <w:tcW w:w="1859" w:type="dxa"/>
            <w:hideMark/>
          </w:tcPr>
          <w:p w14:paraId="2B4E82D3" w14:textId="77777777" w:rsidR="000F0E28" w:rsidRPr="004635CD" w:rsidRDefault="000F0E28" w:rsidP="00306B4D">
            <w:pPr>
              <w:rPr>
                <w:lang w:eastAsia="zh-CN"/>
              </w:rPr>
            </w:pPr>
            <w:r w:rsidRPr="004635CD">
              <w:rPr>
                <w:lang w:eastAsia="zh-CN"/>
              </w:rPr>
              <w:t>int * const x;</w:t>
            </w:r>
          </w:p>
        </w:tc>
        <w:tc>
          <w:tcPr>
            <w:tcW w:w="2608" w:type="dxa"/>
            <w:hideMark/>
          </w:tcPr>
          <w:p w14:paraId="2B4E82D4" w14:textId="77777777" w:rsidR="000F0E28" w:rsidRPr="004635CD" w:rsidRDefault="000F0E28" w:rsidP="00306B4D">
            <w:pPr>
              <w:rPr>
                <w:lang w:eastAsia="zh-CN"/>
              </w:rPr>
            </w:pPr>
            <w:r w:rsidRPr="004635CD">
              <w:rPr>
                <w:lang w:eastAsia="zh-CN"/>
              </w:rPr>
              <w:t>Const pointer to an int</w:t>
            </w:r>
          </w:p>
        </w:tc>
        <w:tc>
          <w:tcPr>
            <w:tcW w:w="4735" w:type="dxa"/>
            <w:hideMark/>
          </w:tcPr>
          <w:p w14:paraId="2B4E82D5" w14:textId="77777777" w:rsidR="000F0E28" w:rsidRPr="004635CD" w:rsidRDefault="000F0E28" w:rsidP="00306B4D">
            <w:pPr>
              <w:rPr>
                <w:lang w:eastAsia="zh-CN"/>
              </w:rPr>
            </w:pPr>
            <w:r w:rsidRPr="004635CD">
              <w:rPr>
                <w:lang w:eastAsia="zh-CN"/>
              </w:rPr>
              <w:t>x cannot point to a different location.</w:t>
            </w:r>
          </w:p>
        </w:tc>
      </w:tr>
      <w:tr w:rsidR="000F0E28" w14:paraId="2B4E82DA" w14:textId="77777777" w:rsidTr="00306B4D">
        <w:tc>
          <w:tcPr>
            <w:tcW w:w="1859" w:type="dxa"/>
            <w:hideMark/>
          </w:tcPr>
          <w:p w14:paraId="2B4E82D7" w14:textId="77777777" w:rsidR="000F0E28" w:rsidRPr="004635CD" w:rsidRDefault="000F0E28" w:rsidP="00306B4D">
            <w:pPr>
              <w:rPr>
                <w:lang w:eastAsia="zh-CN"/>
              </w:rPr>
            </w:pPr>
            <w:r w:rsidRPr="004635CD">
              <w:rPr>
                <w:lang w:eastAsia="zh-CN"/>
              </w:rPr>
              <w:t>const int *const x;</w:t>
            </w:r>
          </w:p>
        </w:tc>
        <w:tc>
          <w:tcPr>
            <w:tcW w:w="2608" w:type="dxa"/>
            <w:hideMark/>
          </w:tcPr>
          <w:p w14:paraId="2B4E82D8" w14:textId="77777777" w:rsidR="000F0E28" w:rsidRPr="004635CD" w:rsidRDefault="000F0E28" w:rsidP="00306B4D">
            <w:pPr>
              <w:rPr>
                <w:lang w:eastAsia="zh-CN"/>
              </w:rPr>
            </w:pPr>
            <w:r w:rsidRPr="004635CD">
              <w:rPr>
                <w:lang w:eastAsia="zh-CN"/>
              </w:rPr>
              <w:t>Const pointer to a const int</w:t>
            </w:r>
          </w:p>
        </w:tc>
        <w:tc>
          <w:tcPr>
            <w:tcW w:w="4735" w:type="dxa"/>
            <w:hideMark/>
          </w:tcPr>
          <w:p w14:paraId="2B4E82D9" w14:textId="77777777" w:rsidR="000F0E28" w:rsidRPr="004635CD" w:rsidRDefault="000F0E28" w:rsidP="00306B4D">
            <w:pPr>
              <w:rPr>
                <w:lang w:eastAsia="zh-CN"/>
              </w:rPr>
            </w:pPr>
            <w:r w:rsidRPr="004635CD">
              <w:rPr>
                <w:lang w:eastAsia="zh-CN"/>
              </w:rPr>
              <w:t>Both the pointer and the value pointed to cannot change.</w:t>
            </w:r>
          </w:p>
        </w:tc>
      </w:tr>
    </w:tbl>
    <w:p w14:paraId="2B4E82DB" w14:textId="77777777" w:rsidR="002135D6" w:rsidRPr="00396915" w:rsidRDefault="002135D6" w:rsidP="00396915">
      <w:pPr>
        <w:pStyle w:val="Textkrper"/>
      </w:pPr>
    </w:p>
    <w:p w14:paraId="2B4E82DC" w14:textId="77777777" w:rsidR="00625C89" w:rsidRDefault="00F52D8A" w:rsidP="00A76B20">
      <w:pPr>
        <w:pStyle w:val="Textkrper"/>
      </w:pPr>
      <w:r w:rsidRPr="005B7E5C">
        <w:rPr>
          <w:rStyle w:val="BodyText-NegativeRed"/>
        </w:rPr>
        <w:sym w:font="Wingdings" w:char="F0FD"/>
      </w:r>
      <w:r w:rsidRPr="003B773F">
        <w:rPr>
          <w:rFonts w:hint="eastAsia"/>
        </w:rPr>
        <w:t xml:space="preserve"> </w:t>
      </w:r>
      <w:r w:rsidRPr="005B7E5C">
        <w:rPr>
          <w:rStyle w:val="BodyText-BoldAction"/>
        </w:rPr>
        <w:t>Do</w:t>
      </w:r>
      <w:r w:rsidRPr="003B773F">
        <w:t xml:space="preserve"> </w:t>
      </w:r>
      <w:r w:rsidRPr="005B7E5C">
        <w:rPr>
          <w:rStyle w:val="BodyText-BoldAction"/>
        </w:rPr>
        <w:t>not</w:t>
      </w:r>
      <w:r w:rsidRPr="006C0449">
        <w:t xml:space="preserve"> </w:t>
      </w:r>
      <w:r w:rsidR="00625C89" w:rsidRPr="00DB303B">
        <w:t>cast away</w:t>
      </w:r>
      <w:r w:rsidR="00625C89">
        <w:t xml:space="preserve"> const except to call a const-incorrect function.</w:t>
      </w:r>
    </w:p>
    <w:p w14:paraId="2B4E82DD" w14:textId="77777777" w:rsidR="00625C89" w:rsidRDefault="00BC2E4E" w:rsidP="00A76B20">
      <w:pPr>
        <w:pStyle w:val="Textkrper"/>
        <w:rPr>
          <w:rFonts w:eastAsia="MS Mincho" w:cs="Arial"/>
          <w:bCs/>
          <w:lang w:eastAsia="de-DE"/>
        </w:rP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625C89">
        <w:t xml:space="preserve">implement logical constness with </w:t>
      </w:r>
      <w:r w:rsidR="00625C89" w:rsidRPr="00F61988">
        <w:rPr>
          <w:rFonts w:eastAsia="MS Mincho"/>
        </w:rPr>
        <w:t>mutable members</w:t>
      </w:r>
      <w:r w:rsidR="00625C89">
        <w:rPr>
          <w:rFonts w:eastAsia="MS Mincho" w:cs="Arial"/>
          <w:bCs/>
          <w:lang w:eastAsia="de-DE"/>
        </w:rPr>
        <w:t>.</w:t>
      </w:r>
    </w:p>
    <w:p w14:paraId="2B4E82DE" w14:textId="77777777" w:rsidR="000C119A" w:rsidRPr="000C119A" w:rsidRDefault="000C119A" w:rsidP="008E664B">
      <w:pPr>
        <w:pStyle w:val="BodyText-Code"/>
      </w:pPr>
      <w:r w:rsidRPr="008E664B">
        <w:rPr>
          <w:rStyle w:val="BodyText-Code-Keywords"/>
        </w:rPr>
        <w:t>class</w:t>
      </w:r>
      <w:r w:rsidRPr="008E664B">
        <w:t> </w:t>
      </w:r>
      <w:r w:rsidRPr="00793C76">
        <w:rPr>
          <w:rStyle w:val="BodyText-Code-Types"/>
        </w:rPr>
        <w:t>A</w:t>
      </w:r>
    </w:p>
    <w:p w14:paraId="2B4E82DF" w14:textId="77777777" w:rsidR="000C119A" w:rsidRPr="000C119A" w:rsidRDefault="000C119A" w:rsidP="008E664B">
      <w:pPr>
        <w:pStyle w:val="BodyText-Code"/>
      </w:pPr>
      <w:r w:rsidRPr="000C119A">
        <w:lastRenderedPageBreak/>
        <w:t>{</w:t>
      </w:r>
    </w:p>
    <w:p w14:paraId="2B4E82E0" w14:textId="77777777" w:rsidR="000C119A" w:rsidRPr="000C119A" w:rsidRDefault="000C119A" w:rsidP="008E664B">
      <w:pPr>
        <w:pStyle w:val="BodyText-Code"/>
      </w:pPr>
      <w:r w:rsidRPr="008E664B">
        <w:rPr>
          <w:rStyle w:val="BodyText-Code-Keywords"/>
        </w:rPr>
        <w:t>private</w:t>
      </w:r>
      <w:r w:rsidRPr="000C119A">
        <w:t>:</w:t>
      </w:r>
    </w:p>
    <w:p w14:paraId="2B4E82E1" w14:textId="77777777" w:rsidR="000C119A" w:rsidRPr="000C119A" w:rsidRDefault="000C119A" w:rsidP="008E664B">
      <w:pPr>
        <w:pStyle w:val="BodyText-Code"/>
      </w:pPr>
      <w:r w:rsidRPr="000C119A">
        <w:t>    </w:t>
      </w:r>
      <w:r w:rsidRPr="008E664B">
        <w:rPr>
          <w:rStyle w:val="BodyText-Code-Keywords"/>
        </w:rPr>
        <w:t>int</w:t>
      </w:r>
      <w:r w:rsidRPr="008E664B">
        <w:t> </w:t>
      </w:r>
      <w:r w:rsidRPr="008E664B">
        <w:rPr>
          <w:rStyle w:val="BodyText-Code-Keywords"/>
        </w:rPr>
        <w:t>mutable</w:t>
      </w:r>
      <w:r w:rsidRPr="000C119A">
        <w:t> m_callCounter;</w:t>
      </w:r>
    </w:p>
    <w:p w14:paraId="2B4E82E2" w14:textId="77777777" w:rsidR="000C119A" w:rsidRPr="000C119A" w:rsidRDefault="000C119A" w:rsidP="008E664B">
      <w:pPr>
        <w:pStyle w:val="BodyText-Code"/>
      </w:pPr>
      <w:r w:rsidRPr="000C119A">
        <w:t xml:space="preserve"> </w:t>
      </w:r>
    </w:p>
    <w:p w14:paraId="2B4E82E3" w14:textId="77777777" w:rsidR="000C119A" w:rsidRPr="000C119A" w:rsidRDefault="000C119A" w:rsidP="008E664B">
      <w:pPr>
        <w:pStyle w:val="BodyText-Code"/>
      </w:pPr>
      <w:r w:rsidRPr="008E664B">
        <w:rPr>
          <w:rStyle w:val="BodyText-Code-Keywords"/>
        </w:rPr>
        <w:t>public</w:t>
      </w:r>
      <w:r w:rsidRPr="000C119A">
        <w:t>:</w:t>
      </w:r>
    </w:p>
    <w:p w14:paraId="2B4E82E4" w14:textId="77777777" w:rsidR="000C119A" w:rsidRPr="000C119A" w:rsidRDefault="000C119A" w:rsidP="008E664B">
      <w:pPr>
        <w:pStyle w:val="BodyText-Code"/>
      </w:pPr>
      <w:r w:rsidRPr="000C119A">
        <w:t>    </w:t>
      </w:r>
      <w:r w:rsidRPr="008E664B">
        <w:rPr>
          <w:rStyle w:val="BodyText-Code-Keywords"/>
        </w:rPr>
        <w:t>void</w:t>
      </w:r>
      <w:r w:rsidRPr="008E664B">
        <w:t> DoSomething() </w:t>
      </w:r>
      <w:r w:rsidRPr="008E664B">
        <w:rPr>
          <w:rStyle w:val="BodyText-Code-Keywords"/>
        </w:rPr>
        <w:t>const</w:t>
      </w:r>
    </w:p>
    <w:p w14:paraId="2B4E82E5" w14:textId="77777777" w:rsidR="000C119A" w:rsidRPr="000C119A" w:rsidRDefault="000C119A" w:rsidP="008E664B">
      <w:pPr>
        <w:pStyle w:val="BodyText-Code"/>
      </w:pPr>
      <w:r w:rsidRPr="000C119A">
        <w:t>    {</w:t>
      </w:r>
    </w:p>
    <w:p w14:paraId="2B4E82E6" w14:textId="77777777" w:rsidR="000C119A" w:rsidRPr="000C119A" w:rsidRDefault="000C119A" w:rsidP="008E664B">
      <w:pPr>
        <w:pStyle w:val="BodyText-Code"/>
      </w:pPr>
      <w:r w:rsidRPr="000C119A">
        <w:t>        ++m_callCounter;</w:t>
      </w:r>
    </w:p>
    <w:p w14:paraId="2B4E82E7" w14:textId="77777777" w:rsidR="000C119A" w:rsidRPr="00793C76" w:rsidRDefault="000C119A" w:rsidP="008E664B">
      <w:pPr>
        <w:pStyle w:val="BodyText-Code"/>
        <w:rPr>
          <w:rStyle w:val="BodyText-Code-Comments"/>
        </w:rPr>
      </w:pPr>
      <w:r w:rsidRPr="000C119A">
        <w:t>        </w:t>
      </w:r>
      <w:r w:rsidRPr="00793C76">
        <w:rPr>
          <w:rStyle w:val="BodyText-Code-Comments"/>
        </w:rPr>
        <w:t>// </w:t>
      </w:r>
      <w:r w:rsidR="00532C7B" w:rsidRPr="00793C76">
        <w:rPr>
          <w:rStyle w:val="BodyText-Code-Comments"/>
        </w:rPr>
        <w:t>do</w:t>
      </w:r>
      <w:r w:rsidRPr="00793C76">
        <w:rPr>
          <w:rStyle w:val="BodyText-Code-Comments"/>
        </w:rPr>
        <w:t> something</w:t>
      </w:r>
    </w:p>
    <w:p w14:paraId="2B4E82E8" w14:textId="77777777" w:rsidR="000C119A" w:rsidRPr="000C119A" w:rsidRDefault="000C119A" w:rsidP="008E664B">
      <w:pPr>
        <w:pStyle w:val="BodyText-Code"/>
      </w:pPr>
      <w:r w:rsidRPr="000C119A">
        <w:t>    }</w:t>
      </w:r>
    </w:p>
    <w:p w14:paraId="2B4E82E9" w14:textId="77777777" w:rsidR="000C119A" w:rsidRPr="000C119A" w:rsidRDefault="000C119A" w:rsidP="008E664B">
      <w:pPr>
        <w:pStyle w:val="BodyText-Code"/>
      </w:pPr>
      <w:r w:rsidRPr="000C119A">
        <w:t>};</w:t>
      </w:r>
    </w:p>
    <w:p w14:paraId="2B4E82EA" w14:textId="77777777" w:rsidR="00A71F76" w:rsidRDefault="00A71F76" w:rsidP="006606DA">
      <w:pPr>
        <w:pStyle w:val="berschrift2"/>
        <w:rPr>
          <w:lang w:eastAsia="zh-CN"/>
        </w:rPr>
      </w:pPr>
      <w:bookmarkStart w:id="1815" w:name="_Toc401752075"/>
      <w:r w:rsidRPr="006606DA">
        <w:t>Casting</w:t>
      </w:r>
      <w:bookmarkEnd w:id="1815"/>
    </w:p>
    <w:p w14:paraId="2B4E82EB" w14:textId="77777777" w:rsidR="00A71F76" w:rsidRDefault="000F31DB" w:rsidP="00006FC1">
      <w:pPr>
        <w:pStyle w:val="BodyText-Compact"/>
      </w:pPr>
      <w:r w:rsidRPr="005B7E5C">
        <w:rPr>
          <w:rStyle w:val="BodyText-PositiveGreen"/>
        </w:rPr>
        <w:sym w:font="Wingdings" w:char="F0FE"/>
      </w:r>
      <w:r w:rsidRPr="0030733D">
        <w:rPr>
          <w:rFonts w:hint="eastAsia"/>
        </w:rPr>
        <w:t xml:space="preserve"> </w:t>
      </w:r>
      <w:r w:rsidRPr="005B7E5C">
        <w:rPr>
          <w:rStyle w:val="BodyText-BoldAction"/>
          <w:rFonts w:hint="eastAsia"/>
        </w:rPr>
        <w:t>You</w:t>
      </w:r>
      <w:r w:rsidRPr="0030733D">
        <w:rPr>
          <w:rFonts w:hint="eastAsia"/>
        </w:rPr>
        <w:t xml:space="preserve"> </w:t>
      </w:r>
      <w:r w:rsidRPr="005B7E5C">
        <w:rPr>
          <w:rStyle w:val="BodyText-BoldAction"/>
          <w:rFonts w:hint="eastAsia"/>
        </w:rPr>
        <w:t>should</w:t>
      </w:r>
      <w:r w:rsidRPr="007F5D6B">
        <w:t xml:space="preserve"> </w:t>
      </w:r>
      <w:r w:rsidR="00A71F76">
        <w:t>code more clearly.  Th</w:t>
      </w:r>
      <w:r w:rsidR="00ED251E">
        <w:t>e</w:t>
      </w:r>
      <w:r w:rsidR="00A71F76">
        <w:t xml:space="preserve"> </w:t>
      </w:r>
      <w:r w:rsidR="00ED251E">
        <w:t xml:space="preserve">following types of </w:t>
      </w:r>
      <w:r w:rsidR="00A71F76">
        <w:t>C++ casts</w:t>
      </w:r>
      <w:r w:rsidR="00ED251E">
        <w:t xml:space="preserve"> are defined</w:t>
      </w:r>
      <w:r w:rsidR="00A71F76">
        <w:t>:</w:t>
      </w:r>
    </w:p>
    <w:p w14:paraId="2B4E82EC" w14:textId="77777777" w:rsidR="007246DC" w:rsidRPr="00DD3C73" w:rsidRDefault="007246DC" w:rsidP="00527E6C">
      <w:pPr>
        <w:pStyle w:val="ListParagraph-Numbered"/>
        <w:numPr>
          <w:ilvl w:val="0"/>
          <w:numId w:val="7"/>
        </w:numPr>
      </w:pPr>
      <w:r w:rsidRPr="00DD3C73">
        <w:t>dynamic_cast is almost exclusively used for handling polymorphism. You can cast a pointer or reference to any polymorphic type to any other class in the class hierarchy.</w:t>
      </w:r>
    </w:p>
    <w:p w14:paraId="2B4E82ED" w14:textId="77777777" w:rsidR="00A71F76" w:rsidRPr="00DD3C73" w:rsidRDefault="00A71F76" w:rsidP="00DD3C73">
      <w:pPr>
        <w:pStyle w:val="ListParagraph-Numbered"/>
      </w:pPr>
      <w:r w:rsidRPr="00DD3C73">
        <w:t>static_cast handles related types</w:t>
      </w:r>
      <w:r w:rsidR="006C5A1F" w:rsidRPr="00DD3C73">
        <w:t>. It can be used</w:t>
      </w:r>
      <w:r w:rsidRPr="00DD3C73">
        <w:t xml:space="preserve"> </w:t>
      </w:r>
      <w:r w:rsidR="006C5A1F" w:rsidRPr="00DD3C73">
        <w:t>for ordinary type conversions.</w:t>
      </w:r>
    </w:p>
    <w:p w14:paraId="2B4E82EE" w14:textId="77777777" w:rsidR="00A71F76" w:rsidRPr="00DD3C73" w:rsidRDefault="00A71F76" w:rsidP="00DD3C73">
      <w:pPr>
        <w:pStyle w:val="ListParagraph-Numbered"/>
      </w:pPr>
      <w:r w:rsidRPr="00DD3C73">
        <w:t>reinterpret_cast handles conversion between unrelated types.  Do not cast from a DWORD to a pointer or visa-versa.  It will not compile under 64 bits. Do comment your reinterpret_cast&lt;&gt; usage; this is needed to relieve the concern that future readers will have when they see the cast.</w:t>
      </w:r>
    </w:p>
    <w:p w14:paraId="2B4E82EF" w14:textId="77777777" w:rsidR="00A71F76" w:rsidRPr="00DD3C73" w:rsidRDefault="00A71F76" w:rsidP="00DD3C73">
      <w:pPr>
        <w:pStyle w:val="ListParagraph-Numbered"/>
      </w:pPr>
      <w:r w:rsidRPr="00DD3C73">
        <w:t xml:space="preserve">const_cast is used to cast away the ‘const’ness of an object.  </w:t>
      </w:r>
    </w:p>
    <w:p w14:paraId="2B4E82F0" w14:textId="77777777" w:rsidR="00A71F76" w:rsidRDefault="00A71F76" w:rsidP="00A76B20">
      <w:pPr>
        <w:pStyle w:val="Textkrper"/>
      </w:pPr>
      <w:r w:rsidRPr="00CA0A35">
        <w:t>The syntax for all three is similar:</w:t>
      </w:r>
    </w:p>
    <w:p w14:paraId="2B4E82F1" w14:textId="77777777" w:rsidR="00A71F76" w:rsidRPr="00532C7B" w:rsidRDefault="00A71F76" w:rsidP="00B054EB">
      <w:pPr>
        <w:pStyle w:val="BodyText-Code"/>
      </w:pPr>
      <w:r w:rsidRPr="00532C7B">
        <w:t>DerivedClass *pDerived = HelperFunction();</w:t>
      </w:r>
    </w:p>
    <w:p w14:paraId="2B4E82F2" w14:textId="77777777" w:rsidR="00A71F76" w:rsidRPr="00532C7B" w:rsidRDefault="00A71F76" w:rsidP="00B054EB">
      <w:pPr>
        <w:pStyle w:val="BodyText-Code"/>
      </w:pPr>
      <w:r w:rsidRPr="00532C7B">
        <w:t xml:space="preserve">BaseClass *pBase = </w:t>
      </w:r>
      <w:r w:rsidRPr="008E664B">
        <w:rPr>
          <w:rStyle w:val="BodyText-Code-Keywords"/>
        </w:rPr>
        <w:t>static_cast</w:t>
      </w:r>
      <w:r w:rsidRPr="00532C7B">
        <w:t>&lt;BaseClass *&gt;(pDerived);</w:t>
      </w:r>
    </w:p>
    <w:p w14:paraId="2B4E82F3" w14:textId="77777777" w:rsidR="00A71F76" w:rsidRDefault="001B1D13" w:rsidP="00A76B20">
      <w:pPr>
        <w:pStyle w:val="Textkrper"/>
      </w:pPr>
      <w:r w:rsidRPr="001B1D13">
        <w:rPr>
          <w:rStyle w:val="BodyText-NegativeRed"/>
        </w:rPr>
        <w:sym w:font="Wingdings" w:char="F0FD"/>
      </w:r>
      <w:r w:rsidRPr="001B1D13">
        <w:t xml:space="preserve"> </w:t>
      </w:r>
      <w:r w:rsidRPr="001B1D13">
        <w:rPr>
          <w:rStyle w:val="BodyText-BoldAction"/>
        </w:rPr>
        <w:t>You</w:t>
      </w:r>
      <w:r w:rsidRPr="001B1D13">
        <w:t xml:space="preserve"> </w:t>
      </w:r>
      <w:r w:rsidRPr="001B1D13">
        <w:rPr>
          <w:rStyle w:val="BodyText-BoldAction"/>
        </w:rPr>
        <w:t>should</w:t>
      </w:r>
      <w:r w:rsidRPr="001B1D13">
        <w:t xml:space="preserve"> </w:t>
      </w:r>
      <w:r w:rsidRPr="001B1D13">
        <w:rPr>
          <w:rStyle w:val="BodyText-BoldAction"/>
        </w:rPr>
        <w:t>not</w:t>
      </w:r>
      <w:r w:rsidRPr="001B1D13">
        <w:t xml:space="preserve"> </w:t>
      </w:r>
      <w:r w:rsidR="00A71F76">
        <w:t>use ‘const_cast’ unless absolutely necessary. Having to use ‘const_cast’ typically means that an API is not using ‘const’ appropriately. Note; The Win32 API doesn’t always use ‘const’ for passing parameters and it may be necessary to use const_cast when using the Win32 API.</w:t>
      </w:r>
    </w:p>
    <w:p w14:paraId="2B4E82F4" w14:textId="77777777" w:rsidR="00A71F76" w:rsidRDefault="00A71F76" w:rsidP="006606DA">
      <w:pPr>
        <w:pStyle w:val="berschrift2"/>
        <w:rPr>
          <w:lang w:eastAsia="zh-CN"/>
        </w:rPr>
      </w:pPr>
      <w:bookmarkStart w:id="1816" w:name="_Toc401752076"/>
      <w:r w:rsidRPr="006606DA">
        <w:t>Sizeof</w:t>
      </w:r>
      <w:bookmarkEnd w:id="1816"/>
    </w:p>
    <w:p w14:paraId="2B4E82F5" w14:textId="77777777" w:rsidR="00A71F76" w:rsidRDefault="00BC2E4E" w:rsidP="00A76B20">
      <w:pPr>
        <w:pStyle w:val="Textkrper"/>
        <w:rPr>
          <w:lang w:eastAsia="zh-CN"/>
        </w:rP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A71F76">
        <w:rPr>
          <w:lang w:eastAsia="zh-CN"/>
        </w:rPr>
        <w:t>us</w:t>
      </w:r>
      <w:r w:rsidR="00A71F76" w:rsidRPr="00836125">
        <w:rPr>
          <w:lang w:eastAsia="zh-CN"/>
        </w:rPr>
        <w:t>e sizeof(var) instead of sizeof(TYPE)</w:t>
      </w:r>
      <w:r w:rsidR="00A71F76">
        <w:rPr>
          <w:lang w:eastAsia="zh-CN"/>
        </w:rPr>
        <w:t xml:space="preserve"> whenever possible. To be explicit about the size value being used whenever possible write sizeof(var) instead of sizeof(TYPE_OF_VAR). Do not code the known size or type of the variable. Do reference the variable name instead of the variable type in sizeof:</w:t>
      </w:r>
    </w:p>
    <w:p w14:paraId="2B4E82F6" w14:textId="77777777" w:rsidR="00A71F76" w:rsidRDefault="00A71F76" w:rsidP="004A6EF7">
      <w:pPr>
        <w:pStyle w:val="BodyText-LocalHeader-GoodCode"/>
        <w:rPr>
          <w:lang w:eastAsia="zh-CN"/>
        </w:rPr>
      </w:pPr>
      <w:r>
        <w:rPr>
          <w:rFonts w:hint="eastAsia"/>
        </w:rPr>
        <w:t>Good</w:t>
      </w:r>
      <w:r w:rsidRPr="00EE66C7">
        <w:rPr>
          <w:rFonts w:hint="eastAsia"/>
        </w:rPr>
        <w:t>:</w:t>
      </w:r>
      <w:r>
        <w:rPr>
          <w:rFonts w:hint="eastAsia"/>
          <w:lang w:eastAsia="zh-CN"/>
        </w:rPr>
        <w:t xml:space="preserve"> </w:t>
      </w:r>
    </w:p>
    <w:p w14:paraId="2B4E82F7" w14:textId="77777777" w:rsidR="00A71F76" w:rsidRPr="00532C7B" w:rsidRDefault="00A71F76" w:rsidP="00B054EB">
      <w:pPr>
        <w:pStyle w:val="BodyText-Code"/>
        <w:rPr>
          <w:rFonts w:eastAsia="NSimSun"/>
        </w:rPr>
      </w:pPr>
      <w:r w:rsidRPr="00532C7B">
        <w:rPr>
          <w:rFonts w:eastAsia="NSimSun"/>
        </w:rPr>
        <w:t>MY_STRUCT s;</w:t>
      </w:r>
    </w:p>
    <w:p w14:paraId="2B4E82F8" w14:textId="77777777" w:rsidR="00A71F76" w:rsidRPr="00532C7B" w:rsidRDefault="00A71F76" w:rsidP="00B054EB">
      <w:pPr>
        <w:pStyle w:val="BodyText-Code"/>
        <w:rPr>
          <w:rFonts w:eastAsia="NSimSun"/>
        </w:rPr>
      </w:pPr>
      <w:r w:rsidRPr="00532C7B">
        <w:rPr>
          <w:rFonts w:eastAsia="NSimSun"/>
        </w:rPr>
        <w:t xml:space="preserve">ZeroMemory(&amp;s, </w:t>
      </w:r>
      <w:r w:rsidRPr="008E664B">
        <w:rPr>
          <w:rStyle w:val="BodyText-Code-Keywords"/>
          <w:rFonts w:eastAsia="NSimSun"/>
        </w:rPr>
        <w:t>sizeof</w:t>
      </w:r>
      <w:r w:rsidRPr="00532C7B">
        <w:rPr>
          <w:rFonts w:eastAsia="NSimSun"/>
        </w:rPr>
        <w:t>(s));</w:t>
      </w:r>
    </w:p>
    <w:p w14:paraId="2B4E82F9" w14:textId="77777777" w:rsidR="00A71F76" w:rsidRDefault="00A71F76" w:rsidP="00A77CC6">
      <w:pPr>
        <w:pStyle w:val="BodyText-LocalHeader-BadCode"/>
      </w:pPr>
      <w:r>
        <w:rPr>
          <w:rFonts w:hint="eastAsia"/>
        </w:rPr>
        <w:t>Bad</w:t>
      </w:r>
      <w:r w:rsidRPr="00915CAC">
        <w:rPr>
          <w:rFonts w:hint="eastAsia"/>
        </w:rPr>
        <w:t>:</w:t>
      </w:r>
    </w:p>
    <w:p w14:paraId="2B4E82FA" w14:textId="77777777" w:rsidR="00A71F76" w:rsidRPr="00532C7B" w:rsidRDefault="00A71F76" w:rsidP="00B054EB">
      <w:pPr>
        <w:pStyle w:val="BodyText-Code"/>
        <w:rPr>
          <w:rFonts w:eastAsia="NSimSun"/>
        </w:rPr>
      </w:pPr>
      <w:r w:rsidRPr="00532C7B">
        <w:rPr>
          <w:rFonts w:eastAsia="NSimSun"/>
        </w:rPr>
        <w:t>MY_STRUCT s;</w:t>
      </w:r>
    </w:p>
    <w:p w14:paraId="2B4E82FB" w14:textId="77777777" w:rsidR="00A71F76" w:rsidRPr="00532C7B" w:rsidRDefault="00A71F76" w:rsidP="00B054EB">
      <w:pPr>
        <w:pStyle w:val="BodyText-Code"/>
        <w:rPr>
          <w:rFonts w:eastAsia="NSimSun"/>
        </w:rPr>
      </w:pPr>
      <w:r w:rsidRPr="00532C7B">
        <w:rPr>
          <w:rFonts w:eastAsia="NSimSun"/>
        </w:rPr>
        <w:t xml:space="preserve">ZeroMemory(&amp;s, </w:t>
      </w:r>
      <w:r w:rsidRPr="008E664B">
        <w:rPr>
          <w:rStyle w:val="BodyText-Code-Keywords"/>
          <w:rFonts w:eastAsia="NSimSun"/>
        </w:rPr>
        <w:t>sizeof</w:t>
      </w:r>
      <w:r w:rsidRPr="00532C7B">
        <w:rPr>
          <w:rFonts w:eastAsia="NSimSun"/>
        </w:rPr>
        <w:t>(MY_STRUCT));</w:t>
      </w:r>
    </w:p>
    <w:p w14:paraId="2B4E82FC" w14:textId="77777777" w:rsidR="00A71F76" w:rsidRPr="00B4350E" w:rsidRDefault="00F52D8A" w:rsidP="00A76B20">
      <w:pPr>
        <w:pStyle w:val="Textkrper"/>
        <w:rPr>
          <w:lang w:eastAsia="zh-CN"/>
        </w:rPr>
      </w:pPr>
      <w:r w:rsidRPr="005B7E5C">
        <w:rPr>
          <w:rStyle w:val="BodyText-NegativeRed"/>
        </w:rPr>
        <w:sym w:font="Wingdings" w:char="F0FD"/>
      </w:r>
      <w:r w:rsidRPr="003B773F">
        <w:rPr>
          <w:rFonts w:hint="eastAsia"/>
        </w:rPr>
        <w:t xml:space="preserve"> </w:t>
      </w:r>
      <w:r w:rsidRPr="005B7E5C">
        <w:rPr>
          <w:rStyle w:val="BodyText-BoldAction"/>
        </w:rPr>
        <w:t>Do</w:t>
      </w:r>
      <w:r w:rsidRPr="003B773F">
        <w:t xml:space="preserve"> </w:t>
      </w:r>
      <w:r w:rsidRPr="005B7E5C">
        <w:rPr>
          <w:rStyle w:val="BodyText-BoldAction"/>
        </w:rPr>
        <w:t>not</w:t>
      </w:r>
      <w:r w:rsidRPr="006C0449">
        <w:t xml:space="preserve"> </w:t>
      </w:r>
      <w:r w:rsidR="00A71F76">
        <w:rPr>
          <w:lang w:eastAsia="zh-CN"/>
        </w:rPr>
        <w:t>use sizeof for arrays to get the element number. Use ARRAYSIZE.</w:t>
      </w:r>
      <w:r w:rsidR="00DB093B">
        <w:rPr>
          <w:lang w:eastAsia="zh-CN"/>
        </w:rPr>
        <w:t xml:space="preserve"> If you have the option use the array class of the standard library instead of C-arrays.</w:t>
      </w:r>
    </w:p>
    <w:p w14:paraId="2B4E82FD" w14:textId="77777777" w:rsidR="00A71F76" w:rsidRDefault="00A71F76" w:rsidP="006606DA">
      <w:pPr>
        <w:pStyle w:val="berschrift2"/>
      </w:pPr>
      <w:bookmarkStart w:id="1817" w:name="_Toc401752077"/>
      <w:r w:rsidRPr="006606DA">
        <w:t>Strings</w:t>
      </w:r>
      <w:bookmarkEnd w:id="1817"/>
    </w:p>
    <w:p w14:paraId="2B4E82FE" w14:textId="77777777" w:rsidR="00A71F76" w:rsidRDefault="00BC2E4E" w:rsidP="00A76B20">
      <w:pPr>
        <w:pStyle w:val="Textkrper"/>
        <w:rPr>
          <w:lang w:eastAsia="zh-CN"/>
        </w:rP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A71F76" w:rsidRPr="00F87EB1">
        <w:t>write explicitly UNICODE code because it enables easier globalization. Don’t u</w:t>
      </w:r>
      <w:r w:rsidR="00532C7B">
        <w:t>se TCHAR or ANSI code</w:t>
      </w:r>
      <w:r w:rsidR="00A71F76" w:rsidRPr="00F87EB1">
        <w:t>. This means:</w:t>
      </w:r>
    </w:p>
    <w:p w14:paraId="2B4E82FF" w14:textId="77777777" w:rsidR="00A71F76" w:rsidRDefault="00A71F76" w:rsidP="00A76B20">
      <w:pPr>
        <w:pStyle w:val="Textkrper"/>
        <w:rPr>
          <w:lang w:eastAsia="zh-CN"/>
        </w:rPr>
      </w:pPr>
      <w:r>
        <w:lastRenderedPageBreak/>
        <w:t>U</w:t>
      </w:r>
      <w:r w:rsidRPr="00486DBB">
        <w:t>se</w:t>
      </w:r>
      <w:r>
        <w:rPr>
          <w:lang w:eastAsia="zh-CN"/>
        </w:rPr>
        <w:t xml:space="preserve"> the wide char types including wchar_t, PWSTR, PCWSTR instead of the TCHAR versions. </w:t>
      </w:r>
    </w:p>
    <w:p w14:paraId="2B4E8300" w14:textId="77777777" w:rsidR="00A71F76" w:rsidRDefault="00A71F76" w:rsidP="004A6EF7">
      <w:pPr>
        <w:pStyle w:val="BodyText-LocalHeader-GoodCode"/>
      </w:pPr>
      <w:r>
        <w:t>Good</w:t>
      </w:r>
      <w:r w:rsidRPr="00EE0DFC">
        <w:t>:</w:t>
      </w:r>
    </w:p>
    <w:p w14:paraId="2B4E8301" w14:textId="77777777" w:rsidR="00A71F76" w:rsidRPr="00E913B5" w:rsidRDefault="00A71F76" w:rsidP="00B054EB">
      <w:pPr>
        <w:pStyle w:val="BodyText-Code"/>
      </w:pPr>
      <w:r w:rsidRPr="00E913B5">
        <w:t>HRESULT Function(PCWSTR)</w:t>
      </w:r>
    </w:p>
    <w:p w14:paraId="2B4E8302" w14:textId="77777777" w:rsidR="00A71F76" w:rsidRDefault="00A71F76" w:rsidP="00A77CC6">
      <w:pPr>
        <w:pStyle w:val="BodyText-LocalHeader-BadCode"/>
        <w:rPr>
          <w:lang w:eastAsia="zh-CN"/>
        </w:rPr>
      </w:pPr>
      <w:r>
        <w:t>Bad</w:t>
      </w:r>
      <w:r>
        <w:rPr>
          <w:rFonts w:hint="eastAsia"/>
          <w:lang w:eastAsia="zh-CN"/>
        </w:rPr>
        <w:t>:</w:t>
      </w:r>
    </w:p>
    <w:p w14:paraId="2B4E8303" w14:textId="77777777" w:rsidR="00A71F76" w:rsidRPr="00E913B5" w:rsidRDefault="00A71F76" w:rsidP="00B054EB">
      <w:pPr>
        <w:pStyle w:val="BodyText-Code"/>
      </w:pPr>
      <w:r w:rsidRPr="00E913B5">
        <w:t>HRESULT Function(PCTSTR)</w:t>
      </w:r>
    </w:p>
    <w:p w14:paraId="2B4E8304" w14:textId="77777777" w:rsidR="00A71F76" w:rsidRDefault="00A71F76" w:rsidP="00A76B20">
      <w:pPr>
        <w:pStyle w:val="Textkrper"/>
        <w:rPr>
          <w:lang w:eastAsia="zh-CN"/>
        </w:rPr>
      </w:pPr>
      <w:r>
        <w:rPr>
          <w:lang w:eastAsia="zh-CN"/>
        </w:rPr>
        <w:t xml:space="preserve">Variable names should not indicate “W” in the name. </w:t>
      </w:r>
    </w:p>
    <w:p w14:paraId="2B4E8305" w14:textId="77777777" w:rsidR="00A71F76" w:rsidRDefault="00A71F76" w:rsidP="004A6EF7">
      <w:pPr>
        <w:pStyle w:val="BodyText-LocalHeader-GoodCode"/>
      </w:pPr>
      <w:r>
        <w:t>Good</w:t>
      </w:r>
      <w:r w:rsidRPr="00EE0DFC">
        <w:t>:</w:t>
      </w:r>
    </w:p>
    <w:p w14:paraId="2B4E8306" w14:textId="77777777" w:rsidR="00A71F76" w:rsidRPr="00E913B5" w:rsidRDefault="00A71F76" w:rsidP="00B054EB">
      <w:pPr>
        <w:pStyle w:val="BodyText-Code"/>
      </w:pPr>
      <w:r w:rsidRPr="00E913B5">
        <w:t>Function(PCWSTR psz)</w:t>
      </w:r>
    </w:p>
    <w:p w14:paraId="2B4E8307" w14:textId="77777777" w:rsidR="00A71F76" w:rsidRDefault="00A71F76" w:rsidP="00A77CC6">
      <w:pPr>
        <w:pStyle w:val="BodyText-LocalHeader-BadCode"/>
        <w:rPr>
          <w:lang w:eastAsia="zh-CN"/>
        </w:rPr>
      </w:pPr>
      <w:r>
        <w:t>Bad</w:t>
      </w:r>
      <w:r>
        <w:rPr>
          <w:rFonts w:hint="eastAsia"/>
          <w:lang w:eastAsia="zh-CN"/>
        </w:rPr>
        <w:t>:</w:t>
      </w:r>
    </w:p>
    <w:p w14:paraId="2B4E8308" w14:textId="77777777" w:rsidR="00A71F76" w:rsidRPr="00E913B5" w:rsidRDefault="00A71F76" w:rsidP="00B054EB">
      <w:pPr>
        <w:pStyle w:val="BodyText-Code"/>
      </w:pPr>
      <w:r w:rsidRPr="00E913B5">
        <w:t>Function(PCWSTR pwsz)</w:t>
      </w:r>
    </w:p>
    <w:p w14:paraId="2B4E8309" w14:textId="77777777" w:rsidR="00A71F76" w:rsidRDefault="00A71F76" w:rsidP="00A76B20">
      <w:pPr>
        <w:pStyle w:val="Textkrper"/>
        <w:rPr>
          <w:lang w:eastAsia="zh-CN"/>
        </w:rPr>
      </w:pPr>
      <w:r>
        <w:rPr>
          <w:lang w:eastAsia="zh-CN"/>
        </w:rPr>
        <w:t>Don’t use the TEXT macro, instead use the L prefix for creating Unicode string constants L”string value”.</w:t>
      </w:r>
    </w:p>
    <w:p w14:paraId="2B4E830A" w14:textId="77777777" w:rsidR="00A71F76" w:rsidRDefault="00A71F76" w:rsidP="004A6EF7">
      <w:pPr>
        <w:pStyle w:val="BodyText-LocalHeader-GoodCode"/>
      </w:pPr>
      <w:r>
        <w:t>Good</w:t>
      </w:r>
      <w:r w:rsidRPr="00EE0DFC">
        <w:t>:</w:t>
      </w:r>
    </w:p>
    <w:p w14:paraId="2B4E830B" w14:textId="77777777" w:rsidR="00A71F76" w:rsidRPr="008E664B" w:rsidRDefault="00A71F76" w:rsidP="00B054EB">
      <w:pPr>
        <w:pStyle w:val="BodyText-Code"/>
        <w:rPr>
          <w:rStyle w:val="BodyText-Code-Strings"/>
        </w:rPr>
      </w:pPr>
      <w:r w:rsidRPr="00E913B5">
        <w:t>L</w:t>
      </w:r>
      <w:r w:rsidRPr="008E664B">
        <w:rPr>
          <w:rStyle w:val="BodyText-Code-Strings"/>
        </w:rPr>
        <w:t>"foo"</w:t>
      </w:r>
    </w:p>
    <w:p w14:paraId="2B4E830C" w14:textId="77777777" w:rsidR="00A71F76" w:rsidRDefault="00A71F76" w:rsidP="00A77CC6">
      <w:pPr>
        <w:pStyle w:val="BodyText-LocalHeader-BadCode"/>
        <w:rPr>
          <w:lang w:eastAsia="zh-CN"/>
        </w:rPr>
      </w:pPr>
      <w:r>
        <w:t>Bad</w:t>
      </w:r>
      <w:r>
        <w:rPr>
          <w:rFonts w:hint="eastAsia"/>
          <w:lang w:eastAsia="zh-CN"/>
        </w:rPr>
        <w:t>:</w:t>
      </w:r>
    </w:p>
    <w:p w14:paraId="2B4E830D" w14:textId="77777777" w:rsidR="00A71F76" w:rsidRPr="00E913B5" w:rsidRDefault="00A71F76" w:rsidP="00B054EB">
      <w:pPr>
        <w:pStyle w:val="BodyText-Code"/>
      </w:pPr>
      <w:r w:rsidRPr="00E913B5">
        <w:t>TEXT(</w:t>
      </w:r>
      <w:r w:rsidRPr="008E664B">
        <w:rPr>
          <w:rStyle w:val="BodyText-Code-Strings"/>
        </w:rPr>
        <w:t>"foo"</w:t>
      </w:r>
      <w:r w:rsidRPr="00E913B5">
        <w:t>)</w:t>
      </w:r>
    </w:p>
    <w:p w14:paraId="2B4E830E" w14:textId="77777777" w:rsidR="00A71F76" w:rsidRDefault="00A71F76" w:rsidP="00A76B20">
      <w:pPr>
        <w:pStyle w:val="Textkrper"/>
        <w:rPr>
          <w:lang w:eastAsia="zh-CN"/>
        </w:rPr>
      </w:pPr>
      <w:r>
        <w:rPr>
          <w:lang w:eastAsia="zh-CN"/>
        </w:rPr>
        <w:t xml:space="preserve">Prefer wchart_t to WCHAR </w:t>
      </w:r>
      <w:r w:rsidRPr="00F87EB1">
        <w:rPr>
          <w:lang w:eastAsia="zh-CN"/>
        </w:rPr>
        <w:t>because it is the native C++ type</w:t>
      </w:r>
      <w:r>
        <w:rPr>
          <w:lang w:eastAsia="zh-CN"/>
        </w:rPr>
        <w:t>.</w:t>
      </w:r>
    </w:p>
    <w:p w14:paraId="2B4E830F" w14:textId="77777777" w:rsidR="00A71F76" w:rsidRDefault="00A71F76" w:rsidP="004A6EF7">
      <w:pPr>
        <w:pStyle w:val="BodyText-LocalHeader-GoodCode"/>
      </w:pPr>
      <w:r>
        <w:t>Good</w:t>
      </w:r>
      <w:r w:rsidRPr="00EE0DFC">
        <w:t>:</w:t>
      </w:r>
    </w:p>
    <w:p w14:paraId="2B4E8310" w14:textId="77777777" w:rsidR="00A71F76" w:rsidRPr="008E664B" w:rsidRDefault="00A71F76" w:rsidP="00B054EB">
      <w:pPr>
        <w:pStyle w:val="BodyText-Code"/>
        <w:rPr>
          <w:rStyle w:val="BodyText-Code-Strings"/>
        </w:rPr>
      </w:pPr>
      <w:r w:rsidRPr="00E913B5">
        <w:t>L</w:t>
      </w:r>
      <w:r w:rsidRPr="008E664B">
        <w:rPr>
          <w:rStyle w:val="BodyText-Code-Strings"/>
        </w:rPr>
        <w:t>"foo"</w:t>
      </w:r>
    </w:p>
    <w:p w14:paraId="2B4E8311" w14:textId="77777777" w:rsidR="00A71F76" w:rsidRPr="00E913B5" w:rsidRDefault="00A71F76" w:rsidP="00B054EB">
      <w:pPr>
        <w:pStyle w:val="BodyText-Code"/>
      </w:pPr>
      <w:r w:rsidRPr="008E664B">
        <w:rPr>
          <w:rStyle w:val="BodyText-Code-Keywords"/>
        </w:rPr>
        <w:t>wchar_t</w:t>
      </w:r>
      <w:r w:rsidRPr="00E913B5">
        <w:t xml:space="preserve"> szMessage[260];</w:t>
      </w:r>
    </w:p>
    <w:p w14:paraId="2B4E8312" w14:textId="77777777" w:rsidR="00A71F76" w:rsidRDefault="00A71F76" w:rsidP="00A77CC6">
      <w:pPr>
        <w:pStyle w:val="BodyText-LocalHeader-BadCode"/>
        <w:rPr>
          <w:lang w:eastAsia="zh-CN"/>
        </w:rPr>
      </w:pPr>
      <w:r>
        <w:t>Bad</w:t>
      </w:r>
      <w:r>
        <w:rPr>
          <w:rFonts w:hint="eastAsia"/>
          <w:lang w:eastAsia="zh-CN"/>
        </w:rPr>
        <w:t>:</w:t>
      </w:r>
    </w:p>
    <w:p w14:paraId="2B4E8313" w14:textId="77777777" w:rsidR="00A71F76" w:rsidRPr="00E913B5" w:rsidRDefault="00A71F76" w:rsidP="00B054EB">
      <w:pPr>
        <w:pStyle w:val="BodyText-Code"/>
      </w:pPr>
      <w:r w:rsidRPr="00E913B5">
        <w:t>TEXT(</w:t>
      </w:r>
      <w:r w:rsidRPr="008E664B">
        <w:rPr>
          <w:rStyle w:val="BodyText-Code-Strings"/>
        </w:rPr>
        <w:t>"foo"</w:t>
      </w:r>
      <w:r w:rsidRPr="00E913B5">
        <w:t>)</w:t>
      </w:r>
    </w:p>
    <w:p w14:paraId="2B4E8314" w14:textId="77777777" w:rsidR="00A71F76" w:rsidRPr="00E913B5" w:rsidRDefault="00A71F76" w:rsidP="00B054EB">
      <w:pPr>
        <w:pStyle w:val="BodyText-Code"/>
      </w:pPr>
      <w:r w:rsidRPr="00E913B5">
        <w:t>WCHAR szMessage[260];</w:t>
      </w:r>
    </w:p>
    <w:p w14:paraId="2B4E8315" w14:textId="77777777" w:rsidR="00A71F76" w:rsidRDefault="00A71F76" w:rsidP="00A76B20">
      <w:pPr>
        <w:pStyle w:val="Textkrper"/>
        <w:rPr>
          <w:lang w:eastAsia="zh-CN"/>
        </w:rPr>
      </w:pPr>
      <w:r>
        <w:rPr>
          <w:lang w:eastAsia="zh-CN"/>
        </w:rPr>
        <w:t>Never</w:t>
      </w:r>
      <w:r w:rsidRPr="00F87EB1">
        <w:rPr>
          <w:lang w:eastAsia="zh-CN"/>
        </w:rPr>
        <w:t xml:space="preserve"> explicitly use the A/W versions of the APIs. This is bad style because the names of the APIs actually are the base name without A/W.  And, it makes code hard to port when you do need to switch between ANSI/Unicode.</w:t>
      </w:r>
      <w:r>
        <w:rPr>
          <w:lang w:eastAsia="zh-CN"/>
        </w:rPr>
        <w:t xml:space="preserve"> </w:t>
      </w:r>
    </w:p>
    <w:p w14:paraId="2B4E8316" w14:textId="77777777" w:rsidR="00A71F76" w:rsidRDefault="00A71F76" w:rsidP="004A6EF7">
      <w:pPr>
        <w:pStyle w:val="BodyText-LocalHeader-GoodCode"/>
      </w:pPr>
      <w:r>
        <w:t>Good</w:t>
      </w:r>
      <w:r w:rsidRPr="00EE0DFC">
        <w:t>:</w:t>
      </w:r>
    </w:p>
    <w:p w14:paraId="2B4E8317" w14:textId="77777777" w:rsidR="00A71F76" w:rsidRPr="00E913B5" w:rsidRDefault="00A71F76" w:rsidP="00B054EB">
      <w:pPr>
        <w:pStyle w:val="BodyText-Code"/>
        <w:rPr>
          <w:lang w:eastAsia="zh-CN"/>
        </w:rPr>
      </w:pPr>
      <w:r w:rsidRPr="00E913B5">
        <w:t>CreateWindow(...);</w:t>
      </w:r>
    </w:p>
    <w:p w14:paraId="2B4E8318" w14:textId="77777777" w:rsidR="00A71F76" w:rsidRDefault="00A71F76" w:rsidP="00A77CC6">
      <w:pPr>
        <w:pStyle w:val="BodyText-LocalHeader-BadCode"/>
        <w:rPr>
          <w:lang w:eastAsia="zh-CN"/>
        </w:rPr>
      </w:pPr>
      <w:r>
        <w:t>Bad</w:t>
      </w:r>
      <w:r>
        <w:rPr>
          <w:rFonts w:hint="eastAsia"/>
          <w:lang w:eastAsia="zh-CN"/>
        </w:rPr>
        <w:t>:</w:t>
      </w:r>
    </w:p>
    <w:p w14:paraId="2B4E8319" w14:textId="77777777" w:rsidR="00532C7B" w:rsidRPr="00E913B5" w:rsidRDefault="00A71F76" w:rsidP="00B054EB">
      <w:pPr>
        <w:pStyle w:val="BodyText-Code"/>
      </w:pPr>
      <w:r w:rsidRPr="00E913B5">
        <w:t>CreateWindowW(...)</w:t>
      </w:r>
      <w:r w:rsidR="00E913B5" w:rsidRPr="00E913B5">
        <w:t>;</w:t>
      </w:r>
    </w:p>
    <w:p w14:paraId="2B4E831A" w14:textId="77777777" w:rsidR="00E913B5" w:rsidRPr="00D87D8B" w:rsidRDefault="000F31DB" w:rsidP="00A76B20">
      <w:pPr>
        <w:pStyle w:val="Textkrper"/>
        <w:rPr>
          <w:lang w:eastAsia="zh-CN"/>
        </w:rPr>
      </w:pPr>
      <w:r w:rsidRPr="005B7E5C">
        <w:rPr>
          <w:rStyle w:val="BodyText-PositiveGreen"/>
        </w:rPr>
        <w:sym w:font="Wingdings" w:char="F0FE"/>
      </w:r>
      <w:r w:rsidRPr="0030733D">
        <w:rPr>
          <w:rFonts w:hint="eastAsia"/>
        </w:rPr>
        <w:t xml:space="preserve"> </w:t>
      </w:r>
      <w:r w:rsidRPr="005B7E5C">
        <w:rPr>
          <w:rStyle w:val="BodyText-BoldAction"/>
          <w:rFonts w:hint="eastAsia"/>
        </w:rPr>
        <w:t>You</w:t>
      </w:r>
      <w:r w:rsidRPr="0030733D">
        <w:rPr>
          <w:rFonts w:hint="eastAsia"/>
        </w:rPr>
        <w:t xml:space="preserve"> </w:t>
      </w:r>
      <w:r w:rsidRPr="005B7E5C">
        <w:rPr>
          <w:rStyle w:val="BodyText-BoldAction"/>
          <w:rFonts w:hint="eastAsia"/>
        </w:rPr>
        <w:t>should</w:t>
      </w:r>
      <w:r w:rsidRPr="007F5D6B">
        <w:t xml:space="preserve"> </w:t>
      </w:r>
      <w:r w:rsidR="00E913B5" w:rsidRPr="00532C7B">
        <w:rPr>
          <w:lang w:eastAsia="zh-CN"/>
        </w:rPr>
        <w:t>use</w:t>
      </w:r>
      <w:r w:rsidR="00E913B5">
        <w:rPr>
          <w:lang w:eastAsia="zh-CN"/>
        </w:rPr>
        <w:t xml:space="preserve"> std::wstring as default representation for UTF16 strings and std::string for UTF8 strings.</w:t>
      </w:r>
    </w:p>
    <w:p w14:paraId="2B4E831B" w14:textId="77777777" w:rsidR="00A71F76" w:rsidRDefault="00A71F76" w:rsidP="006606DA">
      <w:pPr>
        <w:pStyle w:val="berschrift2"/>
      </w:pPr>
      <w:bookmarkStart w:id="1818" w:name="_Toc401752078"/>
      <w:r w:rsidRPr="006606DA">
        <w:t>Arrays</w:t>
      </w:r>
      <w:bookmarkEnd w:id="1818"/>
    </w:p>
    <w:p w14:paraId="2B4E831C" w14:textId="77777777" w:rsidR="005359DD" w:rsidRDefault="00BC2E4E" w:rsidP="005359DD">
      <w:pPr>
        <w:rPr>
          <w:lang w:eastAsia="zh-CN"/>
        </w:rP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5359DD" w:rsidRPr="005359DD">
        <w:t xml:space="preserve">prefer to </w:t>
      </w:r>
      <w:r w:rsidR="005359DD" w:rsidRPr="005359DD">
        <w:rPr>
          <w:lang w:eastAsia="zh-CN"/>
        </w:rPr>
        <w:t>u</w:t>
      </w:r>
      <w:r w:rsidR="005359DD">
        <w:rPr>
          <w:lang w:eastAsia="zh-CN"/>
        </w:rPr>
        <w:t>se the std::array type instead of the C-style arrays where appropriate.</w:t>
      </w:r>
    </w:p>
    <w:p w14:paraId="2B4E831D" w14:textId="77777777" w:rsidR="005359DD" w:rsidRDefault="005359DD" w:rsidP="00A76B20">
      <w:pPr>
        <w:pStyle w:val="Textkrper"/>
      </w:pPr>
      <w:r>
        <w:lastRenderedPageBreak/>
        <w:t xml:space="preserve">The standard container </w:t>
      </w:r>
      <w:r w:rsidRPr="00D36E18">
        <w:rPr>
          <w:rStyle w:val="BodyText-InlineCode"/>
        </w:rPr>
        <w:t>array</w:t>
      </w:r>
      <w:r>
        <w:t xml:space="preserve"> is a fixed-sized random-access sequence of elements defined in </w:t>
      </w:r>
      <w:r w:rsidRPr="00D36E18">
        <w:rPr>
          <w:rStyle w:val="BodyText-InlineCode"/>
        </w:rPr>
        <w:t>&lt;array&gt;</w:t>
      </w:r>
      <w:r>
        <w:t>. It has no space overheads beyond what it needs to hold its elements, it does not use free store, it can be initialized with an initializer list, it knows its size (number of elements), and doesn't convert to a pointer unless you explicitly ask it to. It is very much like a built-in array without the problems.</w:t>
      </w:r>
    </w:p>
    <w:p w14:paraId="2B4E831E" w14:textId="77777777" w:rsidR="00A10363" w:rsidRPr="00A10363" w:rsidRDefault="00A10363" w:rsidP="008E664B">
      <w:pPr>
        <w:pStyle w:val="BodyText-Code"/>
      </w:pPr>
      <w:r w:rsidRPr="00793C76">
        <w:rPr>
          <w:rStyle w:val="BodyText-Code-Types"/>
        </w:rPr>
        <w:t>array</w:t>
      </w:r>
      <w:r w:rsidRPr="008E664B">
        <w:t>&lt;</w:t>
      </w:r>
      <w:r w:rsidRPr="008E664B">
        <w:rPr>
          <w:rStyle w:val="BodyText-Code-Keywords"/>
        </w:rPr>
        <w:t>int</w:t>
      </w:r>
      <w:r w:rsidRPr="00A10363">
        <w:t>, 6&gt; a = { 1, 2, 3 };</w:t>
      </w:r>
    </w:p>
    <w:p w14:paraId="2B4E831F" w14:textId="77777777" w:rsidR="00A10363" w:rsidRPr="00A10363" w:rsidRDefault="00A10363" w:rsidP="008E664B">
      <w:pPr>
        <w:pStyle w:val="BodyText-Code"/>
      </w:pPr>
      <w:r w:rsidRPr="00A10363">
        <w:t>a[3] = 4;</w:t>
      </w:r>
    </w:p>
    <w:p w14:paraId="2B4E8320" w14:textId="77777777" w:rsidR="00A10363" w:rsidRPr="00793C76" w:rsidRDefault="00A10363" w:rsidP="00B054EB">
      <w:pPr>
        <w:pStyle w:val="BodyText-Code"/>
        <w:rPr>
          <w:rStyle w:val="BodyText-Code-Comments"/>
        </w:rPr>
      </w:pPr>
      <w:r w:rsidRPr="00793C76">
        <w:rPr>
          <w:rStyle w:val="BodyText-Code-Comments"/>
        </w:rPr>
        <w:t>// x becomes 0 because default elements are zero initialized</w:t>
      </w:r>
    </w:p>
    <w:p w14:paraId="2B4E8321" w14:textId="77777777" w:rsidR="00A10363" w:rsidRPr="008E664B" w:rsidRDefault="00A10363" w:rsidP="00B054EB">
      <w:pPr>
        <w:pStyle w:val="BodyText-Code"/>
      </w:pPr>
      <w:r w:rsidRPr="008E664B">
        <w:rPr>
          <w:rStyle w:val="BodyText-Code-Keywords"/>
        </w:rPr>
        <w:t>int</w:t>
      </w:r>
      <w:r w:rsidRPr="008E664B">
        <w:t> x = a[5];</w:t>
      </w:r>
    </w:p>
    <w:p w14:paraId="2B4E8322" w14:textId="77777777" w:rsidR="00A10363" w:rsidRPr="00793C76" w:rsidRDefault="00A10363" w:rsidP="00B054EB">
      <w:pPr>
        <w:pStyle w:val="BodyText-Code"/>
        <w:rPr>
          <w:rStyle w:val="BodyText-Code-Comments"/>
        </w:rPr>
      </w:pPr>
      <w:r w:rsidRPr="00793C76">
        <w:rPr>
          <w:rStyle w:val="BodyText-Code-Comments"/>
        </w:rPr>
        <w:t>// error: std::array doesn't implicitly convert to a pointer</w:t>
      </w:r>
    </w:p>
    <w:p w14:paraId="2B4E8323" w14:textId="77777777" w:rsidR="00A10363" w:rsidRPr="008E664B" w:rsidRDefault="00A10363" w:rsidP="00B054EB">
      <w:pPr>
        <w:pStyle w:val="BodyText-Code"/>
      </w:pPr>
      <w:r w:rsidRPr="008E664B">
        <w:rPr>
          <w:rStyle w:val="BodyText-Code-Keywords"/>
        </w:rPr>
        <w:t>int</w:t>
      </w:r>
      <w:r w:rsidRPr="008E664B">
        <w:t>* p1 = a;</w:t>
      </w:r>
    </w:p>
    <w:p w14:paraId="2B4E8324" w14:textId="77777777" w:rsidR="00A10363" w:rsidRPr="00793C76" w:rsidRDefault="00A10363" w:rsidP="00B054EB">
      <w:pPr>
        <w:pStyle w:val="BodyText-Code"/>
        <w:rPr>
          <w:rStyle w:val="BodyText-Code-Comments"/>
        </w:rPr>
      </w:pPr>
      <w:r w:rsidRPr="00793C76">
        <w:rPr>
          <w:rStyle w:val="BodyText-Code-Comments"/>
        </w:rPr>
        <w:t>// ok: get pointer to first element</w:t>
      </w:r>
    </w:p>
    <w:p w14:paraId="2B4E8325" w14:textId="77777777" w:rsidR="00A10363" w:rsidRPr="008E664B" w:rsidRDefault="00A10363" w:rsidP="00B054EB">
      <w:pPr>
        <w:pStyle w:val="BodyText-Code"/>
      </w:pPr>
      <w:r w:rsidRPr="008E664B">
        <w:rPr>
          <w:rStyle w:val="BodyText-Code-Keywords"/>
        </w:rPr>
        <w:t>int</w:t>
      </w:r>
      <w:r w:rsidRPr="008E664B">
        <w:t>* p2 = a.data();</w:t>
      </w:r>
      <w:r w:rsidRPr="008E664B">
        <w:tab/>
        <w:t> </w:t>
      </w:r>
    </w:p>
    <w:p w14:paraId="2B4E8326" w14:textId="77777777" w:rsidR="005359DD" w:rsidRPr="005359DD" w:rsidRDefault="005359DD" w:rsidP="00A71F76">
      <w:pPr>
        <w:pStyle w:val="berschrift3"/>
        <w:rPr>
          <w:lang w:eastAsia="zh-CN"/>
        </w:rPr>
      </w:pPr>
      <w:r>
        <w:rPr>
          <w:lang w:eastAsia="zh-CN"/>
        </w:rPr>
        <w:t>C-Style Array</w:t>
      </w:r>
      <w:r>
        <w:t>s</w:t>
      </w:r>
    </w:p>
    <w:p w14:paraId="2B4E8327" w14:textId="77777777" w:rsidR="00A71F76" w:rsidRDefault="00BC2E4E" w:rsidP="00A76B20">
      <w:pPr>
        <w:pStyle w:val="Textkrper"/>
        <w:rPr>
          <w:lang w:eastAsia="zh-CN"/>
        </w:rP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A71F76">
        <w:rPr>
          <w:lang w:eastAsia="zh-CN"/>
        </w:rPr>
        <w:t>use</w:t>
      </w:r>
      <w:r w:rsidR="00A71F76" w:rsidRPr="00FF5F5F">
        <w:rPr>
          <w:lang w:eastAsia="zh-CN"/>
        </w:rPr>
        <w:t xml:space="preserve"> ARRAYSIZE() as the preferred way to get the size of an array</w:t>
      </w:r>
      <w:r w:rsidR="00A71F76">
        <w:rPr>
          <w:lang w:eastAsia="zh-CN"/>
        </w:rPr>
        <w:t xml:space="preserve">. </w:t>
      </w:r>
      <w:r w:rsidR="00A71F76" w:rsidRPr="00FF5F5F">
        <w:rPr>
          <w:lang w:eastAsia="zh-CN"/>
        </w:rPr>
        <w:t>ARRAYSIZE()</w:t>
      </w:r>
      <w:r w:rsidR="00A71F76">
        <w:rPr>
          <w:lang w:eastAsia="zh-CN"/>
        </w:rPr>
        <w:t xml:space="preserve"> </w:t>
      </w:r>
      <w:r w:rsidR="00A71F76" w:rsidRPr="00FF5F5F">
        <w:rPr>
          <w:lang w:eastAsia="zh-CN"/>
        </w:rPr>
        <w:t>is declared in a way that produces an error if it is used on a non</w:t>
      </w:r>
      <w:r w:rsidR="00A71F76">
        <w:rPr>
          <w:lang w:eastAsia="zh-CN"/>
        </w:rPr>
        <w:t>-</w:t>
      </w:r>
      <w:r w:rsidR="00A71F76" w:rsidRPr="00FF5F5F">
        <w:rPr>
          <w:lang w:eastAsia="zh-CN"/>
        </w:rPr>
        <w:t>array type. For anonymous types you need to use the less safe _ARRAYSIZE() macro. ARRAYSIZE() should be used instead of RTL_NUMBER_OF(), _countof(), NUMBER_OF(), etc.</w:t>
      </w:r>
    </w:p>
    <w:p w14:paraId="2B4E8328" w14:textId="77777777" w:rsidR="00A71F76" w:rsidRDefault="00A71F76" w:rsidP="00A76B20">
      <w:pPr>
        <w:pStyle w:val="Textkrper"/>
        <w:rPr>
          <w:lang w:eastAsia="zh-CN"/>
        </w:rPr>
      </w:pPr>
      <w:r w:rsidRPr="00D36E18">
        <w:rPr>
          <w:rStyle w:val="BodyText-PositiveGreen"/>
        </w:rPr>
        <w:sym w:font="Wingdings" w:char="F0FE"/>
      </w:r>
      <w:r w:rsidRPr="00D36E18">
        <w:t xml:space="preserve"> </w:t>
      </w:r>
      <w:r w:rsidRPr="00D36E18">
        <w:rPr>
          <w:rStyle w:val="BodyText-BoldAction"/>
        </w:rPr>
        <w:t>Do</w:t>
      </w:r>
      <w:r w:rsidRPr="00D36E18">
        <w:t xml:space="preserve"> d</w:t>
      </w:r>
      <w:r w:rsidRPr="00DE594A">
        <w:rPr>
          <w:lang w:eastAsia="zh-CN"/>
        </w:rPr>
        <w:t xml:space="preserve">erive the array size from the variable rather than specifying </w:t>
      </w:r>
      <w:r>
        <w:rPr>
          <w:lang w:eastAsia="zh-CN"/>
        </w:rPr>
        <w:t>the size</w:t>
      </w:r>
      <w:r w:rsidRPr="00DE594A">
        <w:rPr>
          <w:lang w:eastAsia="zh-CN"/>
        </w:rPr>
        <w:t xml:space="preserve"> in your code</w:t>
      </w:r>
      <w:r>
        <w:rPr>
          <w:lang w:eastAsia="zh-CN"/>
        </w:rPr>
        <w:t>.</w:t>
      </w:r>
    </w:p>
    <w:p w14:paraId="2B4E8329" w14:textId="77777777" w:rsidR="00A71F76" w:rsidRDefault="00A71F76" w:rsidP="004A6EF7">
      <w:pPr>
        <w:pStyle w:val="BodyText-LocalHeader-GoodCode"/>
      </w:pPr>
      <w:r>
        <w:t>Good</w:t>
      </w:r>
      <w:r w:rsidRPr="00EE0DFC">
        <w:t>:</w:t>
      </w:r>
    </w:p>
    <w:p w14:paraId="2B4E832A" w14:textId="77777777" w:rsidR="00A71F76" w:rsidRPr="00330B20" w:rsidRDefault="00A71F76" w:rsidP="00B054EB">
      <w:pPr>
        <w:pStyle w:val="BodyText-Code"/>
        <w:rPr>
          <w:rFonts w:eastAsia="NSimSun"/>
        </w:rPr>
      </w:pPr>
      <w:r w:rsidRPr="00330B20">
        <w:rPr>
          <w:rFonts w:eastAsia="NSimSun"/>
        </w:rPr>
        <w:t>ITEM rgItems[MAX_ITEMS];</w:t>
      </w:r>
    </w:p>
    <w:p w14:paraId="2B4E832B" w14:textId="77777777" w:rsidR="00A71F76" w:rsidRPr="00793C76" w:rsidRDefault="00A71F76" w:rsidP="00B054EB">
      <w:pPr>
        <w:pStyle w:val="BodyText-Code"/>
        <w:rPr>
          <w:rStyle w:val="BodyText-Code-Comments"/>
          <w:rFonts w:eastAsia="NSimSun"/>
        </w:rPr>
      </w:pPr>
      <w:r w:rsidRPr="008E664B">
        <w:rPr>
          <w:rStyle w:val="BodyText-Code-Keywords"/>
          <w:rFonts w:eastAsia="NSimSun"/>
        </w:rPr>
        <w:t>for</w:t>
      </w:r>
      <w:r w:rsidRPr="00330B20">
        <w:rPr>
          <w:rFonts w:eastAsia="NSimSun"/>
        </w:rPr>
        <w:t xml:space="preserve"> (</w:t>
      </w:r>
      <w:r w:rsidRPr="008E664B">
        <w:rPr>
          <w:rStyle w:val="BodyText-Code-Keywords"/>
          <w:rFonts w:eastAsia="NSimSun"/>
        </w:rPr>
        <w:t>int</w:t>
      </w:r>
      <w:r w:rsidRPr="00330B20">
        <w:rPr>
          <w:rFonts w:eastAsia="NSimSun"/>
        </w:rPr>
        <w:t xml:space="preserve"> i = 0; i &lt; ARRAYSIZE(rgItems); i++)  </w:t>
      </w:r>
      <w:r w:rsidRPr="00793C76">
        <w:rPr>
          <w:rStyle w:val="BodyText-Code-Comments"/>
          <w:rFonts w:eastAsia="NSimSun"/>
        </w:rPr>
        <w:t>// use ARRAYSIZE()</w:t>
      </w:r>
    </w:p>
    <w:p w14:paraId="2B4E832C" w14:textId="77777777" w:rsidR="00A71F76" w:rsidRPr="00330B20" w:rsidRDefault="00A71F76" w:rsidP="00B054EB">
      <w:pPr>
        <w:pStyle w:val="BodyText-Code"/>
        <w:rPr>
          <w:rFonts w:eastAsia="NSimSun"/>
        </w:rPr>
      </w:pPr>
      <w:r w:rsidRPr="00330B20">
        <w:rPr>
          <w:rFonts w:eastAsia="NSimSun"/>
        </w:rPr>
        <w:t>{</w:t>
      </w:r>
    </w:p>
    <w:p w14:paraId="2B4E832D" w14:textId="77777777" w:rsidR="00A71F76" w:rsidRPr="00330B20" w:rsidRDefault="00A71F76" w:rsidP="00B054EB">
      <w:pPr>
        <w:pStyle w:val="BodyText-Code"/>
        <w:rPr>
          <w:rFonts w:eastAsia="NSimSun"/>
        </w:rPr>
      </w:pPr>
      <w:r w:rsidRPr="00330B20">
        <w:rPr>
          <w:rFonts w:eastAsia="NSimSun"/>
        </w:rPr>
        <w:t xml:space="preserve">    rgItems[i] = fn(x);</w:t>
      </w:r>
    </w:p>
    <w:p w14:paraId="2B4E832E" w14:textId="77777777" w:rsidR="00A71F76" w:rsidRPr="00793C76" w:rsidRDefault="00A71F76" w:rsidP="00B054EB">
      <w:pPr>
        <w:pStyle w:val="BodyText-Code"/>
        <w:rPr>
          <w:rStyle w:val="BodyText-Code-Comments"/>
          <w:rFonts w:eastAsia="NSimSun"/>
        </w:rPr>
      </w:pPr>
      <w:r w:rsidRPr="00330B20">
        <w:rPr>
          <w:rFonts w:eastAsia="NSimSun"/>
        </w:rPr>
        <w:t xml:space="preserve">    cb = </w:t>
      </w:r>
      <w:r w:rsidRPr="008E664B">
        <w:rPr>
          <w:rStyle w:val="BodyText-Code-Keywords"/>
          <w:rFonts w:eastAsia="NSimSun"/>
        </w:rPr>
        <w:t>sizeof</w:t>
      </w:r>
      <w:r w:rsidRPr="00330B20">
        <w:rPr>
          <w:rFonts w:eastAsia="NSimSun"/>
        </w:rPr>
        <w:t xml:space="preserve">(rgItems[i]);  </w:t>
      </w:r>
      <w:r w:rsidRPr="00793C76">
        <w:rPr>
          <w:rStyle w:val="BodyText-Code-Comments"/>
          <w:rFonts w:eastAsia="NSimSun"/>
        </w:rPr>
        <w:t>// specify the var, not its type</w:t>
      </w:r>
    </w:p>
    <w:p w14:paraId="2B4E832F" w14:textId="77777777" w:rsidR="00A71F76" w:rsidRPr="00330B20" w:rsidRDefault="00A71F76" w:rsidP="00B054EB">
      <w:pPr>
        <w:pStyle w:val="BodyText-Code"/>
        <w:rPr>
          <w:rFonts w:eastAsia="NSimSun"/>
        </w:rPr>
      </w:pPr>
      <w:r w:rsidRPr="00330B20">
        <w:rPr>
          <w:rFonts w:eastAsia="NSimSun"/>
        </w:rPr>
        <w:t>}</w:t>
      </w:r>
    </w:p>
    <w:p w14:paraId="2B4E8330" w14:textId="77777777" w:rsidR="00A71F76" w:rsidRDefault="00A71F76" w:rsidP="00A77CC6">
      <w:pPr>
        <w:pStyle w:val="BodyText-LocalHeader-BadCode"/>
        <w:rPr>
          <w:lang w:eastAsia="zh-CN"/>
        </w:rPr>
      </w:pPr>
      <w:r>
        <w:t>Bad</w:t>
      </w:r>
      <w:r>
        <w:rPr>
          <w:rFonts w:hint="eastAsia"/>
          <w:lang w:eastAsia="zh-CN"/>
        </w:rPr>
        <w:t>:</w:t>
      </w:r>
    </w:p>
    <w:p w14:paraId="2B4E8331" w14:textId="77777777" w:rsidR="00A71F76" w:rsidRPr="00330B20" w:rsidRDefault="00A71F76" w:rsidP="00B054EB">
      <w:pPr>
        <w:pStyle w:val="BodyText-Code"/>
        <w:rPr>
          <w:rFonts w:eastAsia="NSimSun"/>
        </w:rPr>
      </w:pPr>
      <w:r w:rsidRPr="00330B20">
        <w:rPr>
          <w:rFonts w:eastAsia="NSimSun"/>
        </w:rPr>
        <w:t>ITEM rgItems[MAX_ITEMS];</w:t>
      </w:r>
    </w:p>
    <w:p w14:paraId="2B4E8332" w14:textId="77777777" w:rsidR="00A71F76" w:rsidRPr="00793C76" w:rsidRDefault="00A71F76" w:rsidP="00B054EB">
      <w:pPr>
        <w:pStyle w:val="BodyText-Code"/>
        <w:rPr>
          <w:rStyle w:val="BodyText-Code-Comments"/>
          <w:rFonts w:eastAsia="NSimSun"/>
        </w:rPr>
      </w:pPr>
      <w:r w:rsidRPr="00793C76">
        <w:rPr>
          <w:rStyle w:val="BodyText-Code-Comments"/>
          <w:rFonts w:eastAsia="NSimSun"/>
        </w:rPr>
        <w:t>// WRONG, use ARRAYSIZE(), no need for MAX_ITEMS typically</w:t>
      </w:r>
    </w:p>
    <w:p w14:paraId="2B4E8333" w14:textId="77777777" w:rsidR="00A71F76" w:rsidRPr="00330B20" w:rsidRDefault="00A71F76" w:rsidP="00B054EB">
      <w:pPr>
        <w:pStyle w:val="BodyText-Code"/>
        <w:rPr>
          <w:rFonts w:eastAsia="NSimSun"/>
        </w:rPr>
      </w:pPr>
      <w:r w:rsidRPr="008E664B">
        <w:rPr>
          <w:rStyle w:val="BodyText-Code-Keywords"/>
          <w:rFonts w:eastAsia="NSimSun"/>
        </w:rPr>
        <w:t>for</w:t>
      </w:r>
      <w:r w:rsidRPr="00330B20">
        <w:rPr>
          <w:rFonts w:eastAsia="NSimSun"/>
        </w:rPr>
        <w:t xml:space="preserve"> (</w:t>
      </w:r>
      <w:r w:rsidRPr="008E664B">
        <w:rPr>
          <w:rStyle w:val="BodyText-Code-Keywords"/>
          <w:rFonts w:eastAsia="NSimSun"/>
        </w:rPr>
        <w:t>int</w:t>
      </w:r>
      <w:r w:rsidRPr="00330B20">
        <w:rPr>
          <w:rFonts w:eastAsia="NSimSun"/>
        </w:rPr>
        <w:t xml:space="preserve"> i = 0; i &lt; MAX_ITEMS; i++)</w:t>
      </w:r>
    </w:p>
    <w:p w14:paraId="2B4E8334" w14:textId="77777777" w:rsidR="00A71F76" w:rsidRPr="00330B20" w:rsidRDefault="00A71F76" w:rsidP="00B054EB">
      <w:pPr>
        <w:pStyle w:val="BodyText-Code"/>
        <w:rPr>
          <w:rFonts w:eastAsia="NSimSun"/>
        </w:rPr>
      </w:pPr>
      <w:r w:rsidRPr="00330B20">
        <w:rPr>
          <w:rFonts w:eastAsia="NSimSun"/>
        </w:rPr>
        <w:t>{</w:t>
      </w:r>
    </w:p>
    <w:p w14:paraId="2B4E8335" w14:textId="77777777" w:rsidR="00A71F76" w:rsidRPr="00330B20" w:rsidRDefault="00A71F76" w:rsidP="00B054EB">
      <w:pPr>
        <w:pStyle w:val="BodyText-Code"/>
        <w:rPr>
          <w:rFonts w:eastAsia="NSimSun"/>
        </w:rPr>
      </w:pPr>
      <w:r w:rsidRPr="00330B20">
        <w:rPr>
          <w:rFonts w:eastAsia="NSimSun"/>
        </w:rPr>
        <w:t xml:space="preserve">    rgItems[i] = fn(x);</w:t>
      </w:r>
    </w:p>
    <w:p w14:paraId="2B4E8336" w14:textId="77777777" w:rsidR="00A71F76" w:rsidRPr="00793C76" w:rsidRDefault="00A71F76" w:rsidP="00B054EB">
      <w:pPr>
        <w:pStyle w:val="BodyText-Code"/>
        <w:rPr>
          <w:rStyle w:val="BodyText-Code-Comments"/>
          <w:rFonts w:eastAsia="NSimSun"/>
        </w:rPr>
      </w:pPr>
      <w:r w:rsidRPr="00330B20">
        <w:rPr>
          <w:rFonts w:eastAsia="NSimSun"/>
        </w:rPr>
        <w:t xml:space="preserve">    cb = </w:t>
      </w:r>
      <w:r w:rsidRPr="008E664B">
        <w:rPr>
          <w:rStyle w:val="BodyText-Code-Keywords"/>
          <w:rFonts w:eastAsia="NSimSun"/>
        </w:rPr>
        <w:t>sizeof</w:t>
      </w:r>
      <w:r w:rsidRPr="00330B20">
        <w:rPr>
          <w:rFonts w:eastAsia="NSimSun"/>
        </w:rPr>
        <w:t xml:space="preserve">(ITEM);  </w:t>
      </w:r>
      <w:r w:rsidRPr="00793C76">
        <w:rPr>
          <w:rStyle w:val="BodyText-Code-Comments"/>
          <w:rFonts w:eastAsia="NSimSun"/>
        </w:rPr>
        <w:t>// WRONG, use var instead of its type</w:t>
      </w:r>
    </w:p>
    <w:p w14:paraId="2B4E8337" w14:textId="77777777" w:rsidR="00A71F76" w:rsidRPr="00330B20" w:rsidRDefault="00A71F76" w:rsidP="00B054EB">
      <w:pPr>
        <w:pStyle w:val="BodyText-Code"/>
        <w:rPr>
          <w:rFonts w:eastAsia="NSimSun"/>
        </w:rPr>
      </w:pPr>
      <w:r w:rsidRPr="00330B20">
        <w:rPr>
          <w:rFonts w:eastAsia="NSimSun"/>
        </w:rPr>
        <w:t>}</w:t>
      </w:r>
    </w:p>
    <w:p w14:paraId="2B4E8338" w14:textId="77777777" w:rsidR="005359DD" w:rsidRPr="0077698F" w:rsidRDefault="00BC2E4E" w:rsidP="00A76B20">
      <w:pPr>
        <w:pStyle w:val="Textkrper"/>
        <w:rPr>
          <w:lang w:eastAsia="zh-CN"/>
        </w:rP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5359DD">
        <w:rPr>
          <w:lang w:eastAsia="zh-CN"/>
        </w:rPr>
        <w:t xml:space="preserve">use </w:t>
      </w:r>
      <w:r w:rsidR="005359DD" w:rsidRPr="0077698F">
        <w:rPr>
          <w:lang w:eastAsia="zh-CN"/>
        </w:rPr>
        <w:t xml:space="preserve">"= {}" to zero </w:t>
      </w:r>
      <w:r w:rsidR="005359DD">
        <w:rPr>
          <w:lang w:eastAsia="zh-CN"/>
        </w:rPr>
        <w:t>array</w:t>
      </w:r>
      <w:r w:rsidR="005359DD" w:rsidRPr="0077698F">
        <w:rPr>
          <w:lang w:eastAsia="zh-CN"/>
        </w:rPr>
        <w:t xml:space="preserve"> memory. The compiler optimizer does better with "= {}" than "= {0}" and ZeroMemory, so "= {}" is preferred.</w:t>
      </w:r>
    </w:p>
    <w:p w14:paraId="2B4E8339" w14:textId="77777777" w:rsidR="00A71F76" w:rsidRDefault="00A71F76" w:rsidP="006606DA">
      <w:pPr>
        <w:pStyle w:val="berschrift2"/>
        <w:rPr>
          <w:lang w:eastAsia="zh-CN"/>
        </w:rPr>
      </w:pPr>
      <w:bookmarkStart w:id="1819" w:name="_Toc401752079"/>
      <w:r w:rsidRPr="006606DA">
        <w:t>Macros</w:t>
      </w:r>
      <w:bookmarkEnd w:id="1819"/>
    </w:p>
    <w:p w14:paraId="2B4E833A" w14:textId="77777777" w:rsidR="00A71F76" w:rsidRDefault="001B1D13" w:rsidP="00A76B20">
      <w:pPr>
        <w:pStyle w:val="Textkrper"/>
      </w:pPr>
      <w:r w:rsidRPr="001B1D13">
        <w:rPr>
          <w:rStyle w:val="BodyText-NegativeRed"/>
        </w:rPr>
        <w:sym w:font="Wingdings" w:char="F0FD"/>
      </w:r>
      <w:r w:rsidRPr="001B1D13">
        <w:t xml:space="preserve"> </w:t>
      </w:r>
      <w:r w:rsidRPr="001B1D13">
        <w:rPr>
          <w:rStyle w:val="BodyText-BoldAction"/>
        </w:rPr>
        <w:t>You</w:t>
      </w:r>
      <w:r w:rsidRPr="001B1D13">
        <w:t xml:space="preserve"> </w:t>
      </w:r>
      <w:r w:rsidRPr="001B1D13">
        <w:rPr>
          <w:rStyle w:val="BodyText-BoldAction"/>
        </w:rPr>
        <w:t>should</w:t>
      </w:r>
      <w:r w:rsidRPr="001B1D13">
        <w:t xml:space="preserve"> </w:t>
      </w:r>
      <w:r w:rsidRPr="001B1D13">
        <w:rPr>
          <w:rStyle w:val="BodyText-BoldAction"/>
        </w:rPr>
        <w:t>not</w:t>
      </w:r>
      <w:r w:rsidRPr="001B1D13">
        <w:t xml:space="preserve"> </w:t>
      </w:r>
      <w:r w:rsidR="00A71F76">
        <w:t xml:space="preserve">use macros unless they are absolutely necessary. Most functionality that is typically achieved through macros can be implemented </w:t>
      </w:r>
      <w:r w:rsidR="008702DB">
        <w:t xml:space="preserve">with </w:t>
      </w:r>
      <w:r w:rsidR="00A71F76">
        <w:t xml:space="preserve">other C++ constructs (using </w:t>
      </w:r>
      <w:r w:rsidR="00A71F76" w:rsidRPr="00584B20">
        <w:t>constants, enums, inline functions, or templates</w:t>
      </w:r>
      <w:r w:rsidR="00A71F76">
        <w:t>) which will yield clearer, safer, and more understandable code</w:t>
      </w:r>
      <w:r w:rsidR="00A71F76" w:rsidRPr="00584B20">
        <w:t>.</w:t>
      </w:r>
    </w:p>
    <w:p w14:paraId="2B4E833B" w14:textId="77777777" w:rsidR="004142AB" w:rsidRDefault="004142AB" w:rsidP="004142AB">
      <w:r>
        <w:t>Examples:</w:t>
      </w:r>
    </w:p>
    <w:p w14:paraId="2B4E833C" w14:textId="77777777" w:rsidR="004142AB" w:rsidRPr="00DD3C73" w:rsidRDefault="004142AB" w:rsidP="00DD3C73">
      <w:pPr>
        <w:pStyle w:val="ListParagraph-Numbered"/>
      </w:pPr>
      <w:r w:rsidRPr="00DD3C73">
        <w:t xml:space="preserve">Use const or enum </w:t>
      </w:r>
      <w:r w:rsidR="009E7D51" w:rsidRPr="00DD3C73">
        <w:t xml:space="preserve">class </w:t>
      </w:r>
      <w:r w:rsidRPr="00DD3C73">
        <w:t>for constants.</w:t>
      </w:r>
    </w:p>
    <w:p w14:paraId="2B4E833D" w14:textId="77777777" w:rsidR="004142AB" w:rsidRPr="00DD3C73" w:rsidRDefault="004142AB" w:rsidP="00DD3C73">
      <w:pPr>
        <w:pStyle w:val="ListParagraph-Numbered"/>
      </w:pPr>
      <w:r w:rsidRPr="00DD3C73">
        <w:t>Use inline to avoid  function call overhead</w:t>
      </w:r>
    </w:p>
    <w:p w14:paraId="2B4E833E" w14:textId="77777777" w:rsidR="004142AB" w:rsidRPr="00DD3C73" w:rsidRDefault="004142AB" w:rsidP="00DD3C73">
      <w:pPr>
        <w:pStyle w:val="ListParagraph-Numbered"/>
      </w:pPr>
      <w:r w:rsidRPr="00DD3C73">
        <w:t>Use templates for a family of functions or types</w:t>
      </w:r>
    </w:p>
    <w:p w14:paraId="2B4E833F" w14:textId="77777777" w:rsidR="004142AB" w:rsidRPr="00DD3C73" w:rsidRDefault="004142AB" w:rsidP="00DD3C73">
      <w:pPr>
        <w:pStyle w:val="ListParagraph-Numbered"/>
      </w:pPr>
      <w:r w:rsidRPr="00DD3C73">
        <w:t>Use namespaces to avoid name clashes</w:t>
      </w:r>
    </w:p>
    <w:p w14:paraId="2B4E8340" w14:textId="77777777" w:rsidR="00A71F76" w:rsidRDefault="00A71F76" w:rsidP="00A71F76">
      <w:pPr>
        <w:rPr>
          <w:lang w:eastAsia="zh-CN"/>
        </w:rPr>
      </w:pPr>
    </w:p>
    <w:p w14:paraId="2B4E8341" w14:textId="77777777" w:rsidR="00A71F76" w:rsidRDefault="00A71F76" w:rsidP="004A6EF7">
      <w:pPr>
        <w:pStyle w:val="BodyText-LocalHeader-GoodCode"/>
      </w:pPr>
      <w:r>
        <w:rPr>
          <w:rFonts w:hint="eastAsia"/>
        </w:rPr>
        <w:t>Good</w:t>
      </w:r>
      <w:r w:rsidRPr="006477DE">
        <w:rPr>
          <w:rFonts w:hint="eastAsia"/>
        </w:rPr>
        <w:t>:</w:t>
      </w:r>
    </w:p>
    <w:p w14:paraId="2B4E8342" w14:textId="77777777" w:rsidR="000100EF" w:rsidRPr="00793C76" w:rsidRDefault="000100EF" w:rsidP="00B054EB">
      <w:pPr>
        <w:pStyle w:val="BodyText-Code"/>
        <w:rPr>
          <w:rStyle w:val="BodyText-Code-Comments"/>
          <w:rFonts w:eastAsia="NSimSun"/>
        </w:rPr>
      </w:pPr>
      <w:r w:rsidRPr="00793C76">
        <w:rPr>
          <w:rStyle w:val="BodyText-Code-Comments"/>
          <w:rFonts w:eastAsia="NSimSun"/>
        </w:rPr>
        <w:t>// Defined in header file; This enables the compiler to inline the function</w:t>
      </w:r>
      <w:r w:rsidR="00556AB8" w:rsidRPr="00793C76">
        <w:rPr>
          <w:rStyle w:val="BodyText-Code-Comments"/>
          <w:rFonts w:eastAsia="NSimSun"/>
        </w:rPr>
        <w:t>.</w:t>
      </w:r>
    </w:p>
    <w:p w14:paraId="2B4E8343" w14:textId="77777777" w:rsidR="00A71F76" w:rsidRPr="00330B20" w:rsidRDefault="00A71F76" w:rsidP="00B054EB">
      <w:pPr>
        <w:pStyle w:val="BodyText-Code"/>
        <w:rPr>
          <w:rFonts w:eastAsia="NSimSun"/>
        </w:rPr>
      </w:pPr>
      <w:r w:rsidRPr="00330B20">
        <w:rPr>
          <w:rFonts w:eastAsia="NSimSun"/>
        </w:rPr>
        <w:t>PCWSTR PCWSTRFromBSTR(__in BSTR bstr)</w:t>
      </w:r>
    </w:p>
    <w:p w14:paraId="2B4E8344" w14:textId="77777777" w:rsidR="00A71F76" w:rsidRPr="00330B20" w:rsidRDefault="00A71F76" w:rsidP="00B054EB">
      <w:pPr>
        <w:pStyle w:val="BodyText-Code"/>
        <w:rPr>
          <w:rFonts w:eastAsia="NSimSun"/>
        </w:rPr>
      </w:pPr>
      <w:r w:rsidRPr="00330B20">
        <w:rPr>
          <w:rFonts w:eastAsia="NSimSun"/>
        </w:rPr>
        <w:t>{</w:t>
      </w:r>
    </w:p>
    <w:p w14:paraId="2B4E8345" w14:textId="77777777" w:rsidR="00A71F76" w:rsidRPr="00330B20" w:rsidRDefault="00A71F76" w:rsidP="00B054EB">
      <w:pPr>
        <w:pStyle w:val="BodyText-Code"/>
        <w:rPr>
          <w:rFonts w:eastAsia="NSimSun"/>
        </w:rPr>
      </w:pPr>
      <w:r w:rsidRPr="00330B20">
        <w:rPr>
          <w:rFonts w:eastAsia="NSimSun"/>
        </w:rPr>
        <w:t xml:space="preserve">    </w:t>
      </w:r>
      <w:r w:rsidRPr="008E664B">
        <w:rPr>
          <w:rStyle w:val="BodyText-Code-Keywords"/>
          <w:rFonts w:eastAsia="NSimSun"/>
        </w:rPr>
        <w:t>return</w:t>
      </w:r>
      <w:r w:rsidRPr="00330B20">
        <w:rPr>
          <w:rFonts w:eastAsia="NSimSun"/>
        </w:rPr>
        <w:t xml:space="preserve"> bstr ? bstr : L</w:t>
      </w:r>
      <w:r w:rsidRPr="008E664B">
        <w:rPr>
          <w:rStyle w:val="BodyText-Code-Strings"/>
          <w:rFonts w:eastAsia="NSimSun"/>
        </w:rPr>
        <w:t>""</w:t>
      </w:r>
      <w:r w:rsidRPr="00330B20">
        <w:rPr>
          <w:rFonts w:eastAsia="NSimSun"/>
        </w:rPr>
        <w:t>;</w:t>
      </w:r>
    </w:p>
    <w:p w14:paraId="2B4E8346" w14:textId="77777777" w:rsidR="00A71F76" w:rsidRPr="00330B20" w:rsidRDefault="00A71F76" w:rsidP="00B054EB">
      <w:pPr>
        <w:pStyle w:val="BodyText-Code"/>
        <w:rPr>
          <w:rFonts w:eastAsia="NSimSun"/>
        </w:rPr>
      </w:pPr>
      <w:r w:rsidRPr="00330B20">
        <w:rPr>
          <w:rFonts w:eastAsia="NSimSun"/>
        </w:rPr>
        <w:t>}</w:t>
      </w:r>
    </w:p>
    <w:p w14:paraId="2B4E8347" w14:textId="77777777" w:rsidR="00A71F76" w:rsidRDefault="00A71F76" w:rsidP="00A77CC6">
      <w:pPr>
        <w:pStyle w:val="BodyText-LocalHeader-BadCode"/>
        <w:rPr>
          <w:lang w:eastAsia="zh-CN"/>
        </w:rPr>
      </w:pPr>
      <w:r>
        <w:rPr>
          <w:rFonts w:hint="eastAsia"/>
          <w:lang w:eastAsia="zh-CN"/>
        </w:rPr>
        <w:t>Bad</w:t>
      </w:r>
      <w:r w:rsidRPr="006477DE">
        <w:rPr>
          <w:rFonts w:hint="eastAsia"/>
          <w:lang w:eastAsia="zh-CN"/>
        </w:rPr>
        <w:t>:</w:t>
      </w:r>
    </w:p>
    <w:p w14:paraId="2B4E8348" w14:textId="77777777" w:rsidR="00A71F76" w:rsidRPr="00330B20" w:rsidRDefault="00A71F76" w:rsidP="00B054EB">
      <w:pPr>
        <w:pStyle w:val="BodyText-Code"/>
        <w:rPr>
          <w:rFonts w:eastAsia="NSimSun"/>
        </w:rPr>
      </w:pPr>
      <w:r w:rsidRPr="008E664B">
        <w:rPr>
          <w:rStyle w:val="BodyText-Code-Keywords"/>
          <w:rFonts w:eastAsia="NSimSun"/>
        </w:rPr>
        <w:t>#define</w:t>
      </w:r>
      <w:r w:rsidRPr="00330B20">
        <w:rPr>
          <w:rFonts w:eastAsia="NSimSun"/>
        </w:rPr>
        <w:t xml:space="preserve"> PCWSTRFromBSTR(bstr) (bstr ? bstr : L</w:t>
      </w:r>
      <w:r w:rsidRPr="008E664B">
        <w:rPr>
          <w:rStyle w:val="BodyText-Code-Strings"/>
          <w:rFonts w:eastAsia="NSimSun"/>
        </w:rPr>
        <w:t>""</w:t>
      </w:r>
      <w:r w:rsidRPr="00330B20">
        <w:rPr>
          <w:rFonts w:eastAsia="NSimSun"/>
        </w:rPr>
        <w:t>)</w:t>
      </w:r>
    </w:p>
    <w:p w14:paraId="2B4E8349" w14:textId="77777777" w:rsidR="00A71F76" w:rsidRDefault="00F52D8A" w:rsidP="00A76B20">
      <w:pPr>
        <w:pStyle w:val="Textkrper"/>
        <w:rPr>
          <w:lang w:eastAsia="zh-CN"/>
        </w:rPr>
      </w:pPr>
      <w:r w:rsidRPr="005B7E5C">
        <w:rPr>
          <w:rStyle w:val="BodyText-NegativeRed"/>
        </w:rPr>
        <w:sym w:font="Wingdings" w:char="F0FD"/>
      </w:r>
      <w:r w:rsidRPr="003B773F">
        <w:rPr>
          <w:rFonts w:hint="eastAsia"/>
        </w:rPr>
        <w:t xml:space="preserve"> </w:t>
      </w:r>
      <w:r w:rsidRPr="005B7E5C">
        <w:rPr>
          <w:rStyle w:val="BodyText-BoldAction"/>
        </w:rPr>
        <w:t>Do</w:t>
      </w:r>
      <w:r w:rsidRPr="003B773F">
        <w:t xml:space="preserve"> </w:t>
      </w:r>
      <w:r w:rsidRPr="005B7E5C">
        <w:rPr>
          <w:rStyle w:val="BodyText-BoldAction"/>
        </w:rPr>
        <w:t>not</w:t>
      </w:r>
      <w:r w:rsidRPr="006C0449">
        <w:t xml:space="preserve"> </w:t>
      </w:r>
      <w:r w:rsidR="00A71F76">
        <w:t xml:space="preserve">use “#define” values for constant values. </w:t>
      </w:r>
    </w:p>
    <w:p w14:paraId="2B4E834A" w14:textId="77777777" w:rsidR="00A71F76" w:rsidRDefault="00F52D8A" w:rsidP="00A76B20">
      <w:pPr>
        <w:pStyle w:val="Textkrper"/>
        <w:rPr>
          <w:lang w:eastAsia="zh-CN"/>
        </w:rPr>
      </w:pPr>
      <w:r w:rsidRPr="005B7E5C">
        <w:rPr>
          <w:rStyle w:val="BodyText-NegativeRed"/>
        </w:rPr>
        <w:sym w:font="Wingdings" w:char="F0FD"/>
      </w:r>
      <w:r w:rsidRPr="003B773F">
        <w:rPr>
          <w:rFonts w:hint="eastAsia"/>
        </w:rPr>
        <w:t xml:space="preserve"> </w:t>
      </w:r>
      <w:r w:rsidRPr="005B7E5C">
        <w:rPr>
          <w:rStyle w:val="BodyText-BoldAction"/>
        </w:rPr>
        <w:t>Do</w:t>
      </w:r>
      <w:r w:rsidRPr="003B773F">
        <w:t xml:space="preserve"> </w:t>
      </w:r>
      <w:r w:rsidRPr="005B7E5C">
        <w:rPr>
          <w:rStyle w:val="BodyText-BoldAction"/>
        </w:rPr>
        <w:t>not</w:t>
      </w:r>
      <w:r w:rsidRPr="006C0449">
        <w:t xml:space="preserve"> </w:t>
      </w:r>
      <w:r w:rsidR="00A71F76">
        <w:t>use</w:t>
      </w:r>
      <w:r w:rsidR="00A71F76">
        <w:rPr>
          <w:rFonts w:hint="eastAsia"/>
          <w:lang w:eastAsia="zh-CN"/>
        </w:rPr>
        <w:t xml:space="preserve"> the following existing macros: </w:t>
      </w:r>
      <w:r w:rsidR="00A71F76" w:rsidRPr="00C46602">
        <w:rPr>
          <w:lang w:eastAsia="zh-CN"/>
        </w:rPr>
        <w:t>SIZEOF(), IID_PPV_ARG() (use IID_PPV_ARGS() instead).</w:t>
      </w:r>
    </w:p>
    <w:p w14:paraId="2B4E834B" w14:textId="77777777" w:rsidR="003776B8" w:rsidRDefault="003776B8" w:rsidP="003776B8">
      <w:pPr>
        <w:pStyle w:val="berschrift2"/>
      </w:pPr>
      <w:bookmarkStart w:id="1820" w:name="_Toc401752080"/>
      <w:r>
        <w:t>Expressions</w:t>
      </w:r>
      <w:bookmarkEnd w:id="1820"/>
    </w:p>
    <w:p w14:paraId="2B4E834C" w14:textId="77777777" w:rsidR="003776B8" w:rsidRDefault="00BC2E4E" w:rsidP="00A76B20">
      <w:pPr>
        <w:pStyle w:val="Textkrper"/>
        <w:rPr>
          <w:lang w:val="en-GB" w:eastAsia="en-US"/>
        </w:rP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3776B8">
        <w:rPr>
          <w:lang w:eastAsia="zh-CN"/>
        </w:rPr>
        <w:t>use brackets in an expression</w:t>
      </w:r>
      <w:r w:rsidR="003776B8">
        <w:rPr>
          <w:lang w:val="en-GB" w:eastAsia="en-US"/>
        </w:rPr>
        <w:t>, which include operators with different priority, so that the evaluation order can be seen explicitly. Remark: It has to be avoided, that the developer has to look into documentation in order to find out the evaluation order.</w:t>
      </w:r>
    </w:p>
    <w:p w14:paraId="2B4E834D" w14:textId="77777777" w:rsidR="00AE6922" w:rsidRDefault="001B1D13" w:rsidP="00A76B20">
      <w:pPr>
        <w:pStyle w:val="Textkrper"/>
        <w:rPr>
          <w:lang w:val="en-GB" w:eastAsia="en-US"/>
        </w:rPr>
      </w:pPr>
      <w:r w:rsidRPr="001B1D13">
        <w:rPr>
          <w:rStyle w:val="BodyText-NegativeRed"/>
        </w:rPr>
        <w:sym w:font="Wingdings" w:char="F0FD"/>
      </w:r>
      <w:r w:rsidRPr="001B1D13">
        <w:t xml:space="preserve"> </w:t>
      </w:r>
      <w:r w:rsidRPr="001B1D13">
        <w:rPr>
          <w:rStyle w:val="BodyText-BoldAction"/>
        </w:rPr>
        <w:t>You</w:t>
      </w:r>
      <w:r w:rsidRPr="001B1D13">
        <w:t xml:space="preserve"> </w:t>
      </w:r>
      <w:r w:rsidRPr="001B1D13">
        <w:rPr>
          <w:rStyle w:val="BodyText-BoldAction"/>
        </w:rPr>
        <w:t>should</w:t>
      </w:r>
      <w:r w:rsidRPr="001B1D13">
        <w:t xml:space="preserve"> </w:t>
      </w:r>
      <w:r w:rsidRPr="001B1D13">
        <w:rPr>
          <w:rStyle w:val="BodyText-BoldAction"/>
        </w:rPr>
        <w:t>not</w:t>
      </w:r>
      <w:r w:rsidRPr="001B1D13">
        <w:t xml:space="preserve"> </w:t>
      </w:r>
      <w:r w:rsidR="003776B8">
        <w:t xml:space="preserve">use expressions, </w:t>
      </w:r>
      <w:r w:rsidR="003776B8">
        <w:rPr>
          <w:lang w:val="en-GB" w:eastAsia="en-US"/>
        </w:rPr>
        <w:t>for which the order of evaluation within the expression influences the result.</w:t>
      </w:r>
      <w:r w:rsidR="00081E29">
        <w:rPr>
          <w:lang w:val="en-GB" w:eastAsia="en-US"/>
        </w:rPr>
        <w:t xml:space="preserve"> An exception to this rule is the usage of boolean expression that relies on the </w:t>
      </w:r>
      <w:r w:rsidR="00081E29" w:rsidRPr="00081E29">
        <w:rPr>
          <w:lang w:val="en-GB" w:eastAsia="en-US"/>
        </w:rPr>
        <w:t xml:space="preserve">boolean short-circuit </w:t>
      </w:r>
      <w:r w:rsidR="00081E29">
        <w:rPr>
          <w:lang w:val="en-GB" w:eastAsia="en-US"/>
        </w:rPr>
        <w:t xml:space="preserve">evaluation (e.g. </w:t>
      </w:r>
      <w:r w:rsidR="00081E29" w:rsidRPr="00977826">
        <w:rPr>
          <w:rStyle w:val="BodyText-InlineCode"/>
        </w:rPr>
        <w:t>ptr != nullptr &amp;&amp; ptr-&gt;IsSomething()</w:t>
      </w:r>
      <w:r w:rsidR="00081E29">
        <w:rPr>
          <w:lang w:val="en-GB" w:eastAsia="en-US"/>
        </w:rPr>
        <w:t>.</w:t>
      </w:r>
    </w:p>
    <w:p w14:paraId="2B4E834E" w14:textId="77777777" w:rsidR="00AE6922" w:rsidRDefault="000F31DB" w:rsidP="00A76B20">
      <w:pPr>
        <w:pStyle w:val="Textkrper"/>
      </w:pPr>
      <w:r w:rsidRPr="005B7E5C">
        <w:rPr>
          <w:rStyle w:val="BodyText-PositiveGreen"/>
        </w:rPr>
        <w:sym w:font="Wingdings" w:char="F0FE"/>
      </w:r>
      <w:r w:rsidRPr="0030733D">
        <w:rPr>
          <w:rFonts w:hint="eastAsia"/>
        </w:rPr>
        <w:t xml:space="preserve"> </w:t>
      </w:r>
      <w:r w:rsidRPr="005B7E5C">
        <w:rPr>
          <w:rStyle w:val="BodyText-BoldAction"/>
          <w:rFonts w:hint="eastAsia"/>
        </w:rPr>
        <w:t>You</w:t>
      </w:r>
      <w:r w:rsidRPr="0030733D">
        <w:rPr>
          <w:rFonts w:hint="eastAsia"/>
        </w:rPr>
        <w:t xml:space="preserve"> </w:t>
      </w:r>
      <w:r w:rsidRPr="005B7E5C">
        <w:rPr>
          <w:rStyle w:val="BodyText-BoldAction"/>
          <w:rFonts w:hint="eastAsia"/>
        </w:rPr>
        <w:t>should</w:t>
      </w:r>
      <w:r w:rsidRPr="007F5D6B">
        <w:t xml:space="preserve"> </w:t>
      </w:r>
      <w:r w:rsidR="00AE6922">
        <w:t>call the prefix-form of the ++/-- operators</w:t>
      </w:r>
      <w:r w:rsidR="00CA0B7F">
        <w:t xml:space="preserve"> if you have the choice between both kinds</w:t>
      </w:r>
      <w:r w:rsidR="00AE6922">
        <w:t>.</w:t>
      </w:r>
    </w:p>
    <w:p w14:paraId="2B4E834F" w14:textId="77777777" w:rsidR="000B186A" w:rsidRDefault="000B186A" w:rsidP="00A76B20">
      <w:pPr>
        <w:pStyle w:val="Textkrper"/>
      </w:pPr>
      <w:r>
        <w:t>Using the prefix-form is more efficient than the postfix-form as the compiler must provide the old value a value for the expression. This is especially important when incrementing iterators.</w:t>
      </w:r>
    </w:p>
    <w:p w14:paraId="2B4E8350" w14:textId="77777777" w:rsidR="00A71F76" w:rsidRDefault="00A71F76" w:rsidP="006606DA">
      <w:pPr>
        <w:pStyle w:val="berschrift2"/>
      </w:pPr>
      <w:bookmarkStart w:id="1821" w:name="_Toc401752081"/>
      <w:r w:rsidRPr="006606DA">
        <w:t>Functions</w:t>
      </w:r>
      <w:r w:rsidR="0015150D">
        <w:t xml:space="preserve"> and Operators</w:t>
      </w:r>
      <w:bookmarkEnd w:id="1821"/>
    </w:p>
    <w:p w14:paraId="2B4E8351" w14:textId="77777777" w:rsidR="00A71F76" w:rsidRDefault="00A71F76" w:rsidP="006606DA">
      <w:pPr>
        <w:pStyle w:val="berschrift3"/>
        <w:rPr>
          <w:lang w:eastAsia="zh-CN"/>
        </w:rPr>
      </w:pPr>
      <w:r w:rsidRPr="006606DA">
        <w:t>Validating</w:t>
      </w:r>
      <w:r>
        <w:rPr>
          <w:lang w:eastAsia="zh-CN"/>
        </w:rPr>
        <w:t xml:space="preserve"> Parameters</w:t>
      </w:r>
    </w:p>
    <w:p w14:paraId="2B4E8352" w14:textId="77777777" w:rsidR="00A71F76" w:rsidRPr="00D354FC" w:rsidRDefault="00BC2E4E" w:rsidP="00A76B20">
      <w:pPr>
        <w:pStyle w:val="Textkrper"/>
        <w:rPr>
          <w:lang w:eastAsia="zh-CN"/>
        </w:rP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A71F76">
        <w:rPr>
          <w:lang w:eastAsia="zh-CN"/>
        </w:rPr>
        <w:t>validate parameters to functions that will be used by the public</w:t>
      </w:r>
      <w:r w:rsidR="007B059B">
        <w:rPr>
          <w:lang w:eastAsia="zh-CN"/>
        </w:rPr>
        <w:t>.</w:t>
      </w:r>
    </w:p>
    <w:p w14:paraId="2B4E8353" w14:textId="77777777" w:rsidR="00A71F76" w:rsidRDefault="00A71F76" w:rsidP="006606DA">
      <w:pPr>
        <w:pStyle w:val="berschrift3"/>
      </w:pPr>
      <w:r w:rsidRPr="006606DA">
        <w:t>Parameters</w:t>
      </w:r>
    </w:p>
    <w:p w14:paraId="2B4E8354" w14:textId="77777777" w:rsidR="0015150D" w:rsidRDefault="00BC2E4E" w:rsidP="00A76B20">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15150D">
        <w:t>declare parameters of functions and methods appropriately by value, (smart) pointer or reference.</w:t>
      </w:r>
    </w:p>
    <w:p w14:paraId="2B4E8355" w14:textId="77777777" w:rsidR="00556AB8" w:rsidRDefault="0015150D" w:rsidP="00A76B20">
      <w:pPr>
        <w:pStyle w:val="Textkrper"/>
      </w:pPr>
      <w:r>
        <w:t>The right choice depends on whether the parameter is an input, output or input/output parameter. The following rules should be applied:</w:t>
      </w:r>
    </w:p>
    <w:p w14:paraId="2B4E8356" w14:textId="77777777" w:rsidR="0015150D" w:rsidRPr="00590B2C" w:rsidRDefault="0015150D" w:rsidP="0015150D">
      <w:pPr>
        <w:rPr>
          <w:rStyle w:val="BodyText-BoldItem"/>
        </w:rPr>
      </w:pPr>
      <w:r w:rsidRPr="00590B2C">
        <w:rPr>
          <w:rStyle w:val="BodyText-BoldItem"/>
        </w:rPr>
        <w:t>For input-only parameters:</w:t>
      </w:r>
    </w:p>
    <w:p w14:paraId="2B4E8357" w14:textId="77777777" w:rsidR="0015150D" w:rsidRPr="00D82E9A" w:rsidRDefault="0015150D" w:rsidP="00A76B20">
      <w:pPr>
        <w:pStyle w:val="ListParagraph-Bullet"/>
      </w:pPr>
      <w:r>
        <w:rPr>
          <w:rFonts w:eastAsia="MS Mincho"/>
          <w:lang w:eastAsia="de-DE"/>
        </w:rPr>
        <w:t>C</w:t>
      </w:r>
      <w:r w:rsidRPr="00D82E9A">
        <w:rPr>
          <w:rFonts w:eastAsia="MS Mincho"/>
          <w:lang w:eastAsia="de-DE"/>
        </w:rPr>
        <w:t xml:space="preserve">onst-qualify all </w:t>
      </w:r>
      <w:r w:rsidR="00E6070C">
        <w:rPr>
          <w:rFonts w:eastAsia="MS Mincho"/>
          <w:lang w:eastAsia="de-DE"/>
        </w:rPr>
        <w:t xml:space="preserve">(smart) </w:t>
      </w:r>
      <w:r w:rsidRPr="00D82E9A">
        <w:rPr>
          <w:rFonts w:eastAsia="MS Mincho"/>
          <w:lang w:eastAsia="de-DE"/>
        </w:rPr>
        <w:t>pointers or references</w:t>
      </w:r>
    </w:p>
    <w:p w14:paraId="2B4E8358" w14:textId="77777777" w:rsidR="0015150D" w:rsidRPr="00D82E9A" w:rsidRDefault="0015150D" w:rsidP="00A76B20">
      <w:pPr>
        <w:pStyle w:val="ListParagraph-Bullet"/>
      </w:pPr>
      <w:r>
        <w:rPr>
          <w:rFonts w:eastAsia="MS Mincho"/>
          <w:lang w:eastAsia="de-DE"/>
        </w:rPr>
        <w:t>Prefer taking primitive type and value objects that are cheap to copy</w:t>
      </w:r>
      <w:r w:rsidR="00CA0B7F">
        <w:rPr>
          <w:rFonts w:eastAsia="MS Mincho"/>
          <w:lang w:eastAsia="de-DE"/>
        </w:rPr>
        <w:t>/move.</w:t>
      </w:r>
    </w:p>
    <w:p w14:paraId="2B4E8359" w14:textId="77777777" w:rsidR="00CA0B7F" w:rsidRPr="00A76B20" w:rsidRDefault="0015150D" w:rsidP="00AE66D1">
      <w:pPr>
        <w:pStyle w:val="ListParagraph-Bullet"/>
        <w:rPr>
          <w:rFonts w:cs="Arial"/>
        </w:rPr>
      </w:pPr>
      <w:r w:rsidRPr="00A76B20">
        <w:rPr>
          <w:rFonts w:eastAsia="MS Mincho"/>
          <w:lang w:eastAsia="de-DE"/>
        </w:rPr>
        <w:t>Consider pass-by-value instead of reference when the function requires a copy</w:t>
      </w:r>
      <w:r w:rsidR="00CA0B7F" w:rsidRPr="00A76B20">
        <w:rPr>
          <w:rFonts w:eastAsia="MS Mincho"/>
          <w:lang w:eastAsia="de-DE"/>
        </w:rPr>
        <w:t xml:space="preserve"> anyway.</w:t>
      </w:r>
    </w:p>
    <w:p w14:paraId="2B4E835A" w14:textId="77777777" w:rsidR="0015150D" w:rsidRPr="00590B2C" w:rsidRDefault="0015150D" w:rsidP="0015150D">
      <w:pPr>
        <w:rPr>
          <w:rStyle w:val="BodyText-BoldItem"/>
        </w:rPr>
      </w:pPr>
      <w:r w:rsidRPr="00590B2C">
        <w:rPr>
          <w:rStyle w:val="BodyText-BoldItem"/>
        </w:rPr>
        <w:t>For output and input/output parameters:</w:t>
      </w:r>
    </w:p>
    <w:p w14:paraId="2B4E835B" w14:textId="77777777" w:rsidR="0015150D" w:rsidRDefault="0015150D" w:rsidP="00A76B20">
      <w:pPr>
        <w:pStyle w:val="ListParagraph-Bullet"/>
      </w:pPr>
      <w:r>
        <w:t>Prefer passing by (smart) pointer if the parameter is optional or if the functions stores the pointer</w:t>
      </w:r>
      <w:r w:rsidR="00CA0B7F">
        <w:t>.</w:t>
      </w:r>
    </w:p>
    <w:p w14:paraId="2B4E835C" w14:textId="77777777" w:rsidR="0015150D" w:rsidRPr="0015150D" w:rsidRDefault="0015150D" w:rsidP="00AE66D1">
      <w:pPr>
        <w:pStyle w:val="ListParagraph-Bullet"/>
      </w:pPr>
      <w:r>
        <w:lastRenderedPageBreak/>
        <w:t xml:space="preserve">Prefer passing by reference if the parameter is required and the function will not store a pointer (i.e. ownership is not affected). </w:t>
      </w:r>
    </w:p>
    <w:p w14:paraId="2B4E835D" w14:textId="77777777" w:rsidR="00A71F76" w:rsidRDefault="00A71F76" w:rsidP="006606DA">
      <w:pPr>
        <w:pStyle w:val="berschrift3"/>
        <w:rPr>
          <w:lang w:eastAsia="zh-CN"/>
        </w:rPr>
      </w:pPr>
      <w:r w:rsidRPr="006606DA">
        <w:t>Unreferenced</w:t>
      </w:r>
      <w:r w:rsidRPr="004F1E1D">
        <w:rPr>
          <w:lang w:eastAsia="zh-CN"/>
        </w:rPr>
        <w:t xml:space="preserve"> Parameters</w:t>
      </w:r>
    </w:p>
    <w:p w14:paraId="2B4E835E" w14:textId="77777777" w:rsidR="00A71F76" w:rsidRDefault="00A71F76" w:rsidP="00A76B20">
      <w:pPr>
        <w:pStyle w:val="Textkrper"/>
      </w:pPr>
      <w:r w:rsidRPr="009B6CD1">
        <w:t>When implementing methods in an interface or standard export it is common for some of the parameters to not be referenced. The compiler detects unused parameters and will produce a warning that some components treat as an error. To avoid this comment out the unused parameter using the /* param_name */ syntax, don’t use the UNREFERENCED_PARAMETER() macro since that is 1) less concise, 2) does not ensure that the parameter is in fact unreferenced.</w:t>
      </w:r>
    </w:p>
    <w:p w14:paraId="2B4E835F" w14:textId="77777777" w:rsidR="00A71F76" w:rsidRDefault="00A71F76" w:rsidP="004A6EF7">
      <w:pPr>
        <w:pStyle w:val="BodyText-LocalHeader-GoodCode"/>
      </w:pPr>
      <w:r>
        <w:t>Good:</w:t>
      </w:r>
    </w:p>
    <w:p w14:paraId="2B4E8360" w14:textId="77777777" w:rsidR="00A71F76" w:rsidRPr="00330B20" w:rsidRDefault="00A71F76" w:rsidP="00B054EB">
      <w:pPr>
        <w:pStyle w:val="BodyText-Code"/>
        <w:rPr>
          <w:rFonts w:eastAsia="NSimSun"/>
        </w:rPr>
      </w:pPr>
      <w:r w:rsidRPr="00330B20">
        <w:rPr>
          <w:rFonts w:eastAsia="NSimSun"/>
        </w:rPr>
        <w:t xml:space="preserve">LRESULT WndProc(HWND hwnd, UINT uMsg, WPARAM wParam, LPARAM </w:t>
      </w:r>
      <w:r w:rsidRPr="00793C76">
        <w:rPr>
          <w:rStyle w:val="BodyText-Code-Comments"/>
          <w:rFonts w:eastAsia="NSimSun"/>
        </w:rPr>
        <w:t>/* lParam */</w:t>
      </w:r>
      <w:r w:rsidRPr="00330B20">
        <w:rPr>
          <w:rFonts w:eastAsia="NSimSun"/>
        </w:rPr>
        <w:t>)</w:t>
      </w:r>
    </w:p>
    <w:p w14:paraId="2B4E8361" w14:textId="77777777" w:rsidR="00A71F76" w:rsidRDefault="00A71F76" w:rsidP="00A77CC6">
      <w:pPr>
        <w:pStyle w:val="BodyText-LocalHeader-BadCode"/>
      </w:pPr>
      <w:r>
        <w:t>Bad</w:t>
      </w:r>
      <w:r w:rsidRPr="007C7CC2">
        <w:t>:</w:t>
      </w:r>
    </w:p>
    <w:p w14:paraId="2B4E8362" w14:textId="77777777" w:rsidR="00A71F76" w:rsidRPr="00330B20" w:rsidRDefault="00A71F76" w:rsidP="00B054EB">
      <w:pPr>
        <w:pStyle w:val="BodyText-Code"/>
        <w:rPr>
          <w:rFonts w:eastAsia="NSimSun"/>
        </w:rPr>
      </w:pPr>
      <w:r w:rsidRPr="00330B20">
        <w:rPr>
          <w:rFonts w:eastAsia="NSimSun"/>
        </w:rPr>
        <w:t>LRESULT WndProc(HWND hwnd, UINT uMsg, WPARAM wParam, LPARAM lParam)</w:t>
      </w:r>
    </w:p>
    <w:p w14:paraId="2B4E8363" w14:textId="77777777" w:rsidR="00A71F76" w:rsidRPr="00330B20" w:rsidRDefault="00A71F76" w:rsidP="00B054EB">
      <w:pPr>
        <w:pStyle w:val="BodyText-Code"/>
        <w:rPr>
          <w:rFonts w:eastAsia="NSimSun"/>
        </w:rPr>
      </w:pPr>
      <w:r w:rsidRPr="00330B20">
        <w:rPr>
          <w:rFonts w:eastAsia="NSimSun"/>
        </w:rPr>
        <w:t>{</w:t>
      </w:r>
    </w:p>
    <w:p w14:paraId="2B4E8364" w14:textId="77777777" w:rsidR="00A71F76" w:rsidRPr="00330B20" w:rsidRDefault="00A71F76" w:rsidP="00B054EB">
      <w:pPr>
        <w:pStyle w:val="BodyText-Code"/>
        <w:rPr>
          <w:rFonts w:eastAsia="NSimSun"/>
        </w:rPr>
      </w:pPr>
      <w:r w:rsidRPr="00330B20">
        <w:rPr>
          <w:rFonts w:eastAsia="NSimSun"/>
        </w:rPr>
        <w:t xml:space="preserve">    UNREFERENCED_PARAMETER(lParam);</w:t>
      </w:r>
    </w:p>
    <w:p w14:paraId="2B4E8365" w14:textId="77777777" w:rsidR="00A71F76" w:rsidRPr="00330B20" w:rsidRDefault="00A71F76" w:rsidP="00B054EB">
      <w:pPr>
        <w:pStyle w:val="BodyText-Code"/>
        <w:rPr>
          <w:rFonts w:eastAsia="NSimSun"/>
        </w:rPr>
      </w:pPr>
      <w:r w:rsidRPr="00330B20">
        <w:rPr>
          <w:rFonts w:eastAsia="NSimSun"/>
        </w:rPr>
        <w:t xml:space="preserve">    ...</w:t>
      </w:r>
    </w:p>
    <w:p w14:paraId="2B4E8366" w14:textId="77777777" w:rsidR="00A71F76" w:rsidRPr="00330B20" w:rsidRDefault="00A71F76" w:rsidP="00B054EB">
      <w:pPr>
        <w:pStyle w:val="BodyText-Code"/>
        <w:rPr>
          <w:rFonts w:eastAsia="NSimSun"/>
        </w:rPr>
      </w:pPr>
      <w:r w:rsidRPr="00330B20">
        <w:rPr>
          <w:rFonts w:eastAsia="NSimSun"/>
        </w:rPr>
        <w:t>}</w:t>
      </w:r>
    </w:p>
    <w:p w14:paraId="2B4E8367" w14:textId="77777777" w:rsidR="00A71F76" w:rsidRDefault="00A71F76" w:rsidP="006606DA">
      <w:pPr>
        <w:pStyle w:val="berschrift3"/>
        <w:rPr>
          <w:lang w:eastAsia="zh-CN"/>
        </w:rPr>
      </w:pPr>
      <w:r>
        <w:rPr>
          <w:lang w:eastAsia="zh-CN"/>
        </w:rPr>
        <w:t>Output String Parameters</w:t>
      </w:r>
    </w:p>
    <w:p w14:paraId="2B4E8368" w14:textId="77777777" w:rsidR="00A71F76" w:rsidRDefault="00A71F76" w:rsidP="00A76B20">
      <w:pPr>
        <w:pStyle w:val="Textkrper"/>
        <w:rPr>
          <w:lang w:eastAsia="zh-CN"/>
        </w:rPr>
      </w:pPr>
      <w:r w:rsidRPr="002B4970">
        <w:rPr>
          <w:lang w:eastAsia="zh-CN"/>
        </w:rPr>
        <w:t>A common way to return a string from a function is to have the caller specify the address where the value should be stored and the length of that buffer as a count of characters. This is the “pszBuf/cchBuf” pattern. In the method, you need to explicitly test the buffer size &gt; 0 first.</w:t>
      </w:r>
    </w:p>
    <w:p w14:paraId="2B4E8369" w14:textId="77777777" w:rsidR="00111F80" w:rsidRDefault="00A71F76" w:rsidP="00A76B20">
      <w:pPr>
        <w:pStyle w:val="Textkrper"/>
        <w:rPr>
          <w:lang w:eastAsia="zh-CN"/>
        </w:rPr>
      </w:pPr>
      <w:r>
        <w:rPr>
          <w:lang w:eastAsia="zh-CN"/>
        </w:rPr>
        <w:t xml:space="preserve">In COM applications, you can </w:t>
      </w:r>
      <w:r w:rsidRPr="00394EF0">
        <w:rPr>
          <w:lang w:eastAsia="zh-CN"/>
        </w:rPr>
        <w:t>return __out string parameters a</w:t>
      </w:r>
      <w:r>
        <w:rPr>
          <w:lang w:eastAsia="zh-CN"/>
        </w:rPr>
        <w:t>s strings allocated by CoTaskMemAlloc</w:t>
      </w:r>
      <w:r w:rsidRPr="00394EF0">
        <w:rPr>
          <w:lang w:eastAsia="zh-CN"/>
        </w:rPr>
        <w:t xml:space="preserve"> </w:t>
      </w:r>
      <w:r>
        <w:rPr>
          <w:lang w:eastAsia="zh-CN"/>
        </w:rPr>
        <w:t>/ SysAllocString</w:t>
      </w:r>
      <w:r w:rsidRPr="00394EF0">
        <w:rPr>
          <w:lang w:eastAsia="zh-CN"/>
        </w:rPr>
        <w:t>. This avoids string size limitations in the code.</w:t>
      </w:r>
      <w:r>
        <w:rPr>
          <w:lang w:eastAsia="zh-CN"/>
        </w:rPr>
        <w:t xml:space="preserve"> The caller is responsible for calling CoTaskMemFree / SysFreeString.</w:t>
      </w:r>
    </w:p>
    <w:p w14:paraId="2B4E836A" w14:textId="77777777" w:rsidR="00111F80" w:rsidRDefault="00111F80" w:rsidP="00111F80">
      <w:pPr>
        <w:pStyle w:val="berschrift3"/>
        <w:rPr>
          <w:lang w:eastAsia="zh-CN"/>
        </w:rPr>
      </w:pPr>
      <w:r>
        <w:rPr>
          <w:lang w:eastAsia="zh-CN"/>
        </w:rPr>
        <w:t>Boolean Parameters</w:t>
      </w:r>
    </w:p>
    <w:p w14:paraId="2B4E836B" w14:textId="77777777" w:rsidR="00111F80" w:rsidRPr="00111F80" w:rsidRDefault="00111F80" w:rsidP="00A76B20">
      <w:pPr>
        <w:pStyle w:val="Textkrper"/>
        <w:rPr>
          <w:lang w:val="en-GB" w:eastAsia="zh-CN"/>
        </w:rPr>
      </w:pPr>
      <w:r>
        <w:rPr>
          <w:lang w:val="en-GB" w:eastAsia="en-US"/>
        </w:rPr>
        <w:t>Very often a Boolean parameter in the parameter list of a function/method is an indicator for having multiple tasks. If this is the case, two separate functions/methods shall be implemented.</w:t>
      </w:r>
    </w:p>
    <w:p w14:paraId="2B4E836C" w14:textId="77777777" w:rsidR="00A71F76" w:rsidRDefault="00A71F76" w:rsidP="006606DA">
      <w:pPr>
        <w:pStyle w:val="berschrift3"/>
        <w:rPr>
          <w:lang w:eastAsia="zh-CN"/>
        </w:rPr>
      </w:pPr>
      <w:r w:rsidRPr="006606DA">
        <w:t>Return</w:t>
      </w:r>
      <w:r>
        <w:rPr>
          <w:lang w:eastAsia="zh-CN"/>
        </w:rPr>
        <w:t xml:space="preserve"> Values</w:t>
      </w:r>
    </w:p>
    <w:p w14:paraId="2B4E836D" w14:textId="77777777" w:rsidR="00A71F76" w:rsidRDefault="00BC2E4E" w:rsidP="00A76B20">
      <w:pPr>
        <w:pStyle w:val="Textkrper"/>
        <w:rPr>
          <w:lang w:eastAsia="zh-CN"/>
        </w:rP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A71F76">
        <w:rPr>
          <w:lang w:eastAsia="zh-CN"/>
        </w:rPr>
        <w:t xml:space="preserve">test </w:t>
      </w:r>
      <w:r w:rsidR="00A71F76" w:rsidRPr="005902DC">
        <w:rPr>
          <w:lang w:eastAsia="zh-CN"/>
        </w:rPr>
        <w:t>the return of a function, not the out parameters</w:t>
      </w:r>
      <w:r w:rsidR="00A71F76">
        <w:rPr>
          <w:lang w:eastAsia="zh-CN"/>
        </w:rPr>
        <w:t>, in the caller.</w:t>
      </w:r>
      <w:r w:rsidR="00A71F76" w:rsidRPr="008617F8">
        <w:t xml:space="preserve"> </w:t>
      </w:r>
      <w:r w:rsidR="00A71F76" w:rsidRPr="008617F8">
        <w:rPr>
          <w:lang w:eastAsia="zh-CN"/>
        </w:rPr>
        <w:t>Some functions communicate the success or failed state in multiple ways; for example in COM methods it is visible in the HRESULT and the out parameter. For example both of the following are correct.</w:t>
      </w:r>
    </w:p>
    <w:p w14:paraId="2B4E836E" w14:textId="77777777" w:rsidR="00A71F76" w:rsidRDefault="00A71F76" w:rsidP="004A6EF7">
      <w:pPr>
        <w:pStyle w:val="BodyText-LocalHeader-GoodCode"/>
      </w:pPr>
      <w:r>
        <w:t>Good:</w:t>
      </w:r>
    </w:p>
    <w:p w14:paraId="2B4E836F" w14:textId="77777777" w:rsidR="00A71F76" w:rsidRPr="001115E4" w:rsidRDefault="00A71F76" w:rsidP="00B054EB">
      <w:pPr>
        <w:pStyle w:val="BodyText-Code"/>
        <w:rPr>
          <w:rFonts w:eastAsia="NSimSun"/>
        </w:rPr>
      </w:pPr>
      <w:r w:rsidRPr="001115E4">
        <w:rPr>
          <w:rFonts w:eastAsia="NSimSun"/>
        </w:rPr>
        <w:t>IShellItemImageFactory *psiif;</w:t>
      </w:r>
    </w:p>
    <w:p w14:paraId="2B4E8370" w14:textId="77777777" w:rsidR="00A71F76" w:rsidRPr="001115E4" w:rsidRDefault="00A71F76" w:rsidP="00B054EB">
      <w:pPr>
        <w:pStyle w:val="BodyText-Code"/>
        <w:rPr>
          <w:rFonts w:eastAsia="NSimSun"/>
        </w:rPr>
      </w:pPr>
      <w:r w:rsidRPr="008E664B">
        <w:rPr>
          <w:rStyle w:val="BodyText-Code-Keywords"/>
          <w:rFonts w:eastAsia="NSimSun"/>
        </w:rPr>
        <w:t>if</w:t>
      </w:r>
      <w:r w:rsidRPr="001115E4">
        <w:rPr>
          <w:rFonts w:eastAsia="NSimSun"/>
        </w:rPr>
        <w:t xml:space="preserve"> (SUCCEEDED(psi-&gt;QueryInterface(IID_PPV_ARGS(&amp;psiif))))</w:t>
      </w:r>
    </w:p>
    <w:p w14:paraId="2B4E8371" w14:textId="77777777" w:rsidR="00A71F76" w:rsidRPr="001115E4" w:rsidRDefault="00A71F76" w:rsidP="00B054EB">
      <w:pPr>
        <w:pStyle w:val="BodyText-Code"/>
        <w:rPr>
          <w:rFonts w:eastAsia="NSimSun"/>
        </w:rPr>
      </w:pPr>
      <w:r w:rsidRPr="001115E4">
        <w:rPr>
          <w:rFonts w:eastAsia="NSimSun"/>
        </w:rPr>
        <w:t>{</w:t>
      </w:r>
    </w:p>
    <w:p w14:paraId="2B4E8372" w14:textId="77777777" w:rsidR="00A71F76" w:rsidRPr="00793C76" w:rsidRDefault="00A71F76" w:rsidP="00B054EB">
      <w:pPr>
        <w:pStyle w:val="BodyText-Code"/>
        <w:rPr>
          <w:rStyle w:val="BodyText-Code-Comments"/>
          <w:rFonts w:eastAsia="NSimSun"/>
        </w:rPr>
      </w:pPr>
      <w:r w:rsidRPr="001115E4">
        <w:rPr>
          <w:rFonts w:eastAsia="NSimSun"/>
        </w:rPr>
        <w:t xml:space="preserve">    </w:t>
      </w:r>
      <w:r w:rsidRPr="00793C76">
        <w:rPr>
          <w:rStyle w:val="BodyText-Code-Comments"/>
          <w:rFonts w:eastAsia="NSimSun"/>
        </w:rPr>
        <w:t>// Use psiff</w:t>
      </w:r>
    </w:p>
    <w:p w14:paraId="2B4E8373" w14:textId="77777777" w:rsidR="00A71F76" w:rsidRPr="001115E4" w:rsidRDefault="00A71F76" w:rsidP="00B054EB">
      <w:pPr>
        <w:pStyle w:val="BodyText-Code"/>
        <w:rPr>
          <w:rFonts w:eastAsia="NSimSun"/>
        </w:rPr>
      </w:pPr>
      <w:r w:rsidRPr="001115E4">
        <w:rPr>
          <w:rFonts w:eastAsia="NSimSun"/>
        </w:rPr>
        <w:t xml:space="preserve">    psiif-&gt;Release();</w:t>
      </w:r>
    </w:p>
    <w:p w14:paraId="2B4E8374" w14:textId="77777777" w:rsidR="00A71F76" w:rsidRPr="001115E4" w:rsidRDefault="00A71F76" w:rsidP="00B054EB">
      <w:pPr>
        <w:pStyle w:val="BodyText-Code"/>
        <w:rPr>
          <w:rFonts w:eastAsia="NSimSun"/>
        </w:rPr>
      </w:pPr>
      <w:r w:rsidRPr="001115E4">
        <w:rPr>
          <w:rFonts w:eastAsia="NSimSun"/>
        </w:rPr>
        <w:t>}</w:t>
      </w:r>
    </w:p>
    <w:p w14:paraId="2B4E8375" w14:textId="77777777" w:rsidR="00A71F76" w:rsidRDefault="00A71F76" w:rsidP="00A77CC6">
      <w:pPr>
        <w:pStyle w:val="BodyText-LocalHeader-BadCode"/>
      </w:pPr>
      <w:r>
        <w:t>Bad</w:t>
      </w:r>
      <w:r w:rsidRPr="007C7CC2">
        <w:t>:</w:t>
      </w:r>
    </w:p>
    <w:p w14:paraId="2B4E8376" w14:textId="77777777" w:rsidR="00A71F76" w:rsidRPr="001115E4" w:rsidRDefault="00A71F76" w:rsidP="00B054EB">
      <w:pPr>
        <w:pStyle w:val="BodyText-Code"/>
        <w:rPr>
          <w:rFonts w:eastAsia="NSimSun"/>
        </w:rPr>
      </w:pPr>
      <w:r w:rsidRPr="001115E4">
        <w:rPr>
          <w:rFonts w:eastAsia="NSimSun"/>
        </w:rPr>
        <w:t>IShellItemImageFactory *psiif;</w:t>
      </w:r>
    </w:p>
    <w:p w14:paraId="2B4E8377" w14:textId="77777777" w:rsidR="00A71F76" w:rsidRPr="001115E4" w:rsidRDefault="00A71F76" w:rsidP="00B054EB">
      <w:pPr>
        <w:pStyle w:val="BodyText-Code"/>
        <w:rPr>
          <w:rFonts w:eastAsia="NSimSun"/>
        </w:rPr>
      </w:pPr>
      <w:r w:rsidRPr="001115E4">
        <w:rPr>
          <w:rFonts w:eastAsia="NSimSun"/>
        </w:rPr>
        <w:t>psi-&gt;QueryInterface(IID_PPV_ARGS(&amp;psiif));</w:t>
      </w:r>
    </w:p>
    <w:p w14:paraId="2B4E8378" w14:textId="77777777" w:rsidR="00A71F76" w:rsidRPr="001115E4" w:rsidRDefault="00A71F76" w:rsidP="00B054EB">
      <w:pPr>
        <w:pStyle w:val="BodyText-Code"/>
        <w:rPr>
          <w:rFonts w:eastAsia="NSimSun"/>
        </w:rPr>
      </w:pPr>
      <w:r w:rsidRPr="008E664B">
        <w:rPr>
          <w:rStyle w:val="BodyText-Code-Keywords"/>
          <w:rFonts w:eastAsia="NSimSun"/>
        </w:rPr>
        <w:t>if</w:t>
      </w:r>
      <w:r w:rsidRPr="001115E4">
        <w:rPr>
          <w:rFonts w:eastAsia="NSimSun"/>
        </w:rPr>
        <w:t xml:space="preserve"> (psiif)</w:t>
      </w:r>
    </w:p>
    <w:p w14:paraId="2B4E8379" w14:textId="77777777" w:rsidR="00A71F76" w:rsidRPr="001115E4" w:rsidRDefault="00A71F76" w:rsidP="00B054EB">
      <w:pPr>
        <w:pStyle w:val="BodyText-Code"/>
        <w:rPr>
          <w:rFonts w:eastAsia="NSimSun"/>
        </w:rPr>
      </w:pPr>
      <w:r w:rsidRPr="001115E4">
        <w:rPr>
          <w:rFonts w:eastAsia="NSimSun"/>
        </w:rPr>
        <w:t>{</w:t>
      </w:r>
    </w:p>
    <w:p w14:paraId="2B4E837A" w14:textId="77777777" w:rsidR="00A71F76" w:rsidRPr="00793C76" w:rsidRDefault="00A71F76" w:rsidP="00B054EB">
      <w:pPr>
        <w:pStyle w:val="BodyText-Code"/>
        <w:rPr>
          <w:rStyle w:val="BodyText-Code-Comments"/>
          <w:rFonts w:eastAsia="NSimSun"/>
        </w:rPr>
      </w:pPr>
      <w:r w:rsidRPr="001115E4">
        <w:rPr>
          <w:rFonts w:eastAsia="NSimSun"/>
        </w:rPr>
        <w:t xml:space="preserve">    </w:t>
      </w:r>
      <w:r w:rsidRPr="00793C76">
        <w:rPr>
          <w:rStyle w:val="BodyText-Code-Comments"/>
          <w:rFonts w:eastAsia="NSimSun"/>
        </w:rPr>
        <w:t>// Use psiff</w:t>
      </w:r>
    </w:p>
    <w:p w14:paraId="2B4E837B" w14:textId="77777777" w:rsidR="00A71F76" w:rsidRPr="001115E4" w:rsidRDefault="00A71F76" w:rsidP="00B054EB">
      <w:pPr>
        <w:pStyle w:val="BodyText-Code"/>
        <w:rPr>
          <w:rFonts w:eastAsia="NSimSun"/>
        </w:rPr>
      </w:pPr>
      <w:r w:rsidRPr="001115E4">
        <w:rPr>
          <w:rFonts w:eastAsia="NSimSun"/>
        </w:rPr>
        <w:lastRenderedPageBreak/>
        <w:t xml:space="preserve">    psiif-&gt;Release();</w:t>
      </w:r>
    </w:p>
    <w:p w14:paraId="2B4E837C" w14:textId="77777777" w:rsidR="00A71F76" w:rsidRPr="001115E4" w:rsidRDefault="00A71F76" w:rsidP="00B054EB">
      <w:pPr>
        <w:pStyle w:val="BodyText-Code"/>
        <w:rPr>
          <w:rFonts w:eastAsia="NSimSun"/>
        </w:rPr>
      </w:pPr>
      <w:r w:rsidRPr="001115E4">
        <w:rPr>
          <w:rFonts w:eastAsia="NSimSun"/>
        </w:rPr>
        <w:t>}</w:t>
      </w:r>
    </w:p>
    <w:p w14:paraId="2B4E837D" w14:textId="77777777" w:rsidR="00A71F76" w:rsidRDefault="00A71F76" w:rsidP="00A76B20">
      <w:pPr>
        <w:pStyle w:val="BodyText-Compact"/>
      </w:pPr>
      <w:r>
        <w:t>The reasons are:</w:t>
      </w:r>
    </w:p>
    <w:p w14:paraId="2B4E837E" w14:textId="77777777" w:rsidR="00A71F76" w:rsidRDefault="00A71F76" w:rsidP="00A76B20">
      <w:pPr>
        <w:pStyle w:val="ListParagraph-Bullet"/>
      </w:pPr>
      <w:r>
        <w:t>The HRESULT is the more prominent result from the function and is the most appropriate to test.</w:t>
      </w:r>
    </w:p>
    <w:p w14:paraId="2B4E837F" w14:textId="77777777" w:rsidR="00A71F76" w:rsidRDefault="00A71F76" w:rsidP="00A76B20">
      <w:pPr>
        <w:pStyle w:val="ListParagraph-Bullet"/>
      </w:pPr>
      <w:r>
        <w:t>Usually the value of the HRESULT caries important information that needs to be propagated, this reduces the chance of mapping or treating all failures to E_FAIL.</w:t>
      </w:r>
    </w:p>
    <w:p w14:paraId="2B4E8380" w14:textId="77777777" w:rsidR="00A71F76" w:rsidRDefault="00A71F76" w:rsidP="00A76B20">
      <w:pPr>
        <w:pStyle w:val="ListParagraph-Bullet"/>
      </w:pPr>
      <w:r>
        <w:t xml:space="preserve">Testing the HRESULT makes this code consistent with cases where the out params are not zeroed on failure (many win32 APIs). </w:t>
      </w:r>
    </w:p>
    <w:p w14:paraId="2B4E8381" w14:textId="77777777" w:rsidR="00A71F76" w:rsidRDefault="00A71F76" w:rsidP="00A76B20">
      <w:pPr>
        <w:pStyle w:val="ListParagraph-Bullet"/>
      </w:pPr>
      <w:r>
        <w:t>Testing the HRESULT enables putting the call and the test on the same line.</w:t>
      </w:r>
    </w:p>
    <w:p w14:paraId="2B4E8382" w14:textId="77777777" w:rsidR="00F47359" w:rsidRDefault="00A71F76" w:rsidP="00AE66D1">
      <w:pPr>
        <w:pStyle w:val="ListParagraph-Bullet"/>
        <w:snapToGrid w:val="0"/>
      </w:pPr>
      <w:r>
        <w:t>Testing the HRESULT is more efficient in terms of code generation.</w:t>
      </w:r>
    </w:p>
    <w:p w14:paraId="2B4E8383" w14:textId="77777777" w:rsidR="00F47359" w:rsidRDefault="00F47359" w:rsidP="00F47359">
      <w:pPr>
        <w:pStyle w:val="berschrift3"/>
        <w:snapToGrid w:val="0"/>
        <w:contextualSpacing/>
      </w:pPr>
      <w:r>
        <w:t>Function Call</w:t>
      </w:r>
    </w:p>
    <w:p w14:paraId="2B4E8384" w14:textId="77777777" w:rsidR="00F47359" w:rsidRDefault="00F52D8A" w:rsidP="00A76B20">
      <w:pPr>
        <w:pStyle w:val="Textkrper"/>
      </w:pPr>
      <w:r w:rsidRPr="005B7E5C">
        <w:rPr>
          <w:rStyle w:val="BodyText-NegativeRed"/>
        </w:rPr>
        <w:sym w:font="Wingdings" w:char="F0FD"/>
      </w:r>
      <w:r w:rsidRPr="003B773F">
        <w:rPr>
          <w:rFonts w:hint="eastAsia"/>
        </w:rPr>
        <w:t xml:space="preserve"> </w:t>
      </w:r>
      <w:r w:rsidRPr="005B7E5C">
        <w:rPr>
          <w:rStyle w:val="BodyText-BoldAction"/>
        </w:rPr>
        <w:t>Do</w:t>
      </w:r>
      <w:r w:rsidRPr="003B773F">
        <w:t xml:space="preserve"> </w:t>
      </w:r>
      <w:r w:rsidRPr="005B7E5C">
        <w:rPr>
          <w:rStyle w:val="BodyText-BoldAction"/>
        </w:rPr>
        <w:t>not</w:t>
      </w:r>
      <w:r w:rsidRPr="006C0449">
        <w:t xml:space="preserve"> </w:t>
      </w:r>
      <w:r w:rsidR="00F47359">
        <w:t>write code that depends on the evaluation order of function arguments</w:t>
      </w:r>
      <w:r w:rsidR="00F47359" w:rsidRPr="003655B9">
        <w:t>.</w:t>
      </w:r>
      <w:r w:rsidR="00A76B20">
        <w:t xml:space="preserve"> </w:t>
      </w:r>
      <w:r w:rsidR="00F47359">
        <w:t>As the evaluation order of expressions in functions arguments is not defined in C++ the compiler is free to reorder the expressions:</w:t>
      </w:r>
    </w:p>
    <w:p w14:paraId="2B4E8385" w14:textId="77777777" w:rsidR="00F47359" w:rsidRPr="008E664B" w:rsidRDefault="00F47359" w:rsidP="00B054EB">
      <w:pPr>
        <w:pStyle w:val="BodyText-Code"/>
      </w:pPr>
      <w:r w:rsidRPr="008E664B">
        <w:rPr>
          <w:rStyle w:val="BodyText-Code-Keywords"/>
        </w:rPr>
        <w:t>int</w:t>
      </w:r>
      <w:r w:rsidRPr="008E664B">
        <w:t> i = 2;</w:t>
      </w:r>
    </w:p>
    <w:p w14:paraId="2B4E8386" w14:textId="77777777" w:rsidR="00F47359" w:rsidRPr="00793C76" w:rsidRDefault="00F47359" w:rsidP="00B054EB">
      <w:pPr>
        <w:pStyle w:val="BodyText-Code"/>
        <w:rPr>
          <w:rStyle w:val="BodyText-Code-Comments"/>
        </w:rPr>
      </w:pPr>
      <w:r w:rsidRPr="00793C76">
        <w:rPr>
          <w:rStyle w:val="BodyText-Code-Comments"/>
        </w:rPr>
        <w:t>// order of evaluation is unknown </w:t>
      </w:r>
    </w:p>
    <w:p w14:paraId="2B4E8387" w14:textId="77777777" w:rsidR="00F47359" w:rsidRPr="00793C76" w:rsidRDefault="00F47359" w:rsidP="008E664B">
      <w:pPr>
        <w:pStyle w:val="BodyText-Code"/>
        <w:rPr>
          <w:rStyle w:val="BodyText-Code-Comments"/>
        </w:rPr>
      </w:pPr>
      <w:r w:rsidRPr="00793C76">
        <w:rPr>
          <w:rStyle w:val="BodyText-Code-Comments"/>
        </w:rPr>
        <w:t>// Func(3,4) or Func(4,3) ?</w:t>
      </w:r>
    </w:p>
    <w:p w14:paraId="2B4E8388" w14:textId="77777777" w:rsidR="00F47359" w:rsidRPr="00F5020D" w:rsidRDefault="00F47359" w:rsidP="008E664B">
      <w:pPr>
        <w:pStyle w:val="BodyText-Code"/>
      </w:pPr>
      <w:r w:rsidRPr="00F5020D">
        <w:t>Func(++i, ++i); </w:t>
      </w:r>
    </w:p>
    <w:p w14:paraId="2B4E8389" w14:textId="77777777" w:rsidR="0015150D" w:rsidRDefault="0015150D" w:rsidP="0015150D">
      <w:pPr>
        <w:pStyle w:val="berschrift3"/>
        <w:rPr>
          <w:lang w:eastAsia="zh-CN"/>
        </w:rPr>
      </w:pPr>
      <w:r>
        <w:t>Operators</w:t>
      </w:r>
    </w:p>
    <w:p w14:paraId="2B4E838A" w14:textId="77777777" w:rsidR="0015150D" w:rsidRDefault="00BC2E4E" w:rsidP="00A76B20">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15150D">
        <w:t>preserve natural semantics for overloaded operators.</w:t>
      </w:r>
    </w:p>
    <w:p w14:paraId="2B4E838B" w14:textId="77777777" w:rsidR="0015150D" w:rsidRDefault="00F52D8A" w:rsidP="00A76B20">
      <w:pPr>
        <w:pStyle w:val="Textkrper"/>
      </w:pPr>
      <w:r w:rsidRPr="005B7E5C">
        <w:rPr>
          <w:rStyle w:val="BodyText-NegativeRed"/>
        </w:rPr>
        <w:sym w:font="Wingdings" w:char="F0FD"/>
      </w:r>
      <w:r w:rsidRPr="003B773F">
        <w:rPr>
          <w:rFonts w:hint="eastAsia"/>
        </w:rPr>
        <w:t xml:space="preserve"> </w:t>
      </w:r>
      <w:r w:rsidRPr="005B7E5C">
        <w:rPr>
          <w:rStyle w:val="BodyText-BoldAction"/>
        </w:rPr>
        <w:t>Do</w:t>
      </w:r>
      <w:r w:rsidRPr="003B773F">
        <w:t xml:space="preserve"> </w:t>
      </w:r>
      <w:r w:rsidRPr="005B7E5C">
        <w:rPr>
          <w:rStyle w:val="BodyText-BoldAction"/>
        </w:rPr>
        <w:t>not</w:t>
      </w:r>
      <w:r w:rsidRPr="006C0449">
        <w:t xml:space="preserve"> </w:t>
      </w:r>
      <w:r w:rsidR="0015150D">
        <w:t xml:space="preserve">overload </w:t>
      </w:r>
      <w:r w:rsidR="0015150D" w:rsidRPr="00D36E18">
        <w:rPr>
          <w:rStyle w:val="BodyText-InlineCode"/>
        </w:rPr>
        <w:t>&amp;&amp;</w:t>
      </w:r>
      <w:r w:rsidR="0015150D" w:rsidRPr="00D36E18">
        <w:t xml:space="preserve">, </w:t>
      </w:r>
      <w:r w:rsidR="0015150D" w:rsidRPr="00D36E18">
        <w:rPr>
          <w:rStyle w:val="BodyText-InlineCode"/>
        </w:rPr>
        <w:t>||</w:t>
      </w:r>
      <w:r w:rsidR="0015150D" w:rsidRPr="00D36E18">
        <w:t xml:space="preserve"> or </w:t>
      </w:r>
      <w:r w:rsidR="0015150D" w:rsidRPr="00D36E18">
        <w:rPr>
          <w:rStyle w:val="BodyText-BoldEmphasis"/>
        </w:rPr>
        <w:t>comma</w:t>
      </w:r>
      <w:r w:rsidR="0015150D" w:rsidRPr="00D36E18">
        <w:t xml:space="preserve"> </w:t>
      </w:r>
      <w:r w:rsidR="0015150D">
        <w:t>because the built-in operators have a special treatment by the compiler (e.g. left-to-right evaluation with short-circuit evaluation for the Boolean operators)</w:t>
      </w:r>
      <w:r w:rsidR="0015150D" w:rsidRPr="003655B9">
        <w:t>.</w:t>
      </w:r>
    </w:p>
    <w:p w14:paraId="2B4E838C" w14:textId="77777777" w:rsidR="009422AD" w:rsidRDefault="00BC2E4E" w:rsidP="00A76B20">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9422AD">
        <w:t>consider to make an operator explic</w:t>
      </w:r>
      <w:r w:rsidR="00D02BF1">
        <w:t>i</w:t>
      </w:r>
      <w:r w:rsidR="009422AD">
        <w:t>t to avoid unintentional conversions.</w:t>
      </w:r>
      <w:r w:rsidR="00A76B20">
        <w:br/>
      </w:r>
      <w:r w:rsidR="009422AD">
        <w:t>Example:</w:t>
      </w:r>
    </w:p>
    <w:p w14:paraId="2B4E838D" w14:textId="77777777" w:rsidR="009422AD" w:rsidRDefault="009422AD" w:rsidP="00A77CC6">
      <w:pPr>
        <w:pStyle w:val="BodyText-LocalHeader-BadCode"/>
      </w:pPr>
      <w:r w:rsidRPr="003A7E22">
        <w:t>Bad:</w:t>
      </w:r>
    </w:p>
    <w:p w14:paraId="2B4E838E" w14:textId="77777777" w:rsidR="009422AD" w:rsidRPr="009422AD" w:rsidRDefault="009422AD" w:rsidP="008E664B">
      <w:pPr>
        <w:pStyle w:val="BodyText-Code"/>
      </w:pPr>
      <w:r w:rsidRPr="008E664B">
        <w:rPr>
          <w:rStyle w:val="BodyText-Code-Keywords"/>
        </w:rPr>
        <w:t>struct</w:t>
      </w:r>
      <w:r w:rsidRPr="008E664B">
        <w:t> </w:t>
      </w:r>
      <w:r w:rsidRPr="00793C76">
        <w:rPr>
          <w:rStyle w:val="BodyText-Code-Types"/>
        </w:rPr>
        <w:t>Testable</w:t>
      </w:r>
    </w:p>
    <w:p w14:paraId="2B4E838F" w14:textId="77777777" w:rsidR="009422AD" w:rsidRPr="009422AD" w:rsidRDefault="009422AD" w:rsidP="008E664B">
      <w:pPr>
        <w:pStyle w:val="BodyText-Code"/>
      </w:pPr>
      <w:r w:rsidRPr="009422AD">
        <w:t>{</w:t>
      </w:r>
    </w:p>
    <w:p w14:paraId="2B4E8390" w14:textId="77777777" w:rsidR="009422AD" w:rsidRPr="009422AD" w:rsidRDefault="009422AD" w:rsidP="008E664B">
      <w:pPr>
        <w:pStyle w:val="BodyText-Code"/>
      </w:pPr>
      <w:r w:rsidRPr="009422AD">
        <w:t>    </w:t>
      </w:r>
      <w:r w:rsidRPr="008E664B">
        <w:rPr>
          <w:rStyle w:val="BodyText-Code-Keywords"/>
        </w:rPr>
        <w:t>operator</w:t>
      </w:r>
      <w:r w:rsidRPr="008E664B">
        <w:t> </w:t>
      </w:r>
      <w:r w:rsidRPr="008E664B">
        <w:rPr>
          <w:rStyle w:val="BodyText-Code-Keywords"/>
        </w:rPr>
        <w:t>bool</w:t>
      </w:r>
      <w:r w:rsidRPr="008E664B">
        <w:t>() </w:t>
      </w:r>
      <w:r w:rsidRPr="008E664B">
        <w:rPr>
          <w:rStyle w:val="BodyText-Code-Keywords"/>
        </w:rPr>
        <w:t>const</w:t>
      </w:r>
      <w:r w:rsidRPr="009422AD">
        <w:t> </w:t>
      </w:r>
    </w:p>
    <w:p w14:paraId="2B4E8391" w14:textId="77777777" w:rsidR="009422AD" w:rsidRPr="009422AD" w:rsidRDefault="009422AD" w:rsidP="008E664B">
      <w:pPr>
        <w:pStyle w:val="BodyText-Code"/>
      </w:pPr>
      <w:r w:rsidRPr="009422AD">
        <w:t>    {</w:t>
      </w:r>
    </w:p>
    <w:p w14:paraId="2B4E8392" w14:textId="77777777" w:rsidR="009422AD" w:rsidRPr="009422AD" w:rsidRDefault="009422AD" w:rsidP="008E664B">
      <w:pPr>
        <w:pStyle w:val="BodyText-Code"/>
      </w:pPr>
      <w:r w:rsidRPr="009422AD">
        <w:t>        </w:t>
      </w:r>
      <w:r w:rsidRPr="008E664B">
        <w:rPr>
          <w:rStyle w:val="BodyText-Code-Keywords"/>
        </w:rPr>
        <w:t>return</w:t>
      </w:r>
      <w:r w:rsidRPr="008E664B">
        <w:t> </w:t>
      </w:r>
      <w:r w:rsidRPr="008E664B">
        <w:rPr>
          <w:rStyle w:val="BodyText-Code-Keywords"/>
        </w:rPr>
        <w:t>false</w:t>
      </w:r>
      <w:r w:rsidRPr="009422AD">
        <w:t>;</w:t>
      </w:r>
    </w:p>
    <w:p w14:paraId="2B4E8393" w14:textId="77777777" w:rsidR="009422AD" w:rsidRPr="009422AD" w:rsidRDefault="009422AD" w:rsidP="008E664B">
      <w:pPr>
        <w:pStyle w:val="BodyText-Code"/>
      </w:pPr>
      <w:r w:rsidRPr="009422AD">
        <w:t>    }</w:t>
      </w:r>
    </w:p>
    <w:p w14:paraId="2B4E8394" w14:textId="77777777" w:rsidR="009422AD" w:rsidRPr="009422AD" w:rsidRDefault="009422AD" w:rsidP="008E664B">
      <w:pPr>
        <w:pStyle w:val="BodyText-Code"/>
      </w:pPr>
      <w:r w:rsidRPr="009422AD">
        <w:t>};</w:t>
      </w:r>
    </w:p>
    <w:p w14:paraId="2B4E8395" w14:textId="77777777" w:rsidR="009422AD" w:rsidRPr="009422AD" w:rsidRDefault="009422AD" w:rsidP="008E664B">
      <w:pPr>
        <w:pStyle w:val="BodyText-Code"/>
      </w:pPr>
      <w:r w:rsidRPr="008E664B">
        <w:rPr>
          <w:rStyle w:val="BodyText-Code-Keywords"/>
        </w:rPr>
        <w:t>struct</w:t>
      </w:r>
      <w:r w:rsidRPr="008E664B">
        <w:t> </w:t>
      </w:r>
      <w:r w:rsidRPr="00793C76">
        <w:rPr>
          <w:rStyle w:val="BodyText-Code-Types"/>
        </w:rPr>
        <w:t>AnotherTestable</w:t>
      </w:r>
    </w:p>
    <w:p w14:paraId="2B4E8396" w14:textId="77777777" w:rsidR="009422AD" w:rsidRPr="009422AD" w:rsidRDefault="009422AD" w:rsidP="008E664B">
      <w:pPr>
        <w:pStyle w:val="BodyText-Code"/>
      </w:pPr>
      <w:r w:rsidRPr="009422AD">
        <w:t>{</w:t>
      </w:r>
    </w:p>
    <w:p w14:paraId="2B4E8397" w14:textId="77777777" w:rsidR="009422AD" w:rsidRPr="009422AD" w:rsidRDefault="009422AD" w:rsidP="008E664B">
      <w:pPr>
        <w:pStyle w:val="BodyText-Code"/>
      </w:pPr>
      <w:r w:rsidRPr="009422AD">
        <w:t>    </w:t>
      </w:r>
      <w:r w:rsidRPr="008E664B">
        <w:rPr>
          <w:rStyle w:val="BodyText-Code-Keywords"/>
        </w:rPr>
        <w:t>operator</w:t>
      </w:r>
      <w:r w:rsidRPr="008E664B">
        <w:t> </w:t>
      </w:r>
      <w:r w:rsidRPr="008E664B">
        <w:rPr>
          <w:rStyle w:val="BodyText-Code-Keywords"/>
        </w:rPr>
        <w:t>bool</w:t>
      </w:r>
      <w:r w:rsidRPr="008E664B">
        <w:t>() </w:t>
      </w:r>
      <w:r w:rsidRPr="008E664B">
        <w:rPr>
          <w:rStyle w:val="BodyText-Code-Keywords"/>
        </w:rPr>
        <w:t>const</w:t>
      </w:r>
      <w:r w:rsidRPr="009422AD">
        <w:t> </w:t>
      </w:r>
    </w:p>
    <w:p w14:paraId="2B4E8398" w14:textId="77777777" w:rsidR="009422AD" w:rsidRPr="009422AD" w:rsidRDefault="009422AD" w:rsidP="008E664B">
      <w:pPr>
        <w:pStyle w:val="BodyText-Code"/>
      </w:pPr>
      <w:r w:rsidRPr="009422AD">
        <w:t>    {</w:t>
      </w:r>
    </w:p>
    <w:p w14:paraId="2B4E8399" w14:textId="77777777" w:rsidR="009422AD" w:rsidRPr="009422AD" w:rsidRDefault="009422AD" w:rsidP="008E664B">
      <w:pPr>
        <w:pStyle w:val="BodyText-Code"/>
      </w:pPr>
      <w:r w:rsidRPr="009422AD">
        <w:t>        </w:t>
      </w:r>
      <w:r w:rsidRPr="008E664B">
        <w:rPr>
          <w:rStyle w:val="BodyText-Code-Keywords"/>
        </w:rPr>
        <w:t>return</w:t>
      </w:r>
      <w:r w:rsidRPr="008E664B">
        <w:t> </w:t>
      </w:r>
      <w:r w:rsidRPr="008E664B">
        <w:rPr>
          <w:rStyle w:val="BodyText-Code-Keywords"/>
        </w:rPr>
        <w:t>true</w:t>
      </w:r>
      <w:r w:rsidRPr="009422AD">
        <w:t>;</w:t>
      </w:r>
    </w:p>
    <w:p w14:paraId="2B4E839A" w14:textId="77777777" w:rsidR="009422AD" w:rsidRPr="009422AD" w:rsidRDefault="009422AD" w:rsidP="008E664B">
      <w:pPr>
        <w:pStyle w:val="BodyText-Code"/>
      </w:pPr>
      <w:r w:rsidRPr="009422AD">
        <w:t>    }</w:t>
      </w:r>
    </w:p>
    <w:p w14:paraId="2B4E839B" w14:textId="77777777" w:rsidR="009422AD" w:rsidRDefault="009422AD" w:rsidP="008E664B">
      <w:pPr>
        <w:pStyle w:val="BodyText-Code"/>
      </w:pPr>
      <w:r w:rsidRPr="009422AD">
        <w:t>};</w:t>
      </w:r>
    </w:p>
    <w:p w14:paraId="2B4E839C" w14:textId="77777777" w:rsidR="00D02BF1" w:rsidRDefault="00D02BF1" w:rsidP="004A6EF7">
      <w:pPr>
        <w:pStyle w:val="BodyText-LocalHeader-GoodCode"/>
      </w:pPr>
      <w:r w:rsidRPr="003A7E22">
        <w:t>Good:</w:t>
      </w:r>
    </w:p>
    <w:p w14:paraId="2B4E839D" w14:textId="77777777" w:rsidR="00D02BF1" w:rsidRPr="00D02BF1" w:rsidRDefault="00D02BF1" w:rsidP="008E664B">
      <w:pPr>
        <w:pStyle w:val="BodyText-Code"/>
      </w:pPr>
      <w:r w:rsidRPr="008E664B">
        <w:rPr>
          <w:rStyle w:val="BodyText-Code-Keywords"/>
        </w:rPr>
        <w:t>struct</w:t>
      </w:r>
      <w:r w:rsidRPr="008E664B">
        <w:t> </w:t>
      </w:r>
      <w:r w:rsidRPr="00793C76">
        <w:rPr>
          <w:rStyle w:val="BodyText-Code-Types"/>
        </w:rPr>
        <w:t>Testable</w:t>
      </w:r>
    </w:p>
    <w:p w14:paraId="2B4E839E" w14:textId="77777777" w:rsidR="00D02BF1" w:rsidRPr="00D02BF1" w:rsidRDefault="00D02BF1" w:rsidP="008E664B">
      <w:pPr>
        <w:pStyle w:val="BodyText-Code"/>
      </w:pPr>
      <w:r w:rsidRPr="00D02BF1">
        <w:t>{</w:t>
      </w:r>
    </w:p>
    <w:p w14:paraId="2B4E839F" w14:textId="77777777" w:rsidR="00D02BF1" w:rsidRPr="00D02BF1" w:rsidRDefault="00D02BF1" w:rsidP="008E664B">
      <w:pPr>
        <w:pStyle w:val="BodyText-Code"/>
      </w:pPr>
      <w:r w:rsidRPr="00D02BF1">
        <w:t>    </w:t>
      </w:r>
      <w:r w:rsidRPr="008E664B">
        <w:rPr>
          <w:rStyle w:val="BodyText-Code-Keywords"/>
        </w:rPr>
        <w:t>explicit</w:t>
      </w:r>
      <w:r w:rsidRPr="008E664B">
        <w:t> </w:t>
      </w:r>
      <w:r w:rsidRPr="008E664B">
        <w:rPr>
          <w:rStyle w:val="BodyText-Code-Keywords"/>
        </w:rPr>
        <w:t>operator</w:t>
      </w:r>
      <w:r w:rsidRPr="008E664B">
        <w:t> </w:t>
      </w:r>
      <w:r w:rsidRPr="008E664B">
        <w:rPr>
          <w:rStyle w:val="BodyText-Code-Keywords"/>
        </w:rPr>
        <w:t>bool</w:t>
      </w:r>
      <w:r w:rsidRPr="008E664B">
        <w:t>() </w:t>
      </w:r>
      <w:r w:rsidRPr="008E664B">
        <w:rPr>
          <w:rStyle w:val="BodyText-Code-Keywords"/>
        </w:rPr>
        <w:t>const</w:t>
      </w:r>
      <w:r w:rsidRPr="00D02BF1">
        <w:t> </w:t>
      </w:r>
    </w:p>
    <w:p w14:paraId="2B4E83A0" w14:textId="77777777" w:rsidR="00D02BF1" w:rsidRPr="00D02BF1" w:rsidRDefault="00D02BF1" w:rsidP="008E664B">
      <w:pPr>
        <w:pStyle w:val="BodyText-Code"/>
      </w:pPr>
      <w:r w:rsidRPr="00D02BF1">
        <w:t>    {</w:t>
      </w:r>
    </w:p>
    <w:p w14:paraId="2B4E83A1" w14:textId="77777777" w:rsidR="00D02BF1" w:rsidRPr="00D02BF1" w:rsidRDefault="00D02BF1" w:rsidP="008E664B">
      <w:pPr>
        <w:pStyle w:val="BodyText-Code"/>
      </w:pPr>
      <w:r w:rsidRPr="00D02BF1">
        <w:t>        </w:t>
      </w:r>
      <w:r w:rsidRPr="008E664B">
        <w:rPr>
          <w:rStyle w:val="BodyText-Code-Keywords"/>
        </w:rPr>
        <w:t>return</w:t>
      </w:r>
      <w:r w:rsidRPr="008E664B">
        <w:t> </w:t>
      </w:r>
      <w:r w:rsidRPr="008E664B">
        <w:rPr>
          <w:rStyle w:val="BodyText-Code-Keywords"/>
        </w:rPr>
        <w:t>false</w:t>
      </w:r>
      <w:r w:rsidRPr="00D02BF1">
        <w:t>;</w:t>
      </w:r>
    </w:p>
    <w:p w14:paraId="2B4E83A2" w14:textId="77777777" w:rsidR="00D02BF1" w:rsidRPr="00D02BF1" w:rsidRDefault="00D02BF1" w:rsidP="008E664B">
      <w:pPr>
        <w:pStyle w:val="BodyText-Code"/>
      </w:pPr>
      <w:r w:rsidRPr="00D02BF1">
        <w:t>    }</w:t>
      </w:r>
    </w:p>
    <w:p w14:paraId="2B4E83A3" w14:textId="77777777" w:rsidR="00D02BF1" w:rsidRPr="00D02BF1" w:rsidRDefault="00D02BF1" w:rsidP="008E664B">
      <w:pPr>
        <w:pStyle w:val="BodyText-Code"/>
      </w:pPr>
      <w:r w:rsidRPr="00D02BF1">
        <w:lastRenderedPageBreak/>
        <w:t>};</w:t>
      </w:r>
    </w:p>
    <w:p w14:paraId="2B4E83A4" w14:textId="77777777" w:rsidR="00D02BF1" w:rsidRPr="00D02BF1" w:rsidRDefault="00D02BF1" w:rsidP="008E664B">
      <w:pPr>
        <w:pStyle w:val="BodyText-Code"/>
      </w:pPr>
      <w:r w:rsidRPr="008E664B">
        <w:rPr>
          <w:rStyle w:val="BodyText-Code-Keywords"/>
        </w:rPr>
        <w:t>struct</w:t>
      </w:r>
      <w:r w:rsidRPr="008E664B">
        <w:t> </w:t>
      </w:r>
      <w:r w:rsidRPr="00793C76">
        <w:rPr>
          <w:rStyle w:val="BodyText-Code-Types"/>
        </w:rPr>
        <w:t>AnotherTestable</w:t>
      </w:r>
    </w:p>
    <w:p w14:paraId="2B4E83A5" w14:textId="77777777" w:rsidR="00D02BF1" w:rsidRPr="00D02BF1" w:rsidRDefault="00D02BF1" w:rsidP="008E664B">
      <w:pPr>
        <w:pStyle w:val="BodyText-Code"/>
      </w:pPr>
      <w:r w:rsidRPr="00D02BF1">
        <w:t>{</w:t>
      </w:r>
    </w:p>
    <w:p w14:paraId="2B4E83A6" w14:textId="77777777" w:rsidR="00D02BF1" w:rsidRPr="00D02BF1" w:rsidRDefault="00D02BF1" w:rsidP="008E664B">
      <w:pPr>
        <w:pStyle w:val="BodyText-Code"/>
      </w:pPr>
      <w:r w:rsidRPr="00D02BF1">
        <w:t>    </w:t>
      </w:r>
      <w:r w:rsidRPr="008E664B">
        <w:rPr>
          <w:rStyle w:val="BodyText-Code-Keywords"/>
        </w:rPr>
        <w:t>explicit</w:t>
      </w:r>
      <w:r w:rsidRPr="008E664B">
        <w:t> </w:t>
      </w:r>
      <w:r w:rsidRPr="008E664B">
        <w:rPr>
          <w:rStyle w:val="BodyText-Code-Keywords"/>
        </w:rPr>
        <w:t>operator</w:t>
      </w:r>
      <w:r w:rsidRPr="008E664B">
        <w:t> </w:t>
      </w:r>
      <w:r w:rsidRPr="008E664B">
        <w:rPr>
          <w:rStyle w:val="BodyText-Code-Keywords"/>
        </w:rPr>
        <w:t>bool</w:t>
      </w:r>
      <w:r w:rsidRPr="008E664B">
        <w:t>() </w:t>
      </w:r>
      <w:r w:rsidRPr="008E664B">
        <w:rPr>
          <w:rStyle w:val="BodyText-Code-Keywords"/>
        </w:rPr>
        <w:t>const</w:t>
      </w:r>
      <w:r w:rsidRPr="00D02BF1">
        <w:t> </w:t>
      </w:r>
    </w:p>
    <w:p w14:paraId="2B4E83A7" w14:textId="77777777" w:rsidR="00D02BF1" w:rsidRPr="00E373E4" w:rsidRDefault="00D02BF1" w:rsidP="008E664B">
      <w:pPr>
        <w:pStyle w:val="BodyText-Code"/>
      </w:pPr>
      <w:r w:rsidRPr="00D02BF1">
        <w:t>    </w:t>
      </w:r>
      <w:r w:rsidRPr="00E373E4">
        <w:t>{</w:t>
      </w:r>
    </w:p>
    <w:p w14:paraId="2B4E83A8" w14:textId="77777777" w:rsidR="00D02BF1" w:rsidRPr="00E373E4" w:rsidRDefault="00D02BF1" w:rsidP="008E664B">
      <w:pPr>
        <w:pStyle w:val="BodyText-Code"/>
      </w:pPr>
      <w:r w:rsidRPr="00E373E4">
        <w:t>        </w:t>
      </w:r>
      <w:r w:rsidRPr="008E664B">
        <w:rPr>
          <w:rStyle w:val="BodyText-Code-Keywords"/>
        </w:rPr>
        <w:t>return</w:t>
      </w:r>
      <w:r w:rsidRPr="008E664B">
        <w:t> </w:t>
      </w:r>
      <w:r w:rsidRPr="008E664B">
        <w:rPr>
          <w:rStyle w:val="BodyText-Code-Keywords"/>
        </w:rPr>
        <w:t>true</w:t>
      </w:r>
      <w:r w:rsidRPr="00E373E4">
        <w:t>;</w:t>
      </w:r>
    </w:p>
    <w:p w14:paraId="2B4E83A9" w14:textId="77777777" w:rsidR="00D02BF1" w:rsidRPr="00E373E4" w:rsidRDefault="00D02BF1" w:rsidP="008E664B">
      <w:pPr>
        <w:pStyle w:val="BodyText-Code"/>
      </w:pPr>
      <w:r w:rsidRPr="00E373E4">
        <w:t>    }</w:t>
      </w:r>
    </w:p>
    <w:p w14:paraId="2B4E83AA" w14:textId="77777777" w:rsidR="00D02BF1" w:rsidRPr="00E373E4" w:rsidRDefault="00D02BF1" w:rsidP="008E664B">
      <w:pPr>
        <w:pStyle w:val="BodyText-Code"/>
      </w:pPr>
      <w:r w:rsidRPr="00E373E4">
        <w:t>};</w:t>
      </w:r>
    </w:p>
    <w:p w14:paraId="2B4E83AB" w14:textId="77777777" w:rsidR="00D02BF1" w:rsidRPr="00D02BF1" w:rsidRDefault="00D02BF1" w:rsidP="008E664B">
      <w:pPr>
        <w:pStyle w:val="BodyText-Code"/>
      </w:pPr>
    </w:p>
    <w:p w14:paraId="2B4E83AC" w14:textId="77777777" w:rsidR="009422AD" w:rsidRPr="00D02BF1" w:rsidRDefault="009422AD" w:rsidP="008E664B">
      <w:pPr>
        <w:pStyle w:val="BodyText-Code"/>
      </w:pPr>
    </w:p>
    <w:p w14:paraId="2B4E83AD" w14:textId="77777777" w:rsidR="009422AD" w:rsidRPr="00793C76" w:rsidRDefault="009422AD" w:rsidP="00B054EB">
      <w:pPr>
        <w:pStyle w:val="BodyText-Code"/>
        <w:rPr>
          <w:rStyle w:val="BodyText-Code-Comments"/>
        </w:rPr>
      </w:pPr>
      <w:r w:rsidRPr="00793C76">
        <w:rPr>
          <w:rStyle w:val="BodyText-Code-Comments"/>
        </w:rPr>
        <w:t>// The following comparisons are accidental and are not intended </w:t>
      </w:r>
    </w:p>
    <w:p w14:paraId="2B4E83AE" w14:textId="77777777" w:rsidR="00D02BF1" w:rsidRPr="00793C76" w:rsidRDefault="009422AD" w:rsidP="00B054EB">
      <w:pPr>
        <w:pStyle w:val="BodyText-Code"/>
        <w:rPr>
          <w:rStyle w:val="BodyText-Code-Comments"/>
        </w:rPr>
      </w:pPr>
      <w:r w:rsidRPr="00793C76">
        <w:rPr>
          <w:rStyle w:val="BodyText-Code-Comments"/>
        </w:rPr>
        <w:t>//</w:t>
      </w:r>
      <w:r w:rsidR="00D02BF1" w:rsidRPr="00793C76">
        <w:rPr>
          <w:rStyle w:val="BodyText-Code-Comments"/>
        </w:rPr>
        <w:t> but the compiler would compile</w:t>
      </w:r>
      <w:r w:rsidRPr="00793C76">
        <w:rPr>
          <w:rStyle w:val="BodyText-Code-Comments"/>
        </w:rPr>
        <w:t> them without the explic</w:t>
      </w:r>
      <w:r w:rsidR="00D02BF1" w:rsidRPr="00793C76">
        <w:rPr>
          <w:rStyle w:val="BodyText-Code-Comments"/>
        </w:rPr>
        <w:t>i</w:t>
      </w:r>
      <w:r w:rsidRPr="00793C76">
        <w:rPr>
          <w:rStyle w:val="BodyText-Code-Comments"/>
        </w:rPr>
        <w:t>t</w:t>
      </w:r>
      <w:r w:rsidR="00D02BF1" w:rsidRPr="00793C76">
        <w:rPr>
          <w:rStyle w:val="BodyText-Code-Comments"/>
        </w:rPr>
        <w:t xml:space="preserve"> keyword </w:t>
      </w:r>
    </w:p>
    <w:p w14:paraId="2B4E83AF" w14:textId="77777777" w:rsidR="009422AD" w:rsidRPr="008E664B" w:rsidRDefault="00D02BF1" w:rsidP="00B054EB">
      <w:pPr>
        <w:pStyle w:val="BodyText-Code"/>
      </w:pPr>
      <w:r w:rsidRPr="00793C76">
        <w:rPr>
          <w:rStyle w:val="BodyText-Code-Comments"/>
        </w:rPr>
        <w:t>// for the operators</w:t>
      </w:r>
      <w:r w:rsidR="009422AD" w:rsidRPr="00793C76">
        <w:rPr>
          <w:rStyle w:val="BodyText-Code-Comments"/>
        </w:rPr>
        <w:t>.</w:t>
      </w:r>
    </w:p>
    <w:p w14:paraId="2B4E83B0" w14:textId="77777777" w:rsidR="009422AD" w:rsidRPr="008E664B" w:rsidRDefault="009422AD" w:rsidP="00B054EB">
      <w:pPr>
        <w:pStyle w:val="BodyText-Code"/>
      </w:pPr>
      <w:r w:rsidRPr="00793C76">
        <w:rPr>
          <w:rStyle w:val="BodyText-Code-Types"/>
        </w:rPr>
        <w:t>Testable</w:t>
      </w:r>
      <w:r w:rsidRPr="008E664B">
        <w:t> a;</w:t>
      </w:r>
    </w:p>
    <w:p w14:paraId="2B4E83B1" w14:textId="77777777" w:rsidR="009422AD" w:rsidRPr="008E664B" w:rsidRDefault="009422AD" w:rsidP="00B054EB">
      <w:pPr>
        <w:pStyle w:val="BodyText-Code"/>
      </w:pPr>
      <w:r w:rsidRPr="00793C76">
        <w:rPr>
          <w:rStyle w:val="BodyText-Code-Types"/>
        </w:rPr>
        <w:t>AnotherTestable</w:t>
      </w:r>
      <w:r w:rsidRPr="008E664B">
        <w:t> b;</w:t>
      </w:r>
    </w:p>
    <w:p w14:paraId="2B4E83B2" w14:textId="77777777" w:rsidR="009422AD" w:rsidRPr="00D02BF1" w:rsidRDefault="009422AD" w:rsidP="008E664B">
      <w:pPr>
        <w:pStyle w:val="BodyText-Code"/>
      </w:pPr>
      <w:r w:rsidRPr="008E664B">
        <w:rPr>
          <w:rStyle w:val="BodyText-Code-Keywords"/>
        </w:rPr>
        <w:t>if</w:t>
      </w:r>
      <w:r w:rsidRPr="00D02BF1">
        <w:t> (a == b)</w:t>
      </w:r>
    </w:p>
    <w:p w14:paraId="2B4E83B3" w14:textId="77777777" w:rsidR="009422AD" w:rsidRPr="00E373E4" w:rsidRDefault="009422AD" w:rsidP="008E664B">
      <w:pPr>
        <w:pStyle w:val="BodyText-Code"/>
      </w:pPr>
      <w:r w:rsidRPr="00E373E4">
        <w:t>{ </w:t>
      </w:r>
    </w:p>
    <w:p w14:paraId="2B4E83B4" w14:textId="77777777" w:rsidR="009422AD" w:rsidRPr="00793C76" w:rsidRDefault="009422AD" w:rsidP="008E664B">
      <w:pPr>
        <w:pStyle w:val="BodyText-Code"/>
        <w:rPr>
          <w:rStyle w:val="BodyText-Code-Comments"/>
        </w:rPr>
      </w:pPr>
      <w:r w:rsidRPr="00E373E4">
        <w:t>    </w:t>
      </w:r>
      <w:r w:rsidRPr="00793C76">
        <w:rPr>
          <w:rStyle w:val="BodyText-Code-Comments"/>
        </w:rPr>
        <w:t>// ...</w:t>
      </w:r>
    </w:p>
    <w:p w14:paraId="2B4E83B5" w14:textId="77777777" w:rsidR="009422AD" w:rsidRPr="00E373E4" w:rsidRDefault="009422AD" w:rsidP="008E664B">
      <w:pPr>
        <w:pStyle w:val="BodyText-Code"/>
      </w:pPr>
      <w:r w:rsidRPr="00E373E4">
        <w:t>}</w:t>
      </w:r>
    </w:p>
    <w:p w14:paraId="2B4E83B6" w14:textId="77777777" w:rsidR="009422AD" w:rsidRPr="00E373E4" w:rsidRDefault="009422AD" w:rsidP="008E664B">
      <w:pPr>
        <w:pStyle w:val="BodyText-Code"/>
      </w:pPr>
      <w:r w:rsidRPr="008E664B">
        <w:rPr>
          <w:rStyle w:val="BodyText-Code-Keywords"/>
        </w:rPr>
        <w:t>if</w:t>
      </w:r>
      <w:r w:rsidRPr="00E373E4">
        <w:t> (a &lt; 0) </w:t>
      </w:r>
    </w:p>
    <w:p w14:paraId="2B4E83B7" w14:textId="77777777" w:rsidR="009422AD" w:rsidRPr="00E373E4" w:rsidRDefault="009422AD" w:rsidP="008E664B">
      <w:pPr>
        <w:pStyle w:val="BodyText-Code"/>
      </w:pPr>
      <w:r w:rsidRPr="00E373E4">
        <w:t>{ </w:t>
      </w:r>
    </w:p>
    <w:p w14:paraId="2B4E83B8" w14:textId="77777777" w:rsidR="009422AD" w:rsidRPr="00793C76" w:rsidRDefault="009422AD" w:rsidP="008E664B">
      <w:pPr>
        <w:pStyle w:val="BodyText-Code"/>
        <w:rPr>
          <w:rStyle w:val="BodyText-Code-Comments"/>
        </w:rPr>
      </w:pPr>
      <w:r w:rsidRPr="00E373E4">
        <w:t>    </w:t>
      </w:r>
      <w:r w:rsidRPr="00793C76">
        <w:rPr>
          <w:rStyle w:val="BodyText-Code-Comments"/>
        </w:rPr>
        <w:t>// ...  </w:t>
      </w:r>
    </w:p>
    <w:p w14:paraId="2B4E83B9" w14:textId="77777777" w:rsidR="009422AD" w:rsidRPr="00E373E4" w:rsidRDefault="009422AD" w:rsidP="008E664B">
      <w:pPr>
        <w:pStyle w:val="BodyText-Code"/>
      </w:pPr>
      <w:r w:rsidRPr="00E373E4">
        <w:t>}</w:t>
      </w:r>
    </w:p>
    <w:p w14:paraId="2B4E83BA" w14:textId="77777777" w:rsidR="00832053" w:rsidRDefault="000F31DB" w:rsidP="00EA310D">
      <w:pPr>
        <w:pStyle w:val="Textkrper"/>
      </w:pPr>
      <w:r w:rsidRPr="005B7E5C">
        <w:rPr>
          <w:rStyle w:val="BodyText-PositiveGreen"/>
        </w:rPr>
        <w:sym w:font="Wingdings" w:char="F0FE"/>
      </w:r>
      <w:r w:rsidRPr="0030733D">
        <w:rPr>
          <w:rFonts w:hint="eastAsia"/>
        </w:rPr>
        <w:t xml:space="preserve"> </w:t>
      </w:r>
      <w:r w:rsidRPr="005B7E5C">
        <w:rPr>
          <w:rStyle w:val="BodyText-BoldAction"/>
          <w:rFonts w:hint="eastAsia"/>
        </w:rPr>
        <w:t>You</w:t>
      </w:r>
      <w:r w:rsidRPr="0030733D">
        <w:rPr>
          <w:rFonts w:hint="eastAsia"/>
        </w:rPr>
        <w:t xml:space="preserve"> </w:t>
      </w:r>
      <w:r w:rsidRPr="005B7E5C">
        <w:rPr>
          <w:rStyle w:val="BodyText-BoldAction"/>
          <w:rFonts w:hint="eastAsia"/>
        </w:rPr>
        <w:t>should</w:t>
      </w:r>
      <w:r w:rsidRPr="007F5D6B">
        <w:t xml:space="preserve"> </w:t>
      </w:r>
      <w:r w:rsidR="00832053">
        <w:t>provide overloads for common cases to avoid unnecessary implicit type conversions.</w:t>
      </w:r>
      <w:r w:rsidR="00EA310D">
        <w:br/>
      </w:r>
      <w:r w:rsidR="001115E4" w:rsidRPr="00977826">
        <w:t>Example:</w:t>
      </w:r>
    </w:p>
    <w:p w14:paraId="2B4E83BB" w14:textId="77777777" w:rsidR="00832053" w:rsidRPr="00D65774" w:rsidRDefault="00832053" w:rsidP="008E664B">
      <w:pPr>
        <w:pStyle w:val="BodyText-Code"/>
      </w:pPr>
      <w:r w:rsidRPr="008E664B">
        <w:rPr>
          <w:rStyle w:val="BodyText-Code-Keywords"/>
        </w:rPr>
        <w:t>class</w:t>
      </w:r>
      <w:r w:rsidRPr="008E664B">
        <w:t> </w:t>
      </w:r>
      <w:r w:rsidRPr="00793C76">
        <w:rPr>
          <w:rStyle w:val="BodyText-Code-Types"/>
        </w:rPr>
        <w:t>String</w:t>
      </w:r>
      <w:r w:rsidRPr="00D65774">
        <w:t> </w:t>
      </w:r>
    </w:p>
    <w:p w14:paraId="2B4E83BC" w14:textId="77777777" w:rsidR="00832053" w:rsidRPr="00D65774" w:rsidRDefault="00832053" w:rsidP="008E664B">
      <w:pPr>
        <w:pStyle w:val="BodyText-Code"/>
      </w:pPr>
      <w:r w:rsidRPr="00D65774">
        <w:t>{</w:t>
      </w:r>
    </w:p>
    <w:p w14:paraId="2B4E83BD" w14:textId="77777777" w:rsidR="00832053" w:rsidRPr="00D65774" w:rsidRDefault="00832053" w:rsidP="008E664B">
      <w:pPr>
        <w:pStyle w:val="BodyText-Code"/>
      </w:pPr>
      <w:r w:rsidRPr="00D65774">
        <w:t>    String(</w:t>
      </w:r>
      <w:r w:rsidRPr="008E664B">
        <w:rPr>
          <w:rStyle w:val="BodyText-Code-Keywords"/>
        </w:rPr>
        <w:t>const</w:t>
      </w:r>
      <w:r w:rsidRPr="008E664B">
        <w:t> </w:t>
      </w:r>
      <w:r w:rsidRPr="008E664B">
        <w:rPr>
          <w:rStyle w:val="BodyText-Code-Keywords"/>
        </w:rPr>
        <w:t>char</w:t>
      </w:r>
      <w:r w:rsidRPr="008E664B">
        <w:t>* text); </w:t>
      </w:r>
      <w:r w:rsidRPr="00793C76">
        <w:rPr>
          <w:rStyle w:val="BodyText-Code-Comments"/>
        </w:rPr>
        <w:t>// enables implicit conversion</w:t>
      </w:r>
    </w:p>
    <w:p w14:paraId="2B4E83BE" w14:textId="77777777" w:rsidR="00832053" w:rsidRPr="00D65774" w:rsidRDefault="00832053" w:rsidP="008E664B">
      <w:pPr>
        <w:pStyle w:val="BodyText-Code"/>
      </w:pPr>
      <w:r w:rsidRPr="00D65774">
        <w:t>};</w:t>
      </w:r>
    </w:p>
    <w:p w14:paraId="2B4E83BF" w14:textId="77777777" w:rsidR="00832053" w:rsidRPr="00D65774" w:rsidRDefault="00832053" w:rsidP="008E664B">
      <w:pPr>
        <w:pStyle w:val="BodyText-Code"/>
      </w:pPr>
      <w:r w:rsidRPr="00D65774">
        <w:t xml:space="preserve"> </w:t>
      </w:r>
    </w:p>
    <w:p w14:paraId="2B4E83C0" w14:textId="77777777" w:rsidR="00832053" w:rsidRPr="00D65774" w:rsidRDefault="00832053" w:rsidP="008E664B">
      <w:pPr>
        <w:pStyle w:val="BodyText-Code"/>
      </w:pPr>
      <w:r w:rsidRPr="008E664B">
        <w:rPr>
          <w:rStyle w:val="BodyText-Code-Keywords"/>
        </w:rPr>
        <w:t>bool</w:t>
      </w:r>
      <w:r w:rsidRPr="008E664B">
        <w:t> </w:t>
      </w:r>
      <w:r w:rsidRPr="008E664B">
        <w:rPr>
          <w:rStyle w:val="BodyText-Code-Keywords"/>
        </w:rPr>
        <w:t>operator</w:t>
      </w:r>
      <w:r w:rsidRPr="008E664B">
        <w:t>== (</w:t>
      </w:r>
      <w:r w:rsidRPr="008E664B">
        <w:rPr>
          <w:rStyle w:val="BodyText-Code-Keywords"/>
        </w:rPr>
        <w:t>const</w:t>
      </w:r>
      <w:r w:rsidRPr="008E664B">
        <w:t> </w:t>
      </w:r>
      <w:r w:rsidRPr="00793C76">
        <w:rPr>
          <w:rStyle w:val="BodyText-Code-Types"/>
        </w:rPr>
        <w:t>String</w:t>
      </w:r>
      <w:r w:rsidRPr="008E664B">
        <w:t>&amp;, </w:t>
      </w:r>
      <w:r w:rsidRPr="008E664B">
        <w:rPr>
          <w:rStyle w:val="BodyText-Code-Keywords"/>
        </w:rPr>
        <w:t>const</w:t>
      </w:r>
      <w:r w:rsidRPr="008E664B">
        <w:t> </w:t>
      </w:r>
      <w:r w:rsidRPr="00793C76">
        <w:rPr>
          <w:rStyle w:val="BodyText-Code-Types"/>
        </w:rPr>
        <w:t>String</w:t>
      </w:r>
      <w:r w:rsidRPr="00D65774">
        <w:t>&amp;);</w:t>
      </w:r>
    </w:p>
    <w:p w14:paraId="2B4E83C1" w14:textId="77777777" w:rsidR="00832053" w:rsidRPr="00D65774" w:rsidRDefault="00832053" w:rsidP="008E664B">
      <w:pPr>
        <w:pStyle w:val="BodyText-Code"/>
      </w:pPr>
      <w:r w:rsidRPr="00D65774">
        <w:t xml:space="preserve"> </w:t>
      </w:r>
    </w:p>
    <w:p w14:paraId="2B4E83C2" w14:textId="77777777" w:rsidR="00832053" w:rsidRPr="00793C76" w:rsidRDefault="00832053" w:rsidP="00B054EB">
      <w:pPr>
        <w:pStyle w:val="BodyText-Code"/>
        <w:rPr>
          <w:rStyle w:val="BodyText-Code-Comments"/>
        </w:rPr>
      </w:pPr>
      <w:r w:rsidRPr="00793C76">
        <w:rPr>
          <w:rStyle w:val="BodyText-Code-Comments"/>
        </w:rPr>
        <w:t>//... somewhere in the code...</w:t>
      </w:r>
    </w:p>
    <w:p w14:paraId="2B4E83C3" w14:textId="77777777" w:rsidR="00832053" w:rsidRPr="00D65774" w:rsidRDefault="00832053" w:rsidP="008E664B">
      <w:pPr>
        <w:pStyle w:val="BodyText-Code"/>
      </w:pPr>
      <w:r w:rsidRPr="008E664B">
        <w:rPr>
          <w:rStyle w:val="BodyText-Code-Keywords"/>
        </w:rPr>
        <w:t>if</w:t>
      </w:r>
      <w:r w:rsidRPr="008E664B">
        <w:t> (someString == </w:t>
      </w:r>
      <w:r w:rsidRPr="008E664B">
        <w:rPr>
          <w:rStyle w:val="BodyText-Code-Strings"/>
        </w:rPr>
        <w:t>"Hello"</w:t>
      </w:r>
      <w:r w:rsidRPr="00D65774">
        <w:t>) </w:t>
      </w:r>
    </w:p>
    <w:p w14:paraId="2B4E83C4" w14:textId="77777777" w:rsidR="00832053" w:rsidRPr="00D65774" w:rsidRDefault="00832053" w:rsidP="008E664B">
      <w:pPr>
        <w:pStyle w:val="BodyText-Code"/>
      </w:pPr>
      <w:r w:rsidRPr="00D65774">
        <w:t>{ </w:t>
      </w:r>
    </w:p>
    <w:p w14:paraId="2B4E83C5" w14:textId="77777777" w:rsidR="00832053" w:rsidRPr="00793C76" w:rsidRDefault="00832053" w:rsidP="008E664B">
      <w:pPr>
        <w:pStyle w:val="BodyText-Code"/>
        <w:rPr>
          <w:rStyle w:val="BodyText-Code-Comments"/>
        </w:rPr>
      </w:pPr>
      <w:r w:rsidRPr="00D65774">
        <w:t>   </w:t>
      </w:r>
      <w:r w:rsidRPr="00793C76">
        <w:rPr>
          <w:rStyle w:val="BodyText-Code-Comments"/>
        </w:rPr>
        <w:t>//... </w:t>
      </w:r>
    </w:p>
    <w:p w14:paraId="2B4E83C6" w14:textId="77777777" w:rsidR="00832053" w:rsidRPr="00D65774" w:rsidRDefault="00832053" w:rsidP="008E664B">
      <w:pPr>
        <w:pStyle w:val="BodyText-Code"/>
      </w:pPr>
      <w:r w:rsidRPr="00D65774">
        <w:t>}</w:t>
      </w:r>
    </w:p>
    <w:p w14:paraId="2B4E83C7" w14:textId="77777777" w:rsidR="00832053" w:rsidRPr="00D65774" w:rsidRDefault="00832053" w:rsidP="008E664B">
      <w:pPr>
        <w:pStyle w:val="BodyText-Code"/>
      </w:pPr>
      <w:r w:rsidRPr="00D65774">
        <w:t xml:space="preserve"> </w:t>
      </w:r>
    </w:p>
    <w:p w14:paraId="2B4E83C8" w14:textId="77777777" w:rsidR="00832053" w:rsidRPr="00793C76" w:rsidRDefault="00832053" w:rsidP="00B054EB">
      <w:pPr>
        <w:pStyle w:val="BodyText-Code"/>
        <w:rPr>
          <w:rStyle w:val="BodyText-Code-Comments"/>
        </w:rPr>
      </w:pPr>
      <w:r w:rsidRPr="00793C76">
        <w:rPr>
          <w:rStyle w:val="BodyText-Code-Comments"/>
        </w:rPr>
        <w:t>// is replaced by the compiler with:</w:t>
      </w:r>
    </w:p>
    <w:p w14:paraId="2B4E83C9" w14:textId="77777777" w:rsidR="00832053" w:rsidRPr="00B81A72" w:rsidRDefault="00832053" w:rsidP="008E664B">
      <w:pPr>
        <w:pStyle w:val="BodyText-Code"/>
      </w:pPr>
      <w:r w:rsidRPr="008E664B">
        <w:rPr>
          <w:rStyle w:val="BodyText-Code-Keywords"/>
        </w:rPr>
        <w:t>if</w:t>
      </w:r>
      <w:r w:rsidRPr="008E664B">
        <w:t> (someString == String(</w:t>
      </w:r>
      <w:r w:rsidRPr="008E664B">
        <w:rPr>
          <w:rStyle w:val="BodyText-Code-Strings"/>
        </w:rPr>
        <w:t>"Hello"</w:t>
      </w:r>
      <w:r w:rsidRPr="00B81A72">
        <w:t>))</w:t>
      </w:r>
    </w:p>
    <w:p w14:paraId="2B4E83CA" w14:textId="77777777" w:rsidR="00832053" w:rsidRPr="00B81A72" w:rsidRDefault="00832053" w:rsidP="008E664B">
      <w:pPr>
        <w:pStyle w:val="BodyText-Code"/>
      </w:pPr>
      <w:r w:rsidRPr="00B81A72">
        <w:t>{</w:t>
      </w:r>
    </w:p>
    <w:p w14:paraId="2B4E83CB" w14:textId="77777777" w:rsidR="00832053" w:rsidRPr="00793C76" w:rsidRDefault="00832053" w:rsidP="008E664B">
      <w:pPr>
        <w:pStyle w:val="BodyText-Code"/>
        <w:rPr>
          <w:rStyle w:val="BodyText-Code-Comments"/>
        </w:rPr>
      </w:pPr>
      <w:r w:rsidRPr="004C3BEB">
        <w:t>    </w:t>
      </w:r>
      <w:r w:rsidRPr="00793C76">
        <w:rPr>
          <w:rStyle w:val="BodyText-Code-Comments"/>
        </w:rPr>
        <w:t>//... </w:t>
      </w:r>
    </w:p>
    <w:p w14:paraId="2B4E83CC" w14:textId="77777777" w:rsidR="00832053" w:rsidRPr="004C3BEB" w:rsidRDefault="00832053" w:rsidP="008E664B">
      <w:pPr>
        <w:pStyle w:val="BodyText-Code"/>
      </w:pPr>
      <w:r w:rsidRPr="004C3BEB">
        <w:t>}</w:t>
      </w:r>
    </w:p>
    <w:p w14:paraId="2B4E83CD" w14:textId="77777777" w:rsidR="00832053" w:rsidRPr="004C3BEB" w:rsidRDefault="00832053" w:rsidP="008E664B">
      <w:pPr>
        <w:pStyle w:val="BodyText-Code"/>
      </w:pPr>
    </w:p>
    <w:p w14:paraId="2B4E83CE" w14:textId="77777777" w:rsidR="00832053" w:rsidRPr="00793C76" w:rsidRDefault="00832053" w:rsidP="00B054EB">
      <w:pPr>
        <w:pStyle w:val="BodyText-Code"/>
        <w:rPr>
          <w:rStyle w:val="BodyText-Code-Comments"/>
        </w:rPr>
      </w:pPr>
      <w:r w:rsidRPr="00793C76">
        <w:rPr>
          <w:rStyle w:val="BodyText-Code-Comments"/>
        </w:rPr>
        <w:t>// is prevented by providing:</w:t>
      </w:r>
    </w:p>
    <w:p w14:paraId="2B4E83CF" w14:textId="77777777" w:rsidR="00832053" w:rsidRPr="008E664B" w:rsidRDefault="00832053" w:rsidP="00B054EB">
      <w:pPr>
        <w:pStyle w:val="BodyText-Code"/>
      </w:pPr>
      <w:r w:rsidRPr="008E664B">
        <w:rPr>
          <w:rStyle w:val="BodyText-Code-Keywords"/>
        </w:rPr>
        <w:t>bool</w:t>
      </w:r>
      <w:r w:rsidRPr="008E664B">
        <w:t> </w:t>
      </w:r>
      <w:r w:rsidRPr="008E664B">
        <w:rPr>
          <w:rStyle w:val="BodyText-Code-Keywords"/>
        </w:rPr>
        <w:t>operator</w:t>
      </w:r>
      <w:r w:rsidRPr="008E664B">
        <w:t>==(</w:t>
      </w:r>
      <w:r w:rsidRPr="008E664B">
        <w:rPr>
          <w:rStyle w:val="BodyText-Code-Keywords"/>
        </w:rPr>
        <w:t>const</w:t>
      </w:r>
      <w:r w:rsidRPr="008E664B">
        <w:t> String&amp; Ihs, </w:t>
      </w:r>
      <w:r w:rsidRPr="008E664B">
        <w:rPr>
          <w:rStyle w:val="BodyText-Code-Keywords"/>
        </w:rPr>
        <w:t>const</w:t>
      </w:r>
      <w:r w:rsidRPr="008E664B">
        <w:t> String&amp; rhs);</w:t>
      </w:r>
    </w:p>
    <w:p w14:paraId="2B4E83D0" w14:textId="77777777" w:rsidR="00832053" w:rsidRPr="008E664B" w:rsidRDefault="00832053" w:rsidP="00B054EB">
      <w:pPr>
        <w:pStyle w:val="BodyText-Code"/>
      </w:pPr>
      <w:r w:rsidRPr="008E664B">
        <w:rPr>
          <w:rStyle w:val="BodyText-Code-Keywords"/>
        </w:rPr>
        <w:t>bool</w:t>
      </w:r>
      <w:r w:rsidRPr="008E664B">
        <w:t> </w:t>
      </w:r>
      <w:r w:rsidRPr="008E664B">
        <w:rPr>
          <w:rStyle w:val="BodyText-Code-Keywords"/>
        </w:rPr>
        <w:t>operator</w:t>
      </w:r>
      <w:r w:rsidRPr="008E664B">
        <w:t>==(</w:t>
      </w:r>
      <w:r w:rsidRPr="008E664B">
        <w:rPr>
          <w:rStyle w:val="BodyText-Code-Keywords"/>
        </w:rPr>
        <w:t>const</w:t>
      </w:r>
      <w:r w:rsidRPr="008E664B">
        <w:t> String&amp; Ihs, </w:t>
      </w:r>
      <w:r w:rsidRPr="008E664B">
        <w:rPr>
          <w:rStyle w:val="BodyText-Code-Keywords"/>
        </w:rPr>
        <w:t>const</w:t>
      </w:r>
      <w:r w:rsidRPr="008E664B">
        <w:t> </w:t>
      </w:r>
      <w:r w:rsidRPr="008E664B">
        <w:rPr>
          <w:rStyle w:val="BodyText-Code-Keywords"/>
        </w:rPr>
        <w:t>char</w:t>
      </w:r>
      <w:r w:rsidRPr="008E664B">
        <w:t>* rhs);</w:t>
      </w:r>
    </w:p>
    <w:p w14:paraId="2B4E83D1" w14:textId="77777777" w:rsidR="00832053" w:rsidRPr="008E664B" w:rsidRDefault="00832053" w:rsidP="00B054EB">
      <w:pPr>
        <w:pStyle w:val="BodyText-Code"/>
      </w:pPr>
      <w:r w:rsidRPr="008E664B">
        <w:rPr>
          <w:rStyle w:val="BodyText-Code-Keywords"/>
        </w:rPr>
        <w:t>bool</w:t>
      </w:r>
      <w:r w:rsidRPr="008E664B">
        <w:t> </w:t>
      </w:r>
      <w:r w:rsidRPr="008E664B">
        <w:rPr>
          <w:rStyle w:val="BodyText-Code-Keywords"/>
        </w:rPr>
        <w:t>operator</w:t>
      </w:r>
      <w:r w:rsidRPr="008E664B">
        <w:t>==(</w:t>
      </w:r>
      <w:r w:rsidRPr="008E664B">
        <w:rPr>
          <w:rStyle w:val="BodyText-Code-Keywords"/>
        </w:rPr>
        <w:t>const</w:t>
      </w:r>
      <w:r w:rsidRPr="008E664B">
        <w:t> </w:t>
      </w:r>
      <w:r w:rsidRPr="008E664B">
        <w:rPr>
          <w:rStyle w:val="BodyText-Code-Keywords"/>
        </w:rPr>
        <w:t>char</w:t>
      </w:r>
      <w:r w:rsidRPr="008E664B">
        <w:t>* Ihs, </w:t>
      </w:r>
      <w:r w:rsidRPr="008E664B">
        <w:rPr>
          <w:rStyle w:val="BodyText-Code-Keywords"/>
        </w:rPr>
        <w:t>const</w:t>
      </w:r>
      <w:r w:rsidRPr="008E664B">
        <w:t> String&amp; rhs);</w:t>
      </w:r>
    </w:p>
    <w:p w14:paraId="2B4E83D2" w14:textId="77777777" w:rsidR="00A71F76" w:rsidRDefault="00A71F76" w:rsidP="006606DA">
      <w:pPr>
        <w:pStyle w:val="berschrift2"/>
        <w:rPr>
          <w:lang w:eastAsia="zh-CN"/>
        </w:rPr>
      </w:pPr>
      <w:bookmarkStart w:id="1822" w:name="_Toc401752082"/>
      <w:r w:rsidRPr="006606DA">
        <w:t>Structures</w:t>
      </w:r>
      <w:bookmarkEnd w:id="1822"/>
    </w:p>
    <w:p w14:paraId="2B4E83D3" w14:textId="77777777" w:rsidR="00A71F76" w:rsidRDefault="00A71F76" w:rsidP="006606DA">
      <w:pPr>
        <w:pStyle w:val="berschrift3"/>
      </w:pPr>
      <w:r w:rsidRPr="00C4677A">
        <w:t xml:space="preserve">Structure </w:t>
      </w:r>
      <w:r w:rsidRPr="006606DA">
        <w:t>Initialization</w:t>
      </w:r>
    </w:p>
    <w:p w14:paraId="2B4E83D4" w14:textId="77777777" w:rsidR="00A71F76"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A71F76">
        <w:t xml:space="preserve">use </w:t>
      </w:r>
      <w:r w:rsidR="00A71F76" w:rsidRPr="0077698F">
        <w:rPr>
          <w:lang w:eastAsia="zh-CN"/>
        </w:rPr>
        <w:t xml:space="preserve">"= {}" to zero </w:t>
      </w:r>
      <w:r w:rsidR="00A71F76">
        <w:rPr>
          <w:lang w:eastAsia="zh-CN"/>
        </w:rPr>
        <w:t>structure</w:t>
      </w:r>
      <w:r w:rsidR="00A71F76" w:rsidRPr="0077698F">
        <w:rPr>
          <w:lang w:eastAsia="zh-CN"/>
        </w:rPr>
        <w:t xml:space="preserve"> memory.</w:t>
      </w:r>
      <w:r w:rsidR="00A71F76" w:rsidRPr="001C5902">
        <w:t xml:space="preserve"> </w:t>
      </w:r>
    </w:p>
    <w:p w14:paraId="2B4E83D5" w14:textId="77777777" w:rsidR="00A71F76" w:rsidRPr="001115E4" w:rsidRDefault="00A71F76" w:rsidP="00B054EB">
      <w:pPr>
        <w:pStyle w:val="BodyText-Code"/>
        <w:rPr>
          <w:rFonts w:eastAsia="NSimSun"/>
        </w:rPr>
      </w:pPr>
      <w:r w:rsidRPr="001115E4">
        <w:rPr>
          <w:rFonts w:eastAsia="NSimSun"/>
        </w:rPr>
        <w:t>PROPVARIANT pv = {};</w:t>
      </w:r>
    </w:p>
    <w:p w14:paraId="2B4E83D6" w14:textId="77777777" w:rsidR="00A71F76" w:rsidRDefault="00A71F76" w:rsidP="00EA310D">
      <w:pPr>
        <w:pStyle w:val="Textkrper"/>
        <w:rPr>
          <w:lang w:eastAsia="zh-CN"/>
        </w:rPr>
      </w:pPr>
      <w:r w:rsidRPr="00180BCD">
        <w:rPr>
          <w:lang w:eastAsia="zh-CN"/>
        </w:rPr>
        <w:lastRenderedPageBreak/>
        <w:t>When a structure has a byte size field as the first member, you could use the following shortcut to initialize the size field and zero initialize the other fields:</w:t>
      </w:r>
    </w:p>
    <w:p w14:paraId="2B4E83D7" w14:textId="77777777" w:rsidR="00A71F76" w:rsidRPr="001115E4" w:rsidRDefault="00A71F76" w:rsidP="00B054EB">
      <w:pPr>
        <w:pStyle w:val="BodyText-Code"/>
        <w:rPr>
          <w:rFonts w:eastAsia="NSimSun"/>
        </w:rPr>
      </w:pPr>
      <w:r w:rsidRPr="001115E4">
        <w:rPr>
          <w:rFonts w:eastAsia="NSimSun"/>
        </w:rPr>
        <w:t xml:space="preserve">SHELLEXECUTEINFO sei = { </w:t>
      </w:r>
      <w:r w:rsidRPr="008E664B">
        <w:rPr>
          <w:rStyle w:val="BodyText-Code-Keywords"/>
          <w:rFonts w:eastAsia="NSimSun"/>
        </w:rPr>
        <w:t>sizeof</w:t>
      </w:r>
      <w:r w:rsidRPr="001115E4">
        <w:rPr>
          <w:rFonts w:eastAsia="NSimSun"/>
        </w:rPr>
        <w:t>(sei) };</w:t>
      </w:r>
    </w:p>
    <w:p w14:paraId="2B4E83D8" w14:textId="77777777" w:rsidR="00A71F76" w:rsidRPr="001115E4" w:rsidRDefault="00A71F76" w:rsidP="00B054EB">
      <w:pPr>
        <w:pStyle w:val="BodyText-Code"/>
        <w:rPr>
          <w:rFonts w:eastAsia="NSimSun"/>
        </w:rPr>
      </w:pPr>
      <w:r w:rsidRPr="001115E4">
        <w:rPr>
          <w:rFonts w:eastAsia="NSimSun"/>
        </w:rPr>
        <w:t>sei.lpFile = ...</w:t>
      </w:r>
    </w:p>
    <w:p w14:paraId="2B4E83D9" w14:textId="77777777" w:rsidR="00A71F76" w:rsidRDefault="00A71F76" w:rsidP="006606DA">
      <w:pPr>
        <w:pStyle w:val="berschrift3"/>
      </w:pPr>
      <w:r w:rsidRPr="001C2BC1">
        <w:t xml:space="preserve">Structures vs. </w:t>
      </w:r>
      <w:r w:rsidRPr="006606DA">
        <w:t>Classes</w:t>
      </w:r>
    </w:p>
    <w:p w14:paraId="2B4E83DA" w14:textId="77777777" w:rsidR="00A71F76" w:rsidRPr="001C2BC1"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A71F76" w:rsidRPr="00180BCD">
        <w:t>use a structure to define a data aggregate that does not contain functions.  Use a class if the data structure includes member functions. In C++, a struct can have member functions and operators and everything else that a class can have.  In fact, the only difference between a class and a struct is that all members default to public access in a struct but private access in a class.  To match the normal intuition, we use a class if and only if there are member functions included</w:t>
      </w:r>
      <w:r w:rsidR="00A71F76" w:rsidRPr="00522CA5">
        <w:t>.</w:t>
      </w:r>
    </w:p>
    <w:p w14:paraId="2B4E83DB" w14:textId="77777777" w:rsidR="00A71F76" w:rsidRDefault="00A71F76" w:rsidP="006606DA">
      <w:pPr>
        <w:pStyle w:val="berschrift2"/>
      </w:pPr>
      <w:bookmarkStart w:id="1823" w:name="_Toc401752083"/>
      <w:r w:rsidRPr="006606DA">
        <w:t>Classes</w:t>
      </w:r>
      <w:bookmarkEnd w:id="1823"/>
    </w:p>
    <w:p w14:paraId="2B4E83DC" w14:textId="77777777" w:rsidR="0088129C" w:rsidRDefault="0088129C" w:rsidP="00EA310D">
      <w:pPr>
        <w:pStyle w:val="Textkrper"/>
      </w:pPr>
      <w:r w:rsidRPr="00D36E18">
        <w:rPr>
          <w:rStyle w:val="BodyText-PositiveGreen"/>
        </w:rPr>
        <w:sym w:font="Wingdings" w:char="F0FE"/>
      </w:r>
      <w:r>
        <w:rPr>
          <w:rFonts w:hint="eastAsia"/>
          <w:lang w:eastAsia="zh-CN"/>
        </w:rPr>
        <w:t xml:space="preserve"> </w:t>
      </w:r>
      <w:r w:rsidRPr="00D36E18">
        <w:rPr>
          <w:rStyle w:val="BodyText-BoldAction"/>
        </w:rPr>
        <w:t>You</w:t>
      </w:r>
      <w:r w:rsidRPr="00D36E18">
        <w:t xml:space="preserve"> </w:t>
      </w:r>
      <w:r w:rsidRPr="00D36E18">
        <w:rPr>
          <w:rStyle w:val="BodyText-BoldAction"/>
        </w:rPr>
        <w:t>should</w:t>
      </w:r>
      <w:r w:rsidRPr="00D36E18">
        <w:t xml:space="preserve"> </w:t>
      </w:r>
      <w:r>
        <w:t>define only one class in one header and implementation file. There are cases, where deviants are reasonable, e.g. for very small classes with (logical) relationship to another class.</w:t>
      </w:r>
    </w:p>
    <w:p w14:paraId="2B4E83DD" w14:textId="77777777" w:rsidR="004877AF"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4877AF">
        <w:t>follow the rules for specific kind of classes</w:t>
      </w:r>
      <w:r w:rsidR="00BA5DBD">
        <w:t xml:space="preserve"> as follows</w:t>
      </w:r>
      <w:r w:rsidR="004877AF">
        <w:t>.</w:t>
      </w:r>
    </w:p>
    <w:p w14:paraId="2B4E83DE" w14:textId="77777777" w:rsidR="004877AF" w:rsidRDefault="004877AF" w:rsidP="00EA310D">
      <w:pPr>
        <w:pStyle w:val="Textkrper"/>
      </w:pPr>
      <w:r>
        <w:t xml:space="preserve">Different kind of classes require a different approach when being implemented </w:t>
      </w:r>
      <w:hyperlink w:anchor="REF3" w:history="1">
        <w:r w:rsidR="0005653D" w:rsidRPr="00167C45">
          <w:rPr>
            <w:rStyle w:val="Hyperlink"/>
          </w:rPr>
          <w:t>[</w:t>
        </w:r>
        <w:r w:rsidRPr="00167C45">
          <w:rPr>
            <w:rStyle w:val="Hyperlink"/>
          </w:rPr>
          <w:t>REF</w:t>
        </w:r>
        <w:r w:rsidR="0005653D" w:rsidRPr="00167C45">
          <w:rPr>
            <w:rStyle w:val="Hyperlink"/>
          </w:rPr>
          <w:t>3]</w:t>
        </w:r>
      </w:hyperlink>
      <w:r>
        <w:t>:</w:t>
      </w:r>
    </w:p>
    <w:p w14:paraId="2B4E83DF" w14:textId="77777777" w:rsidR="004877AF" w:rsidRPr="00262193" w:rsidRDefault="004877AF" w:rsidP="00EA310D">
      <w:pPr>
        <w:pStyle w:val="BodyText-Compact"/>
      </w:pPr>
      <w:r w:rsidRPr="00D20224">
        <w:rPr>
          <w:rStyle w:val="BodyText-BoldItem"/>
        </w:rPr>
        <w:t>Value classes</w:t>
      </w:r>
      <w:r w:rsidRPr="00262193">
        <w:t xml:space="preserve"> (such a</w:t>
      </w:r>
      <w:r w:rsidRPr="00AE66D1">
        <w:t>s std::pair or std::vector) are</w:t>
      </w:r>
      <w:r w:rsidRPr="00262193">
        <w:t xml:space="preserve"> modeled as built-in types:</w:t>
      </w:r>
    </w:p>
    <w:p w14:paraId="2B4E83E0" w14:textId="77777777" w:rsidR="004877AF" w:rsidRPr="00262193" w:rsidRDefault="004877AF" w:rsidP="00EA310D">
      <w:pPr>
        <w:pStyle w:val="ListParagraph-Bullet"/>
        <w:rPr>
          <w:rFonts w:eastAsia="MS Mincho"/>
          <w:lang w:eastAsia="de-DE"/>
        </w:rPr>
      </w:pPr>
      <w:r w:rsidRPr="00262193">
        <w:rPr>
          <w:rFonts w:eastAsia="MS Mincho"/>
          <w:lang w:eastAsia="de-DE"/>
        </w:rPr>
        <w:t>Has a public destructor, copy constructor, and assignment with value semantics</w:t>
      </w:r>
      <w:r w:rsidR="00853696">
        <w:rPr>
          <w:rFonts w:eastAsia="MS Mincho"/>
          <w:lang w:eastAsia="de-DE"/>
        </w:rPr>
        <w:t>, and a</w:t>
      </w:r>
      <w:r w:rsidR="004B1DD1">
        <w:rPr>
          <w:rFonts w:eastAsia="MS Mincho"/>
          <w:lang w:eastAsia="de-DE"/>
        </w:rPr>
        <w:t>n optional</w:t>
      </w:r>
      <w:r w:rsidR="00853696">
        <w:rPr>
          <w:rFonts w:eastAsia="MS Mincho"/>
          <w:lang w:eastAsia="de-DE"/>
        </w:rPr>
        <w:t xml:space="preserve"> move constructor and assignment operator</w:t>
      </w:r>
      <w:r w:rsidRPr="00262193">
        <w:rPr>
          <w:rFonts w:eastAsia="MS Mincho"/>
          <w:lang w:eastAsia="de-DE"/>
        </w:rPr>
        <w:t>.</w:t>
      </w:r>
    </w:p>
    <w:p w14:paraId="2B4E83E1" w14:textId="77777777" w:rsidR="004877AF" w:rsidRPr="00262193" w:rsidRDefault="004877AF" w:rsidP="00EA310D">
      <w:pPr>
        <w:pStyle w:val="ListParagraph-Bullet"/>
        <w:rPr>
          <w:rFonts w:eastAsia="MS Mincho"/>
          <w:lang w:eastAsia="de-DE"/>
        </w:rPr>
      </w:pPr>
      <w:r w:rsidRPr="00262193">
        <w:rPr>
          <w:rFonts w:eastAsia="MS Mincho"/>
          <w:lang w:eastAsia="de-DE"/>
        </w:rPr>
        <w:t>Has no virtual functions (including the destructor).</w:t>
      </w:r>
    </w:p>
    <w:p w14:paraId="2B4E83E2" w14:textId="77777777" w:rsidR="004877AF" w:rsidRPr="00262193" w:rsidRDefault="004877AF" w:rsidP="00EA310D">
      <w:pPr>
        <w:pStyle w:val="ListParagraph-Bullet"/>
        <w:rPr>
          <w:rFonts w:eastAsia="MS Mincho"/>
          <w:lang w:eastAsia="de-DE"/>
        </w:rPr>
      </w:pPr>
      <w:r w:rsidRPr="00262193">
        <w:rPr>
          <w:rFonts w:eastAsia="MS Mincho"/>
          <w:lang w:eastAsia="de-DE"/>
        </w:rPr>
        <w:t>Is intended to be used as a concrete class, not as a base class.</w:t>
      </w:r>
    </w:p>
    <w:p w14:paraId="2B4E83E3" w14:textId="77777777" w:rsidR="004877AF" w:rsidRPr="00262193" w:rsidRDefault="004877AF" w:rsidP="00EA310D">
      <w:pPr>
        <w:pStyle w:val="ListParagraph-Bullet"/>
      </w:pPr>
      <w:r w:rsidRPr="00262193">
        <w:rPr>
          <w:rFonts w:eastAsia="MS Mincho"/>
          <w:lang w:eastAsia="de-DE"/>
        </w:rPr>
        <w:t>Is usually instantiated on the stack or as a directly held member of another class</w:t>
      </w:r>
      <w:r w:rsidR="00D20224">
        <w:rPr>
          <w:rFonts w:eastAsia="MS Mincho"/>
          <w:lang w:eastAsia="de-DE"/>
        </w:rPr>
        <w:t>.</w:t>
      </w:r>
    </w:p>
    <w:p w14:paraId="2B4E83E4" w14:textId="77777777" w:rsidR="004877AF" w:rsidRPr="00262193" w:rsidRDefault="004877AF" w:rsidP="00EA310D">
      <w:pPr>
        <w:pStyle w:val="BodyText-Compact"/>
      </w:pPr>
      <w:r w:rsidRPr="00D20224">
        <w:rPr>
          <w:rStyle w:val="BodyText-BoldItem"/>
        </w:rPr>
        <w:t>Base classes</w:t>
      </w:r>
      <w:r w:rsidRPr="00D20224">
        <w:rPr>
          <w:rStyle w:val="TextkrperZchn"/>
        </w:rPr>
        <w:t xml:space="preserve"> </w:t>
      </w:r>
      <w:r w:rsidRPr="00262193">
        <w:t>that are the building blocks of class hierarchies:</w:t>
      </w:r>
    </w:p>
    <w:p w14:paraId="2B4E83E5" w14:textId="77777777" w:rsidR="004877AF" w:rsidRPr="00262193" w:rsidRDefault="004877AF" w:rsidP="00EA310D">
      <w:pPr>
        <w:pStyle w:val="ListParagraph-Bullet"/>
        <w:rPr>
          <w:rFonts w:eastAsia="MS Mincho"/>
          <w:lang w:eastAsia="de-DE"/>
        </w:rPr>
      </w:pPr>
      <w:r w:rsidRPr="00262193">
        <w:rPr>
          <w:rFonts w:eastAsia="MS Mincho"/>
          <w:lang w:eastAsia="de-DE"/>
        </w:rPr>
        <w:t>Has a destructor that is public and virtual or else protected and non-virtual, and a nonpublic copy constructor and assignment operator</w:t>
      </w:r>
      <w:r w:rsidR="004B1DD1">
        <w:rPr>
          <w:rFonts w:eastAsia="MS Mincho"/>
          <w:lang w:eastAsia="de-DE"/>
        </w:rPr>
        <w:t xml:space="preserve"> and an optional </w:t>
      </w:r>
      <w:r w:rsidR="00853696">
        <w:rPr>
          <w:rFonts w:eastAsia="MS Mincho"/>
          <w:lang w:eastAsia="de-DE"/>
        </w:rPr>
        <w:t>move constructor and assignment operator</w:t>
      </w:r>
      <w:r w:rsidRPr="00262193">
        <w:rPr>
          <w:rFonts w:eastAsia="MS Mincho"/>
          <w:lang w:eastAsia="de-DE"/>
        </w:rPr>
        <w:t>.</w:t>
      </w:r>
    </w:p>
    <w:p w14:paraId="2B4E83E6" w14:textId="77777777" w:rsidR="004877AF" w:rsidRPr="00262193" w:rsidRDefault="004877AF" w:rsidP="00EA310D">
      <w:pPr>
        <w:pStyle w:val="ListParagraph-Bullet"/>
        <w:rPr>
          <w:rFonts w:eastAsia="MS Mincho"/>
          <w:lang w:eastAsia="de-DE"/>
        </w:rPr>
      </w:pPr>
      <w:r w:rsidRPr="00262193">
        <w:rPr>
          <w:rFonts w:eastAsia="MS Mincho"/>
          <w:lang w:eastAsia="de-DE"/>
        </w:rPr>
        <w:t>Establishes interfaces through virtual functions.</w:t>
      </w:r>
    </w:p>
    <w:p w14:paraId="2B4E83E7" w14:textId="77777777" w:rsidR="004877AF" w:rsidRPr="00262193" w:rsidRDefault="004877AF" w:rsidP="00EA310D">
      <w:pPr>
        <w:pStyle w:val="ListParagraph-Bullet"/>
      </w:pPr>
      <w:r w:rsidRPr="00262193">
        <w:rPr>
          <w:rFonts w:eastAsia="MS Mincho"/>
          <w:lang w:eastAsia="de-DE"/>
        </w:rPr>
        <w:t>Is usually instantiated dynamically on the heap and used via a (smart) pointer.</w:t>
      </w:r>
    </w:p>
    <w:p w14:paraId="2B4E83E8" w14:textId="77777777" w:rsidR="004877AF" w:rsidRPr="00262193" w:rsidRDefault="004877AF" w:rsidP="00EA310D">
      <w:pPr>
        <w:pStyle w:val="BodyText-Compact"/>
      </w:pPr>
      <w:r w:rsidRPr="00D20224">
        <w:rPr>
          <w:rStyle w:val="BodyText-BoldItem"/>
        </w:rPr>
        <w:t xml:space="preserve">Trait </w:t>
      </w:r>
      <w:r w:rsidRPr="00D36E18">
        <w:rPr>
          <w:rStyle w:val="BodyText-BoldItem"/>
        </w:rPr>
        <w:t>classes</w:t>
      </w:r>
      <w:r w:rsidRPr="00262193">
        <w:t xml:space="preserve"> are templates that provides additional information about a type:</w:t>
      </w:r>
    </w:p>
    <w:p w14:paraId="2B4E83E9" w14:textId="77777777" w:rsidR="004877AF" w:rsidRPr="00262193" w:rsidRDefault="004877AF" w:rsidP="00EA310D">
      <w:pPr>
        <w:pStyle w:val="ListParagraph-Bullet"/>
        <w:rPr>
          <w:rFonts w:eastAsia="MS Mincho"/>
          <w:lang w:eastAsia="de-DE"/>
        </w:rPr>
      </w:pPr>
      <w:r w:rsidRPr="00262193">
        <w:rPr>
          <w:rFonts w:eastAsia="MS Mincho"/>
          <w:lang w:eastAsia="de-DE"/>
        </w:rPr>
        <w:t>Contains onl</w:t>
      </w:r>
      <w:r w:rsidRPr="00D20224">
        <w:rPr>
          <w:rStyle w:val="TextkrperZchn"/>
          <w:rFonts w:eastAsia="MS Mincho"/>
        </w:rPr>
        <w:t xml:space="preserve">y typedefs </w:t>
      </w:r>
      <w:r w:rsidRPr="00262193">
        <w:rPr>
          <w:rFonts w:eastAsia="MS Mincho"/>
          <w:lang w:eastAsia="de-DE"/>
        </w:rPr>
        <w:t>and static functions. It has no modifiable state or virtuals.</w:t>
      </w:r>
    </w:p>
    <w:p w14:paraId="2B4E83EA" w14:textId="77777777" w:rsidR="004877AF" w:rsidRPr="00262193" w:rsidRDefault="004877AF" w:rsidP="00EA310D">
      <w:pPr>
        <w:pStyle w:val="ListParagraph-Bullet"/>
        <w:rPr>
          <w:rFonts w:eastAsia="MS Mincho"/>
          <w:lang w:eastAsia="de-DE"/>
        </w:rPr>
      </w:pPr>
      <w:r w:rsidRPr="00262193">
        <w:rPr>
          <w:rFonts w:eastAsia="MS Mincho"/>
          <w:lang w:eastAsia="de-DE"/>
        </w:rPr>
        <w:t>Is not usually instantiated (construction can normally be disabled).</w:t>
      </w:r>
    </w:p>
    <w:p w14:paraId="2B4E83EB" w14:textId="77777777" w:rsidR="004877AF" w:rsidRPr="00262193" w:rsidRDefault="004877AF" w:rsidP="00EA310D">
      <w:pPr>
        <w:pStyle w:val="BodyText-Compact"/>
        <w:rPr>
          <w:rFonts w:eastAsia="MS Mincho"/>
        </w:rPr>
      </w:pPr>
      <w:r w:rsidRPr="00D20224">
        <w:rPr>
          <w:rStyle w:val="BodyText-BoldItem"/>
          <w:rFonts w:eastAsia="MS Mincho"/>
        </w:rPr>
        <w:t>Policy classes</w:t>
      </w:r>
      <w:r w:rsidRPr="00262193">
        <w:rPr>
          <w:rFonts w:eastAsia="MS Mincho"/>
        </w:rPr>
        <w:t xml:space="preserve"> (normally templates) are fragments of pluggable behavior.</w:t>
      </w:r>
    </w:p>
    <w:p w14:paraId="2B4E83EC" w14:textId="77777777" w:rsidR="004877AF" w:rsidRPr="00262193" w:rsidRDefault="004877AF" w:rsidP="00EA310D">
      <w:pPr>
        <w:pStyle w:val="ListParagraph-Bullet"/>
        <w:rPr>
          <w:rFonts w:eastAsia="MS Mincho"/>
          <w:lang w:eastAsia="de-DE"/>
        </w:rPr>
      </w:pPr>
      <w:r w:rsidRPr="00262193">
        <w:rPr>
          <w:rFonts w:eastAsia="MS Mincho"/>
          <w:lang w:eastAsia="de-DE"/>
        </w:rPr>
        <w:t>May or may not have state or virtual functions.</w:t>
      </w:r>
    </w:p>
    <w:p w14:paraId="2B4E83ED" w14:textId="77777777" w:rsidR="004877AF" w:rsidRPr="00262193" w:rsidRDefault="004877AF" w:rsidP="00EA310D">
      <w:pPr>
        <w:pStyle w:val="ListParagraph-Bullet"/>
      </w:pPr>
      <w:r w:rsidRPr="00262193">
        <w:rPr>
          <w:rFonts w:eastAsia="MS Mincho"/>
          <w:lang w:eastAsia="de-DE"/>
        </w:rPr>
        <w:t>Is not usually instantiated standalone, but only as a base or member.</w:t>
      </w:r>
    </w:p>
    <w:p w14:paraId="2B4E83EE" w14:textId="77777777" w:rsidR="004877AF" w:rsidRPr="00262193" w:rsidRDefault="004877AF" w:rsidP="00EA310D">
      <w:pPr>
        <w:pStyle w:val="BodyText-Compact"/>
        <w:rPr>
          <w:rFonts w:eastAsia="MS Mincho"/>
        </w:rPr>
      </w:pPr>
      <w:r w:rsidRPr="00D20224">
        <w:rPr>
          <w:rStyle w:val="BodyText-BoldItem"/>
          <w:rFonts w:eastAsia="MS Mincho"/>
        </w:rPr>
        <w:t>Exception classes</w:t>
      </w:r>
      <w:r w:rsidRPr="00262193">
        <w:rPr>
          <w:rFonts w:eastAsia="MS Mincho"/>
        </w:rPr>
        <w:t xml:space="preserve"> exhibit an unusual mix of value and reference semantics: They are</w:t>
      </w:r>
    </w:p>
    <w:p w14:paraId="2B4E83EF" w14:textId="77777777" w:rsidR="004877AF" w:rsidRPr="00262193" w:rsidRDefault="004877AF" w:rsidP="004877AF">
      <w:pPr>
        <w:rPr>
          <w:rFonts w:eastAsia="MS Mincho" w:cs="Arial"/>
          <w:lang w:eastAsia="de-DE"/>
        </w:rPr>
      </w:pPr>
      <w:r w:rsidRPr="00262193">
        <w:rPr>
          <w:rFonts w:eastAsia="MS Mincho" w:cs="Arial"/>
          <w:lang w:eastAsia="de-DE"/>
        </w:rPr>
        <w:t>thrown by value but should be caught by reference:</w:t>
      </w:r>
    </w:p>
    <w:p w14:paraId="2B4E83F0" w14:textId="77777777" w:rsidR="004877AF" w:rsidRPr="00262193" w:rsidRDefault="004877AF" w:rsidP="00EA310D">
      <w:pPr>
        <w:pStyle w:val="ListParagraph-Bullet"/>
        <w:rPr>
          <w:rFonts w:eastAsia="MS Mincho"/>
          <w:lang w:eastAsia="de-DE"/>
        </w:rPr>
      </w:pPr>
      <w:r w:rsidRPr="00262193">
        <w:rPr>
          <w:rFonts w:eastAsia="MS Mincho"/>
          <w:lang w:eastAsia="de-DE"/>
        </w:rPr>
        <w:t>Has a public destructor and no-fail constructors (especially a no-fail copy constructor; throwing from an exception's copy constructor will abort your program).</w:t>
      </w:r>
    </w:p>
    <w:p w14:paraId="2B4E83F1" w14:textId="77777777" w:rsidR="004877AF" w:rsidRPr="00262193" w:rsidRDefault="004877AF" w:rsidP="00EA310D">
      <w:pPr>
        <w:pStyle w:val="ListParagraph-Bullet"/>
        <w:rPr>
          <w:rFonts w:eastAsia="MS Mincho"/>
          <w:lang w:eastAsia="de-DE"/>
        </w:rPr>
      </w:pPr>
      <w:r w:rsidRPr="00262193">
        <w:rPr>
          <w:rFonts w:eastAsia="MS Mincho"/>
          <w:lang w:eastAsia="de-DE"/>
        </w:rPr>
        <w:t>Has virtual functions, and often implements cloning and visitation.</w:t>
      </w:r>
    </w:p>
    <w:p w14:paraId="2B4E83F2" w14:textId="77777777" w:rsidR="004877AF" w:rsidRPr="00262193" w:rsidRDefault="004877AF" w:rsidP="00EA310D">
      <w:pPr>
        <w:pStyle w:val="ListParagraph-Bullet"/>
      </w:pPr>
      <w:r w:rsidRPr="00262193">
        <w:rPr>
          <w:rFonts w:eastAsia="MS Mincho"/>
          <w:lang w:eastAsia="de-DE"/>
        </w:rPr>
        <w:t xml:space="preserve">Preferably derives virtually from </w:t>
      </w:r>
      <w:r w:rsidRPr="00D20224">
        <w:rPr>
          <w:rStyle w:val="BodyText-InlineCode"/>
          <w:rFonts w:eastAsia="MS Mincho"/>
        </w:rPr>
        <w:t>std::exception</w:t>
      </w:r>
      <w:r w:rsidRPr="00D20224">
        <w:rPr>
          <w:rStyle w:val="TextkrperZchn"/>
          <w:rFonts w:eastAsia="MS Mincho"/>
        </w:rPr>
        <w:t>.</w:t>
      </w:r>
    </w:p>
    <w:p w14:paraId="2B4E83F3" w14:textId="77777777" w:rsidR="004877AF" w:rsidRDefault="004877AF" w:rsidP="00EA310D">
      <w:pPr>
        <w:pStyle w:val="Textkrper"/>
        <w:rPr>
          <w:rFonts w:eastAsia="MS Mincho"/>
        </w:rPr>
      </w:pPr>
      <w:r w:rsidRPr="00D20224">
        <w:rPr>
          <w:rStyle w:val="BodyText-BoldItem"/>
          <w:rFonts w:eastAsia="MS Mincho"/>
        </w:rPr>
        <w:lastRenderedPageBreak/>
        <w:t>Ancillary classes</w:t>
      </w:r>
      <w:r w:rsidRPr="00262193">
        <w:rPr>
          <w:rFonts w:eastAsia="MS Mincho"/>
        </w:rPr>
        <w:t xml:space="preserve"> typically support specific idioms (e.g., RAII). They should be easy to use correctly and hard to use incorrectly.</w:t>
      </w:r>
    </w:p>
    <w:p w14:paraId="2B4E83F4" w14:textId="77777777" w:rsidR="00E14AF1"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E14AF1">
        <w:t>prefer small classes to monolithic classes.</w:t>
      </w:r>
      <w:r w:rsidR="00694FEC">
        <w:t xml:space="preserve"> </w:t>
      </w:r>
      <w:r w:rsidR="00E14AF1">
        <w:t>Small classes are easier to write, get correct, test and use.</w:t>
      </w:r>
    </w:p>
    <w:p w14:paraId="2B4E83F5" w14:textId="77777777" w:rsidR="00195E93" w:rsidRDefault="001B1D13" w:rsidP="00B17DA7">
      <w:pPr>
        <w:pStyle w:val="BodyText-Compact"/>
      </w:pPr>
      <w:r w:rsidRPr="001B1D13">
        <w:rPr>
          <w:rStyle w:val="BodyText-PositiveGreen"/>
        </w:rPr>
        <w:sym w:font="Wingdings" w:char="F0FE"/>
      </w:r>
      <w:r w:rsidRPr="001B1D13">
        <w:rPr>
          <w:rFonts w:hint="eastAsia"/>
        </w:rPr>
        <w:t xml:space="preserve"> </w:t>
      </w:r>
      <w:r w:rsidRPr="001B1D13">
        <w:rPr>
          <w:rStyle w:val="BodyText-BoldAction"/>
        </w:rPr>
        <w:t>You</w:t>
      </w:r>
      <w:r w:rsidRPr="001B1D13">
        <w:t xml:space="preserve"> </w:t>
      </w:r>
      <w:r w:rsidRPr="001B1D13">
        <w:rPr>
          <w:rStyle w:val="BodyText-BoldAction"/>
        </w:rPr>
        <w:t>can</w:t>
      </w:r>
      <w:r w:rsidRPr="001B1D13">
        <w:t xml:space="preserve"> </w:t>
      </w:r>
      <w:r w:rsidR="00195E93" w:rsidRPr="00C73587">
        <w:t>use</w:t>
      </w:r>
      <w:r w:rsidR="00195E93">
        <w:t xml:space="preserve"> the Pimpl idiom to hide the private implementation of a class from the client code.</w:t>
      </w:r>
      <w:r w:rsidR="00694FEC">
        <w:t xml:space="preserve"> </w:t>
      </w:r>
      <w:r w:rsidR="00195E93">
        <w:t xml:space="preserve">Private members in C++ are inaccessible but not invisible to the client (Layout of the class depends on it). By introducing a single pointer to an implementation class this coupling can be avoided. </w:t>
      </w:r>
      <w:r w:rsidR="00D01EEA">
        <w:t>The benefits of the Pimpl idiom are:</w:t>
      </w:r>
    </w:p>
    <w:p w14:paraId="2B4E83F6" w14:textId="77777777" w:rsidR="00D01EEA" w:rsidRPr="00D01EEA" w:rsidRDefault="00D01EEA" w:rsidP="00EA310D">
      <w:pPr>
        <w:pStyle w:val="ListParagraph-Bullet"/>
      </w:pPr>
      <w:r>
        <w:t>Minimization of compilation dependencies</w:t>
      </w:r>
    </w:p>
    <w:p w14:paraId="2B4E83F7" w14:textId="77777777" w:rsidR="00D01EEA" w:rsidRPr="00D01EEA" w:rsidRDefault="00D01EEA" w:rsidP="00EA310D">
      <w:pPr>
        <w:pStyle w:val="ListParagraph-Bullet"/>
      </w:pPr>
      <w:r>
        <w:t>Separation of interface and implementation</w:t>
      </w:r>
    </w:p>
    <w:p w14:paraId="2B4E83F8" w14:textId="77777777" w:rsidR="00D01EEA" w:rsidRDefault="00D01EEA" w:rsidP="00EA310D">
      <w:pPr>
        <w:pStyle w:val="ListParagraph-Bullet"/>
      </w:pPr>
      <w:r>
        <w:t>Portability</w:t>
      </w:r>
    </w:p>
    <w:p w14:paraId="2B4E83F9" w14:textId="77777777" w:rsidR="00EE6EAE" w:rsidRDefault="00EE6EAE" w:rsidP="00EA310D">
      <w:pPr>
        <w:pStyle w:val="Textkrper"/>
      </w:pPr>
      <w:r>
        <w:t>Example:</w:t>
      </w:r>
    </w:p>
    <w:p w14:paraId="2B4E83FA" w14:textId="77777777" w:rsidR="00EE6EAE" w:rsidRPr="00793C76" w:rsidRDefault="00EE6EAE" w:rsidP="00B054EB">
      <w:pPr>
        <w:pStyle w:val="BodyText-Code"/>
        <w:rPr>
          <w:rStyle w:val="BodyText-Code-Comments"/>
        </w:rPr>
      </w:pPr>
      <w:r w:rsidRPr="00793C76">
        <w:rPr>
          <w:rStyle w:val="BodyText-Code-Comments"/>
        </w:rPr>
        <w:t>// MyClass.h</w:t>
      </w:r>
    </w:p>
    <w:p w14:paraId="2B4E83FB" w14:textId="77777777" w:rsidR="00EE6EAE" w:rsidRPr="00EE6EAE" w:rsidRDefault="00EE6EAE" w:rsidP="008E664B">
      <w:pPr>
        <w:pStyle w:val="BodyText-Code"/>
      </w:pPr>
      <w:r w:rsidRPr="008E664B">
        <w:rPr>
          <w:rStyle w:val="BodyText-Code-Keywords"/>
        </w:rPr>
        <w:t>class</w:t>
      </w:r>
      <w:r w:rsidRPr="008E664B">
        <w:t> </w:t>
      </w:r>
      <w:r w:rsidRPr="00793C76">
        <w:rPr>
          <w:rStyle w:val="BodyText-Code-Types"/>
        </w:rPr>
        <w:t>MyClass</w:t>
      </w:r>
      <w:r w:rsidRPr="00EE6EAE">
        <w:t> </w:t>
      </w:r>
    </w:p>
    <w:p w14:paraId="2B4E83FC" w14:textId="77777777" w:rsidR="00EE6EAE" w:rsidRPr="00EE6EAE" w:rsidRDefault="00EE6EAE" w:rsidP="008E664B">
      <w:pPr>
        <w:pStyle w:val="BodyText-Code"/>
      </w:pPr>
      <w:r w:rsidRPr="00EE6EAE">
        <w:t>{</w:t>
      </w:r>
    </w:p>
    <w:p w14:paraId="2B4E83FD" w14:textId="77777777" w:rsidR="00EE6EAE" w:rsidRPr="00EE6EAE" w:rsidRDefault="00EE6EAE" w:rsidP="008E664B">
      <w:pPr>
        <w:pStyle w:val="BodyText-Code"/>
      </w:pPr>
      <w:r w:rsidRPr="008E664B">
        <w:rPr>
          <w:rStyle w:val="BodyText-Code-Keywords"/>
        </w:rPr>
        <w:t>public</w:t>
      </w:r>
      <w:r w:rsidRPr="00EE6EAE">
        <w:t>:</w:t>
      </w:r>
    </w:p>
    <w:p w14:paraId="2B4E83FE" w14:textId="77777777" w:rsidR="00EE6EAE" w:rsidRPr="00EE6EAE" w:rsidRDefault="00EE6EAE" w:rsidP="008E664B">
      <w:pPr>
        <w:pStyle w:val="BodyText-Code"/>
      </w:pPr>
      <w:r w:rsidRPr="00EE6EAE">
        <w:t>    MyClass();</w:t>
      </w:r>
    </w:p>
    <w:p w14:paraId="2B4E83FF" w14:textId="77777777" w:rsidR="00EE6EAE" w:rsidRPr="00EE6EAE" w:rsidRDefault="00EE6EAE" w:rsidP="008E664B">
      <w:pPr>
        <w:pStyle w:val="BodyText-Code"/>
      </w:pPr>
      <w:r w:rsidRPr="008E664B">
        <w:rPr>
          <w:rStyle w:val="BodyText-Code-Keywords"/>
        </w:rPr>
        <w:t>private</w:t>
      </w:r>
      <w:r w:rsidRPr="00EE6EAE">
        <w:t>:</w:t>
      </w:r>
    </w:p>
    <w:p w14:paraId="2B4E8400" w14:textId="77777777" w:rsidR="00EE6EAE" w:rsidRPr="00EE6EAE" w:rsidRDefault="00EE6EAE" w:rsidP="008E664B">
      <w:pPr>
        <w:pStyle w:val="BodyText-Code"/>
      </w:pPr>
      <w:r w:rsidRPr="00EE6EAE">
        <w:t>    </w:t>
      </w:r>
      <w:r w:rsidRPr="008E664B">
        <w:rPr>
          <w:rStyle w:val="BodyText-Code-Keywords"/>
        </w:rPr>
        <w:t>class</w:t>
      </w:r>
      <w:r w:rsidRPr="008E664B">
        <w:t> </w:t>
      </w:r>
      <w:r w:rsidRPr="00793C76">
        <w:rPr>
          <w:rStyle w:val="BodyText-Code-Types"/>
        </w:rPr>
        <w:t>MyImpl</w:t>
      </w:r>
      <w:r w:rsidRPr="00EE6EAE">
        <w:t>; </w:t>
      </w:r>
    </w:p>
    <w:p w14:paraId="2B4E8401" w14:textId="77777777" w:rsidR="00EE6EAE" w:rsidRPr="00EE6EAE" w:rsidRDefault="00EE6EAE" w:rsidP="008E664B">
      <w:pPr>
        <w:pStyle w:val="BodyText-Code"/>
      </w:pPr>
      <w:r w:rsidRPr="00EE6EAE">
        <w:t>    </w:t>
      </w:r>
      <w:r w:rsidRPr="00793C76">
        <w:rPr>
          <w:rStyle w:val="BodyText-Code-Types"/>
        </w:rPr>
        <w:t>unique_ptr</w:t>
      </w:r>
      <w:r w:rsidRPr="008E664B">
        <w:t>&lt;</w:t>
      </w:r>
      <w:r w:rsidRPr="00793C76">
        <w:rPr>
          <w:rStyle w:val="BodyText-Code-Types"/>
        </w:rPr>
        <w:t>MyImpl</w:t>
      </w:r>
      <w:r w:rsidRPr="008E664B">
        <w:t>&gt; m_spImpl; </w:t>
      </w:r>
      <w:r w:rsidRPr="00793C76">
        <w:rPr>
          <w:rStyle w:val="BodyText-Code-Comments"/>
        </w:rPr>
        <w:t>// opaque type here</w:t>
      </w:r>
    </w:p>
    <w:p w14:paraId="2B4E8402" w14:textId="77777777" w:rsidR="00EE6EAE" w:rsidRPr="00EE6EAE" w:rsidRDefault="00EE6EAE" w:rsidP="008E664B">
      <w:pPr>
        <w:pStyle w:val="BodyText-Code"/>
      </w:pPr>
      <w:r w:rsidRPr="00EE6EAE">
        <w:t>};</w:t>
      </w:r>
    </w:p>
    <w:p w14:paraId="2B4E8403" w14:textId="77777777" w:rsidR="00EE6EAE" w:rsidRPr="00EE6EAE" w:rsidRDefault="00EE6EAE" w:rsidP="008E664B">
      <w:pPr>
        <w:pStyle w:val="BodyText-Code"/>
      </w:pPr>
      <w:r w:rsidRPr="00EE6EAE">
        <w:t xml:space="preserve"> </w:t>
      </w:r>
    </w:p>
    <w:p w14:paraId="2B4E8404" w14:textId="77777777" w:rsidR="00EE6EAE" w:rsidRPr="00793C76" w:rsidRDefault="00EE6EAE" w:rsidP="00B054EB">
      <w:pPr>
        <w:pStyle w:val="BodyText-Code"/>
        <w:rPr>
          <w:rStyle w:val="BodyText-Code-Comments"/>
        </w:rPr>
      </w:pPr>
      <w:r w:rsidRPr="00793C76">
        <w:rPr>
          <w:rStyle w:val="BodyText-Code-Comments"/>
        </w:rPr>
        <w:t>// MyClass.cpp</w:t>
      </w:r>
    </w:p>
    <w:p w14:paraId="2B4E8405" w14:textId="77777777" w:rsidR="00EE6EAE" w:rsidRPr="00EE6EAE" w:rsidRDefault="00EE6EAE" w:rsidP="008E664B">
      <w:pPr>
        <w:pStyle w:val="BodyText-Code"/>
      </w:pPr>
      <w:r w:rsidRPr="008E664B">
        <w:rPr>
          <w:rStyle w:val="BodyText-Code-Keywords"/>
        </w:rPr>
        <w:t>class</w:t>
      </w:r>
      <w:r w:rsidRPr="008E664B">
        <w:t> </w:t>
      </w:r>
      <w:r w:rsidRPr="00793C76">
        <w:rPr>
          <w:rStyle w:val="BodyText-Code-Types"/>
        </w:rPr>
        <w:t>MyClass</w:t>
      </w:r>
      <w:r w:rsidRPr="008E664B">
        <w:t>::</w:t>
      </w:r>
      <w:r w:rsidRPr="00793C76">
        <w:rPr>
          <w:rStyle w:val="BodyText-Code-Types"/>
        </w:rPr>
        <w:t>MyImpl</w:t>
      </w:r>
    </w:p>
    <w:p w14:paraId="2B4E8406" w14:textId="77777777" w:rsidR="00EE6EAE" w:rsidRPr="00EE6EAE" w:rsidRDefault="00EE6EAE" w:rsidP="008E664B">
      <w:pPr>
        <w:pStyle w:val="BodyText-Code"/>
      </w:pPr>
      <w:r w:rsidRPr="00EE6EAE">
        <w:t>{  </w:t>
      </w:r>
    </w:p>
    <w:p w14:paraId="2B4E8407" w14:textId="77777777" w:rsidR="00EE6EAE" w:rsidRPr="00793C76" w:rsidRDefault="00EE6EAE" w:rsidP="008E664B">
      <w:pPr>
        <w:pStyle w:val="BodyText-Code"/>
        <w:rPr>
          <w:rStyle w:val="BodyText-Code-Comments"/>
        </w:rPr>
      </w:pPr>
      <w:r w:rsidRPr="00EE6EAE">
        <w:t>    </w:t>
      </w:r>
      <w:r w:rsidRPr="00793C76">
        <w:rPr>
          <w:rStyle w:val="BodyText-Code-Comments"/>
        </w:rPr>
        <w:t>// defined privately here</w:t>
      </w:r>
    </w:p>
    <w:p w14:paraId="2B4E8408" w14:textId="77777777" w:rsidR="00EE6EAE" w:rsidRPr="00793C76" w:rsidRDefault="00EE6EAE" w:rsidP="008E664B">
      <w:pPr>
        <w:pStyle w:val="BodyText-Code"/>
        <w:rPr>
          <w:rStyle w:val="BodyText-Code-Comments"/>
        </w:rPr>
      </w:pPr>
      <w:r w:rsidRPr="00EE6EAE">
        <w:t>    </w:t>
      </w:r>
      <w:r w:rsidRPr="00793C76">
        <w:rPr>
          <w:rStyle w:val="BodyText-Code-Comments"/>
        </w:rPr>
        <w:t>// ... all private data and functions: all of these</w:t>
      </w:r>
    </w:p>
    <w:p w14:paraId="2B4E8409" w14:textId="77777777" w:rsidR="00EE6EAE" w:rsidRPr="00793C76" w:rsidRDefault="00EE6EAE" w:rsidP="008E664B">
      <w:pPr>
        <w:pStyle w:val="BodyText-Code"/>
        <w:rPr>
          <w:rStyle w:val="BodyText-Code-Comments"/>
        </w:rPr>
      </w:pPr>
      <w:r w:rsidRPr="00EE6EAE">
        <w:t>    </w:t>
      </w:r>
      <w:r w:rsidRPr="00793C76">
        <w:rPr>
          <w:rStyle w:val="BodyText-Code-Comments"/>
        </w:rPr>
        <w:t>//     can now change without recompiling callers ...</w:t>
      </w:r>
    </w:p>
    <w:p w14:paraId="2B4E840A" w14:textId="77777777" w:rsidR="00EE6EAE" w:rsidRPr="00EE6EAE" w:rsidRDefault="00EE6EAE" w:rsidP="008E664B">
      <w:pPr>
        <w:pStyle w:val="BodyText-Code"/>
      </w:pPr>
      <w:r w:rsidRPr="008E664B">
        <w:rPr>
          <w:rStyle w:val="BodyText-Code-Keywords"/>
        </w:rPr>
        <w:t>public</w:t>
      </w:r>
      <w:r w:rsidRPr="00EE6EAE">
        <w:t>:</w:t>
      </w:r>
    </w:p>
    <w:p w14:paraId="2B4E840B" w14:textId="77777777" w:rsidR="00EE6EAE" w:rsidRDefault="00EE6EAE" w:rsidP="008E664B">
      <w:pPr>
        <w:pStyle w:val="BodyText-Code"/>
      </w:pPr>
      <w:r w:rsidRPr="00EE6EAE">
        <w:t>};</w:t>
      </w:r>
    </w:p>
    <w:p w14:paraId="2B4E840C" w14:textId="77777777" w:rsidR="00EE6EAE" w:rsidRPr="00EE6EAE" w:rsidRDefault="00EE6EAE" w:rsidP="008E664B">
      <w:pPr>
        <w:pStyle w:val="BodyText-Code"/>
      </w:pPr>
    </w:p>
    <w:p w14:paraId="2B4E840D" w14:textId="77777777" w:rsidR="00EE6EAE" w:rsidRPr="00EE6EAE" w:rsidRDefault="00EE6EAE" w:rsidP="008E664B">
      <w:pPr>
        <w:pStyle w:val="BodyText-Code"/>
      </w:pPr>
      <w:r w:rsidRPr="00793C76">
        <w:rPr>
          <w:rStyle w:val="BodyText-Code-Types"/>
        </w:rPr>
        <w:t>MyClass</w:t>
      </w:r>
      <w:r w:rsidRPr="00EE6EAE">
        <w:t>::MyClass() </w:t>
      </w:r>
    </w:p>
    <w:p w14:paraId="2B4E840E" w14:textId="77777777" w:rsidR="00EE6EAE" w:rsidRPr="00EE6EAE" w:rsidRDefault="00EE6EAE" w:rsidP="008E664B">
      <w:pPr>
        <w:pStyle w:val="BodyText-Code"/>
      </w:pPr>
      <w:r w:rsidRPr="00EE6EAE">
        <w:t>    : m_spImpl(</w:t>
      </w:r>
      <w:r w:rsidRPr="008E664B">
        <w:rPr>
          <w:rStyle w:val="BodyText-Code-Keywords"/>
        </w:rPr>
        <w:t>new</w:t>
      </w:r>
      <w:r w:rsidRPr="008E664B">
        <w:t> </w:t>
      </w:r>
      <w:r w:rsidRPr="00793C76">
        <w:rPr>
          <w:rStyle w:val="BodyText-Code-Types"/>
        </w:rPr>
        <w:t>MyImpl</w:t>
      </w:r>
      <w:r w:rsidRPr="00EE6EAE">
        <w:t>)</w:t>
      </w:r>
    </w:p>
    <w:p w14:paraId="2B4E840F" w14:textId="77777777" w:rsidR="00EE6EAE" w:rsidRPr="00D01EEA" w:rsidRDefault="00EE6EAE" w:rsidP="008E664B">
      <w:pPr>
        <w:pStyle w:val="BodyText-Code"/>
      </w:pPr>
      <w:r w:rsidRPr="00D01EEA">
        <w:t>{</w:t>
      </w:r>
    </w:p>
    <w:p w14:paraId="2B4E8410" w14:textId="77777777" w:rsidR="00EE6EAE" w:rsidRPr="00793C76" w:rsidRDefault="00EE6EAE" w:rsidP="008E664B">
      <w:pPr>
        <w:pStyle w:val="BodyText-Code"/>
        <w:rPr>
          <w:rStyle w:val="BodyText-Code-Comments"/>
        </w:rPr>
      </w:pPr>
      <w:r w:rsidRPr="00D01EEA">
        <w:t>    </w:t>
      </w:r>
      <w:r w:rsidRPr="00793C76">
        <w:rPr>
          <w:rStyle w:val="BodyText-Code-Comments"/>
        </w:rPr>
        <w:t>// ... set impl values ... </w:t>
      </w:r>
    </w:p>
    <w:p w14:paraId="2B4E8411" w14:textId="77777777" w:rsidR="00EE6EAE" w:rsidRPr="00D01EEA" w:rsidRDefault="00EE6EAE" w:rsidP="008E664B">
      <w:pPr>
        <w:pStyle w:val="BodyText-Code"/>
      </w:pPr>
      <w:r w:rsidRPr="00D01EEA">
        <w:t>}</w:t>
      </w:r>
    </w:p>
    <w:p w14:paraId="2B4E8412" w14:textId="77777777" w:rsidR="000B2B6E" w:rsidRDefault="00D01EEA" w:rsidP="00EA310D">
      <w:pPr>
        <w:pStyle w:val="Textkrper"/>
      </w:pPr>
      <w:r>
        <w:t xml:space="preserve">For details see </w:t>
      </w:r>
      <w:hyperlink r:id="rId40" w:history="1">
        <w:r w:rsidRPr="00FD7F8F">
          <w:rPr>
            <w:rStyle w:val="Hyperlink"/>
          </w:rPr>
          <w:t>here</w:t>
        </w:r>
      </w:hyperlink>
      <w:r>
        <w:t>.</w:t>
      </w:r>
    </w:p>
    <w:p w14:paraId="2B4E8413" w14:textId="77777777" w:rsidR="00195E93" w:rsidRDefault="000F31DB" w:rsidP="00EA310D">
      <w:pPr>
        <w:pStyle w:val="Textkrper"/>
      </w:pPr>
      <w:r w:rsidRPr="005B7E5C">
        <w:rPr>
          <w:rStyle w:val="BodyText-PositiveGreen"/>
        </w:rPr>
        <w:sym w:font="Wingdings" w:char="F0FE"/>
      </w:r>
      <w:r w:rsidRPr="0030733D">
        <w:rPr>
          <w:rFonts w:hint="eastAsia"/>
        </w:rPr>
        <w:t xml:space="preserve"> </w:t>
      </w:r>
      <w:r w:rsidRPr="005B7E5C">
        <w:rPr>
          <w:rStyle w:val="BodyText-BoldAction"/>
          <w:rFonts w:hint="eastAsia"/>
        </w:rPr>
        <w:t>You</w:t>
      </w:r>
      <w:r w:rsidRPr="0030733D">
        <w:rPr>
          <w:rFonts w:hint="eastAsia"/>
        </w:rPr>
        <w:t xml:space="preserve"> </w:t>
      </w:r>
      <w:r w:rsidRPr="005B7E5C">
        <w:rPr>
          <w:rStyle w:val="BodyText-BoldAction"/>
          <w:rFonts w:hint="eastAsia"/>
        </w:rPr>
        <w:t>should</w:t>
      </w:r>
      <w:r w:rsidRPr="007F5D6B">
        <w:t xml:space="preserve"> </w:t>
      </w:r>
      <w:r w:rsidR="000B2B6E">
        <w:t>prefer to write non-member non-friend functions.</w:t>
      </w:r>
      <w:r w:rsidR="00B17DA7">
        <w:t xml:space="preserve"> </w:t>
      </w:r>
      <w:r w:rsidR="000B2B6E">
        <w:t>If you have the choice to provide a functionality based on the public interface of a type</w:t>
      </w:r>
      <w:r w:rsidR="000B2B6E" w:rsidRPr="000558D5">
        <w:t xml:space="preserve"> </w:t>
      </w:r>
      <w:r w:rsidR="000B2B6E">
        <w:t>add it as function but not as a member to the type. This keeps the type simple and clean and nevertheless provides convenience function as extensions to the type.</w:t>
      </w:r>
    </w:p>
    <w:p w14:paraId="2B4E8414" w14:textId="77777777" w:rsidR="00A71F76" w:rsidRDefault="00A71F76" w:rsidP="006606DA">
      <w:pPr>
        <w:pStyle w:val="berschrift3"/>
        <w:rPr>
          <w:lang w:eastAsia="zh-CN"/>
        </w:rPr>
      </w:pPr>
      <w:r>
        <w:rPr>
          <w:lang w:eastAsia="zh-CN"/>
        </w:rPr>
        <w:t xml:space="preserve">Data </w:t>
      </w:r>
      <w:r w:rsidRPr="006606DA">
        <w:t>Members</w:t>
      </w:r>
    </w:p>
    <w:p w14:paraId="2B4E8415" w14:textId="77777777" w:rsidR="00A71F76" w:rsidRDefault="00F52D8A" w:rsidP="00EA310D">
      <w:pPr>
        <w:pStyle w:val="Textkrper"/>
        <w:rPr>
          <w:lang w:eastAsia="zh-CN"/>
        </w:rPr>
      </w:pPr>
      <w:r w:rsidRPr="005B7E5C">
        <w:rPr>
          <w:rStyle w:val="BodyText-NegativeRed"/>
        </w:rPr>
        <w:sym w:font="Wingdings" w:char="F0FD"/>
      </w:r>
      <w:r w:rsidRPr="003B773F">
        <w:rPr>
          <w:rFonts w:hint="eastAsia"/>
        </w:rPr>
        <w:t xml:space="preserve"> </w:t>
      </w:r>
      <w:r w:rsidRPr="005B7E5C">
        <w:rPr>
          <w:rStyle w:val="BodyText-BoldAction"/>
        </w:rPr>
        <w:t>Do</w:t>
      </w:r>
      <w:r w:rsidRPr="003B773F">
        <w:t xml:space="preserve"> </w:t>
      </w:r>
      <w:r w:rsidRPr="005B7E5C">
        <w:rPr>
          <w:rStyle w:val="BodyText-BoldAction"/>
        </w:rPr>
        <w:t>not</w:t>
      </w:r>
      <w:r w:rsidRPr="006C0449">
        <w:t xml:space="preserve"> </w:t>
      </w:r>
      <w:r w:rsidR="00A71F76" w:rsidRPr="007B31E0">
        <w:rPr>
          <w:lang w:eastAsia="zh-CN"/>
        </w:rPr>
        <w:t>declare public data members.</w:t>
      </w:r>
      <w:r w:rsidR="0088129C">
        <w:rPr>
          <w:lang w:eastAsia="zh-CN"/>
        </w:rPr>
        <w:t xml:space="preserve"> </w:t>
      </w:r>
      <w:r w:rsidR="00A71F76" w:rsidRPr="007B31E0">
        <w:rPr>
          <w:lang w:eastAsia="zh-CN"/>
        </w:rPr>
        <w:t>Use inline accessor functions for performance.</w:t>
      </w:r>
    </w:p>
    <w:p w14:paraId="2B4E8416" w14:textId="77777777" w:rsidR="00A71F76" w:rsidRDefault="00BC2E4E" w:rsidP="00EA310D">
      <w:pPr>
        <w:pStyle w:val="Textkrper"/>
        <w:rPr>
          <w:lang w:eastAsia="zh-CN"/>
        </w:rP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A71F76">
        <w:t>prefer initialization to assignment in constructors. For example, using initialization:</w:t>
      </w:r>
    </w:p>
    <w:p w14:paraId="2B4E8417" w14:textId="77777777" w:rsidR="00A71F76" w:rsidRDefault="00A71F76" w:rsidP="004A6EF7">
      <w:pPr>
        <w:pStyle w:val="BodyText-LocalHeader-GoodCode"/>
      </w:pPr>
      <w:r>
        <w:t>Good</w:t>
      </w:r>
      <w:r w:rsidRPr="00EE0DFC">
        <w:t>:</w:t>
      </w:r>
    </w:p>
    <w:p w14:paraId="2B4E8418" w14:textId="77777777" w:rsidR="00A71F76" w:rsidRPr="0093179E" w:rsidRDefault="00A71F76" w:rsidP="00B054EB">
      <w:pPr>
        <w:pStyle w:val="BodyText-Code"/>
      </w:pPr>
      <w:r w:rsidRPr="008E664B">
        <w:rPr>
          <w:rStyle w:val="BodyText-Code-Keywords"/>
        </w:rPr>
        <w:t>class</w:t>
      </w:r>
      <w:r w:rsidRPr="0093179E">
        <w:t xml:space="preserve"> Example</w:t>
      </w:r>
    </w:p>
    <w:p w14:paraId="2B4E8419" w14:textId="77777777" w:rsidR="00A71F76" w:rsidRPr="0093179E" w:rsidRDefault="00A71F76" w:rsidP="00B054EB">
      <w:pPr>
        <w:pStyle w:val="BodyText-Code"/>
      </w:pPr>
      <w:r w:rsidRPr="0093179E">
        <w:t>{</w:t>
      </w:r>
    </w:p>
    <w:p w14:paraId="2B4E841A" w14:textId="77777777" w:rsidR="00A71F76" w:rsidRPr="0093179E" w:rsidRDefault="00A71F76" w:rsidP="00B054EB">
      <w:pPr>
        <w:pStyle w:val="BodyText-Code"/>
      </w:pPr>
      <w:r w:rsidRPr="008E664B">
        <w:rPr>
          <w:rStyle w:val="BodyText-Code-Keywords"/>
        </w:rPr>
        <w:lastRenderedPageBreak/>
        <w:t>public</w:t>
      </w:r>
      <w:r w:rsidRPr="0093179E">
        <w:t>:</w:t>
      </w:r>
    </w:p>
    <w:p w14:paraId="2B4E841B" w14:textId="77777777" w:rsidR="00A71F76" w:rsidRPr="0093179E" w:rsidRDefault="00A71F76" w:rsidP="00B054EB">
      <w:pPr>
        <w:pStyle w:val="BodyText-Code"/>
      </w:pPr>
      <w:r w:rsidRPr="0093179E">
        <w:t xml:space="preserve">    Example(</w:t>
      </w:r>
      <w:r w:rsidRPr="008E664B">
        <w:rPr>
          <w:rStyle w:val="BodyText-Code-Keywords"/>
        </w:rPr>
        <w:t>const</w:t>
      </w:r>
      <w:r w:rsidRPr="0093179E">
        <w:t xml:space="preserve"> </w:t>
      </w:r>
      <w:r w:rsidRPr="008E664B">
        <w:rPr>
          <w:rStyle w:val="BodyText-Code-Keywords"/>
        </w:rPr>
        <w:t>int</w:t>
      </w:r>
      <w:r w:rsidRPr="0093179E">
        <w:t xml:space="preserve"> length, </w:t>
      </w:r>
      <w:r w:rsidRPr="008E664B">
        <w:rPr>
          <w:rStyle w:val="BodyText-Code-Keywords"/>
        </w:rPr>
        <w:t>const</w:t>
      </w:r>
      <w:r w:rsidRPr="0093179E">
        <w:t xml:space="preserve"> </w:t>
      </w:r>
      <w:r w:rsidRPr="008E664B">
        <w:rPr>
          <w:rStyle w:val="BodyText-Code-Keywords"/>
        </w:rPr>
        <w:t>wchar_t</w:t>
      </w:r>
      <w:r w:rsidRPr="0093179E">
        <w:t xml:space="preserve"> *description) :</w:t>
      </w:r>
    </w:p>
    <w:p w14:paraId="2B4E841C" w14:textId="77777777" w:rsidR="00A71F76" w:rsidRPr="0093179E" w:rsidRDefault="00A71F76" w:rsidP="00B054EB">
      <w:pPr>
        <w:pStyle w:val="BodyText-Code"/>
      </w:pPr>
      <w:r w:rsidRPr="0093179E">
        <w:t xml:space="preserve">        m_length(length),</w:t>
      </w:r>
    </w:p>
    <w:p w14:paraId="2B4E841D" w14:textId="77777777" w:rsidR="00A71F76" w:rsidRPr="0093179E" w:rsidRDefault="00A71F76" w:rsidP="00B054EB">
      <w:pPr>
        <w:pStyle w:val="BodyText-Code"/>
      </w:pPr>
      <w:r w:rsidRPr="0093179E">
        <w:t xml:space="preserve">        m_description(description),</w:t>
      </w:r>
    </w:p>
    <w:p w14:paraId="2B4E841E" w14:textId="77777777" w:rsidR="00A71F76" w:rsidRPr="0093179E" w:rsidRDefault="00A71F76" w:rsidP="00B054EB">
      <w:pPr>
        <w:pStyle w:val="BodyText-Code"/>
      </w:pPr>
      <w:r w:rsidRPr="0093179E">
        <w:t xml:space="preserve">        m_accuracy(0.0)</w:t>
      </w:r>
    </w:p>
    <w:p w14:paraId="2B4E841F" w14:textId="77777777" w:rsidR="00A71F76" w:rsidRPr="0093179E" w:rsidRDefault="00A71F76" w:rsidP="00B054EB">
      <w:pPr>
        <w:pStyle w:val="BodyText-Code"/>
      </w:pPr>
      <w:r w:rsidRPr="0093179E">
        <w:t xml:space="preserve">    {</w:t>
      </w:r>
    </w:p>
    <w:p w14:paraId="2B4E8420" w14:textId="77777777" w:rsidR="00A71F76" w:rsidRPr="0093179E" w:rsidRDefault="00A71F76" w:rsidP="00B054EB">
      <w:pPr>
        <w:pStyle w:val="BodyText-Code"/>
      </w:pPr>
      <w:r w:rsidRPr="0093179E">
        <w:t xml:space="preserve">    }</w:t>
      </w:r>
    </w:p>
    <w:p w14:paraId="2B4E8421" w14:textId="77777777" w:rsidR="00A71F76" w:rsidRPr="0093179E" w:rsidRDefault="00A71F76" w:rsidP="00B054EB">
      <w:pPr>
        <w:pStyle w:val="BodyText-Code"/>
      </w:pPr>
    </w:p>
    <w:p w14:paraId="2B4E8422" w14:textId="77777777" w:rsidR="00A71F76" w:rsidRPr="0093179E" w:rsidRDefault="00A71F76" w:rsidP="00B054EB">
      <w:pPr>
        <w:pStyle w:val="BodyText-Code"/>
      </w:pPr>
      <w:r w:rsidRPr="008E664B">
        <w:rPr>
          <w:rStyle w:val="BodyText-Code-Keywords"/>
        </w:rPr>
        <w:t>private</w:t>
      </w:r>
      <w:r w:rsidRPr="0093179E">
        <w:t>:</w:t>
      </w:r>
    </w:p>
    <w:p w14:paraId="2B4E8423" w14:textId="77777777" w:rsidR="00A71F76" w:rsidRPr="0093179E" w:rsidRDefault="00A71F76" w:rsidP="00B054EB">
      <w:pPr>
        <w:pStyle w:val="BodyText-Code"/>
      </w:pPr>
      <w:r w:rsidRPr="0093179E">
        <w:t xml:space="preserve">    </w:t>
      </w:r>
      <w:r w:rsidRPr="008E664B">
        <w:rPr>
          <w:rStyle w:val="BodyText-Code-Keywords"/>
        </w:rPr>
        <w:t>int</w:t>
      </w:r>
      <w:r w:rsidRPr="0093179E">
        <w:t xml:space="preserve"> m_length;</w:t>
      </w:r>
    </w:p>
    <w:p w14:paraId="2B4E8424" w14:textId="77777777" w:rsidR="00A71F76" w:rsidRPr="0093179E" w:rsidRDefault="00A71F76" w:rsidP="00B054EB">
      <w:pPr>
        <w:pStyle w:val="BodyText-Code"/>
      </w:pPr>
      <w:r w:rsidRPr="0093179E">
        <w:t xml:space="preserve">    </w:t>
      </w:r>
      <w:r w:rsidR="004B1DD1" w:rsidRPr="008E664B">
        <w:t>std::</w:t>
      </w:r>
      <w:r w:rsidR="004B1DD1" w:rsidRPr="00793C76">
        <w:rPr>
          <w:rStyle w:val="BodyText-Code-Types"/>
        </w:rPr>
        <w:t>wstring</w:t>
      </w:r>
      <w:r w:rsidR="004B1DD1" w:rsidRPr="008E664B">
        <w:t> </w:t>
      </w:r>
      <w:r w:rsidRPr="0093179E">
        <w:t>m_description;</w:t>
      </w:r>
    </w:p>
    <w:p w14:paraId="2B4E8425" w14:textId="77777777" w:rsidR="00A71F76" w:rsidRPr="0093179E" w:rsidRDefault="00A71F76" w:rsidP="00B054EB">
      <w:pPr>
        <w:pStyle w:val="BodyText-Code"/>
      </w:pPr>
      <w:r w:rsidRPr="0093179E">
        <w:t xml:space="preserve">    </w:t>
      </w:r>
      <w:r w:rsidRPr="008E664B">
        <w:rPr>
          <w:rStyle w:val="BodyText-Code-Keywords"/>
        </w:rPr>
        <w:t>float</w:t>
      </w:r>
      <w:r w:rsidRPr="0093179E">
        <w:t xml:space="preserve"> m_accuracy;</w:t>
      </w:r>
    </w:p>
    <w:p w14:paraId="2B4E8426" w14:textId="77777777" w:rsidR="00A71F76" w:rsidRPr="0093179E" w:rsidRDefault="00A71F76" w:rsidP="00B054EB">
      <w:pPr>
        <w:pStyle w:val="BodyText-Code"/>
        <w:rPr>
          <w:lang w:eastAsia="zh-CN"/>
        </w:rPr>
      </w:pPr>
      <w:r w:rsidRPr="0093179E">
        <w:t>};</w:t>
      </w:r>
    </w:p>
    <w:p w14:paraId="2B4E8427" w14:textId="77777777" w:rsidR="00A71F76" w:rsidRDefault="00A71F76" w:rsidP="00A77CC6">
      <w:pPr>
        <w:pStyle w:val="BodyText-LocalHeader-BadCode"/>
        <w:rPr>
          <w:lang w:eastAsia="zh-CN"/>
        </w:rPr>
      </w:pPr>
      <w:r>
        <w:t>Bad</w:t>
      </w:r>
      <w:r>
        <w:rPr>
          <w:rFonts w:hint="eastAsia"/>
          <w:lang w:eastAsia="zh-CN"/>
        </w:rPr>
        <w:t>:</w:t>
      </w:r>
    </w:p>
    <w:p w14:paraId="2B4E8428" w14:textId="77777777" w:rsidR="00A71F76" w:rsidRPr="0093179E" w:rsidRDefault="00A71F76" w:rsidP="00B054EB">
      <w:pPr>
        <w:pStyle w:val="BodyText-Code"/>
      </w:pPr>
      <w:r w:rsidRPr="008E664B">
        <w:rPr>
          <w:rStyle w:val="BodyText-Code-Keywords"/>
        </w:rPr>
        <w:t>class</w:t>
      </w:r>
      <w:r w:rsidRPr="0093179E">
        <w:t xml:space="preserve"> Example</w:t>
      </w:r>
    </w:p>
    <w:p w14:paraId="2B4E8429" w14:textId="77777777" w:rsidR="00A71F76" w:rsidRPr="0093179E" w:rsidRDefault="00A71F76" w:rsidP="00B054EB">
      <w:pPr>
        <w:pStyle w:val="BodyText-Code"/>
      </w:pPr>
      <w:r w:rsidRPr="0093179E">
        <w:t>{</w:t>
      </w:r>
    </w:p>
    <w:p w14:paraId="2B4E842A" w14:textId="77777777" w:rsidR="00A71F76" w:rsidRPr="0093179E" w:rsidRDefault="00A71F76" w:rsidP="00B054EB">
      <w:pPr>
        <w:pStyle w:val="BodyText-Code"/>
      </w:pPr>
      <w:r w:rsidRPr="008E664B">
        <w:rPr>
          <w:rStyle w:val="BodyText-Code-Keywords"/>
        </w:rPr>
        <w:t>public</w:t>
      </w:r>
      <w:r w:rsidRPr="0093179E">
        <w:t>:</w:t>
      </w:r>
    </w:p>
    <w:p w14:paraId="2B4E842B" w14:textId="77777777" w:rsidR="00A71F76" w:rsidRPr="0093179E" w:rsidRDefault="00A71F76" w:rsidP="00B054EB">
      <w:pPr>
        <w:pStyle w:val="BodyText-Code"/>
      </w:pPr>
      <w:r w:rsidRPr="0093179E">
        <w:t xml:space="preserve">    Example(</w:t>
      </w:r>
      <w:r w:rsidRPr="008E664B">
        <w:rPr>
          <w:rStyle w:val="BodyText-Code-Keywords"/>
        </w:rPr>
        <w:t>int</w:t>
      </w:r>
      <w:r w:rsidRPr="0093179E">
        <w:t xml:space="preserve"> length, </w:t>
      </w:r>
      <w:r w:rsidRPr="008E664B">
        <w:rPr>
          <w:rStyle w:val="BodyText-Code-Keywords"/>
        </w:rPr>
        <w:t>const</w:t>
      </w:r>
      <w:r w:rsidRPr="0093179E">
        <w:t xml:space="preserve"> </w:t>
      </w:r>
      <w:r w:rsidRPr="008E664B">
        <w:rPr>
          <w:rStyle w:val="BodyText-Code-Keywords"/>
        </w:rPr>
        <w:t>wchar_t</w:t>
      </w:r>
      <w:r w:rsidRPr="0093179E">
        <w:t xml:space="preserve"> *description)</w:t>
      </w:r>
    </w:p>
    <w:p w14:paraId="2B4E842C" w14:textId="77777777" w:rsidR="00A71F76" w:rsidRPr="0093179E" w:rsidRDefault="00A71F76" w:rsidP="00B054EB">
      <w:pPr>
        <w:pStyle w:val="BodyText-Code"/>
      </w:pPr>
      <w:r w:rsidRPr="0093179E">
        <w:t xml:space="preserve">    {</w:t>
      </w:r>
    </w:p>
    <w:p w14:paraId="2B4E842D" w14:textId="77777777" w:rsidR="00A71F76" w:rsidRPr="0093179E" w:rsidRDefault="00A71F76" w:rsidP="00B054EB">
      <w:pPr>
        <w:pStyle w:val="BodyText-Code"/>
      </w:pPr>
      <w:r w:rsidRPr="0093179E">
        <w:t xml:space="preserve">        m_length = length;</w:t>
      </w:r>
    </w:p>
    <w:p w14:paraId="2B4E842E" w14:textId="77777777" w:rsidR="00A71F76" w:rsidRPr="0093179E" w:rsidRDefault="00A71F76" w:rsidP="00B054EB">
      <w:pPr>
        <w:pStyle w:val="BodyText-Code"/>
      </w:pPr>
      <w:r w:rsidRPr="0093179E">
        <w:t xml:space="preserve">        m_description = description;</w:t>
      </w:r>
    </w:p>
    <w:p w14:paraId="2B4E842F" w14:textId="77777777" w:rsidR="00A71F76" w:rsidRPr="0093179E" w:rsidRDefault="00A71F76" w:rsidP="00B054EB">
      <w:pPr>
        <w:pStyle w:val="BodyText-Code"/>
      </w:pPr>
      <w:r w:rsidRPr="0093179E">
        <w:t xml:space="preserve">        m_accuracy = 0.0;</w:t>
      </w:r>
    </w:p>
    <w:p w14:paraId="2B4E8430" w14:textId="77777777" w:rsidR="00A71F76" w:rsidRPr="0093179E" w:rsidRDefault="00A71F76" w:rsidP="00B054EB">
      <w:pPr>
        <w:pStyle w:val="BodyText-Code"/>
      </w:pPr>
      <w:r w:rsidRPr="0093179E">
        <w:t xml:space="preserve">    }</w:t>
      </w:r>
    </w:p>
    <w:p w14:paraId="2B4E8431" w14:textId="77777777" w:rsidR="00A71F76" w:rsidRPr="0093179E" w:rsidRDefault="00A71F76" w:rsidP="00B054EB">
      <w:pPr>
        <w:pStyle w:val="BodyText-Code"/>
      </w:pPr>
    </w:p>
    <w:p w14:paraId="2B4E8432" w14:textId="77777777" w:rsidR="00A71F76" w:rsidRPr="0093179E" w:rsidRDefault="00A71F76" w:rsidP="00B054EB">
      <w:pPr>
        <w:pStyle w:val="BodyText-Code"/>
      </w:pPr>
      <w:r w:rsidRPr="008E664B">
        <w:rPr>
          <w:rStyle w:val="BodyText-Code-Keywords"/>
        </w:rPr>
        <w:t>private</w:t>
      </w:r>
      <w:r w:rsidRPr="0093179E">
        <w:t>:</w:t>
      </w:r>
    </w:p>
    <w:p w14:paraId="2B4E8433" w14:textId="77777777" w:rsidR="00A71F76" w:rsidRPr="0093179E" w:rsidRDefault="00A71F76" w:rsidP="00B054EB">
      <w:pPr>
        <w:pStyle w:val="BodyText-Code"/>
      </w:pPr>
      <w:r w:rsidRPr="0093179E">
        <w:t xml:space="preserve">    </w:t>
      </w:r>
      <w:r w:rsidRPr="008E664B">
        <w:rPr>
          <w:rStyle w:val="BodyText-Code-Keywords"/>
        </w:rPr>
        <w:t>int</w:t>
      </w:r>
      <w:r w:rsidRPr="0093179E">
        <w:t xml:space="preserve"> m_length;</w:t>
      </w:r>
    </w:p>
    <w:p w14:paraId="2B4E8434" w14:textId="77777777" w:rsidR="00A71F76" w:rsidRPr="0093179E" w:rsidRDefault="00A71F76" w:rsidP="00B054EB">
      <w:pPr>
        <w:pStyle w:val="BodyText-Code"/>
      </w:pPr>
      <w:r w:rsidRPr="0093179E">
        <w:t xml:space="preserve">    </w:t>
      </w:r>
      <w:r w:rsidR="004B1DD1" w:rsidRPr="008E664B">
        <w:t>std::</w:t>
      </w:r>
      <w:r w:rsidR="004B1DD1" w:rsidRPr="00793C76">
        <w:rPr>
          <w:rStyle w:val="BodyText-Code-Types"/>
        </w:rPr>
        <w:t>wstring</w:t>
      </w:r>
      <w:r w:rsidR="004B1DD1" w:rsidRPr="008E664B">
        <w:t> </w:t>
      </w:r>
      <w:r w:rsidRPr="0093179E">
        <w:t>m_description;</w:t>
      </w:r>
    </w:p>
    <w:p w14:paraId="2B4E8435" w14:textId="77777777" w:rsidR="00A71F76" w:rsidRPr="0093179E" w:rsidRDefault="00A71F76" w:rsidP="00B054EB">
      <w:pPr>
        <w:pStyle w:val="BodyText-Code"/>
      </w:pPr>
      <w:r w:rsidRPr="0093179E">
        <w:t xml:space="preserve">    </w:t>
      </w:r>
      <w:r w:rsidRPr="008E664B">
        <w:rPr>
          <w:rStyle w:val="BodyText-Code-Keywords"/>
        </w:rPr>
        <w:t>float</w:t>
      </w:r>
      <w:r w:rsidRPr="0093179E">
        <w:t xml:space="preserve"> m_accuracy;</w:t>
      </w:r>
    </w:p>
    <w:p w14:paraId="2B4E8436" w14:textId="77777777" w:rsidR="00A71F76" w:rsidRPr="0093179E" w:rsidRDefault="00A71F76" w:rsidP="00B054EB">
      <w:pPr>
        <w:pStyle w:val="BodyText-Code"/>
      </w:pPr>
      <w:r w:rsidRPr="0093179E">
        <w:t>};</w:t>
      </w:r>
    </w:p>
    <w:p w14:paraId="2B4E8437" w14:textId="77777777" w:rsidR="00306B4D"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306B4D">
        <w:t>define and initialize member variables in the same order.</w:t>
      </w:r>
      <w:r w:rsidR="00EA310D">
        <w:t xml:space="preserve"> </w:t>
      </w:r>
      <w:r w:rsidR="00306B4D">
        <w:t>Members will be initialized in the order they are declared in the class definition, not the order of the initialization list.</w:t>
      </w:r>
    </w:p>
    <w:p w14:paraId="2B4E8438" w14:textId="77777777" w:rsidR="00306B4D" w:rsidRPr="004F6087" w:rsidRDefault="00306B4D" w:rsidP="00A77CC6">
      <w:pPr>
        <w:pStyle w:val="BodyText-LocalHeader-BadCode"/>
        <w:rPr>
          <w:lang w:eastAsia="zh-CN"/>
        </w:rPr>
      </w:pPr>
      <w:r>
        <w:t>Bad</w:t>
      </w:r>
      <w:r>
        <w:rPr>
          <w:rFonts w:hint="eastAsia"/>
          <w:lang w:eastAsia="zh-CN"/>
        </w:rPr>
        <w:t>:</w:t>
      </w:r>
    </w:p>
    <w:p w14:paraId="2B4E8439" w14:textId="77777777" w:rsidR="00306B4D" w:rsidRPr="00AA3315" w:rsidRDefault="00306B4D" w:rsidP="00B054EB">
      <w:pPr>
        <w:pStyle w:val="BodyText-Code"/>
      </w:pPr>
      <w:r w:rsidRPr="008E664B">
        <w:rPr>
          <w:rStyle w:val="BodyText-Code-Keywords"/>
        </w:rPr>
        <w:t>class</w:t>
      </w:r>
      <w:r w:rsidRPr="00AA3315">
        <w:t> </w:t>
      </w:r>
      <w:r w:rsidRPr="00793C76">
        <w:rPr>
          <w:rStyle w:val="BodyText-Code-Types"/>
        </w:rPr>
        <w:t>Employee</w:t>
      </w:r>
    </w:p>
    <w:p w14:paraId="2B4E843A" w14:textId="77777777" w:rsidR="00306B4D" w:rsidRPr="00AA3315" w:rsidRDefault="00306B4D" w:rsidP="00B054EB">
      <w:pPr>
        <w:pStyle w:val="BodyText-Code"/>
      </w:pPr>
      <w:r w:rsidRPr="00AA3315">
        <w:t>{</w:t>
      </w:r>
    </w:p>
    <w:p w14:paraId="2B4E843B" w14:textId="77777777" w:rsidR="00306B4D" w:rsidRPr="00AA3315" w:rsidRDefault="00306B4D" w:rsidP="00B054EB">
      <w:pPr>
        <w:pStyle w:val="BodyText-Code"/>
      </w:pPr>
      <w:r w:rsidRPr="008E664B">
        <w:rPr>
          <w:rStyle w:val="BodyText-Code-Keywords"/>
        </w:rPr>
        <w:t>private</w:t>
      </w:r>
      <w:r w:rsidRPr="00AA3315">
        <w:t>:</w:t>
      </w:r>
    </w:p>
    <w:p w14:paraId="2B4E843C" w14:textId="77777777" w:rsidR="00306B4D" w:rsidRPr="00AA3315" w:rsidRDefault="00306B4D" w:rsidP="00B054EB">
      <w:pPr>
        <w:pStyle w:val="BodyText-Code"/>
      </w:pPr>
      <w:r w:rsidRPr="00AA3315">
        <w:t>    std::</w:t>
      </w:r>
      <w:r w:rsidRPr="00793C76">
        <w:rPr>
          <w:rStyle w:val="BodyText-Code-Types"/>
        </w:rPr>
        <w:t>string</w:t>
      </w:r>
      <w:r w:rsidRPr="00AA3315">
        <w:t> m_email;</w:t>
      </w:r>
    </w:p>
    <w:p w14:paraId="2B4E843D" w14:textId="77777777" w:rsidR="00306B4D" w:rsidRPr="00AA3315" w:rsidRDefault="00306B4D" w:rsidP="00B054EB">
      <w:pPr>
        <w:pStyle w:val="BodyText-Code"/>
      </w:pPr>
      <w:r w:rsidRPr="00AA3315">
        <w:t>    std::</w:t>
      </w:r>
      <w:r w:rsidRPr="00793C76">
        <w:rPr>
          <w:rStyle w:val="BodyText-Code-Types"/>
        </w:rPr>
        <w:t>string</w:t>
      </w:r>
      <w:r w:rsidRPr="00AA3315">
        <w:t> m_firstName;</w:t>
      </w:r>
    </w:p>
    <w:p w14:paraId="2B4E843E" w14:textId="77777777" w:rsidR="00306B4D" w:rsidRPr="00AA3315" w:rsidRDefault="00306B4D" w:rsidP="00B054EB">
      <w:pPr>
        <w:pStyle w:val="BodyText-Code"/>
      </w:pPr>
      <w:r w:rsidRPr="00AA3315">
        <w:t>    std::</w:t>
      </w:r>
      <w:r w:rsidRPr="00793C76">
        <w:rPr>
          <w:rStyle w:val="BodyText-Code-Types"/>
        </w:rPr>
        <w:t>string</w:t>
      </w:r>
      <w:r w:rsidRPr="00AA3315">
        <w:t> m_lastName;</w:t>
      </w:r>
    </w:p>
    <w:p w14:paraId="2B4E843F" w14:textId="77777777" w:rsidR="00306B4D" w:rsidRPr="00AA3315" w:rsidRDefault="00306B4D" w:rsidP="00B054EB">
      <w:pPr>
        <w:pStyle w:val="BodyText-Code"/>
      </w:pPr>
      <w:r w:rsidRPr="008E664B">
        <w:rPr>
          <w:rStyle w:val="BodyText-Code-Keywords"/>
        </w:rPr>
        <w:t>public</w:t>
      </w:r>
      <w:r w:rsidRPr="00AA3315">
        <w:t>:</w:t>
      </w:r>
    </w:p>
    <w:p w14:paraId="2B4E8440" w14:textId="77777777" w:rsidR="00306B4D" w:rsidRPr="00793C76" w:rsidRDefault="00306B4D" w:rsidP="00B054EB">
      <w:pPr>
        <w:pStyle w:val="BodyText-Code"/>
        <w:rPr>
          <w:rStyle w:val="BodyText-Code-Comments"/>
        </w:rPr>
      </w:pPr>
      <w:r w:rsidRPr="00AA3315">
        <w:t>    </w:t>
      </w:r>
      <w:r w:rsidRPr="00793C76">
        <w:rPr>
          <w:rStyle w:val="BodyText-Code-Comments"/>
        </w:rPr>
        <w:t>// bug: m_email is declared before m_firstName, m_lastName</w:t>
      </w:r>
    </w:p>
    <w:p w14:paraId="2B4E8441" w14:textId="77777777" w:rsidR="00306B4D" w:rsidRPr="00793C76" w:rsidRDefault="00306B4D" w:rsidP="00B054EB">
      <w:pPr>
        <w:pStyle w:val="BodyText-Code"/>
        <w:rPr>
          <w:rStyle w:val="BodyText-Code-Comments"/>
        </w:rPr>
      </w:pPr>
      <w:r w:rsidRPr="00AA3315">
        <w:t>    </w:t>
      </w:r>
      <w:r w:rsidRPr="00793C76">
        <w:rPr>
          <w:rStyle w:val="BodyText-Code-Comments"/>
        </w:rPr>
        <w:t>// therefore it is initialized first</w:t>
      </w:r>
    </w:p>
    <w:p w14:paraId="2B4E8442" w14:textId="77777777" w:rsidR="00306B4D" w:rsidRPr="00AA3315" w:rsidRDefault="00306B4D" w:rsidP="00B054EB">
      <w:pPr>
        <w:pStyle w:val="BodyText-Code"/>
      </w:pPr>
      <w:r w:rsidRPr="00AA3315">
        <w:t>    Employee(</w:t>
      </w:r>
      <w:r w:rsidRPr="008E664B">
        <w:rPr>
          <w:rStyle w:val="BodyText-Code-Keywords"/>
        </w:rPr>
        <w:t>const</w:t>
      </w:r>
      <w:r w:rsidRPr="00AA3315">
        <w:t> </w:t>
      </w:r>
      <w:r w:rsidRPr="008E664B">
        <w:rPr>
          <w:rStyle w:val="BodyText-Code-Keywords"/>
        </w:rPr>
        <w:t>char</w:t>
      </w:r>
      <w:r w:rsidRPr="00AA3315">
        <w:t>* </w:t>
      </w:r>
      <w:r w:rsidRPr="00793C76">
        <w:rPr>
          <w:rStyle w:val="BodyText-Code-Variable"/>
        </w:rPr>
        <w:t>firstName</w:t>
      </w:r>
      <w:r w:rsidRPr="00AA3315">
        <w:t>, </w:t>
      </w:r>
      <w:r w:rsidRPr="008E664B">
        <w:rPr>
          <w:rStyle w:val="BodyText-Code-Keywords"/>
        </w:rPr>
        <w:t>const</w:t>
      </w:r>
      <w:r w:rsidRPr="00AA3315">
        <w:t> </w:t>
      </w:r>
      <w:r w:rsidRPr="008E664B">
        <w:rPr>
          <w:rStyle w:val="BodyText-Code-Keywords"/>
        </w:rPr>
        <w:t>char</w:t>
      </w:r>
      <w:r w:rsidRPr="00AA3315">
        <w:t>* </w:t>
      </w:r>
      <w:r w:rsidRPr="00793C76">
        <w:rPr>
          <w:rStyle w:val="BodyText-Code-Variable"/>
        </w:rPr>
        <w:t>lastName</w:t>
      </w:r>
      <w:r w:rsidRPr="00AA3315">
        <w:t>) :</w:t>
      </w:r>
    </w:p>
    <w:p w14:paraId="2B4E8443" w14:textId="77777777" w:rsidR="00306B4D" w:rsidRPr="00AA3315" w:rsidRDefault="00306B4D" w:rsidP="00B054EB">
      <w:pPr>
        <w:pStyle w:val="BodyText-Code"/>
      </w:pPr>
      <w:r w:rsidRPr="00AA3315">
        <w:t>        m_firstName(</w:t>
      </w:r>
      <w:r w:rsidRPr="00793C76">
        <w:rPr>
          <w:rStyle w:val="BodyText-Code-Variable"/>
        </w:rPr>
        <w:t>firstName</w:t>
      </w:r>
      <w:r w:rsidRPr="00AA3315">
        <w:t>), m_lastName(</w:t>
      </w:r>
      <w:r w:rsidRPr="00793C76">
        <w:rPr>
          <w:rStyle w:val="BodyText-Code-Variable"/>
        </w:rPr>
        <w:t>lastName</w:t>
      </w:r>
      <w:r w:rsidRPr="00AA3315">
        <w:t>),</w:t>
      </w:r>
    </w:p>
    <w:p w14:paraId="2B4E8444" w14:textId="77777777" w:rsidR="00306B4D" w:rsidRPr="00AA3315" w:rsidRDefault="00306B4D" w:rsidP="00B054EB">
      <w:pPr>
        <w:pStyle w:val="BodyText-Code"/>
      </w:pPr>
      <w:r w:rsidRPr="00AA3315">
        <w:t>        m_email(m_firstName, +</w:t>
      </w:r>
      <w:r w:rsidRPr="008E664B">
        <w:rPr>
          <w:rStyle w:val="BodyText-Code-Strings"/>
        </w:rPr>
        <w:t>"."</w:t>
      </w:r>
      <w:r w:rsidRPr="00AA3315">
        <w:t> + m_lastName + </w:t>
      </w:r>
      <w:r w:rsidRPr="008E664B">
        <w:rPr>
          <w:rStyle w:val="BodyText-Code-Strings"/>
        </w:rPr>
        <w:t>"@bosch.com"</w:t>
      </w:r>
      <w:r w:rsidRPr="00AA3315">
        <w:t>)</w:t>
      </w:r>
    </w:p>
    <w:p w14:paraId="2B4E8445" w14:textId="77777777" w:rsidR="00306B4D" w:rsidRPr="00B81A72" w:rsidRDefault="00306B4D" w:rsidP="00B054EB">
      <w:pPr>
        <w:pStyle w:val="BodyText-Code"/>
      </w:pPr>
      <w:r w:rsidRPr="00AA3315">
        <w:t>    </w:t>
      </w:r>
      <w:r w:rsidRPr="00B81A72">
        <w:t>{}</w:t>
      </w:r>
    </w:p>
    <w:p w14:paraId="2B4E8446" w14:textId="77777777" w:rsidR="00306B4D" w:rsidRDefault="00306B4D" w:rsidP="00B054EB">
      <w:pPr>
        <w:pStyle w:val="BodyText-Code"/>
      </w:pPr>
      <w:r w:rsidRPr="00B81A72">
        <w:t>};</w:t>
      </w:r>
    </w:p>
    <w:p w14:paraId="2B4E8447" w14:textId="77777777" w:rsidR="00D512D0"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306B4D">
        <w:t>consider to initialize members in-class. Th</w:t>
      </w:r>
      <w:r w:rsidR="0013798A">
        <w:t>is is really beneficial</w:t>
      </w:r>
      <w:r w:rsidR="00306B4D">
        <w:t xml:space="preserve"> if you</w:t>
      </w:r>
      <w:r w:rsidR="00D512D0">
        <w:t xml:space="preserve">r class </w:t>
      </w:r>
      <w:r w:rsidR="00306B4D">
        <w:t>ha</w:t>
      </w:r>
      <w:r w:rsidR="00D512D0">
        <w:t>s</w:t>
      </w:r>
      <w:r w:rsidR="00306B4D">
        <w:t xml:space="preserve"> multiple constructors.</w:t>
      </w:r>
    </w:p>
    <w:p w14:paraId="2B4E8448" w14:textId="77777777" w:rsidR="00D512D0" w:rsidRPr="00D512D0" w:rsidRDefault="00D512D0" w:rsidP="008E664B">
      <w:pPr>
        <w:pStyle w:val="BodyText-Code"/>
      </w:pPr>
      <w:r w:rsidRPr="008E664B">
        <w:rPr>
          <w:rStyle w:val="BodyText-Code-Keywords"/>
        </w:rPr>
        <w:t>class</w:t>
      </w:r>
      <w:r w:rsidRPr="008E664B">
        <w:t> </w:t>
      </w:r>
      <w:r w:rsidRPr="00793C76">
        <w:rPr>
          <w:rStyle w:val="BodyText-Code-Types"/>
        </w:rPr>
        <w:t>A</w:t>
      </w:r>
      <w:r w:rsidRPr="00D512D0">
        <w:t> </w:t>
      </w:r>
    </w:p>
    <w:p w14:paraId="2B4E8449" w14:textId="77777777" w:rsidR="00D512D0" w:rsidRPr="00D512D0" w:rsidRDefault="00D512D0" w:rsidP="008E664B">
      <w:pPr>
        <w:pStyle w:val="BodyText-Code"/>
      </w:pPr>
      <w:r w:rsidRPr="00D512D0">
        <w:t>{</w:t>
      </w:r>
    </w:p>
    <w:p w14:paraId="2B4E844A" w14:textId="77777777" w:rsidR="00D512D0" w:rsidRPr="00D512D0" w:rsidRDefault="00D512D0" w:rsidP="008E664B">
      <w:pPr>
        <w:pStyle w:val="BodyText-Code"/>
      </w:pPr>
      <w:r w:rsidRPr="008E664B">
        <w:rPr>
          <w:rStyle w:val="BodyText-Code-Keywords"/>
        </w:rPr>
        <w:t>public</w:t>
      </w:r>
      <w:r w:rsidRPr="00D512D0">
        <w:t>:</w:t>
      </w:r>
    </w:p>
    <w:p w14:paraId="2B4E844B" w14:textId="77777777" w:rsidR="00D512D0" w:rsidRPr="00D512D0" w:rsidRDefault="00D512D0" w:rsidP="008E664B">
      <w:pPr>
        <w:pStyle w:val="BodyText-Code"/>
      </w:pPr>
      <w:r w:rsidRPr="00D512D0">
        <w:t>    A() </w:t>
      </w:r>
    </w:p>
    <w:p w14:paraId="2B4E844C" w14:textId="77777777" w:rsidR="00D512D0" w:rsidRPr="00D512D0" w:rsidRDefault="00D512D0" w:rsidP="008E664B">
      <w:pPr>
        <w:pStyle w:val="BodyText-Code"/>
      </w:pPr>
      <w:r w:rsidRPr="00D512D0">
        <w:t>    {}</w:t>
      </w:r>
    </w:p>
    <w:p w14:paraId="2B4E844D" w14:textId="77777777" w:rsidR="00D512D0" w:rsidRPr="00D512D0" w:rsidRDefault="00D512D0" w:rsidP="008E664B">
      <w:pPr>
        <w:pStyle w:val="BodyText-Code"/>
      </w:pPr>
      <w:r w:rsidRPr="00D512D0">
        <w:t xml:space="preserve"> </w:t>
      </w:r>
    </w:p>
    <w:p w14:paraId="2B4E844E" w14:textId="77777777" w:rsidR="00D512D0" w:rsidRPr="00D512D0" w:rsidRDefault="00D512D0" w:rsidP="008E664B">
      <w:pPr>
        <w:pStyle w:val="BodyText-Code"/>
      </w:pPr>
      <w:r w:rsidRPr="00D512D0">
        <w:lastRenderedPageBreak/>
        <w:t>    A(</w:t>
      </w:r>
      <w:r w:rsidRPr="008E664B">
        <w:rPr>
          <w:rStyle w:val="BodyText-Code-Keywords"/>
        </w:rPr>
        <w:t>int</w:t>
      </w:r>
      <w:r w:rsidRPr="008E664B">
        <w:t> </w:t>
      </w:r>
      <w:r w:rsidRPr="00793C76">
        <w:rPr>
          <w:rStyle w:val="BodyText-Code-Variable"/>
        </w:rPr>
        <w:t>a</w:t>
      </w:r>
      <w:r w:rsidRPr="00D512D0">
        <w:t>) </w:t>
      </w:r>
    </w:p>
    <w:p w14:paraId="2B4E844F" w14:textId="77777777" w:rsidR="00D512D0" w:rsidRPr="00D512D0" w:rsidRDefault="00D512D0" w:rsidP="008E664B">
      <w:pPr>
        <w:pStyle w:val="BodyText-Code"/>
      </w:pPr>
      <w:r w:rsidRPr="00D512D0">
        <w:t>        : m_a(</w:t>
      </w:r>
      <w:r w:rsidRPr="00793C76">
        <w:rPr>
          <w:rStyle w:val="BodyText-Code-Variable"/>
        </w:rPr>
        <w:t>a</w:t>
      </w:r>
      <w:r w:rsidRPr="00D512D0">
        <w:t>) </w:t>
      </w:r>
    </w:p>
    <w:p w14:paraId="2B4E8450" w14:textId="77777777" w:rsidR="00D512D0" w:rsidRPr="00D512D0" w:rsidRDefault="00D512D0" w:rsidP="008E664B">
      <w:pPr>
        <w:pStyle w:val="BodyText-Code"/>
      </w:pPr>
      <w:r w:rsidRPr="00D512D0">
        <w:t>    {}</w:t>
      </w:r>
    </w:p>
    <w:p w14:paraId="2B4E8451" w14:textId="77777777" w:rsidR="00D512D0" w:rsidRPr="00D512D0" w:rsidRDefault="00D512D0" w:rsidP="008E664B">
      <w:pPr>
        <w:pStyle w:val="BodyText-Code"/>
      </w:pPr>
      <w:r w:rsidRPr="00D512D0">
        <w:t xml:space="preserve"> </w:t>
      </w:r>
    </w:p>
    <w:p w14:paraId="2B4E8452" w14:textId="77777777" w:rsidR="00D512D0" w:rsidRPr="00D512D0" w:rsidRDefault="00D512D0" w:rsidP="008E664B">
      <w:pPr>
        <w:pStyle w:val="BodyText-Code"/>
      </w:pPr>
      <w:r w:rsidRPr="008E664B">
        <w:rPr>
          <w:rStyle w:val="BodyText-Code-Keywords"/>
        </w:rPr>
        <w:t>private</w:t>
      </w:r>
      <w:r w:rsidRPr="00D512D0">
        <w:t>:</w:t>
      </w:r>
    </w:p>
    <w:p w14:paraId="2B4E8453" w14:textId="77777777" w:rsidR="00D512D0" w:rsidRPr="00D512D0" w:rsidRDefault="00D512D0" w:rsidP="008E664B">
      <w:pPr>
        <w:pStyle w:val="BodyText-Code"/>
      </w:pPr>
      <w:r w:rsidRPr="00D512D0">
        <w:t>    </w:t>
      </w:r>
      <w:r w:rsidRPr="008E664B">
        <w:rPr>
          <w:rStyle w:val="BodyText-Code-Keywords"/>
        </w:rPr>
        <w:t>int</w:t>
      </w:r>
      <w:r w:rsidRPr="00D512D0">
        <w:t> m_a = 7;</w:t>
      </w:r>
    </w:p>
    <w:p w14:paraId="2B4E8454" w14:textId="77777777" w:rsidR="00D512D0" w:rsidRPr="00D512D0" w:rsidRDefault="00D512D0" w:rsidP="008E664B">
      <w:pPr>
        <w:pStyle w:val="BodyText-Code"/>
      </w:pPr>
      <w:r w:rsidRPr="00D512D0">
        <w:t>    </w:t>
      </w:r>
      <w:r w:rsidRPr="008E664B">
        <w:rPr>
          <w:rStyle w:val="BodyText-Code-Keywords"/>
        </w:rPr>
        <w:t>int</w:t>
      </w:r>
      <w:r w:rsidRPr="00D512D0">
        <w:t> m_b = 5;</w:t>
      </w:r>
    </w:p>
    <w:p w14:paraId="2B4E8455" w14:textId="77777777" w:rsidR="00D512D0" w:rsidRPr="00D512D0" w:rsidRDefault="00D512D0" w:rsidP="008E664B">
      <w:pPr>
        <w:pStyle w:val="BodyText-Code"/>
      </w:pPr>
      <w:r w:rsidRPr="00D512D0">
        <w:t>    std::</w:t>
      </w:r>
      <w:r w:rsidR="004B1DD1" w:rsidRPr="00793C76">
        <w:rPr>
          <w:rStyle w:val="BodyText-Code-Types"/>
        </w:rPr>
        <w:t>ws</w:t>
      </w:r>
      <w:r w:rsidRPr="00793C76">
        <w:rPr>
          <w:rStyle w:val="BodyText-Code-Types"/>
        </w:rPr>
        <w:t>tring</w:t>
      </w:r>
      <w:r w:rsidRPr="008E664B">
        <w:t> </w:t>
      </w:r>
      <w:r w:rsidR="0043499F" w:rsidRPr="008E664B">
        <w:t>m_</w:t>
      </w:r>
      <w:r w:rsidRPr="008E664B">
        <w:t>s{ </w:t>
      </w:r>
      <w:r w:rsidR="004B1DD1" w:rsidRPr="008E664B">
        <w:t>L</w:t>
      </w:r>
      <w:r w:rsidRPr="008E664B">
        <w:rPr>
          <w:rStyle w:val="BodyText-Code-Strings"/>
        </w:rPr>
        <w:t>"Constructor run"</w:t>
      </w:r>
      <w:r w:rsidRPr="00D512D0">
        <w:t> };</w:t>
      </w:r>
    </w:p>
    <w:p w14:paraId="2B4E8456" w14:textId="77777777" w:rsidR="00D512D0" w:rsidRPr="00D77616" w:rsidRDefault="00D512D0" w:rsidP="008E664B">
      <w:pPr>
        <w:pStyle w:val="BodyText-Code"/>
      </w:pPr>
      <w:r w:rsidRPr="00D512D0">
        <w:t>};</w:t>
      </w:r>
    </w:p>
    <w:p w14:paraId="2B4E8457" w14:textId="77777777" w:rsidR="00A71F76" w:rsidRDefault="00A71F76" w:rsidP="006606DA">
      <w:pPr>
        <w:pStyle w:val="berschrift3"/>
        <w:rPr>
          <w:lang w:eastAsia="zh-CN"/>
        </w:rPr>
      </w:pPr>
      <w:r w:rsidRPr="006606DA">
        <w:t>Constructors</w:t>
      </w:r>
    </w:p>
    <w:p w14:paraId="2B4E8458" w14:textId="77777777" w:rsidR="00A71F76" w:rsidRDefault="00BC2E4E" w:rsidP="00EA310D">
      <w:pPr>
        <w:pStyle w:val="Textkrper"/>
        <w:rPr>
          <w:lang w:eastAsia="zh-CN"/>
        </w:rP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A71F76" w:rsidRPr="00302430">
        <w:rPr>
          <w:lang w:eastAsia="zh-CN"/>
        </w:rPr>
        <w:t>minimal work in the constructor.</w:t>
      </w:r>
      <w:r w:rsidR="00A71F76" w:rsidRPr="0039512B">
        <w:t xml:space="preserve"> </w:t>
      </w:r>
      <w:r w:rsidR="00A71F76" w:rsidRPr="0039512B">
        <w:rPr>
          <w:lang w:eastAsia="zh-CN"/>
        </w:rPr>
        <w:t>Constructors should not do much work other than to capture the constructor parameters</w:t>
      </w:r>
      <w:r w:rsidR="00A71F76">
        <w:rPr>
          <w:lang w:eastAsia="zh-CN"/>
        </w:rPr>
        <w:t xml:space="preserve"> and set main data members</w:t>
      </w:r>
      <w:r w:rsidR="00A71F76" w:rsidRPr="0039512B">
        <w:rPr>
          <w:lang w:eastAsia="zh-CN"/>
        </w:rPr>
        <w:t>. The cost of any other processing should be delayed until required.</w:t>
      </w:r>
    </w:p>
    <w:p w14:paraId="2B4E8459" w14:textId="77777777" w:rsidR="00357E1F" w:rsidRPr="00EA6B5C" w:rsidRDefault="00F52D8A" w:rsidP="00EA310D">
      <w:pPr>
        <w:pStyle w:val="Textkrper"/>
      </w:pPr>
      <w:r w:rsidRPr="005B7E5C">
        <w:rPr>
          <w:rStyle w:val="BodyText-NegativeRed"/>
        </w:rPr>
        <w:sym w:font="Wingdings" w:char="F0FD"/>
      </w:r>
      <w:r w:rsidRPr="003B773F">
        <w:rPr>
          <w:rFonts w:hint="eastAsia"/>
        </w:rPr>
        <w:t xml:space="preserve"> </w:t>
      </w:r>
      <w:r w:rsidRPr="005B7E5C">
        <w:rPr>
          <w:rStyle w:val="BodyText-BoldAction"/>
        </w:rPr>
        <w:t>Do</w:t>
      </w:r>
      <w:r w:rsidRPr="003B773F">
        <w:t xml:space="preserve"> </w:t>
      </w:r>
      <w:r w:rsidRPr="005B7E5C">
        <w:rPr>
          <w:rStyle w:val="BodyText-BoldAction"/>
        </w:rPr>
        <w:t>not</w:t>
      </w:r>
      <w:r w:rsidRPr="006C0449">
        <w:t xml:space="preserve"> </w:t>
      </w:r>
      <w:r w:rsidR="00AE4FE1">
        <w:t>call virtual functions in constructors and destructors.</w:t>
      </w:r>
      <w:r w:rsidR="00B17DA7">
        <w:t xml:space="preserve"> </w:t>
      </w:r>
      <w:r w:rsidR="00AE4FE1">
        <w:t>Inside constructors and destructors virtual functions behave not like virtual functions.  For pure virtual functions this results in an undefined behavior.</w:t>
      </w:r>
    </w:p>
    <w:p w14:paraId="2B4E845A" w14:textId="77777777" w:rsidR="00A71F76"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A71F76">
        <w:t xml:space="preserve">define all single parameter constructors, by default, with the ‘explicit’ keyword, so that they are not </w:t>
      </w:r>
      <w:r w:rsidR="009225AB">
        <w:t>conversion constructors.</w:t>
      </w:r>
      <w:r w:rsidR="00EA310D">
        <w:br/>
      </w:r>
      <w:r w:rsidR="00A71F76">
        <w:t xml:space="preserve"> For example,</w:t>
      </w:r>
    </w:p>
    <w:p w14:paraId="2B4E845B" w14:textId="77777777" w:rsidR="00A71F76" w:rsidRPr="008E664B" w:rsidRDefault="00A71F76" w:rsidP="008E664B">
      <w:pPr>
        <w:pStyle w:val="BodyText-Code"/>
      </w:pPr>
      <w:r w:rsidRPr="00793C76">
        <w:rPr>
          <w:rStyle w:val="BodyText-Code-Keywords"/>
        </w:rPr>
        <w:t>class</w:t>
      </w:r>
      <w:r w:rsidRPr="008E664B">
        <w:t xml:space="preserve"> CodeExample</w:t>
      </w:r>
    </w:p>
    <w:p w14:paraId="2B4E845C" w14:textId="77777777" w:rsidR="00A71F76" w:rsidRPr="008E664B" w:rsidRDefault="00A71F76" w:rsidP="008E664B">
      <w:pPr>
        <w:pStyle w:val="BodyText-Code"/>
      </w:pPr>
      <w:r w:rsidRPr="008E664B">
        <w:t>{</w:t>
      </w:r>
    </w:p>
    <w:p w14:paraId="2B4E845D" w14:textId="77777777" w:rsidR="00A71F76" w:rsidRPr="008E664B" w:rsidRDefault="00A71F76" w:rsidP="008E664B">
      <w:pPr>
        <w:pStyle w:val="BodyText-Code"/>
      </w:pPr>
      <w:r w:rsidRPr="008E664B">
        <w:t xml:space="preserve">    </w:t>
      </w:r>
      <w:r w:rsidRPr="00793C76">
        <w:rPr>
          <w:rStyle w:val="BodyText-Code-Keywords"/>
        </w:rPr>
        <w:t>int</w:t>
      </w:r>
      <w:r w:rsidRPr="008E664B">
        <w:t xml:space="preserve"> m_value;</w:t>
      </w:r>
    </w:p>
    <w:p w14:paraId="2B4E845E" w14:textId="77777777" w:rsidR="00A71F76" w:rsidRPr="008E664B" w:rsidRDefault="00A71F76" w:rsidP="008E664B">
      <w:pPr>
        <w:pStyle w:val="BodyText-Code"/>
      </w:pPr>
      <w:r w:rsidRPr="00793C76">
        <w:rPr>
          <w:rStyle w:val="BodyText-Code-Keywords"/>
        </w:rPr>
        <w:t>public</w:t>
      </w:r>
      <w:r w:rsidRPr="008E664B">
        <w:t>:</w:t>
      </w:r>
    </w:p>
    <w:p w14:paraId="2B4E845F" w14:textId="77777777" w:rsidR="00A71F76" w:rsidRPr="008E664B" w:rsidRDefault="00A71F76" w:rsidP="008E664B">
      <w:pPr>
        <w:pStyle w:val="BodyText-Code"/>
      </w:pPr>
      <w:r w:rsidRPr="008E664B">
        <w:t xml:space="preserve">    </w:t>
      </w:r>
      <w:r w:rsidRPr="00793C76">
        <w:rPr>
          <w:rStyle w:val="BodyText-Code-Keywords"/>
        </w:rPr>
        <w:t>explicit</w:t>
      </w:r>
      <w:r w:rsidRPr="008E664B">
        <w:t xml:space="preserve"> CodeExample(</w:t>
      </w:r>
      <w:r w:rsidRPr="00793C76">
        <w:rPr>
          <w:rStyle w:val="BodyText-Code-Keywords"/>
        </w:rPr>
        <w:t>int</w:t>
      </w:r>
      <w:r w:rsidRPr="008E664B">
        <w:t xml:space="preserve"> value) :</w:t>
      </w:r>
    </w:p>
    <w:p w14:paraId="2B4E8460" w14:textId="77777777" w:rsidR="00A71F76" w:rsidRPr="008E664B" w:rsidRDefault="00A71F76" w:rsidP="008E664B">
      <w:pPr>
        <w:pStyle w:val="BodyText-Code"/>
      </w:pPr>
      <w:r w:rsidRPr="008E664B">
        <w:t xml:space="preserve">        m_value(value)</w:t>
      </w:r>
    </w:p>
    <w:p w14:paraId="2B4E8461" w14:textId="77777777" w:rsidR="00A71F76" w:rsidRPr="008E664B" w:rsidRDefault="00A71F76" w:rsidP="008E664B">
      <w:pPr>
        <w:pStyle w:val="BodyText-Code"/>
      </w:pPr>
      <w:r w:rsidRPr="008E664B">
        <w:t xml:space="preserve">    {</w:t>
      </w:r>
    </w:p>
    <w:p w14:paraId="2B4E8462" w14:textId="77777777" w:rsidR="00A71F76" w:rsidRPr="008E664B" w:rsidRDefault="00A71F76" w:rsidP="008E664B">
      <w:pPr>
        <w:pStyle w:val="BodyText-Code"/>
      </w:pPr>
      <w:r w:rsidRPr="008E664B">
        <w:t xml:space="preserve">    }</w:t>
      </w:r>
    </w:p>
    <w:p w14:paraId="2B4E8463" w14:textId="77777777" w:rsidR="00A71F76" w:rsidRDefault="00A71F76" w:rsidP="008E664B">
      <w:pPr>
        <w:pStyle w:val="BodyText-Code"/>
      </w:pPr>
      <w:r w:rsidRPr="008E664B">
        <w:t>};</w:t>
      </w:r>
    </w:p>
    <w:p w14:paraId="2B4E8464" w14:textId="77777777" w:rsidR="0043499F" w:rsidRDefault="00F52D8A" w:rsidP="00EA310D">
      <w:pPr>
        <w:pStyle w:val="Textkrper"/>
      </w:pPr>
      <w:r w:rsidRPr="005B7E5C">
        <w:rPr>
          <w:rStyle w:val="BodyText-NegativeRed"/>
        </w:rPr>
        <w:sym w:font="Wingdings" w:char="F0FD"/>
      </w:r>
      <w:r w:rsidRPr="003B773F">
        <w:rPr>
          <w:rFonts w:hint="eastAsia"/>
        </w:rPr>
        <w:t xml:space="preserve"> </w:t>
      </w:r>
      <w:r w:rsidRPr="005B7E5C">
        <w:rPr>
          <w:rStyle w:val="BodyText-BoldAction"/>
        </w:rPr>
        <w:t>Do</w:t>
      </w:r>
      <w:r w:rsidRPr="003B773F">
        <w:t xml:space="preserve"> </w:t>
      </w:r>
      <w:r w:rsidRPr="005B7E5C">
        <w:rPr>
          <w:rStyle w:val="BodyText-BoldAction"/>
        </w:rPr>
        <w:t>not</w:t>
      </w:r>
      <w:r w:rsidRPr="006C0449">
        <w:t xml:space="preserve"> </w:t>
      </w:r>
      <w:r w:rsidR="00A71F76">
        <w:t>provide conversion constructors unless the semantics of the class justify them.</w:t>
      </w:r>
    </w:p>
    <w:p w14:paraId="2B4E8465" w14:textId="77777777" w:rsidR="0043499F"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786AE2">
        <w:t>use delegating</w:t>
      </w:r>
      <w:r w:rsidR="0043499F">
        <w:t xml:space="preserve"> constructors to avoid redundant code in constructors.</w:t>
      </w:r>
    </w:p>
    <w:p w14:paraId="2B4E8466" w14:textId="77777777" w:rsidR="00160D3C" w:rsidRDefault="00160D3C" w:rsidP="00A77CC6">
      <w:pPr>
        <w:pStyle w:val="BodyText-LocalHeader-BadCode"/>
        <w:rPr>
          <w:lang w:eastAsia="zh-CN"/>
        </w:rPr>
      </w:pPr>
      <w:r>
        <w:t>Bad</w:t>
      </w:r>
      <w:r>
        <w:rPr>
          <w:rFonts w:hint="eastAsia"/>
          <w:lang w:eastAsia="zh-CN"/>
        </w:rPr>
        <w:t>:</w:t>
      </w:r>
    </w:p>
    <w:p w14:paraId="2B4E8467" w14:textId="77777777" w:rsidR="00296815" w:rsidRPr="00160D3C" w:rsidRDefault="00296815" w:rsidP="00B054EB">
      <w:pPr>
        <w:pStyle w:val="BodyText-Code"/>
      </w:pPr>
      <w:r w:rsidRPr="001D1B81">
        <w:rPr>
          <w:rStyle w:val="BodyText-Code-Keywords"/>
        </w:rPr>
        <w:t>class</w:t>
      </w:r>
      <w:r w:rsidRPr="001D1B81">
        <w:t> </w:t>
      </w:r>
      <w:r w:rsidRPr="001D1B81">
        <w:rPr>
          <w:rStyle w:val="BodyText-Code-Types"/>
        </w:rPr>
        <w:t>A</w:t>
      </w:r>
    </w:p>
    <w:p w14:paraId="2B4E8468" w14:textId="77777777" w:rsidR="00296815" w:rsidRPr="00160D3C" w:rsidRDefault="00296815" w:rsidP="00B054EB">
      <w:pPr>
        <w:pStyle w:val="BodyText-Code"/>
      </w:pPr>
      <w:r w:rsidRPr="00160D3C">
        <w:t>{</w:t>
      </w:r>
    </w:p>
    <w:p w14:paraId="2B4E8469" w14:textId="77777777" w:rsidR="00296815" w:rsidRPr="00160D3C" w:rsidRDefault="00296815" w:rsidP="00B054EB">
      <w:pPr>
        <w:pStyle w:val="BodyText-Code"/>
      </w:pPr>
      <w:r w:rsidRPr="001D1B81">
        <w:rPr>
          <w:rStyle w:val="BodyText-Code-Keywords"/>
        </w:rPr>
        <w:t>public</w:t>
      </w:r>
      <w:r w:rsidRPr="00160D3C">
        <w:t>:</w:t>
      </w:r>
    </w:p>
    <w:p w14:paraId="2B4E846A" w14:textId="77777777" w:rsidR="00296815" w:rsidRPr="00160D3C" w:rsidRDefault="00296815" w:rsidP="00B054EB">
      <w:pPr>
        <w:pStyle w:val="BodyText-Code"/>
      </w:pPr>
      <w:r w:rsidRPr="00160D3C">
        <w:t>    A()</w:t>
      </w:r>
    </w:p>
    <w:p w14:paraId="2B4E846B" w14:textId="77777777" w:rsidR="00296815" w:rsidRPr="00160D3C" w:rsidRDefault="00296815" w:rsidP="00B054EB">
      <w:pPr>
        <w:pStyle w:val="BodyText-Code"/>
      </w:pPr>
      <w:r w:rsidRPr="00160D3C">
        <w:t>        : m_a(0)</w:t>
      </w:r>
    </w:p>
    <w:p w14:paraId="2B4E846C" w14:textId="77777777" w:rsidR="00296815" w:rsidRPr="00160D3C" w:rsidRDefault="00296815" w:rsidP="00B054EB">
      <w:pPr>
        <w:pStyle w:val="BodyText-Code"/>
      </w:pPr>
      <w:r w:rsidRPr="00160D3C">
        <w:t>    {</w:t>
      </w:r>
    </w:p>
    <w:p w14:paraId="2B4E846D" w14:textId="77777777" w:rsidR="00296815" w:rsidRPr="001D1B81" w:rsidRDefault="00296815" w:rsidP="00B054EB">
      <w:pPr>
        <w:pStyle w:val="BodyText-Code"/>
        <w:rPr>
          <w:rStyle w:val="BodyText-Code-Comments"/>
        </w:rPr>
      </w:pPr>
      <w:r w:rsidRPr="00160D3C">
        <w:t>        </w:t>
      </w:r>
      <w:r w:rsidRPr="001D1B81">
        <w:rPr>
          <w:rStyle w:val="BodyText-Code-Comments"/>
        </w:rPr>
        <w:t>// Do something</w:t>
      </w:r>
    </w:p>
    <w:p w14:paraId="2B4E846E" w14:textId="77777777" w:rsidR="00296815" w:rsidRPr="00160D3C" w:rsidRDefault="00296815" w:rsidP="00B054EB">
      <w:pPr>
        <w:pStyle w:val="BodyText-Code"/>
      </w:pPr>
      <w:r w:rsidRPr="00160D3C">
        <w:t>    }</w:t>
      </w:r>
    </w:p>
    <w:p w14:paraId="2B4E846F" w14:textId="77777777" w:rsidR="00296815" w:rsidRPr="00160D3C" w:rsidRDefault="00296815" w:rsidP="00B054EB">
      <w:pPr>
        <w:pStyle w:val="BodyText-Code"/>
      </w:pPr>
      <w:r w:rsidRPr="00160D3C">
        <w:t xml:space="preserve"> </w:t>
      </w:r>
    </w:p>
    <w:p w14:paraId="2B4E8470" w14:textId="77777777" w:rsidR="00296815" w:rsidRPr="00160D3C" w:rsidRDefault="00296815" w:rsidP="00B054EB">
      <w:pPr>
        <w:pStyle w:val="BodyText-Code"/>
      </w:pPr>
      <w:r w:rsidRPr="00160D3C">
        <w:t>    </w:t>
      </w:r>
      <w:r w:rsidR="004B1DD1" w:rsidRPr="001D1B81">
        <w:rPr>
          <w:rStyle w:val="BodyText-Code-Keywords"/>
        </w:rPr>
        <w:t>explicit</w:t>
      </w:r>
      <w:r w:rsidR="004B1DD1" w:rsidRPr="00A86E22">
        <w:t xml:space="preserve"> </w:t>
      </w:r>
      <w:r w:rsidRPr="001D1B81">
        <w:t>A(</w:t>
      </w:r>
      <w:r w:rsidRPr="001D1B81">
        <w:rPr>
          <w:rStyle w:val="BodyText-Code-Keywords"/>
        </w:rPr>
        <w:t>int</w:t>
      </w:r>
      <w:r w:rsidRPr="001D1B81">
        <w:t> </w:t>
      </w:r>
      <w:r w:rsidRPr="001D1B81">
        <w:rPr>
          <w:rStyle w:val="BodyText-Code-Variable"/>
        </w:rPr>
        <w:t>a</w:t>
      </w:r>
      <w:r w:rsidRPr="00160D3C">
        <w:t>)</w:t>
      </w:r>
    </w:p>
    <w:p w14:paraId="2B4E8471" w14:textId="77777777" w:rsidR="00296815" w:rsidRPr="00160D3C" w:rsidRDefault="00296815" w:rsidP="00B054EB">
      <w:pPr>
        <w:pStyle w:val="BodyText-Code"/>
      </w:pPr>
      <w:r w:rsidRPr="00160D3C">
        <w:t>        : m_a(</w:t>
      </w:r>
      <w:r w:rsidRPr="001D1B81">
        <w:rPr>
          <w:rStyle w:val="BodyText-Code-Variable"/>
        </w:rPr>
        <w:t>a</w:t>
      </w:r>
      <w:r w:rsidRPr="00160D3C">
        <w:t>)</w:t>
      </w:r>
    </w:p>
    <w:p w14:paraId="2B4E8472" w14:textId="77777777" w:rsidR="00296815" w:rsidRPr="00160D3C" w:rsidRDefault="00296815" w:rsidP="00B054EB">
      <w:pPr>
        <w:pStyle w:val="BodyText-Code"/>
      </w:pPr>
      <w:r w:rsidRPr="00160D3C">
        <w:t>    {</w:t>
      </w:r>
    </w:p>
    <w:p w14:paraId="2B4E8473" w14:textId="77777777" w:rsidR="00296815" w:rsidRPr="00160D3C" w:rsidRDefault="00296815" w:rsidP="00B054EB">
      <w:pPr>
        <w:pStyle w:val="BodyText-Code"/>
      </w:pPr>
      <w:r w:rsidRPr="00160D3C">
        <w:t>        </w:t>
      </w:r>
      <w:r w:rsidRPr="001D1B81">
        <w:rPr>
          <w:rStyle w:val="BodyText-Code-Keywords"/>
        </w:rPr>
        <w:t>if</w:t>
      </w:r>
      <w:r w:rsidRPr="00160D3C">
        <w:t> (m_a &gt;= 0)</w:t>
      </w:r>
    </w:p>
    <w:p w14:paraId="2B4E8474" w14:textId="77777777" w:rsidR="00296815" w:rsidRPr="00160D3C" w:rsidRDefault="00296815" w:rsidP="00B054EB">
      <w:pPr>
        <w:pStyle w:val="BodyText-Code"/>
      </w:pPr>
      <w:r w:rsidRPr="00160D3C">
        <w:t>        {</w:t>
      </w:r>
    </w:p>
    <w:p w14:paraId="2B4E8475" w14:textId="77777777" w:rsidR="00296815" w:rsidRPr="001D1B81" w:rsidRDefault="00296815" w:rsidP="00B054EB">
      <w:pPr>
        <w:pStyle w:val="BodyText-Code"/>
        <w:rPr>
          <w:rStyle w:val="BodyText-Code-Comments"/>
        </w:rPr>
      </w:pPr>
      <w:r w:rsidRPr="00160D3C">
        <w:t>            </w:t>
      </w:r>
      <w:r w:rsidRPr="001D1B81">
        <w:rPr>
          <w:rStyle w:val="BodyText-Code-Comments"/>
        </w:rPr>
        <w:t>// Do something </w:t>
      </w:r>
    </w:p>
    <w:p w14:paraId="2B4E8476" w14:textId="77777777" w:rsidR="00296815" w:rsidRPr="00160D3C" w:rsidRDefault="00296815" w:rsidP="00B054EB">
      <w:pPr>
        <w:pStyle w:val="BodyText-Code"/>
      </w:pPr>
      <w:r w:rsidRPr="00160D3C">
        <w:t>        }</w:t>
      </w:r>
    </w:p>
    <w:p w14:paraId="2B4E8477" w14:textId="77777777" w:rsidR="00296815" w:rsidRPr="001D1B81" w:rsidRDefault="00296815" w:rsidP="00B054EB">
      <w:pPr>
        <w:pStyle w:val="BodyText-Code"/>
        <w:rPr>
          <w:rStyle w:val="BodyText-Code-Keywords"/>
        </w:rPr>
      </w:pPr>
      <w:r w:rsidRPr="00160D3C">
        <w:t>        </w:t>
      </w:r>
      <w:r w:rsidRPr="001D1B81">
        <w:rPr>
          <w:rStyle w:val="BodyText-Code-Keywords"/>
        </w:rPr>
        <w:t>else</w:t>
      </w:r>
    </w:p>
    <w:p w14:paraId="2B4E8478" w14:textId="77777777" w:rsidR="00296815" w:rsidRPr="00160D3C" w:rsidRDefault="00296815" w:rsidP="00B054EB">
      <w:pPr>
        <w:pStyle w:val="BodyText-Code"/>
      </w:pPr>
      <w:r w:rsidRPr="00160D3C">
        <w:t>        {</w:t>
      </w:r>
    </w:p>
    <w:p w14:paraId="2B4E8479" w14:textId="77777777" w:rsidR="00296815" w:rsidRPr="001D1B81" w:rsidRDefault="00296815" w:rsidP="00B054EB">
      <w:pPr>
        <w:pStyle w:val="BodyText-Code"/>
        <w:rPr>
          <w:rStyle w:val="BodyText-Code-Comments"/>
        </w:rPr>
      </w:pPr>
      <w:r w:rsidRPr="00160D3C">
        <w:t>            </w:t>
      </w:r>
      <w:r w:rsidRPr="001D1B81">
        <w:rPr>
          <w:rStyle w:val="BodyText-Code-Comments"/>
        </w:rPr>
        <w:t>// Do something else</w:t>
      </w:r>
    </w:p>
    <w:p w14:paraId="2B4E847A" w14:textId="77777777" w:rsidR="00296815" w:rsidRPr="00160D3C" w:rsidRDefault="00296815" w:rsidP="00B054EB">
      <w:pPr>
        <w:pStyle w:val="BodyText-Code"/>
      </w:pPr>
      <w:r w:rsidRPr="00160D3C">
        <w:t>        }</w:t>
      </w:r>
    </w:p>
    <w:p w14:paraId="2B4E847B" w14:textId="77777777" w:rsidR="00296815" w:rsidRPr="00160D3C" w:rsidRDefault="00296815" w:rsidP="00B054EB">
      <w:pPr>
        <w:pStyle w:val="BodyText-Code"/>
      </w:pPr>
      <w:r w:rsidRPr="00160D3C">
        <w:lastRenderedPageBreak/>
        <w:t>    }</w:t>
      </w:r>
    </w:p>
    <w:p w14:paraId="2B4E847C" w14:textId="77777777" w:rsidR="00296815" w:rsidRDefault="00296815" w:rsidP="00B054EB">
      <w:pPr>
        <w:pStyle w:val="BodyText-Code"/>
      </w:pPr>
      <w:r w:rsidRPr="00160D3C">
        <w:t>};</w:t>
      </w:r>
    </w:p>
    <w:p w14:paraId="2B4E847D" w14:textId="77777777" w:rsidR="00160D3C" w:rsidRDefault="00160D3C" w:rsidP="004A6EF7">
      <w:pPr>
        <w:pStyle w:val="BodyText-LocalHeader-GoodCode"/>
      </w:pPr>
      <w:r>
        <w:t>Good</w:t>
      </w:r>
      <w:r w:rsidRPr="00EE0DFC">
        <w:t>:</w:t>
      </w:r>
    </w:p>
    <w:p w14:paraId="2B4E847E" w14:textId="77777777" w:rsidR="00160D3C" w:rsidRPr="00160D3C" w:rsidRDefault="00160D3C" w:rsidP="00B054EB">
      <w:pPr>
        <w:pStyle w:val="BodyText-Code"/>
      </w:pPr>
      <w:r w:rsidRPr="001D1B81">
        <w:rPr>
          <w:rStyle w:val="BodyText-Code-Keywords"/>
        </w:rPr>
        <w:t>class</w:t>
      </w:r>
      <w:r w:rsidRPr="001D1B81">
        <w:t> </w:t>
      </w:r>
      <w:r w:rsidRPr="001D1B81">
        <w:rPr>
          <w:rStyle w:val="BodyText-Code-Types"/>
        </w:rPr>
        <w:t>A</w:t>
      </w:r>
    </w:p>
    <w:p w14:paraId="2B4E847F" w14:textId="77777777" w:rsidR="00160D3C" w:rsidRPr="00160D3C" w:rsidRDefault="00160D3C" w:rsidP="00B054EB">
      <w:pPr>
        <w:pStyle w:val="BodyText-Code"/>
      </w:pPr>
      <w:r w:rsidRPr="00160D3C">
        <w:t>{</w:t>
      </w:r>
    </w:p>
    <w:p w14:paraId="2B4E8480" w14:textId="77777777" w:rsidR="00160D3C" w:rsidRPr="00160D3C" w:rsidRDefault="00160D3C" w:rsidP="00B054EB">
      <w:pPr>
        <w:pStyle w:val="BodyText-Code"/>
      </w:pPr>
      <w:r w:rsidRPr="001D1B81">
        <w:rPr>
          <w:rStyle w:val="BodyText-Code-Keywords"/>
        </w:rPr>
        <w:t>public</w:t>
      </w:r>
      <w:r w:rsidRPr="00160D3C">
        <w:t>:</w:t>
      </w:r>
    </w:p>
    <w:p w14:paraId="2B4E8481" w14:textId="77777777" w:rsidR="00160D3C" w:rsidRPr="00160D3C" w:rsidRDefault="00160D3C" w:rsidP="00B054EB">
      <w:pPr>
        <w:pStyle w:val="BodyText-Code"/>
      </w:pPr>
      <w:r w:rsidRPr="00160D3C">
        <w:t>    A()</w:t>
      </w:r>
    </w:p>
    <w:p w14:paraId="2B4E8482" w14:textId="77777777" w:rsidR="00160D3C" w:rsidRPr="00160D3C" w:rsidRDefault="00160D3C" w:rsidP="00B054EB">
      <w:pPr>
        <w:pStyle w:val="BodyText-Code"/>
      </w:pPr>
      <w:r w:rsidRPr="00160D3C">
        <w:t>        : </w:t>
      </w:r>
      <w:r w:rsidRPr="001D1B81">
        <w:rPr>
          <w:rStyle w:val="BodyText-Code-Types"/>
        </w:rPr>
        <w:t>A</w:t>
      </w:r>
      <w:r w:rsidRPr="00160D3C">
        <w:t>(0)</w:t>
      </w:r>
    </w:p>
    <w:p w14:paraId="2B4E8483" w14:textId="77777777" w:rsidR="00160D3C" w:rsidRPr="00160D3C" w:rsidRDefault="00160D3C" w:rsidP="00B054EB">
      <w:pPr>
        <w:pStyle w:val="BodyText-Code"/>
      </w:pPr>
      <w:r w:rsidRPr="00160D3C">
        <w:t>    {</w:t>
      </w:r>
    </w:p>
    <w:p w14:paraId="2B4E8484" w14:textId="77777777" w:rsidR="00160D3C" w:rsidRPr="00160D3C" w:rsidRDefault="00160D3C" w:rsidP="00B054EB">
      <w:pPr>
        <w:pStyle w:val="BodyText-Code"/>
      </w:pPr>
      <w:r w:rsidRPr="00160D3C">
        <w:t>    }</w:t>
      </w:r>
    </w:p>
    <w:p w14:paraId="2B4E8485" w14:textId="77777777" w:rsidR="00160D3C" w:rsidRPr="00160D3C" w:rsidRDefault="00160D3C" w:rsidP="00B054EB">
      <w:pPr>
        <w:pStyle w:val="BodyText-Code"/>
      </w:pPr>
      <w:r w:rsidRPr="00160D3C">
        <w:t xml:space="preserve"> </w:t>
      </w:r>
    </w:p>
    <w:p w14:paraId="2B4E8486" w14:textId="77777777" w:rsidR="00160D3C" w:rsidRPr="00160D3C" w:rsidRDefault="00160D3C" w:rsidP="00B054EB">
      <w:pPr>
        <w:pStyle w:val="BodyText-Code"/>
      </w:pPr>
      <w:r w:rsidRPr="00160D3C">
        <w:t>    </w:t>
      </w:r>
      <w:r w:rsidR="004B1DD1" w:rsidRPr="001D1B81">
        <w:rPr>
          <w:rStyle w:val="BodyText-Code-Keywords"/>
        </w:rPr>
        <w:t>explicit</w:t>
      </w:r>
      <w:r w:rsidR="004B1DD1" w:rsidRPr="00A86E22">
        <w:t xml:space="preserve"> </w:t>
      </w:r>
      <w:r w:rsidRPr="001D1B81">
        <w:t>A(</w:t>
      </w:r>
      <w:r w:rsidRPr="001D1B81">
        <w:rPr>
          <w:rStyle w:val="BodyText-Code-Keywords"/>
        </w:rPr>
        <w:t>int</w:t>
      </w:r>
      <w:r w:rsidRPr="001D1B81">
        <w:t> </w:t>
      </w:r>
      <w:r w:rsidRPr="001D1B81">
        <w:rPr>
          <w:rStyle w:val="BodyText-Code-Variable"/>
        </w:rPr>
        <w:t>a</w:t>
      </w:r>
      <w:r w:rsidRPr="00160D3C">
        <w:t>)</w:t>
      </w:r>
    </w:p>
    <w:p w14:paraId="2B4E8487" w14:textId="77777777" w:rsidR="00160D3C" w:rsidRPr="00160D3C" w:rsidRDefault="00160D3C" w:rsidP="00B054EB">
      <w:pPr>
        <w:pStyle w:val="BodyText-Code"/>
      </w:pPr>
      <w:r w:rsidRPr="00160D3C">
        <w:t>        : m_a(</w:t>
      </w:r>
      <w:r w:rsidRPr="001D1B81">
        <w:rPr>
          <w:rStyle w:val="BodyText-Code-Variable"/>
        </w:rPr>
        <w:t>a</w:t>
      </w:r>
      <w:r w:rsidRPr="00160D3C">
        <w:t>)</w:t>
      </w:r>
    </w:p>
    <w:p w14:paraId="2B4E8488" w14:textId="77777777" w:rsidR="00160D3C" w:rsidRPr="00160D3C" w:rsidRDefault="00160D3C" w:rsidP="00B054EB">
      <w:pPr>
        <w:pStyle w:val="BodyText-Code"/>
      </w:pPr>
      <w:r w:rsidRPr="00160D3C">
        <w:t>    {</w:t>
      </w:r>
    </w:p>
    <w:p w14:paraId="2B4E8489" w14:textId="77777777" w:rsidR="00160D3C" w:rsidRPr="00160D3C" w:rsidRDefault="00160D3C" w:rsidP="00B054EB">
      <w:pPr>
        <w:pStyle w:val="BodyText-Code"/>
      </w:pPr>
      <w:r w:rsidRPr="00160D3C">
        <w:t>        </w:t>
      </w:r>
      <w:r w:rsidRPr="001D1B81">
        <w:rPr>
          <w:rStyle w:val="BodyText-Code-Keywords"/>
        </w:rPr>
        <w:t>if</w:t>
      </w:r>
      <w:r w:rsidRPr="00160D3C">
        <w:t> (m_a &gt;= 0)</w:t>
      </w:r>
    </w:p>
    <w:p w14:paraId="2B4E848A" w14:textId="77777777" w:rsidR="00160D3C" w:rsidRPr="00160D3C" w:rsidRDefault="00160D3C" w:rsidP="00B054EB">
      <w:pPr>
        <w:pStyle w:val="BodyText-Code"/>
      </w:pPr>
      <w:r w:rsidRPr="00160D3C">
        <w:t>        {</w:t>
      </w:r>
    </w:p>
    <w:p w14:paraId="2B4E848B" w14:textId="77777777" w:rsidR="00160D3C" w:rsidRPr="001D1B81" w:rsidRDefault="00160D3C" w:rsidP="00B054EB">
      <w:pPr>
        <w:pStyle w:val="BodyText-Code"/>
        <w:rPr>
          <w:rStyle w:val="BodyText-Code-Comments"/>
        </w:rPr>
      </w:pPr>
      <w:r w:rsidRPr="00160D3C">
        <w:t>            </w:t>
      </w:r>
      <w:r w:rsidRPr="001D1B81">
        <w:rPr>
          <w:rStyle w:val="BodyText-Code-Comments"/>
        </w:rPr>
        <w:t>// Do something </w:t>
      </w:r>
    </w:p>
    <w:p w14:paraId="2B4E848C" w14:textId="77777777" w:rsidR="00160D3C" w:rsidRPr="00160D3C" w:rsidRDefault="00160D3C" w:rsidP="00B054EB">
      <w:pPr>
        <w:pStyle w:val="BodyText-Code"/>
      </w:pPr>
      <w:r w:rsidRPr="00160D3C">
        <w:t>        }</w:t>
      </w:r>
    </w:p>
    <w:p w14:paraId="2B4E848D" w14:textId="77777777" w:rsidR="00160D3C" w:rsidRPr="001D1B81" w:rsidRDefault="00160D3C" w:rsidP="00B054EB">
      <w:pPr>
        <w:pStyle w:val="BodyText-Code"/>
        <w:rPr>
          <w:rStyle w:val="BodyText-Code-Keywords"/>
        </w:rPr>
      </w:pPr>
      <w:r w:rsidRPr="00160D3C">
        <w:t>        </w:t>
      </w:r>
      <w:r w:rsidRPr="001D1B81">
        <w:rPr>
          <w:rStyle w:val="BodyText-Code-Keywords"/>
        </w:rPr>
        <w:t>else</w:t>
      </w:r>
    </w:p>
    <w:p w14:paraId="2B4E848E" w14:textId="77777777" w:rsidR="00160D3C" w:rsidRPr="00160D3C" w:rsidRDefault="00160D3C" w:rsidP="00B054EB">
      <w:pPr>
        <w:pStyle w:val="BodyText-Code"/>
      </w:pPr>
      <w:r w:rsidRPr="00160D3C">
        <w:t>        {</w:t>
      </w:r>
    </w:p>
    <w:p w14:paraId="2B4E848F" w14:textId="77777777" w:rsidR="00160D3C" w:rsidRPr="001D1B81" w:rsidRDefault="00160D3C" w:rsidP="00B054EB">
      <w:pPr>
        <w:pStyle w:val="BodyText-Code"/>
        <w:rPr>
          <w:rStyle w:val="BodyText-Code-Comments"/>
        </w:rPr>
      </w:pPr>
      <w:r w:rsidRPr="00160D3C">
        <w:t>            </w:t>
      </w:r>
      <w:r w:rsidRPr="001D1B81">
        <w:rPr>
          <w:rStyle w:val="BodyText-Code-Comments"/>
        </w:rPr>
        <w:t>// Do something else</w:t>
      </w:r>
    </w:p>
    <w:p w14:paraId="2B4E8490" w14:textId="77777777" w:rsidR="00160D3C" w:rsidRPr="00160D3C" w:rsidRDefault="00160D3C" w:rsidP="00B054EB">
      <w:pPr>
        <w:pStyle w:val="BodyText-Code"/>
      </w:pPr>
      <w:r w:rsidRPr="00160D3C">
        <w:t>        }</w:t>
      </w:r>
    </w:p>
    <w:p w14:paraId="2B4E8491" w14:textId="77777777" w:rsidR="00160D3C" w:rsidRPr="00160D3C" w:rsidRDefault="00160D3C" w:rsidP="00B054EB">
      <w:pPr>
        <w:pStyle w:val="BodyText-Code"/>
      </w:pPr>
      <w:r w:rsidRPr="00160D3C">
        <w:t>    }</w:t>
      </w:r>
    </w:p>
    <w:p w14:paraId="2B4E8492" w14:textId="77777777" w:rsidR="00160D3C" w:rsidRPr="00160D3C" w:rsidRDefault="00160D3C" w:rsidP="00B054EB">
      <w:pPr>
        <w:pStyle w:val="BodyText-Code"/>
      </w:pPr>
      <w:r w:rsidRPr="00160D3C">
        <w:t>};</w:t>
      </w:r>
    </w:p>
    <w:p w14:paraId="2B4E8493" w14:textId="77777777" w:rsidR="00A71F76" w:rsidRDefault="00A71F76" w:rsidP="006606DA">
      <w:pPr>
        <w:pStyle w:val="berschrift3"/>
        <w:rPr>
          <w:lang w:eastAsia="zh-CN"/>
        </w:rPr>
      </w:pPr>
      <w:r w:rsidRPr="006606DA">
        <w:t>Destructors</w:t>
      </w:r>
    </w:p>
    <w:p w14:paraId="2B4E8494" w14:textId="77777777" w:rsidR="00A71F76" w:rsidRDefault="00BC2E4E" w:rsidP="00EA310D">
      <w:pPr>
        <w:pStyle w:val="Textkrper"/>
        <w:rPr>
          <w:lang w:eastAsia="zh-CN"/>
        </w:rP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A71F76" w:rsidRPr="00147FF5">
        <w:t>u</w:t>
      </w:r>
      <w:r w:rsidR="00A71F76" w:rsidRPr="000C7758">
        <w:rPr>
          <w:lang w:eastAsia="zh-CN"/>
        </w:rPr>
        <w:t>se a destructor to centralize the resource cleanup of a class that is freed via delete.</w:t>
      </w:r>
      <w:r w:rsidR="00A71F76">
        <w:rPr>
          <w:lang w:eastAsia="zh-CN"/>
        </w:rPr>
        <w:t xml:space="preserve"> </w:t>
      </w:r>
      <w:r w:rsidR="00A71F76" w:rsidRPr="00277593">
        <w:rPr>
          <w:lang w:eastAsia="zh-CN"/>
        </w:rPr>
        <w:t xml:space="preserve">If resources are freed before destruction, make sure the fields are reset (e.g. set pointers to </w:t>
      </w:r>
      <w:r w:rsidR="004B1DD1">
        <w:rPr>
          <w:lang w:eastAsia="zh-CN"/>
        </w:rPr>
        <w:t>null_ptr</w:t>
      </w:r>
      <w:r w:rsidR="00A71F76" w:rsidRPr="00277593">
        <w:rPr>
          <w:lang w:eastAsia="zh-CN"/>
        </w:rPr>
        <w:t>) so that a destructor will not try to free them again.</w:t>
      </w:r>
    </w:p>
    <w:p w14:paraId="2B4E8495" w14:textId="77777777" w:rsidR="00A71F76" w:rsidRPr="00D56F79" w:rsidRDefault="00BC2E4E" w:rsidP="00EA310D">
      <w:pPr>
        <w:pStyle w:val="Textkrper"/>
        <w:rPr>
          <w:lang w:eastAsia="zh-CN"/>
        </w:rP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A71F76" w:rsidRPr="004E4791">
        <w:rPr>
          <w:lang w:eastAsia="zh-CN"/>
        </w:rPr>
        <w:t>d</w:t>
      </w:r>
      <w:r w:rsidR="00A71F76" w:rsidRPr="00793C76">
        <w:t>eclare the destructor as "virtual" for classes that contain at least one other virtual function. If the class does not contain any virtual functions, then do not declare the destructor as virtual.</w:t>
      </w:r>
      <w:r w:rsidR="00D56F79" w:rsidRPr="00793C76">
        <w:t xml:space="preserve"> Having no virtual function implies that the class is not designed to be used polymorphically and should therefore also not be destroyed that way.</w:t>
      </w:r>
    </w:p>
    <w:p w14:paraId="2B4E8496" w14:textId="77777777" w:rsidR="00AE4FE1"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AE4FE1" w:rsidRPr="00637558">
        <w:t>make</w:t>
      </w:r>
      <w:r w:rsidR="00AE4FE1">
        <w:t xml:space="preserve"> base class destructors public and virtual or protected and non-virtual.</w:t>
      </w:r>
      <w:r w:rsidR="00B17DA7">
        <w:t xml:space="preserve"> </w:t>
      </w:r>
      <w:r w:rsidR="00AE4FE1">
        <w:t>If deletion thorough a pointer to the base class is allowed the destructor must be virtual. Otherwise it has to be disallowed.</w:t>
      </w:r>
    </w:p>
    <w:p w14:paraId="2B4E8497" w14:textId="77777777" w:rsidR="00AE4FE1" w:rsidRDefault="00F52D8A" w:rsidP="00EA310D">
      <w:pPr>
        <w:pStyle w:val="Textkrper"/>
      </w:pPr>
      <w:r w:rsidRPr="005B7E5C">
        <w:rPr>
          <w:rStyle w:val="BodyText-NegativeRed"/>
        </w:rPr>
        <w:sym w:font="Wingdings" w:char="F0FD"/>
      </w:r>
      <w:r w:rsidRPr="003B773F">
        <w:rPr>
          <w:rFonts w:hint="eastAsia"/>
        </w:rPr>
        <w:t xml:space="preserve"> </w:t>
      </w:r>
      <w:r w:rsidRPr="005B7E5C">
        <w:rPr>
          <w:rStyle w:val="BodyText-BoldAction"/>
        </w:rPr>
        <w:t>Do</w:t>
      </w:r>
      <w:r w:rsidRPr="003B773F">
        <w:t xml:space="preserve"> </w:t>
      </w:r>
      <w:r w:rsidRPr="005B7E5C">
        <w:rPr>
          <w:rStyle w:val="BodyText-BoldAction"/>
        </w:rPr>
        <w:t>not</w:t>
      </w:r>
      <w:r w:rsidRPr="006C0449">
        <w:t xml:space="preserve"> </w:t>
      </w:r>
      <w:r w:rsidR="00AE4FE1" w:rsidRPr="00084939">
        <w:t xml:space="preserve">throw exceptions </w:t>
      </w:r>
      <w:r w:rsidR="00AE4FE1">
        <w:t>or let exceptions propagate out of destructors. Destructors should never fail.</w:t>
      </w:r>
    </w:p>
    <w:p w14:paraId="2B4E8498" w14:textId="77777777" w:rsidR="00AE4FE1" w:rsidRDefault="00AE4FE1" w:rsidP="00EA310D">
      <w:pPr>
        <w:pStyle w:val="Textkrper"/>
      </w:pPr>
      <w:r>
        <w:t>Destructors are called by the compiler automatically in a number of cases (e.g. at an exit of a scope). There is no way to handle an exception for this automatic calls.</w:t>
      </w:r>
    </w:p>
    <w:p w14:paraId="2B4E8499" w14:textId="77777777" w:rsidR="00241753" w:rsidRDefault="00241753" w:rsidP="00241753">
      <w:pPr>
        <w:pStyle w:val="berschrift3"/>
      </w:pPr>
      <w:r>
        <w:t>Special Member Functions</w:t>
      </w:r>
    </w:p>
    <w:p w14:paraId="2B4E849A" w14:textId="77777777" w:rsidR="00241753" w:rsidRDefault="00241753" w:rsidP="00EA310D">
      <w:pPr>
        <w:pStyle w:val="Textkrper"/>
      </w:pPr>
      <w:r>
        <w:t xml:space="preserve">In C++, the compiler automatically generates the default constructor, copy constructor, copy-assignment operator, and destructor for a type if it does not declare its own. These functions are known as the </w:t>
      </w:r>
      <w:r w:rsidRPr="00A77CC6">
        <w:t>special member functions</w:t>
      </w:r>
      <w:r>
        <w:t>. C++11 brings move semantics to the language and adds the move constructor and move-assignment operator to the list of special member functions that the compiler can automatically generate.</w:t>
      </w:r>
    </w:p>
    <w:p w14:paraId="2B4E849B" w14:textId="77777777" w:rsidR="00B93F6D" w:rsidRDefault="00BC2E4E" w:rsidP="00B17DA7">
      <w:pPr>
        <w:pStyle w:val="BodyText-Compact"/>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B93F6D">
        <w:t>explicitly enable or disable copying/moving.</w:t>
      </w:r>
      <w:r w:rsidR="00B17DA7">
        <w:t xml:space="preserve"> </w:t>
      </w:r>
      <w:r w:rsidR="00B93F6D">
        <w:t>Think for every type about the copy/move semantics provided by the copy-constructor, assignment operator:</w:t>
      </w:r>
    </w:p>
    <w:p w14:paraId="2B4E849C" w14:textId="77777777" w:rsidR="00B93F6D" w:rsidRDefault="00B93F6D" w:rsidP="00EA310D">
      <w:pPr>
        <w:pStyle w:val="ListParagraph-Bullet"/>
      </w:pPr>
      <w:r>
        <w:t>Use the compiler generated ones.</w:t>
      </w:r>
    </w:p>
    <w:p w14:paraId="2B4E849D" w14:textId="77777777" w:rsidR="00B93F6D" w:rsidRDefault="00B93F6D" w:rsidP="00EA310D">
      <w:pPr>
        <w:pStyle w:val="ListParagraph-Bullet"/>
      </w:pPr>
      <w:r>
        <w:lastRenderedPageBreak/>
        <w:t>Explicitly disable both.</w:t>
      </w:r>
    </w:p>
    <w:p w14:paraId="2B4E849E" w14:textId="77777777" w:rsidR="00B93F6D" w:rsidRDefault="00B93F6D" w:rsidP="00AE66D1">
      <w:pPr>
        <w:pStyle w:val="ListParagraph-Bullet"/>
      </w:pPr>
      <w:r>
        <w:t>Explicitly implement both.</w:t>
      </w:r>
    </w:p>
    <w:p w14:paraId="2B4E849F" w14:textId="77777777" w:rsidR="00474ED0" w:rsidRDefault="00241753" w:rsidP="00474ED0">
      <w:r>
        <w:t>Automatic generation of special member functions is governed by the following rules</w:t>
      </w:r>
      <w:r w:rsidR="00474ED0">
        <w:t>:</w:t>
      </w:r>
    </w:p>
    <w:p w14:paraId="2B4E84A0" w14:textId="77777777" w:rsidR="00474ED0" w:rsidRDefault="00241753" w:rsidP="00EA310D">
      <w:pPr>
        <w:pStyle w:val="ListParagraph-Bullet"/>
      </w:pPr>
      <w:r w:rsidRPr="00474ED0">
        <w:t>If any constructor is explicitly declared, then no default constructor is automatically generated.</w:t>
      </w:r>
    </w:p>
    <w:p w14:paraId="2B4E84A1" w14:textId="77777777" w:rsidR="00474ED0" w:rsidRDefault="00241753" w:rsidP="00EA310D">
      <w:pPr>
        <w:pStyle w:val="ListParagraph-Bullet"/>
      </w:pPr>
      <w:r w:rsidRPr="00474ED0">
        <w:t>If a virtual destructor is explicitly declared, then no default destructor is automatically generated.</w:t>
      </w:r>
    </w:p>
    <w:p w14:paraId="2B4E84A2" w14:textId="77777777" w:rsidR="00474ED0" w:rsidRDefault="00241753" w:rsidP="00EA310D">
      <w:pPr>
        <w:pStyle w:val="ListParagraph-Bullet"/>
      </w:pPr>
      <w:r w:rsidRPr="00474ED0">
        <w:t>If a move constructor or move-assignment operator is explicitly declared, then:</w:t>
      </w:r>
    </w:p>
    <w:p w14:paraId="2B4E84A3" w14:textId="77777777" w:rsidR="00474ED0" w:rsidRPr="00E4522F" w:rsidRDefault="00241753" w:rsidP="00E4522F">
      <w:pPr>
        <w:pStyle w:val="ListParagraph-Bullet"/>
        <w:numPr>
          <w:ilvl w:val="1"/>
          <w:numId w:val="2"/>
        </w:numPr>
      </w:pPr>
      <w:r w:rsidRPr="00E4522F">
        <w:t>No copy constructor is automatically generated.</w:t>
      </w:r>
    </w:p>
    <w:p w14:paraId="2B4E84A4" w14:textId="77777777" w:rsidR="00474ED0" w:rsidRPr="00E4522F" w:rsidRDefault="00241753" w:rsidP="00E4522F">
      <w:pPr>
        <w:pStyle w:val="ListParagraph-Bullet"/>
        <w:numPr>
          <w:ilvl w:val="1"/>
          <w:numId w:val="2"/>
        </w:numPr>
      </w:pPr>
      <w:r w:rsidRPr="00E4522F">
        <w:t>No copy-assignment operator is automatically generated.</w:t>
      </w:r>
    </w:p>
    <w:p w14:paraId="2B4E84A5" w14:textId="77777777" w:rsidR="00474ED0" w:rsidRDefault="00241753" w:rsidP="00EA310D">
      <w:pPr>
        <w:pStyle w:val="ListParagraph-Bullet"/>
      </w:pPr>
      <w:r w:rsidRPr="00474ED0">
        <w:t>If a copy constructor, copy-assignment operator, move constructor, move-assignment operator, or destructor is explicitly declared, then:</w:t>
      </w:r>
    </w:p>
    <w:p w14:paraId="2B4E84A6" w14:textId="77777777" w:rsidR="00474ED0" w:rsidRPr="00E4522F" w:rsidRDefault="00241753" w:rsidP="00E4522F">
      <w:pPr>
        <w:pStyle w:val="ListParagraph-Bullet"/>
        <w:numPr>
          <w:ilvl w:val="1"/>
          <w:numId w:val="2"/>
        </w:numPr>
      </w:pPr>
      <w:r w:rsidRPr="00E4522F">
        <w:t>No move constructor is automatically generated.</w:t>
      </w:r>
    </w:p>
    <w:p w14:paraId="2B4E84A7" w14:textId="77777777" w:rsidR="00241753" w:rsidRPr="00E4522F" w:rsidRDefault="00241753" w:rsidP="00E4522F">
      <w:pPr>
        <w:pStyle w:val="ListParagraph-Bullet"/>
        <w:numPr>
          <w:ilvl w:val="1"/>
          <w:numId w:val="2"/>
        </w:numPr>
      </w:pPr>
      <w:r w:rsidRPr="00E4522F">
        <w:t>No move-assignment operator is automatically generated.</w:t>
      </w:r>
    </w:p>
    <w:p w14:paraId="2B4E84A8" w14:textId="77777777" w:rsidR="00474ED0" w:rsidRDefault="00241753" w:rsidP="00EA310D">
      <w:pPr>
        <w:pStyle w:val="BodyText-Compact"/>
      </w:pPr>
      <w:r>
        <w:t xml:space="preserve">The C++11 standards adds the following rules (currently </w:t>
      </w:r>
      <w:r w:rsidRPr="00D36E18">
        <w:rPr>
          <w:rStyle w:val="BodyText-BoldEmphasis"/>
        </w:rPr>
        <w:t>not followed</w:t>
      </w:r>
      <w:r>
        <w:t xml:space="preserve"> by Visual C++</w:t>
      </w:r>
      <w:r w:rsidR="00270A6D">
        <w:t xml:space="preserve"> (VS 2013/Update 2)</w:t>
      </w:r>
      <w:r>
        <w:t>):</w:t>
      </w:r>
    </w:p>
    <w:p w14:paraId="2B4E84A9" w14:textId="77777777" w:rsidR="00474ED0" w:rsidRPr="00474ED0" w:rsidRDefault="00241753" w:rsidP="00EA310D">
      <w:pPr>
        <w:pStyle w:val="ListParagraph-Bullet"/>
      </w:pPr>
      <w:r w:rsidRPr="00474ED0">
        <w:t>If a copy constructor or destructor is explicitly declared, then automatic generation of the copy-assignment operator is deprecated.</w:t>
      </w:r>
    </w:p>
    <w:p w14:paraId="2B4E84AA" w14:textId="77777777" w:rsidR="00241753" w:rsidRPr="00474ED0" w:rsidRDefault="00241753" w:rsidP="00EA310D">
      <w:pPr>
        <w:pStyle w:val="ListParagraph-Bullet"/>
      </w:pPr>
      <w:r w:rsidRPr="00474ED0">
        <w:t>If a copy-assignment operator or destructor is explicitly declared, then automatic generation of the copy constructor is deprecated.</w:t>
      </w:r>
    </w:p>
    <w:p w14:paraId="2B4E84AB" w14:textId="77777777" w:rsidR="00241753" w:rsidRDefault="00241753" w:rsidP="00EA310D">
      <w:pPr>
        <w:pStyle w:val="Textkrper"/>
      </w:pPr>
      <w:r>
        <w:t xml:space="preserve">The rules are further complicated in class hierarchies. </w:t>
      </w:r>
      <w:r w:rsidR="00474ED0">
        <w:t>It is therefore a good idea t</w:t>
      </w:r>
      <w:r>
        <w:t xml:space="preserve">o be explicit about the </w:t>
      </w:r>
      <w:r w:rsidR="00474ED0">
        <w:t>usage of generated special member functions or to suppress them explicitly:</w:t>
      </w:r>
    </w:p>
    <w:p w14:paraId="2B4E84AC" w14:textId="77777777" w:rsidR="00B054EB" w:rsidRDefault="00BC2E4E" w:rsidP="00B054EB">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474ED0">
        <w:t xml:space="preserve">use explicitly defaulted or deleted special member functions even if the default compiler behavior </w:t>
      </w:r>
      <w:r w:rsidR="007B4785">
        <w:t>would provide</w:t>
      </w:r>
      <w:r w:rsidR="00474ED0">
        <w:t xml:space="preserve"> what is your intend.</w:t>
      </w:r>
      <w:r w:rsidR="007B4785">
        <w:t xml:space="preserve"> This makes your decision obvious to the reader of the class.</w:t>
      </w:r>
    </w:p>
    <w:p w14:paraId="2B4E84AD" w14:textId="77777777" w:rsidR="00474ED0" w:rsidRPr="00793C76" w:rsidRDefault="00474ED0" w:rsidP="00B054EB">
      <w:pPr>
        <w:pStyle w:val="BodyText-Code"/>
        <w:rPr>
          <w:rStyle w:val="BodyText-Code-Comments"/>
        </w:rPr>
      </w:pPr>
      <w:r w:rsidRPr="00793C76">
        <w:rPr>
          <w:rStyle w:val="BodyText-Code-Comments"/>
        </w:rPr>
        <w:t>// class that can</w:t>
      </w:r>
      <w:r w:rsidR="009F66E5" w:rsidRPr="00793C76">
        <w:rPr>
          <w:rStyle w:val="BodyText-Code-Comments"/>
        </w:rPr>
        <w:t>'</w:t>
      </w:r>
      <w:r w:rsidRPr="00793C76">
        <w:rPr>
          <w:rStyle w:val="BodyText-Code-Comments"/>
        </w:rPr>
        <w:t>t be copied</w:t>
      </w:r>
    </w:p>
    <w:p w14:paraId="2B4E84AE" w14:textId="77777777" w:rsidR="00474ED0" w:rsidRPr="00793C76" w:rsidRDefault="00474ED0" w:rsidP="00B054EB">
      <w:pPr>
        <w:pStyle w:val="BodyText-Code"/>
        <w:rPr>
          <w:rStyle w:val="BodyText-Code-Comments"/>
        </w:rPr>
      </w:pPr>
      <w:r w:rsidRPr="00793C76">
        <w:rPr>
          <w:rStyle w:val="BodyText-Code-Comments"/>
        </w:rPr>
        <w:t>// (but </w:t>
      </w:r>
      <w:r w:rsidR="001A09E2" w:rsidRPr="00793C76">
        <w:rPr>
          <w:rStyle w:val="BodyText-Code-Comments"/>
        </w:rPr>
        <w:t>movable</w:t>
      </w:r>
      <w:r w:rsidRPr="00793C76">
        <w:rPr>
          <w:rStyle w:val="BodyText-Code-Comments"/>
        </w:rPr>
        <w:t>)</w:t>
      </w:r>
    </w:p>
    <w:p w14:paraId="2B4E84AF" w14:textId="77777777" w:rsidR="00474ED0" w:rsidRPr="00474ED0" w:rsidRDefault="00474ED0" w:rsidP="008E664B">
      <w:pPr>
        <w:pStyle w:val="BodyText-Code"/>
      </w:pPr>
      <w:r w:rsidRPr="008E664B">
        <w:rPr>
          <w:rStyle w:val="BodyText-Code-Keywords"/>
        </w:rPr>
        <w:t>class</w:t>
      </w:r>
      <w:r w:rsidRPr="008E664B">
        <w:t> </w:t>
      </w:r>
      <w:r w:rsidRPr="00793C76">
        <w:rPr>
          <w:rStyle w:val="BodyText-Code-Types"/>
        </w:rPr>
        <w:t>Noncopyable</w:t>
      </w:r>
    </w:p>
    <w:p w14:paraId="2B4E84B0" w14:textId="77777777" w:rsidR="00474ED0" w:rsidRPr="00474ED0" w:rsidRDefault="00474ED0" w:rsidP="008E664B">
      <w:pPr>
        <w:pStyle w:val="BodyText-Code"/>
      </w:pPr>
      <w:r w:rsidRPr="00474ED0">
        <w:t>{</w:t>
      </w:r>
    </w:p>
    <w:p w14:paraId="2B4E84B1" w14:textId="77777777" w:rsidR="00474ED0" w:rsidRPr="008E664B" w:rsidRDefault="00474ED0" w:rsidP="00B054EB">
      <w:pPr>
        <w:pStyle w:val="BodyText-Code"/>
      </w:pPr>
      <w:r w:rsidRPr="008E664B">
        <w:rPr>
          <w:rStyle w:val="BodyText-Code-Keywords"/>
        </w:rPr>
        <w:t>public</w:t>
      </w:r>
      <w:r w:rsidRPr="008E664B">
        <w:t>:</w:t>
      </w:r>
    </w:p>
    <w:p w14:paraId="2B4E84B2" w14:textId="77777777" w:rsidR="009F66E5" w:rsidRPr="00793C76" w:rsidRDefault="009F66E5" w:rsidP="008E664B">
      <w:pPr>
        <w:pStyle w:val="BodyText-Code"/>
        <w:rPr>
          <w:rStyle w:val="BodyText-Code-Comments"/>
        </w:rPr>
      </w:pPr>
      <w:r w:rsidRPr="00793C76">
        <w:rPr>
          <w:rStyle w:val="BodyText-Code-Comments"/>
        </w:rPr>
        <w:t xml:space="preserve">    // generates explicitly default constructor</w:t>
      </w:r>
    </w:p>
    <w:p w14:paraId="2B4E84B3" w14:textId="77777777" w:rsidR="00474ED0" w:rsidRPr="008E664B" w:rsidRDefault="00474ED0" w:rsidP="008E664B">
      <w:pPr>
        <w:pStyle w:val="BodyText-Code"/>
      </w:pPr>
      <w:r w:rsidRPr="00474ED0">
        <w:t>    Noncopyable() = </w:t>
      </w:r>
      <w:r w:rsidRPr="008E664B">
        <w:rPr>
          <w:rStyle w:val="BodyText-Code-Keywords"/>
        </w:rPr>
        <w:t>default</w:t>
      </w:r>
      <w:r w:rsidRPr="008E664B">
        <w:t>;</w:t>
      </w:r>
      <w:r w:rsidR="009F66E5" w:rsidRPr="008E664B">
        <w:t xml:space="preserve"> </w:t>
      </w:r>
    </w:p>
    <w:p w14:paraId="2B4E84B4" w14:textId="77777777" w:rsidR="009F66E5" w:rsidRPr="00793C76" w:rsidRDefault="009F66E5" w:rsidP="00B054EB">
      <w:pPr>
        <w:pStyle w:val="BodyText-Code"/>
        <w:rPr>
          <w:rStyle w:val="BodyText-Code-Comments"/>
        </w:rPr>
      </w:pPr>
      <w:r w:rsidRPr="00793C76">
        <w:rPr>
          <w:rStyle w:val="BodyText-Code-Comments"/>
        </w:rPr>
        <w:tab/>
        <w:t xml:space="preserve">  // generates explicitly default destructor</w:t>
      </w:r>
    </w:p>
    <w:p w14:paraId="2B4E84B5" w14:textId="77777777" w:rsidR="00474ED0" w:rsidRPr="00474ED0" w:rsidRDefault="00474ED0" w:rsidP="008E664B">
      <w:pPr>
        <w:pStyle w:val="BodyText-Code"/>
      </w:pPr>
      <w:r w:rsidRPr="008E664B">
        <w:t>    ~Noncopyable() = </w:t>
      </w:r>
      <w:r w:rsidRPr="008E664B">
        <w:rPr>
          <w:rStyle w:val="BodyText-Code-Keywords"/>
        </w:rPr>
        <w:t>default</w:t>
      </w:r>
      <w:r w:rsidRPr="008E664B">
        <w:t>;</w:t>
      </w:r>
      <w:r w:rsidR="009F66E5" w:rsidRPr="00793C76">
        <w:rPr>
          <w:rStyle w:val="BodyText-Code-Comments"/>
        </w:rPr>
        <w:t xml:space="preserve"> </w:t>
      </w:r>
    </w:p>
    <w:p w14:paraId="2B4E84B6" w14:textId="77777777" w:rsidR="009F66E5" w:rsidRDefault="009F66E5" w:rsidP="008E664B">
      <w:pPr>
        <w:pStyle w:val="BodyText-Code"/>
      </w:pPr>
    </w:p>
    <w:p w14:paraId="2B4E84B7" w14:textId="77777777" w:rsidR="009F66E5" w:rsidRPr="00793C76" w:rsidRDefault="009F66E5" w:rsidP="008E664B">
      <w:pPr>
        <w:pStyle w:val="BodyText-Code"/>
        <w:rPr>
          <w:rStyle w:val="BodyText-Code-Comments"/>
        </w:rPr>
      </w:pPr>
      <w:r>
        <w:t xml:space="preserve">    </w:t>
      </w:r>
      <w:r w:rsidRPr="00793C76">
        <w:rPr>
          <w:rStyle w:val="BodyText-Code-Comments"/>
        </w:rPr>
        <w:t>// deletes explicitly the copy constructor</w:t>
      </w:r>
    </w:p>
    <w:p w14:paraId="2B4E84B8" w14:textId="77777777" w:rsidR="00474ED0" w:rsidRPr="00793C76" w:rsidRDefault="00474ED0" w:rsidP="008E664B">
      <w:pPr>
        <w:pStyle w:val="BodyText-Code"/>
        <w:rPr>
          <w:rStyle w:val="BodyText-Code-Comments"/>
        </w:rPr>
      </w:pPr>
      <w:r w:rsidRPr="00474ED0">
        <w:t>    Noncopyable(</w:t>
      </w:r>
      <w:r w:rsidRPr="008E664B">
        <w:rPr>
          <w:rStyle w:val="BodyText-Code-Keywords"/>
        </w:rPr>
        <w:t>const</w:t>
      </w:r>
      <w:r w:rsidRPr="008E664B">
        <w:t> </w:t>
      </w:r>
      <w:r w:rsidRPr="00793C76">
        <w:rPr>
          <w:rStyle w:val="BodyText-Code-Types"/>
        </w:rPr>
        <w:t>Noncopyable</w:t>
      </w:r>
      <w:r w:rsidRPr="008E664B">
        <w:t>&amp;) = </w:t>
      </w:r>
      <w:r w:rsidRPr="008E664B">
        <w:rPr>
          <w:rStyle w:val="BodyText-Code-Keywords"/>
        </w:rPr>
        <w:t>delete</w:t>
      </w:r>
      <w:r w:rsidRPr="008E664B">
        <w:t>;</w:t>
      </w:r>
      <w:r w:rsidR="009F66E5" w:rsidRPr="008E664B">
        <w:t xml:space="preserve"> </w:t>
      </w:r>
    </w:p>
    <w:p w14:paraId="2B4E84B9" w14:textId="77777777" w:rsidR="009F66E5" w:rsidRPr="00474ED0" w:rsidRDefault="009F66E5" w:rsidP="008E664B">
      <w:pPr>
        <w:pStyle w:val="BodyText-Code"/>
      </w:pPr>
      <w:r w:rsidRPr="00793C76">
        <w:rPr>
          <w:rStyle w:val="BodyText-Code-Comments"/>
        </w:rPr>
        <w:t xml:space="preserve">    // deletes explicitly the assignment operator</w:t>
      </w:r>
    </w:p>
    <w:p w14:paraId="2B4E84BA" w14:textId="77777777" w:rsidR="00474ED0" w:rsidRPr="00474ED0" w:rsidRDefault="00474ED0" w:rsidP="008E664B">
      <w:pPr>
        <w:pStyle w:val="BodyText-Code"/>
      </w:pPr>
      <w:r w:rsidRPr="00474ED0">
        <w:t>    </w:t>
      </w:r>
      <w:r w:rsidRPr="00793C76">
        <w:rPr>
          <w:rStyle w:val="BodyText-Code-Types"/>
        </w:rPr>
        <w:t>Noncopyable</w:t>
      </w:r>
      <w:r w:rsidRPr="008E664B">
        <w:t>&amp; operator=(</w:t>
      </w:r>
      <w:r w:rsidRPr="008E664B">
        <w:rPr>
          <w:rStyle w:val="BodyText-Code-Keywords"/>
        </w:rPr>
        <w:t>const</w:t>
      </w:r>
      <w:r w:rsidRPr="008E664B">
        <w:t> </w:t>
      </w:r>
      <w:r w:rsidRPr="00793C76">
        <w:rPr>
          <w:rStyle w:val="BodyText-Code-Types"/>
        </w:rPr>
        <w:t>Noncopyable</w:t>
      </w:r>
      <w:r w:rsidRPr="008E664B">
        <w:t>&amp;) = </w:t>
      </w:r>
      <w:r w:rsidRPr="008E664B">
        <w:rPr>
          <w:rStyle w:val="BodyText-Code-Keywords"/>
        </w:rPr>
        <w:t>delete</w:t>
      </w:r>
      <w:r w:rsidRPr="00474ED0">
        <w:t>;</w:t>
      </w:r>
      <w:r w:rsidR="009F66E5">
        <w:t xml:space="preserve"> </w:t>
      </w:r>
    </w:p>
    <w:p w14:paraId="2B4E84BB" w14:textId="77777777" w:rsidR="009F66E5" w:rsidRDefault="009F66E5" w:rsidP="008E664B">
      <w:pPr>
        <w:pStyle w:val="BodyText-Code"/>
      </w:pPr>
    </w:p>
    <w:p w14:paraId="2B4E84BC" w14:textId="77777777" w:rsidR="009F66E5" w:rsidRPr="00793C76" w:rsidRDefault="00474ED0" w:rsidP="008E664B">
      <w:pPr>
        <w:pStyle w:val="BodyText-Code"/>
        <w:rPr>
          <w:rStyle w:val="BodyText-Code-Comments"/>
        </w:rPr>
      </w:pPr>
      <w:r w:rsidRPr="00474ED0">
        <w:t>    </w:t>
      </w:r>
      <w:r w:rsidR="009F66E5" w:rsidRPr="00793C76">
        <w:rPr>
          <w:rStyle w:val="BodyText-Code-Comments"/>
        </w:rPr>
        <w:t>// implementation of move constructor</w:t>
      </w:r>
    </w:p>
    <w:p w14:paraId="2B4E84BD" w14:textId="77777777" w:rsidR="00474ED0" w:rsidRPr="00474ED0" w:rsidRDefault="009F66E5" w:rsidP="008E664B">
      <w:pPr>
        <w:pStyle w:val="BodyText-Code"/>
      </w:pPr>
      <w:r>
        <w:t xml:space="preserve">    </w:t>
      </w:r>
      <w:r w:rsidR="00474ED0" w:rsidRPr="00474ED0">
        <w:t>Noncopyable(</w:t>
      </w:r>
      <w:r w:rsidR="00474ED0" w:rsidRPr="008E664B">
        <w:rPr>
          <w:rStyle w:val="BodyText-Code-Keywords"/>
        </w:rPr>
        <w:t>const</w:t>
      </w:r>
      <w:r w:rsidR="00474ED0" w:rsidRPr="008E664B">
        <w:t> </w:t>
      </w:r>
      <w:r w:rsidR="00474ED0" w:rsidRPr="00793C76">
        <w:rPr>
          <w:rStyle w:val="BodyText-Code-Types"/>
        </w:rPr>
        <w:t>Noncopyable</w:t>
      </w:r>
      <w:r w:rsidR="00474ED0" w:rsidRPr="008E664B">
        <w:t>&amp;&amp; </w:t>
      </w:r>
      <w:r w:rsidR="00474ED0" w:rsidRPr="00793C76">
        <w:rPr>
          <w:rStyle w:val="BodyText-Code-Variable"/>
        </w:rPr>
        <w:t>other</w:t>
      </w:r>
      <w:r w:rsidR="00474ED0" w:rsidRPr="008E664B">
        <w:t>)</w:t>
      </w:r>
      <w:r w:rsidRPr="00793C76">
        <w:rPr>
          <w:rStyle w:val="BodyText-Code-Comments"/>
        </w:rPr>
        <w:t xml:space="preserve"> </w:t>
      </w:r>
    </w:p>
    <w:p w14:paraId="2B4E84BE" w14:textId="77777777" w:rsidR="00474ED0" w:rsidRPr="00474ED0" w:rsidRDefault="00474ED0" w:rsidP="008E664B">
      <w:pPr>
        <w:pStyle w:val="BodyText-Code"/>
      </w:pPr>
      <w:r w:rsidRPr="00474ED0">
        <w:t>    {</w:t>
      </w:r>
    </w:p>
    <w:p w14:paraId="2B4E84BF" w14:textId="77777777" w:rsidR="00474ED0" w:rsidRPr="00793C76" w:rsidRDefault="00474ED0" w:rsidP="008E664B">
      <w:pPr>
        <w:pStyle w:val="BodyText-Code"/>
        <w:rPr>
          <w:rStyle w:val="BodyText-Code-Comments"/>
        </w:rPr>
      </w:pPr>
      <w:r w:rsidRPr="00474ED0">
        <w:t>      </w:t>
      </w:r>
      <w:r w:rsidRPr="00793C76">
        <w:rPr>
          <w:rStyle w:val="BodyText-Code-Comments"/>
        </w:rPr>
        <w:t>//</w:t>
      </w:r>
      <w:r w:rsidR="009F66E5" w:rsidRPr="00793C76">
        <w:rPr>
          <w:rStyle w:val="BodyText-Code-Comments"/>
        </w:rPr>
        <w:t xml:space="preserve"> ...</w:t>
      </w:r>
    </w:p>
    <w:p w14:paraId="2B4E84C0" w14:textId="77777777" w:rsidR="00474ED0" w:rsidRDefault="00474ED0" w:rsidP="008E664B">
      <w:pPr>
        <w:pStyle w:val="BodyText-Code"/>
      </w:pPr>
      <w:r w:rsidRPr="00474ED0">
        <w:t>    }</w:t>
      </w:r>
    </w:p>
    <w:p w14:paraId="2B4E84C1" w14:textId="77777777" w:rsidR="009F66E5" w:rsidRPr="00793C76" w:rsidRDefault="009F66E5" w:rsidP="008E664B">
      <w:pPr>
        <w:pStyle w:val="BodyText-Code"/>
        <w:rPr>
          <w:rStyle w:val="BodyText-Code-Comments"/>
        </w:rPr>
      </w:pPr>
      <w:r w:rsidRPr="00793C76">
        <w:rPr>
          <w:rStyle w:val="BodyText-Code-Comments"/>
        </w:rPr>
        <w:t xml:space="preserve">    // implementation of move assignment operator</w:t>
      </w:r>
    </w:p>
    <w:p w14:paraId="2B4E84C2" w14:textId="77777777" w:rsidR="009F66E5" w:rsidRDefault="00474ED0" w:rsidP="008E664B">
      <w:pPr>
        <w:pStyle w:val="BodyText-Code"/>
      </w:pPr>
      <w:r w:rsidRPr="00474ED0">
        <w:t>    </w:t>
      </w:r>
      <w:r w:rsidRPr="00793C76">
        <w:rPr>
          <w:rStyle w:val="BodyText-Code-Types"/>
        </w:rPr>
        <w:t>Noncopyable</w:t>
      </w:r>
      <w:r w:rsidRPr="008E664B">
        <w:t>&amp; operator=(</w:t>
      </w:r>
      <w:r w:rsidRPr="008E664B">
        <w:rPr>
          <w:rStyle w:val="BodyText-Code-Keywords"/>
        </w:rPr>
        <w:t>const</w:t>
      </w:r>
      <w:r w:rsidRPr="008E664B">
        <w:t> </w:t>
      </w:r>
      <w:r w:rsidRPr="00793C76">
        <w:rPr>
          <w:rStyle w:val="BodyText-Code-Types"/>
        </w:rPr>
        <w:t>Noncopyable</w:t>
      </w:r>
      <w:r w:rsidRPr="008E664B">
        <w:t>&amp;&amp; </w:t>
      </w:r>
      <w:r w:rsidRPr="00793C76">
        <w:rPr>
          <w:rStyle w:val="BodyText-Code-Variable"/>
        </w:rPr>
        <w:t>other</w:t>
      </w:r>
      <w:r w:rsidRPr="00474ED0">
        <w:t>)</w:t>
      </w:r>
    </w:p>
    <w:p w14:paraId="2B4E84C3" w14:textId="77777777" w:rsidR="00474ED0" w:rsidRPr="002777CA" w:rsidRDefault="009F66E5" w:rsidP="008E664B">
      <w:pPr>
        <w:pStyle w:val="BodyText-Code"/>
      </w:pPr>
      <w:r>
        <w:t xml:space="preserve">   </w:t>
      </w:r>
      <w:r w:rsidRPr="00793C76">
        <w:rPr>
          <w:rStyle w:val="BodyText-Code-Comments"/>
        </w:rPr>
        <w:t xml:space="preserve"> </w:t>
      </w:r>
      <w:r w:rsidR="00474ED0" w:rsidRPr="002777CA">
        <w:t>{</w:t>
      </w:r>
    </w:p>
    <w:p w14:paraId="2B4E84C4" w14:textId="77777777" w:rsidR="00474ED0" w:rsidRPr="00793C76" w:rsidRDefault="00474ED0" w:rsidP="008E664B">
      <w:pPr>
        <w:pStyle w:val="BodyText-Code"/>
        <w:rPr>
          <w:rStyle w:val="BodyText-Code-Comments"/>
        </w:rPr>
      </w:pPr>
      <w:r w:rsidRPr="002777CA">
        <w:t>      </w:t>
      </w:r>
      <w:r w:rsidRPr="00793C76">
        <w:rPr>
          <w:rStyle w:val="BodyText-Code-Comments"/>
        </w:rPr>
        <w:t>//</w:t>
      </w:r>
      <w:r w:rsidR="009F66E5" w:rsidRPr="00793C76">
        <w:rPr>
          <w:rStyle w:val="BodyText-Code-Comments"/>
        </w:rPr>
        <w:t xml:space="preserve"> ...</w:t>
      </w:r>
    </w:p>
    <w:p w14:paraId="2B4E84C5" w14:textId="77777777" w:rsidR="00474ED0" w:rsidRPr="002777CA" w:rsidRDefault="00474ED0" w:rsidP="008E664B">
      <w:pPr>
        <w:pStyle w:val="BodyText-Code"/>
      </w:pPr>
      <w:r w:rsidRPr="002777CA">
        <w:t>    }</w:t>
      </w:r>
    </w:p>
    <w:p w14:paraId="2B4E84C6" w14:textId="77777777" w:rsidR="002777CA" w:rsidRPr="002777CA" w:rsidRDefault="00474ED0" w:rsidP="008E664B">
      <w:pPr>
        <w:pStyle w:val="BodyText-Code"/>
      </w:pPr>
      <w:r w:rsidRPr="002777CA">
        <w:t>};</w:t>
      </w:r>
    </w:p>
    <w:p w14:paraId="2B4E84C7" w14:textId="77777777" w:rsidR="002777CA" w:rsidRDefault="00BC2E4E" w:rsidP="00EA310D">
      <w:pPr>
        <w:pStyle w:val="BodyText-Compact"/>
      </w:pPr>
      <w:r w:rsidRPr="00644D97">
        <w:rPr>
          <w:rStyle w:val="BodyText-PositiveGreen"/>
        </w:rPr>
        <w:lastRenderedPageBreak/>
        <w:sym w:font="Wingdings" w:char="F0FE"/>
      </w:r>
      <w:r w:rsidRPr="00644D97">
        <w:rPr>
          <w:rFonts w:hint="eastAsia"/>
        </w:rPr>
        <w:t xml:space="preserve"> </w:t>
      </w:r>
      <w:r w:rsidRPr="00644D97">
        <w:rPr>
          <w:rStyle w:val="BodyText-BoldAction"/>
        </w:rPr>
        <w:t>Do</w:t>
      </w:r>
      <w:r w:rsidRPr="00644D97">
        <w:t xml:space="preserve"> </w:t>
      </w:r>
      <w:r w:rsidR="002777CA">
        <w:t>provide copy constructors, copy assignment operator, move constructor, move assignment oper</w:t>
      </w:r>
      <w:r w:rsidR="00DD62C4">
        <w:t>a</w:t>
      </w:r>
      <w:r w:rsidR="002777CA">
        <w:t xml:space="preserve">tor and destructor in a consistent way when providing any of these. </w:t>
      </w:r>
    </w:p>
    <w:p w14:paraId="2B4E84C8" w14:textId="77777777" w:rsidR="002777CA" w:rsidRPr="006362AB" w:rsidRDefault="002777CA" w:rsidP="00EA310D">
      <w:pPr>
        <w:pStyle w:val="ListParagraph-Bullet"/>
        <w:rPr>
          <w:rFonts w:eastAsia="MS Mincho"/>
          <w:lang w:eastAsia="de-DE"/>
        </w:rPr>
      </w:pPr>
      <w:r w:rsidRPr="006362AB">
        <w:rPr>
          <w:rFonts w:eastAsia="MS Mincho"/>
          <w:lang w:eastAsia="de-DE"/>
        </w:rPr>
        <w:t>If you write/disable</w:t>
      </w:r>
      <w:r w:rsidR="001A2F86">
        <w:rPr>
          <w:rFonts w:eastAsia="MS Mincho"/>
          <w:lang w:eastAsia="de-DE"/>
        </w:rPr>
        <w:t>/default</w:t>
      </w:r>
      <w:r w:rsidRPr="006362AB">
        <w:rPr>
          <w:rFonts w:eastAsia="MS Mincho"/>
          <w:lang w:eastAsia="de-DE"/>
        </w:rPr>
        <w:t xml:space="preserve"> either the copy constructor or the copy assignment operator, you probably nee</w:t>
      </w:r>
      <w:r>
        <w:rPr>
          <w:rFonts w:eastAsia="MS Mincho"/>
          <w:lang w:eastAsia="de-DE"/>
        </w:rPr>
        <w:t>d to do the same for the other.</w:t>
      </w:r>
    </w:p>
    <w:p w14:paraId="2B4E84C9" w14:textId="77777777" w:rsidR="002777CA" w:rsidRPr="006362AB" w:rsidRDefault="002777CA" w:rsidP="00EA310D">
      <w:pPr>
        <w:pStyle w:val="ListParagraph-Bullet"/>
        <w:rPr>
          <w:rFonts w:eastAsia="MS Mincho"/>
          <w:lang w:eastAsia="de-DE"/>
        </w:rPr>
      </w:pPr>
      <w:r w:rsidRPr="006362AB">
        <w:rPr>
          <w:rFonts w:eastAsia="MS Mincho"/>
          <w:lang w:eastAsia="de-DE"/>
        </w:rPr>
        <w:t>If you write/disable</w:t>
      </w:r>
      <w:r w:rsidR="001A2F86">
        <w:rPr>
          <w:rFonts w:eastAsia="MS Mincho"/>
          <w:lang w:eastAsia="de-DE"/>
        </w:rPr>
        <w:t>/default</w:t>
      </w:r>
      <w:r w:rsidRPr="006362AB">
        <w:rPr>
          <w:rFonts w:eastAsia="MS Mincho"/>
          <w:lang w:eastAsia="de-DE"/>
        </w:rPr>
        <w:t xml:space="preserve"> either the </w:t>
      </w:r>
      <w:r>
        <w:rPr>
          <w:rFonts w:eastAsia="MS Mincho"/>
          <w:lang w:eastAsia="de-DE"/>
        </w:rPr>
        <w:t>move</w:t>
      </w:r>
      <w:r w:rsidRPr="006362AB">
        <w:rPr>
          <w:rFonts w:eastAsia="MS Mincho"/>
          <w:lang w:eastAsia="de-DE"/>
        </w:rPr>
        <w:t xml:space="preserve"> constructor or the </w:t>
      </w:r>
      <w:r>
        <w:rPr>
          <w:rFonts w:eastAsia="MS Mincho"/>
          <w:lang w:eastAsia="de-DE"/>
        </w:rPr>
        <w:t>move</w:t>
      </w:r>
      <w:r w:rsidRPr="006362AB">
        <w:rPr>
          <w:rFonts w:eastAsia="MS Mincho"/>
          <w:lang w:eastAsia="de-DE"/>
        </w:rPr>
        <w:t xml:space="preserve"> assignment operator, you probably nee</w:t>
      </w:r>
      <w:r>
        <w:rPr>
          <w:rFonts w:eastAsia="MS Mincho"/>
          <w:lang w:eastAsia="de-DE"/>
        </w:rPr>
        <w:t>d to do the same for the other.</w:t>
      </w:r>
    </w:p>
    <w:p w14:paraId="2B4E84CA" w14:textId="77777777" w:rsidR="002777CA" w:rsidRPr="006362AB" w:rsidRDefault="002777CA" w:rsidP="00EA310D">
      <w:pPr>
        <w:pStyle w:val="ListParagraph-Bullet"/>
        <w:rPr>
          <w:rFonts w:eastAsia="MS Mincho"/>
          <w:lang w:eastAsia="de-DE"/>
        </w:rPr>
      </w:pPr>
      <w:r w:rsidRPr="006362AB">
        <w:rPr>
          <w:rFonts w:eastAsia="MS Mincho"/>
          <w:lang w:eastAsia="de-DE"/>
        </w:rPr>
        <w:t>If you explicitly write the copying</w:t>
      </w:r>
      <w:r>
        <w:rPr>
          <w:rFonts w:eastAsia="MS Mincho"/>
          <w:lang w:eastAsia="de-DE"/>
        </w:rPr>
        <w:t>/moving</w:t>
      </w:r>
      <w:r w:rsidRPr="006362AB">
        <w:rPr>
          <w:rFonts w:eastAsia="MS Mincho"/>
          <w:lang w:eastAsia="de-DE"/>
        </w:rPr>
        <w:t xml:space="preserve"> functions, you probably need to write the destructor</w:t>
      </w:r>
      <w:r>
        <w:rPr>
          <w:rFonts w:eastAsia="MS Mincho"/>
          <w:lang w:eastAsia="de-DE"/>
        </w:rPr>
        <w:t>.</w:t>
      </w:r>
    </w:p>
    <w:p w14:paraId="2B4E84CB" w14:textId="77777777" w:rsidR="001A59B8" w:rsidRDefault="002777CA" w:rsidP="00EA310D">
      <w:pPr>
        <w:pStyle w:val="ListParagraph-Bullet"/>
      </w:pPr>
      <w:r w:rsidRPr="006362AB">
        <w:rPr>
          <w:rFonts w:eastAsia="MS Mincho"/>
          <w:lang w:eastAsia="de-DE"/>
        </w:rPr>
        <w:t>If you explicitly write the destructor, you probably need to explicitly write or disable copying</w:t>
      </w:r>
      <w:r>
        <w:rPr>
          <w:rFonts w:eastAsia="MS Mincho"/>
          <w:lang w:eastAsia="de-DE"/>
        </w:rPr>
        <w:t>/moving.</w:t>
      </w:r>
    </w:p>
    <w:p w14:paraId="2B4E84CC" w14:textId="77777777" w:rsidR="00B93F6D" w:rsidRDefault="001A59B8" w:rsidP="00EA310D">
      <w:pPr>
        <w:pStyle w:val="Textkrper"/>
      </w:pPr>
      <w:r>
        <w:t>Example: See the MemoryBlock class using the no-fail swap idiom.</w:t>
      </w:r>
    </w:p>
    <w:p w14:paraId="2B4E84CD" w14:textId="77777777" w:rsidR="00B93F6D"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B93F6D">
        <w:t>use the canonical form of assignment with one of the following signatures:</w:t>
      </w:r>
    </w:p>
    <w:p w14:paraId="2B4E84CE" w14:textId="77777777" w:rsidR="00B93F6D" w:rsidRPr="008E664B" w:rsidRDefault="00B93F6D" w:rsidP="00B054EB">
      <w:pPr>
        <w:pStyle w:val="BodyText-Code"/>
      </w:pPr>
      <w:r w:rsidRPr="00793C76">
        <w:rPr>
          <w:rStyle w:val="BodyText-Code-Types"/>
        </w:rPr>
        <w:t>T</w:t>
      </w:r>
      <w:r w:rsidRPr="008E664B">
        <w:t>&amp; operator=(</w:t>
      </w:r>
      <w:r w:rsidRPr="008E664B">
        <w:rPr>
          <w:rStyle w:val="BodyText-Code-Keywords"/>
        </w:rPr>
        <w:t>const</w:t>
      </w:r>
      <w:r w:rsidRPr="008E664B">
        <w:t> </w:t>
      </w:r>
      <w:r w:rsidRPr="00793C76">
        <w:rPr>
          <w:rStyle w:val="BodyText-Code-Types"/>
        </w:rPr>
        <w:t>T</w:t>
      </w:r>
      <w:r w:rsidRPr="008E664B">
        <w:t>&amp;);</w:t>
      </w:r>
    </w:p>
    <w:p w14:paraId="2B4E84CF" w14:textId="77777777" w:rsidR="00EA6B5C" w:rsidRPr="00793C76" w:rsidRDefault="00B93F6D" w:rsidP="00B054EB">
      <w:pPr>
        <w:pStyle w:val="BodyText-Code"/>
        <w:rPr>
          <w:rStyle w:val="BodyText-Code-Comments"/>
        </w:rPr>
      </w:pPr>
      <w:r w:rsidRPr="00793C76">
        <w:rPr>
          <w:rStyle w:val="BodyText-Code-Types"/>
        </w:rPr>
        <w:t>T</w:t>
      </w:r>
      <w:r w:rsidRPr="008E664B">
        <w:t>&amp; operator=(</w:t>
      </w:r>
      <w:r w:rsidRPr="00793C76">
        <w:rPr>
          <w:rStyle w:val="BodyText-Code-Types"/>
        </w:rPr>
        <w:t>T</w:t>
      </w:r>
      <w:r w:rsidRPr="008E664B">
        <w:t>); </w:t>
      </w:r>
      <w:r w:rsidRPr="00793C76">
        <w:rPr>
          <w:rStyle w:val="BodyText-Code-Comments"/>
        </w:rPr>
        <w:t>// to be used if you need to copy anyway</w:t>
      </w:r>
    </w:p>
    <w:p w14:paraId="2B4E84D0" w14:textId="77777777" w:rsidR="00B93F6D" w:rsidRPr="00B81A72" w:rsidRDefault="00EA6B5C" w:rsidP="00EA310D">
      <w:pPr>
        <w:pStyle w:val="Textkrper"/>
      </w:pPr>
      <w:r w:rsidRPr="00DF7A1E">
        <w:rPr>
          <w:lang w:eastAsia="zh-CN"/>
        </w:rPr>
        <w:t>If the constructor was defined as “T(T&amp; other)” or even “T(T&amp; other, int value = 0)”, they w</w:t>
      </w:r>
      <w:r>
        <w:rPr>
          <w:lang w:eastAsia="zh-CN"/>
        </w:rPr>
        <w:t xml:space="preserve">ould still be copy constructors. </w:t>
      </w:r>
      <w:r w:rsidRPr="00DF7A1E">
        <w:rPr>
          <w:lang w:eastAsia="zh-CN"/>
        </w:rPr>
        <w:t xml:space="preserve">By standardizing on “const T&amp;”, the constructor will work for both const and non-const values, with the added safety that const-ness brings. </w:t>
      </w:r>
    </w:p>
    <w:p w14:paraId="2B4E84D1" w14:textId="77777777" w:rsidR="001A2F86" w:rsidRDefault="000F31DB" w:rsidP="00EA310D">
      <w:pPr>
        <w:pStyle w:val="Textkrper"/>
      </w:pPr>
      <w:r w:rsidRPr="005B7E5C">
        <w:rPr>
          <w:rStyle w:val="BodyText-PositiveGreen"/>
        </w:rPr>
        <w:sym w:font="Wingdings" w:char="F0FE"/>
      </w:r>
      <w:r w:rsidRPr="0030733D">
        <w:rPr>
          <w:rFonts w:hint="eastAsia"/>
        </w:rPr>
        <w:t xml:space="preserve"> </w:t>
      </w:r>
      <w:r w:rsidRPr="005B7E5C">
        <w:rPr>
          <w:rStyle w:val="BodyText-BoldAction"/>
          <w:rFonts w:hint="eastAsia"/>
        </w:rPr>
        <w:t>You</w:t>
      </w:r>
      <w:r w:rsidRPr="0030733D">
        <w:rPr>
          <w:rFonts w:hint="eastAsia"/>
        </w:rPr>
        <w:t xml:space="preserve"> </w:t>
      </w:r>
      <w:r w:rsidRPr="005B7E5C">
        <w:rPr>
          <w:rStyle w:val="BodyText-BoldAction"/>
          <w:rFonts w:hint="eastAsia"/>
        </w:rPr>
        <w:t>should</w:t>
      </w:r>
      <w:r w:rsidRPr="007F5D6B">
        <w:t xml:space="preserve"> </w:t>
      </w:r>
      <w:r w:rsidR="00B93F6D">
        <w:t xml:space="preserve">consider to </w:t>
      </w:r>
      <w:r w:rsidR="00B93F6D" w:rsidRPr="00285DFD">
        <w:t>provide</w:t>
      </w:r>
      <w:r w:rsidR="00B93F6D">
        <w:t xml:space="preserve"> a no-fail swap when providing an copy assignment operator and follow the copy-and-swap idiom. Details can be found </w:t>
      </w:r>
      <w:hyperlink r:id="rId41" w:history="1">
        <w:r w:rsidR="00B93F6D" w:rsidRPr="00B93F6D">
          <w:rPr>
            <w:rStyle w:val="Hyperlink"/>
          </w:rPr>
          <w:t>here</w:t>
        </w:r>
      </w:hyperlink>
      <w:r w:rsidR="00B93F6D">
        <w:t>.</w:t>
      </w:r>
    </w:p>
    <w:p w14:paraId="2B4E84D2" w14:textId="77777777" w:rsidR="001A2F86" w:rsidRPr="001A2F86" w:rsidRDefault="001A2F86" w:rsidP="008E664B">
      <w:pPr>
        <w:pStyle w:val="BodyText-Code"/>
      </w:pPr>
      <w:r w:rsidRPr="008E664B">
        <w:rPr>
          <w:rStyle w:val="BodyText-Code-Keywords"/>
        </w:rPr>
        <w:t>class</w:t>
      </w:r>
      <w:r w:rsidRPr="008E664B">
        <w:t> </w:t>
      </w:r>
      <w:r w:rsidRPr="00793C76">
        <w:rPr>
          <w:rStyle w:val="BodyText-Code-Types"/>
        </w:rPr>
        <w:t>MemoryBlock</w:t>
      </w:r>
    </w:p>
    <w:p w14:paraId="2B4E84D3" w14:textId="77777777" w:rsidR="001A2F86" w:rsidRPr="001A2F86" w:rsidRDefault="001A2F86" w:rsidP="008E664B">
      <w:pPr>
        <w:pStyle w:val="BodyText-Code"/>
      </w:pPr>
      <w:r w:rsidRPr="001A2F86">
        <w:t>{</w:t>
      </w:r>
    </w:p>
    <w:p w14:paraId="2B4E84D4" w14:textId="77777777" w:rsidR="001A2F86" w:rsidRPr="001A2F86" w:rsidRDefault="001A2F86" w:rsidP="008E664B">
      <w:pPr>
        <w:pStyle w:val="BodyText-Code"/>
      </w:pPr>
      <w:r w:rsidRPr="008E664B">
        <w:rPr>
          <w:rStyle w:val="BodyText-Code-Keywords"/>
        </w:rPr>
        <w:t>public</w:t>
      </w:r>
      <w:r w:rsidRPr="001A2F86">
        <w:t>:</w:t>
      </w:r>
    </w:p>
    <w:p w14:paraId="2B4E84D5" w14:textId="77777777" w:rsidR="001A2F86" w:rsidRPr="00793C76" w:rsidRDefault="001A2F86" w:rsidP="008E664B">
      <w:pPr>
        <w:pStyle w:val="BodyText-Code"/>
        <w:rPr>
          <w:rStyle w:val="BodyText-Code-Comments"/>
        </w:rPr>
      </w:pPr>
      <w:r w:rsidRPr="001A2F86">
        <w:t>    </w:t>
      </w:r>
      <w:r w:rsidRPr="00793C76">
        <w:rPr>
          <w:rStyle w:val="BodyText-Code-Comments"/>
        </w:rPr>
        <w:t>// Simple constructor that initializes the resource.</w:t>
      </w:r>
    </w:p>
    <w:p w14:paraId="2B4E84D6" w14:textId="77777777" w:rsidR="001A2F86" w:rsidRPr="001A2F86" w:rsidRDefault="001A2F86" w:rsidP="008E664B">
      <w:pPr>
        <w:pStyle w:val="BodyText-Code"/>
      </w:pPr>
      <w:r w:rsidRPr="001A2F86">
        <w:t>    </w:t>
      </w:r>
      <w:r w:rsidRPr="008E664B">
        <w:rPr>
          <w:rStyle w:val="BodyText-Code-Keywords"/>
        </w:rPr>
        <w:t>explicit</w:t>
      </w:r>
      <w:r w:rsidRPr="008E664B">
        <w:t> MemoryBlock(</w:t>
      </w:r>
      <w:r w:rsidRPr="00793C76">
        <w:rPr>
          <w:rStyle w:val="BodyText-Code-Types"/>
        </w:rPr>
        <w:t>size_t</w:t>
      </w:r>
      <w:r w:rsidRPr="008E664B">
        <w:t> </w:t>
      </w:r>
      <w:r w:rsidRPr="00793C76">
        <w:rPr>
          <w:rStyle w:val="BodyText-Code-Variable"/>
        </w:rPr>
        <w:t>length</w:t>
      </w:r>
      <w:r w:rsidRPr="001A2F86">
        <w:t>)</w:t>
      </w:r>
    </w:p>
    <w:p w14:paraId="2B4E84D7" w14:textId="77777777" w:rsidR="001A2F86" w:rsidRPr="001A2F86" w:rsidRDefault="001A2F86" w:rsidP="008E664B">
      <w:pPr>
        <w:pStyle w:val="BodyText-Code"/>
      </w:pPr>
      <w:r w:rsidRPr="001A2F86">
        <w:t>        : _length(</w:t>
      </w:r>
      <w:r w:rsidRPr="00793C76">
        <w:rPr>
          <w:rStyle w:val="BodyText-Code-Variable"/>
        </w:rPr>
        <w:t>length</w:t>
      </w:r>
      <w:r w:rsidRPr="001A2F86">
        <w:t>)</w:t>
      </w:r>
    </w:p>
    <w:p w14:paraId="2B4E84D8" w14:textId="77777777" w:rsidR="001A2F86" w:rsidRPr="001A2F86" w:rsidRDefault="001A2F86" w:rsidP="008E664B">
      <w:pPr>
        <w:pStyle w:val="BodyText-Code"/>
      </w:pPr>
      <w:r w:rsidRPr="001A2F86">
        <w:t>        , _data(</w:t>
      </w:r>
      <w:r w:rsidRPr="008E664B">
        <w:rPr>
          <w:rStyle w:val="BodyText-Code-Keywords"/>
        </w:rPr>
        <w:t>new</w:t>
      </w:r>
      <w:r w:rsidRPr="008E664B">
        <w:t> </w:t>
      </w:r>
      <w:r w:rsidRPr="008E664B">
        <w:rPr>
          <w:rStyle w:val="BodyText-Code-Keywords"/>
        </w:rPr>
        <w:t>int</w:t>
      </w:r>
      <w:r w:rsidRPr="008E664B">
        <w:t>[</w:t>
      </w:r>
      <w:r w:rsidRPr="00793C76">
        <w:rPr>
          <w:rStyle w:val="BodyText-Code-Variable"/>
        </w:rPr>
        <w:t>length</w:t>
      </w:r>
      <w:r w:rsidRPr="001A2F86">
        <w:t>])</w:t>
      </w:r>
    </w:p>
    <w:p w14:paraId="2B4E84D9" w14:textId="77777777" w:rsidR="001A2F86" w:rsidRPr="001A2F86" w:rsidRDefault="001A2F86" w:rsidP="008E664B">
      <w:pPr>
        <w:pStyle w:val="BodyText-Code"/>
      </w:pPr>
      <w:r w:rsidRPr="001A2F86">
        <w:t>    {</w:t>
      </w:r>
    </w:p>
    <w:p w14:paraId="2B4E84DA" w14:textId="77777777" w:rsidR="001A2F86" w:rsidRPr="001A2F86" w:rsidRDefault="001A2F86" w:rsidP="008E664B">
      <w:pPr>
        <w:pStyle w:val="BodyText-Code"/>
      </w:pPr>
      <w:r w:rsidRPr="001A2F86">
        <w:t>    }</w:t>
      </w:r>
    </w:p>
    <w:p w14:paraId="2B4E84DB" w14:textId="77777777" w:rsidR="001A2F86" w:rsidRPr="001A2F86" w:rsidRDefault="001A2F86" w:rsidP="008E664B">
      <w:pPr>
        <w:pStyle w:val="BodyText-Code"/>
      </w:pPr>
      <w:r w:rsidRPr="001A2F86">
        <w:t xml:space="preserve"> </w:t>
      </w:r>
    </w:p>
    <w:p w14:paraId="2B4E84DC" w14:textId="77777777" w:rsidR="001A2F86" w:rsidRPr="00793C76" w:rsidRDefault="001A2F86" w:rsidP="008E664B">
      <w:pPr>
        <w:pStyle w:val="BodyText-Code"/>
        <w:rPr>
          <w:rStyle w:val="BodyText-Code-Comments"/>
        </w:rPr>
      </w:pPr>
      <w:r w:rsidRPr="001A2F86">
        <w:t>    </w:t>
      </w:r>
      <w:r w:rsidRPr="00793C76">
        <w:rPr>
          <w:rStyle w:val="BodyText-Code-Comments"/>
        </w:rPr>
        <w:t>// Destructor.</w:t>
      </w:r>
    </w:p>
    <w:p w14:paraId="2B4E84DD" w14:textId="77777777" w:rsidR="001A2F86" w:rsidRPr="001A2F86" w:rsidRDefault="001A2F86" w:rsidP="008E664B">
      <w:pPr>
        <w:pStyle w:val="BodyText-Code"/>
      </w:pPr>
      <w:r w:rsidRPr="001A2F86">
        <w:t>    ~MemoryBlock() </w:t>
      </w:r>
      <w:r w:rsidRPr="008E664B">
        <w:rPr>
          <w:rStyle w:val="BodyText-Code-Macro"/>
        </w:rPr>
        <w:t>_NOEXCEPT</w:t>
      </w:r>
    </w:p>
    <w:p w14:paraId="2B4E84DE" w14:textId="77777777" w:rsidR="001A2F86" w:rsidRPr="001A2F86" w:rsidRDefault="001A2F86" w:rsidP="008E664B">
      <w:pPr>
        <w:pStyle w:val="BodyText-Code"/>
      </w:pPr>
      <w:r w:rsidRPr="001A2F86">
        <w:t>    {</w:t>
      </w:r>
    </w:p>
    <w:p w14:paraId="2B4E84DF" w14:textId="77777777" w:rsidR="001A2F86" w:rsidRPr="001A2F86" w:rsidRDefault="001A2F86" w:rsidP="008E664B">
      <w:pPr>
        <w:pStyle w:val="BodyText-Code"/>
      </w:pPr>
      <w:r w:rsidRPr="001A2F86">
        <w:t>    }</w:t>
      </w:r>
    </w:p>
    <w:p w14:paraId="2B4E84E0" w14:textId="77777777" w:rsidR="001A2F86" w:rsidRPr="001A2F86" w:rsidRDefault="001A2F86" w:rsidP="008E664B">
      <w:pPr>
        <w:pStyle w:val="BodyText-Code"/>
      </w:pPr>
    </w:p>
    <w:p w14:paraId="2B4E84E1" w14:textId="77777777" w:rsidR="001A2F86" w:rsidRPr="00793C76" w:rsidRDefault="001A2F86" w:rsidP="008E664B">
      <w:pPr>
        <w:pStyle w:val="BodyText-Code"/>
        <w:rPr>
          <w:rStyle w:val="BodyText-Code-Comments"/>
        </w:rPr>
      </w:pPr>
      <w:r w:rsidRPr="001A2F86">
        <w:t>    </w:t>
      </w:r>
      <w:r w:rsidRPr="00793C76">
        <w:rPr>
          <w:rStyle w:val="BodyText-Code-Comments"/>
        </w:rPr>
        <w:t>// Copy constructor.</w:t>
      </w:r>
    </w:p>
    <w:p w14:paraId="2B4E84E2" w14:textId="77777777" w:rsidR="001A2F86" w:rsidRPr="001A2F86" w:rsidRDefault="001A2F86" w:rsidP="008E664B">
      <w:pPr>
        <w:pStyle w:val="BodyText-Code"/>
      </w:pPr>
      <w:r w:rsidRPr="001A2F86">
        <w:t>    MemoryBlock(</w:t>
      </w:r>
      <w:r w:rsidRPr="008E664B">
        <w:rPr>
          <w:rStyle w:val="BodyText-Code-Keywords"/>
        </w:rPr>
        <w:t>const</w:t>
      </w:r>
      <w:r w:rsidRPr="008E664B">
        <w:t> </w:t>
      </w:r>
      <w:r w:rsidRPr="00793C76">
        <w:rPr>
          <w:rStyle w:val="BodyText-Code-Types"/>
        </w:rPr>
        <w:t>MemoryBlock</w:t>
      </w:r>
      <w:r w:rsidRPr="008E664B">
        <w:t>&amp; </w:t>
      </w:r>
      <w:r w:rsidRPr="00793C76">
        <w:rPr>
          <w:rStyle w:val="BodyText-Code-Variable"/>
        </w:rPr>
        <w:t>other</w:t>
      </w:r>
      <w:r w:rsidRPr="001A2F86">
        <w:t>)</w:t>
      </w:r>
    </w:p>
    <w:p w14:paraId="2B4E84E3" w14:textId="77777777" w:rsidR="001A2F86" w:rsidRPr="00A86E22" w:rsidRDefault="001A2F86" w:rsidP="008E664B">
      <w:pPr>
        <w:pStyle w:val="BodyText-Code"/>
      </w:pPr>
      <w:r w:rsidRPr="001A2F86">
        <w:t>        </w:t>
      </w:r>
      <w:r w:rsidRPr="00A86E22">
        <w:t>: </w:t>
      </w:r>
      <w:r w:rsidRPr="00793C76">
        <w:rPr>
          <w:rStyle w:val="BodyText-Code-Types"/>
        </w:rPr>
        <w:t>MemoryBlock</w:t>
      </w:r>
      <w:r w:rsidRPr="008E664B">
        <w:t>(</w:t>
      </w:r>
      <w:r w:rsidRPr="00793C76">
        <w:rPr>
          <w:rStyle w:val="BodyText-Code-Variable"/>
        </w:rPr>
        <w:t>other</w:t>
      </w:r>
      <w:r w:rsidRPr="00A86E22">
        <w:t>._length)</w:t>
      </w:r>
    </w:p>
    <w:p w14:paraId="2B4E84E4" w14:textId="77777777" w:rsidR="001A2F86" w:rsidRPr="001A2F86" w:rsidRDefault="001A2F86" w:rsidP="008E664B">
      <w:pPr>
        <w:pStyle w:val="BodyText-Code"/>
      </w:pPr>
      <w:r w:rsidRPr="001A2F86">
        <w:t xml:space="preserve"> </w:t>
      </w:r>
    </w:p>
    <w:p w14:paraId="2B4E84E5" w14:textId="77777777" w:rsidR="001A2F86" w:rsidRPr="001A2F86" w:rsidRDefault="001A2F86" w:rsidP="008E664B">
      <w:pPr>
        <w:pStyle w:val="BodyText-Code"/>
      </w:pPr>
      <w:r w:rsidRPr="001A2F86">
        <w:t>    {</w:t>
      </w:r>
    </w:p>
    <w:p w14:paraId="2B4E84E6" w14:textId="77777777" w:rsidR="001A2F86" w:rsidRPr="001A2F86" w:rsidRDefault="001A2F86" w:rsidP="008E664B">
      <w:pPr>
        <w:pStyle w:val="BodyText-Code"/>
      </w:pPr>
      <w:r w:rsidRPr="001A2F86">
        <w:t>        std::memcpy(_data.get(), </w:t>
      </w:r>
      <w:r w:rsidR="0024201F" w:rsidRPr="00793C76">
        <w:rPr>
          <w:rStyle w:val="BodyText-Code-Variable"/>
        </w:rPr>
        <w:t>other</w:t>
      </w:r>
      <w:r w:rsidR="0024201F" w:rsidRPr="001A2F86">
        <w:t>._data.get()</w:t>
      </w:r>
      <w:r w:rsidR="0024201F">
        <w:t xml:space="preserve">, </w:t>
      </w:r>
      <w:r w:rsidRPr="001A2F86">
        <w:t>_length);</w:t>
      </w:r>
    </w:p>
    <w:p w14:paraId="2B4E84E7" w14:textId="77777777" w:rsidR="001A2F86" w:rsidRPr="001A2F86" w:rsidRDefault="001A2F86" w:rsidP="008E664B">
      <w:pPr>
        <w:pStyle w:val="BodyText-Code"/>
      </w:pPr>
      <w:r w:rsidRPr="001A2F86">
        <w:t>    }</w:t>
      </w:r>
    </w:p>
    <w:p w14:paraId="2B4E84E8" w14:textId="77777777" w:rsidR="001A2F86" w:rsidRPr="001A2F86" w:rsidRDefault="001A2F86" w:rsidP="008E664B">
      <w:pPr>
        <w:pStyle w:val="BodyText-Code"/>
      </w:pPr>
      <w:r w:rsidRPr="001A2F86">
        <w:t xml:space="preserve"> </w:t>
      </w:r>
    </w:p>
    <w:p w14:paraId="2B4E84E9" w14:textId="77777777" w:rsidR="001A2F86" w:rsidRPr="001A2F86" w:rsidRDefault="001A2F86" w:rsidP="008E664B">
      <w:pPr>
        <w:pStyle w:val="BodyText-Code"/>
      </w:pPr>
      <w:r w:rsidRPr="001A2F86">
        <w:t>    </w:t>
      </w:r>
      <w:r w:rsidRPr="00793C76">
        <w:rPr>
          <w:rStyle w:val="BodyText-Code-Types"/>
        </w:rPr>
        <w:t>MemoryBlock</w:t>
      </w:r>
      <w:r w:rsidRPr="008E664B">
        <w:t>&amp; operator=(</w:t>
      </w:r>
      <w:r w:rsidRPr="008E664B">
        <w:rPr>
          <w:rStyle w:val="BodyText-Code-Keywords"/>
        </w:rPr>
        <w:t>const</w:t>
      </w:r>
      <w:r w:rsidRPr="008E664B">
        <w:t> </w:t>
      </w:r>
      <w:r w:rsidRPr="00793C76">
        <w:rPr>
          <w:rStyle w:val="BodyText-Code-Types"/>
        </w:rPr>
        <w:t>MemoryBlock</w:t>
      </w:r>
      <w:r w:rsidRPr="008E664B">
        <w:t>&amp; </w:t>
      </w:r>
      <w:r w:rsidRPr="00793C76">
        <w:rPr>
          <w:rStyle w:val="BodyText-Code-Variable"/>
        </w:rPr>
        <w:t>other</w:t>
      </w:r>
      <w:r w:rsidRPr="001A2F86">
        <w:t>)</w:t>
      </w:r>
    </w:p>
    <w:p w14:paraId="2B4E84EA" w14:textId="77777777" w:rsidR="001A2F86" w:rsidRPr="001A2F86" w:rsidRDefault="001A2F86" w:rsidP="008E664B">
      <w:pPr>
        <w:pStyle w:val="BodyText-Code"/>
      </w:pPr>
      <w:r w:rsidRPr="001A2F86">
        <w:t>    {</w:t>
      </w:r>
    </w:p>
    <w:p w14:paraId="2B4E84EB" w14:textId="77777777" w:rsidR="001A2F86" w:rsidRPr="00793C76" w:rsidRDefault="001A2F86" w:rsidP="008E664B">
      <w:pPr>
        <w:pStyle w:val="BodyText-Code"/>
        <w:rPr>
          <w:rStyle w:val="BodyText-Code-Comments"/>
        </w:rPr>
      </w:pPr>
      <w:r w:rsidRPr="001A2F86">
        <w:t>        </w:t>
      </w:r>
      <w:r w:rsidRPr="00793C76">
        <w:rPr>
          <w:rStyle w:val="BodyText-Code-Comments"/>
        </w:rPr>
        <w:t>// copy-and-swap idiom</w:t>
      </w:r>
    </w:p>
    <w:p w14:paraId="2B4E84EC" w14:textId="77777777" w:rsidR="001A2F86" w:rsidRPr="001A2F86" w:rsidRDefault="001A2F86" w:rsidP="008E664B">
      <w:pPr>
        <w:pStyle w:val="BodyText-Code"/>
      </w:pPr>
      <w:r w:rsidRPr="001A2F86">
        <w:t>        </w:t>
      </w:r>
      <w:r w:rsidRPr="00793C76">
        <w:rPr>
          <w:rStyle w:val="BodyText-Code-Types"/>
        </w:rPr>
        <w:t>MemoryBlock</w:t>
      </w:r>
      <w:r w:rsidRPr="008E664B">
        <w:t> tmp(</w:t>
      </w:r>
      <w:r w:rsidRPr="00793C76">
        <w:rPr>
          <w:rStyle w:val="BodyText-Code-Variable"/>
        </w:rPr>
        <w:t>other</w:t>
      </w:r>
      <w:r w:rsidRPr="001A2F86">
        <w:t>);</w:t>
      </w:r>
    </w:p>
    <w:p w14:paraId="2B4E84ED" w14:textId="77777777" w:rsidR="001A2F86" w:rsidRPr="001A2F86" w:rsidRDefault="001A2F86" w:rsidP="008E664B">
      <w:pPr>
        <w:pStyle w:val="BodyText-Code"/>
      </w:pPr>
      <w:r w:rsidRPr="001A2F86">
        <w:t>        tmp.swap(*</w:t>
      </w:r>
      <w:r w:rsidRPr="008E664B">
        <w:rPr>
          <w:rStyle w:val="BodyText-Code-Keywords"/>
        </w:rPr>
        <w:t>this</w:t>
      </w:r>
      <w:r w:rsidRPr="001A2F86">
        <w:t>);</w:t>
      </w:r>
    </w:p>
    <w:p w14:paraId="2B4E84EE" w14:textId="77777777" w:rsidR="001A2F86" w:rsidRPr="001A2F86" w:rsidRDefault="001A2F86" w:rsidP="008E664B">
      <w:pPr>
        <w:pStyle w:val="BodyText-Code"/>
      </w:pPr>
      <w:r w:rsidRPr="001A2F86">
        <w:t>        </w:t>
      </w:r>
      <w:r w:rsidRPr="008E664B">
        <w:rPr>
          <w:rStyle w:val="BodyText-Code-Keywords"/>
        </w:rPr>
        <w:t>return</w:t>
      </w:r>
      <w:r w:rsidRPr="008E664B">
        <w:t> *</w:t>
      </w:r>
      <w:r w:rsidRPr="008E664B">
        <w:rPr>
          <w:rStyle w:val="BodyText-Code-Keywords"/>
        </w:rPr>
        <w:t>this</w:t>
      </w:r>
      <w:r w:rsidRPr="001A2F86">
        <w:t>;</w:t>
      </w:r>
    </w:p>
    <w:p w14:paraId="2B4E84EF" w14:textId="77777777" w:rsidR="001A2F86" w:rsidRPr="001A2F86" w:rsidRDefault="001A2F86" w:rsidP="008E664B">
      <w:pPr>
        <w:pStyle w:val="BodyText-Code"/>
      </w:pPr>
      <w:r w:rsidRPr="001A2F86">
        <w:t>    }</w:t>
      </w:r>
    </w:p>
    <w:p w14:paraId="2B4E84F0" w14:textId="77777777" w:rsidR="001A2F86" w:rsidRPr="001A2F86" w:rsidRDefault="001A2F86" w:rsidP="008E664B">
      <w:pPr>
        <w:pStyle w:val="BodyText-Code"/>
      </w:pPr>
      <w:r w:rsidRPr="001A2F86">
        <w:t xml:space="preserve"> </w:t>
      </w:r>
    </w:p>
    <w:p w14:paraId="2B4E84F1" w14:textId="77777777" w:rsidR="001A2F86" w:rsidRPr="00793C76" w:rsidRDefault="001A2F86" w:rsidP="008E664B">
      <w:pPr>
        <w:pStyle w:val="BodyText-Code"/>
        <w:rPr>
          <w:rStyle w:val="BodyText-Code-Comments"/>
        </w:rPr>
      </w:pPr>
      <w:r w:rsidRPr="001A2F86">
        <w:t>    </w:t>
      </w:r>
      <w:r w:rsidRPr="00793C76">
        <w:rPr>
          <w:rStyle w:val="BodyText-Code-Comments"/>
        </w:rPr>
        <w:t>// no-fail swap </w:t>
      </w:r>
    </w:p>
    <w:p w14:paraId="2B4E84F2" w14:textId="77777777" w:rsidR="001A2F86" w:rsidRPr="001A2F86" w:rsidRDefault="001A2F86" w:rsidP="008E664B">
      <w:pPr>
        <w:pStyle w:val="BodyText-Code"/>
      </w:pPr>
      <w:r w:rsidRPr="001A2F86">
        <w:t>    </w:t>
      </w:r>
      <w:r w:rsidRPr="008E664B">
        <w:rPr>
          <w:rStyle w:val="BodyText-Code-Keywords"/>
        </w:rPr>
        <w:t>void</w:t>
      </w:r>
      <w:r w:rsidRPr="008E664B">
        <w:t> swap(</w:t>
      </w:r>
      <w:r w:rsidRPr="00793C76">
        <w:rPr>
          <w:rStyle w:val="BodyText-Code-Types"/>
        </w:rPr>
        <w:t>MemoryBlock</w:t>
      </w:r>
      <w:r w:rsidRPr="008E664B">
        <w:t>&amp; </w:t>
      </w:r>
      <w:r w:rsidRPr="00793C76">
        <w:rPr>
          <w:rStyle w:val="BodyText-Code-Variable"/>
        </w:rPr>
        <w:t>other</w:t>
      </w:r>
      <w:r w:rsidRPr="008E664B">
        <w:t>) </w:t>
      </w:r>
      <w:r w:rsidRPr="008E664B">
        <w:rPr>
          <w:rStyle w:val="BodyText-Code-Macro"/>
        </w:rPr>
        <w:t>_NOEXCEPT</w:t>
      </w:r>
    </w:p>
    <w:p w14:paraId="2B4E84F3" w14:textId="77777777" w:rsidR="001A2F86" w:rsidRPr="001A2F86" w:rsidRDefault="001A2F86" w:rsidP="008E664B">
      <w:pPr>
        <w:pStyle w:val="BodyText-Code"/>
      </w:pPr>
      <w:r w:rsidRPr="001A2F86">
        <w:t>    {</w:t>
      </w:r>
    </w:p>
    <w:p w14:paraId="2B4E84F4" w14:textId="77777777" w:rsidR="001A2F86" w:rsidRPr="001A2F86" w:rsidRDefault="001A2F86" w:rsidP="008E664B">
      <w:pPr>
        <w:pStyle w:val="BodyText-Code"/>
      </w:pPr>
      <w:r w:rsidRPr="001A2F86">
        <w:lastRenderedPageBreak/>
        <w:t>        _data.swap(</w:t>
      </w:r>
      <w:r w:rsidRPr="00793C76">
        <w:rPr>
          <w:rStyle w:val="BodyText-Code-Variable"/>
        </w:rPr>
        <w:t>other</w:t>
      </w:r>
      <w:r w:rsidRPr="001A2F86">
        <w:t>._data);</w:t>
      </w:r>
    </w:p>
    <w:p w14:paraId="2B4E84F5" w14:textId="77777777" w:rsidR="001A2F86" w:rsidRPr="001A2F86" w:rsidRDefault="001A2F86" w:rsidP="008E664B">
      <w:pPr>
        <w:pStyle w:val="BodyText-Code"/>
      </w:pPr>
      <w:r w:rsidRPr="001A2F86">
        <w:t>        std::swap(_length, </w:t>
      </w:r>
      <w:r w:rsidRPr="00793C76">
        <w:rPr>
          <w:rStyle w:val="BodyText-Code-Variable"/>
        </w:rPr>
        <w:t>other</w:t>
      </w:r>
      <w:r w:rsidRPr="001A2F86">
        <w:t>._length);</w:t>
      </w:r>
    </w:p>
    <w:p w14:paraId="2B4E84F6" w14:textId="77777777" w:rsidR="001A2F86" w:rsidRPr="001A2F86" w:rsidRDefault="001A2F86" w:rsidP="008E664B">
      <w:pPr>
        <w:pStyle w:val="BodyText-Code"/>
      </w:pPr>
      <w:r w:rsidRPr="001A2F86">
        <w:t>    }</w:t>
      </w:r>
    </w:p>
    <w:p w14:paraId="2B4E84F7" w14:textId="77777777" w:rsidR="001A2F86" w:rsidRPr="001A2F86" w:rsidRDefault="001A2F86" w:rsidP="008E664B">
      <w:pPr>
        <w:pStyle w:val="BodyText-Code"/>
      </w:pPr>
      <w:r w:rsidRPr="001A2F86">
        <w:t xml:space="preserve"> </w:t>
      </w:r>
    </w:p>
    <w:p w14:paraId="2B4E84F8" w14:textId="77777777" w:rsidR="001A2F86" w:rsidRPr="001A2F86" w:rsidRDefault="001A2F86" w:rsidP="008E664B">
      <w:pPr>
        <w:pStyle w:val="BodyText-Code"/>
      </w:pPr>
      <w:r w:rsidRPr="008E664B">
        <w:rPr>
          <w:rStyle w:val="BodyText-Code-Keywords"/>
        </w:rPr>
        <w:t>private</w:t>
      </w:r>
      <w:r w:rsidRPr="001A2F86">
        <w:t>:</w:t>
      </w:r>
    </w:p>
    <w:p w14:paraId="2B4E84F9" w14:textId="77777777" w:rsidR="001A2F86" w:rsidRPr="001A2F86" w:rsidRDefault="001A2F86" w:rsidP="008E664B">
      <w:pPr>
        <w:pStyle w:val="BodyText-Code"/>
      </w:pPr>
      <w:r w:rsidRPr="001A2F86">
        <w:t>    </w:t>
      </w:r>
      <w:r w:rsidRPr="00793C76">
        <w:rPr>
          <w:rStyle w:val="BodyText-Code-Types"/>
        </w:rPr>
        <w:t>size_t</w:t>
      </w:r>
      <w:r w:rsidRPr="008E664B">
        <w:t> _length; </w:t>
      </w:r>
      <w:r w:rsidRPr="00793C76">
        <w:rPr>
          <w:rStyle w:val="BodyText-Code-Comments"/>
        </w:rPr>
        <w:t>// The length of the resource.</w:t>
      </w:r>
    </w:p>
    <w:p w14:paraId="2B4E84FA" w14:textId="77777777" w:rsidR="001A2F86" w:rsidRPr="001A2F86" w:rsidRDefault="001A2F86" w:rsidP="008E664B">
      <w:pPr>
        <w:pStyle w:val="BodyText-Code"/>
      </w:pPr>
      <w:r w:rsidRPr="001A2F86">
        <w:t>    std::</w:t>
      </w:r>
      <w:r w:rsidRPr="00793C76">
        <w:rPr>
          <w:rStyle w:val="BodyText-Code-Types"/>
        </w:rPr>
        <w:t>unique_ptr</w:t>
      </w:r>
      <w:r w:rsidRPr="008E664B">
        <w:t>&lt;</w:t>
      </w:r>
      <w:r w:rsidRPr="008E664B">
        <w:rPr>
          <w:rStyle w:val="BodyText-Code-Keywords"/>
        </w:rPr>
        <w:t>int</w:t>
      </w:r>
      <w:r w:rsidRPr="008E664B">
        <w:t>&gt; _data; </w:t>
      </w:r>
      <w:r w:rsidRPr="00793C76">
        <w:rPr>
          <w:rStyle w:val="BodyText-Code-Comments"/>
        </w:rPr>
        <w:t>// The resource.</w:t>
      </w:r>
    </w:p>
    <w:p w14:paraId="2B4E84FB" w14:textId="77777777" w:rsidR="001A2F86" w:rsidRPr="00A86E22" w:rsidRDefault="001A2F86" w:rsidP="008E664B">
      <w:pPr>
        <w:pStyle w:val="BodyText-Code"/>
      </w:pPr>
      <w:r w:rsidRPr="00A86E22">
        <w:t>};</w:t>
      </w:r>
    </w:p>
    <w:p w14:paraId="2B4E84FC" w14:textId="77777777" w:rsidR="00EA6B5C"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F93C0B">
        <w:t>support m</w:t>
      </w:r>
      <w:r w:rsidR="00EA6B5C">
        <w:t xml:space="preserve">ove semantics where appropriate. Move semantics enables you to write code that transfers resources (such as dynamically allocated memory) from one object to another. Move semantics works because it enables resources to be transferred from temporary objects that cannot be referenced elsewhere in the program. To implement move semantics, you typically provide a </w:t>
      </w:r>
      <w:r w:rsidR="00EA6B5C" w:rsidRPr="00A77CC6">
        <w:t xml:space="preserve">move constructor, </w:t>
      </w:r>
      <w:r w:rsidR="00EA6B5C">
        <w:t xml:space="preserve">and optionally a move assignment </w:t>
      </w:r>
      <w:r w:rsidR="00EA6B5C" w:rsidRPr="004A6EF7">
        <w:t>operator (operator=), to your class</w:t>
      </w:r>
      <w:r w:rsidR="00EA6B5C">
        <w:t>. Copy and assignment operations whose sources are rvalues then automatically take advantage of move semantics.</w:t>
      </w:r>
    </w:p>
    <w:p w14:paraId="2B4E84FD" w14:textId="77777777" w:rsidR="00F93C0B" w:rsidRDefault="009E3A16" w:rsidP="00EA310D">
      <w:pPr>
        <w:pStyle w:val="Textkrper"/>
      </w:pPr>
      <w:r>
        <w:t>Example:</w:t>
      </w:r>
    </w:p>
    <w:p w14:paraId="2B4E84FE" w14:textId="77777777" w:rsidR="001A2F86" w:rsidRPr="00793C76" w:rsidRDefault="001A2F86" w:rsidP="008E664B">
      <w:pPr>
        <w:pStyle w:val="BodyText-Code"/>
        <w:rPr>
          <w:rStyle w:val="BodyText-Code-Comments"/>
        </w:rPr>
      </w:pPr>
      <w:r w:rsidRPr="00793C76">
        <w:rPr>
          <w:rStyle w:val="BodyText-Code-Comments"/>
        </w:rPr>
        <w:t>// Move constructor.</w:t>
      </w:r>
    </w:p>
    <w:p w14:paraId="2B4E84FF" w14:textId="77777777" w:rsidR="001A2F86" w:rsidRPr="001A2F86" w:rsidRDefault="001A2F86" w:rsidP="008E664B">
      <w:pPr>
        <w:pStyle w:val="BodyText-Code"/>
      </w:pPr>
      <w:r w:rsidRPr="001A2F86">
        <w:t>MemoryBlock(</w:t>
      </w:r>
      <w:r w:rsidRPr="00793C76">
        <w:rPr>
          <w:rStyle w:val="BodyText-Code-Types"/>
        </w:rPr>
        <w:t>MemoryBlock</w:t>
      </w:r>
      <w:r w:rsidRPr="008E664B">
        <w:t>&amp;&amp; </w:t>
      </w:r>
      <w:r w:rsidRPr="00793C76">
        <w:rPr>
          <w:rStyle w:val="BodyText-Code-Variable"/>
        </w:rPr>
        <w:t>other</w:t>
      </w:r>
      <w:r w:rsidRPr="001A2F86">
        <w:t>)</w:t>
      </w:r>
    </w:p>
    <w:p w14:paraId="2B4E8500" w14:textId="77777777" w:rsidR="001A2F86" w:rsidRPr="001A2F86" w:rsidRDefault="001A2F86" w:rsidP="008E664B">
      <w:pPr>
        <w:pStyle w:val="BodyText-Code"/>
      </w:pPr>
      <w:r w:rsidRPr="001A2F86">
        <w:t>: _length(</w:t>
      </w:r>
      <w:r w:rsidRPr="00793C76">
        <w:rPr>
          <w:rStyle w:val="BodyText-Code-Variable"/>
        </w:rPr>
        <w:t>other</w:t>
      </w:r>
      <w:r w:rsidRPr="008E664B">
        <w:t>._length), _data(std::move(</w:t>
      </w:r>
      <w:r w:rsidRPr="00793C76">
        <w:rPr>
          <w:rStyle w:val="BodyText-Code-Variable"/>
        </w:rPr>
        <w:t>other</w:t>
      </w:r>
      <w:r w:rsidRPr="001A2F86">
        <w:t>._data))</w:t>
      </w:r>
    </w:p>
    <w:p w14:paraId="2B4E8501" w14:textId="77777777" w:rsidR="001A2F86" w:rsidRPr="001A2F86" w:rsidRDefault="001A2F86" w:rsidP="008E664B">
      <w:pPr>
        <w:pStyle w:val="BodyText-Code"/>
      </w:pPr>
      <w:r w:rsidRPr="001A2F86">
        <w:t>{</w:t>
      </w:r>
    </w:p>
    <w:p w14:paraId="2B4E8502" w14:textId="77777777" w:rsidR="001A2F86" w:rsidRPr="001A2F86" w:rsidRDefault="001A2F86" w:rsidP="008E664B">
      <w:pPr>
        <w:pStyle w:val="BodyText-Code"/>
      </w:pPr>
      <w:r w:rsidRPr="001A2F86">
        <w:t>    </w:t>
      </w:r>
      <w:r w:rsidRPr="00793C76">
        <w:rPr>
          <w:rStyle w:val="BodyText-Code-Variable"/>
        </w:rPr>
        <w:t>other</w:t>
      </w:r>
      <w:r w:rsidRPr="001A2F86">
        <w:t>._length = 0;</w:t>
      </w:r>
    </w:p>
    <w:p w14:paraId="2B4E8503" w14:textId="77777777" w:rsidR="001A2F86" w:rsidRPr="001A2F86" w:rsidRDefault="001A2F86" w:rsidP="008E664B">
      <w:pPr>
        <w:pStyle w:val="BodyText-Code"/>
      </w:pPr>
      <w:r w:rsidRPr="001A2F86">
        <w:t>}</w:t>
      </w:r>
    </w:p>
    <w:p w14:paraId="2B4E8504" w14:textId="77777777" w:rsidR="001A2F86" w:rsidRPr="001A2F86" w:rsidRDefault="001A2F86" w:rsidP="008E664B">
      <w:pPr>
        <w:pStyle w:val="BodyText-Code"/>
      </w:pPr>
      <w:r w:rsidRPr="001A2F86">
        <w:t xml:space="preserve"> </w:t>
      </w:r>
    </w:p>
    <w:p w14:paraId="2B4E8505" w14:textId="77777777" w:rsidR="001A2F86" w:rsidRPr="00793C76" w:rsidRDefault="001A2F86" w:rsidP="00B054EB">
      <w:pPr>
        <w:pStyle w:val="BodyText-Code"/>
        <w:rPr>
          <w:rStyle w:val="BodyText-Code-Comments"/>
        </w:rPr>
      </w:pPr>
      <w:r w:rsidRPr="00793C76">
        <w:rPr>
          <w:rStyle w:val="BodyText-Code-Comments"/>
        </w:rPr>
        <w:t>// Move assignment operator.</w:t>
      </w:r>
    </w:p>
    <w:p w14:paraId="2B4E8506" w14:textId="77777777" w:rsidR="001A2F86" w:rsidRPr="001A2F86" w:rsidRDefault="001A2F86" w:rsidP="008E664B">
      <w:pPr>
        <w:pStyle w:val="BodyText-Code"/>
      </w:pPr>
      <w:r w:rsidRPr="00793C76">
        <w:rPr>
          <w:rStyle w:val="BodyText-Code-Types"/>
        </w:rPr>
        <w:t>MemoryBlock</w:t>
      </w:r>
      <w:r w:rsidRPr="008E664B">
        <w:t>&amp; operator=(</w:t>
      </w:r>
      <w:r w:rsidRPr="00793C76">
        <w:rPr>
          <w:rStyle w:val="BodyText-Code-Types"/>
        </w:rPr>
        <w:t>MemoryBlock</w:t>
      </w:r>
      <w:r w:rsidRPr="008E664B">
        <w:t>&amp;&amp; </w:t>
      </w:r>
      <w:r w:rsidRPr="00793C76">
        <w:rPr>
          <w:rStyle w:val="BodyText-Code-Variable"/>
        </w:rPr>
        <w:t>other</w:t>
      </w:r>
      <w:r w:rsidRPr="001A2F86">
        <w:t>)</w:t>
      </w:r>
    </w:p>
    <w:p w14:paraId="2B4E8507" w14:textId="77777777" w:rsidR="001A2F86" w:rsidRPr="001A2F86" w:rsidRDefault="001A2F86" w:rsidP="008E664B">
      <w:pPr>
        <w:pStyle w:val="BodyText-Code"/>
      </w:pPr>
      <w:r w:rsidRPr="001A2F86">
        <w:t>{</w:t>
      </w:r>
    </w:p>
    <w:p w14:paraId="2B4E8508" w14:textId="77777777" w:rsidR="001A59B8" w:rsidRPr="001A2F86" w:rsidRDefault="001A59B8" w:rsidP="008E664B">
      <w:pPr>
        <w:pStyle w:val="BodyText-Code"/>
      </w:pPr>
      <w:r>
        <w:t xml:space="preserve">    </w:t>
      </w:r>
      <w:r w:rsidRPr="00793C76">
        <w:rPr>
          <w:rStyle w:val="BodyText-Code-Comments"/>
        </w:rPr>
        <w:t>// just:</w:t>
      </w:r>
      <w:r w:rsidRPr="008E664B">
        <w:t xml:space="preserve"> </w:t>
      </w:r>
      <w:r w:rsidRPr="00793C76">
        <w:rPr>
          <w:rStyle w:val="BodyText-Code-Comments"/>
        </w:rPr>
        <w:t>other.swap(*this);</w:t>
      </w:r>
    </w:p>
    <w:p w14:paraId="2B4E8509" w14:textId="77777777" w:rsidR="001A2F86" w:rsidRPr="00793C76" w:rsidRDefault="001A2F86" w:rsidP="008E664B">
      <w:pPr>
        <w:pStyle w:val="BodyText-Code"/>
        <w:rPr>
          <w:rStyle w:val="BodyText-Code-Comments"/>
        </w:rPr>
      </w:pPr>
      <w:r w:rsidRPr="001A2F86">
        <w:t>    </w:t>
      </w:r>
      <w:r w:rsidRPr="00793C76">
        <w:rPr>
          <w:rStyle w:val="BodyText-Code-Comments"/>
        </w:rPr>
        <w:t>// or for efficency and other reasons explicitly</w:t>
      </w:r>
      <w:r w:rsidR="001A59B8" w:rsidRPr="00793C76">
        <w:rPr>
          <w:rStyle w:val="BodyText-Code-Comments"/>
        </w:rPr>
        <w:t xml:space="preserve"> implemented</w:t>
      </w:r>
    </w:p>
    <w:p w14:paraId="2B4E850A" w14:textId="77777777" w:rsidR="001A2F86" w:rsidRPr="00793C76" w:rsidRDefault="001A2F86" w:rsidP="008E664B">
      <w:pPr>
        <w:pStyle w:val="BodyText-Code"/>
        <w:rPr>
          <w:rStyle w:val="BodyText-Code-Comments"/>
        </w:rPr>
      </w:pPr>
      <w:r w:rsidRPr="001A2F86">
        <w:t>    </w:t>
      </w:r>
      <w:r w:rsidRPr="00793C76">
        <w:rPr>
          <w:rStyle w:val="BodyText-Code-Comments"/>
        </w:rPr>
        <w:t>// (see Scott Meyers blog for details </w:t>
      </w:r>
    </w:p>
    <w:p w14:paraId="2B4E850B" w14:textId="77777777" w:rsidR="001A2F86" w:rsidRPr="00793C76" w:rsidRDefault="001A2F86" w:rsidP="008E664B">
      <w:pPr>
        <w:pStyle w:val="BodyText-Code"/>
        <w:rPr>
          <w:rStyle w:val="BodyText-Code-Comments"/>
        </w:rPr>
      </w:pPr>
      <w:r w:rsidRPr="001A2F86">
        <w:t>    </w:t>
      </w:r>
      <w:r w:rsidRPr="00793C76">
        <w:rPr>
          <w:rStyle w:val="BodyText-Code-Comments"/>
        </w:rPr>
        <w:t>// http://scottmeyers.blogspot.de/2014/06/</w:t>
      </w:r>
    </w:p>
    <w:p w14:paraId="2B4E850C" w14:textId="77777777" w:rsidR="001A2F86" w:rsidRPr="001A2F86" w:rsidRDefault="001A2F86" w:rsidP="008E664B">
      <w:pPr>
        <w:pStyle w:val="BodyText-Code"/>
      </w:pPr>
      <w:r w:rsidRPr="00793C76">
        <w:rPr>
          <w:rStyle w:val="BodyText-Code-Comments"/>
        </w:rPr>
        <w:t xml:space="preserve">    // the-drawbacks-of-implementing-move.html)</w:t>
      </w:r>
    </w:p>
    <w:p w14:paraId="2B4E850D" w14:textId="77777777" w:rsidR="001A2F86" w:rsidRPr="001A2F86" w:rsidRDefault="001A2F86" w:rsidP="008E664B">
      <w:pPr>
        <w:pStyle w:val="BodyText-Code"/>
      </w:pPr>
      <w:r w:rsidRPr="001A2F86">
        <w:t>    _data.reset(</w:t>
      </w:r>
      <w:r w:rsidRPr="00793C76">
        <w:rPr>
          <w:rStyle w:val="BodyText-Code-Variable"/>
        </w:rPr>
        <w:t>other</w:t>
      </w:r>
      <w:r w:rsidRPr="001A2F86">
        <w:t>._data.release());</w:t>
      </w:r>
    </w:p>
    <w:p w14:paraId="2B4E850E" w14:textId="77777777" w:rsidR="001A2F86" w:rsidRPr="001A2F86" w:rsidRDefault="001A2F86" w:rsidP="008E664B">
      <w:pPr>
        <w:pStyle w:val="BodyText-Code"/>
      </w:pPr>
      <w:r w:rsidRPr="001A2F86">
        <w:t>    _length = </w:t>
      </w:r>
      <w:r w:rsidRPr="00793C76">
        <w:rPr>
          <w:rStyle w:val="BodyText-Code-Variable"/>
        </w:rPr>
        <w:t>other</w:t>
      </w:r>
      <w:r w:rsidRPr="001A2F86">
        <w:t>._length;</w:t>
      </w:r>
    </w:p>
    <w:p w14:paraId="2B4E850F" w14:textId="77777777" w:rsidR="001A2F86" w:rsidRPr="001A2F86" w:rsidRDefault="001A2F86" w:rsidP="008E664B">
      <w:pPr>
        <w:pStyle w:val="BodyText-Code"/>
      </w:pPr>
      <w:r w:rsidRPr="001A2F86">
        <w:t>    </w:t>
      </w:r>
      <w:r w:rsidRPr="00793C76">
        <w:rPr>
          <w:rStyle w:val="BodyText-Code-Variable"/>
        </w:rPr>
        <w:t>other</w:t>
      </w:r>
      <w:r w:rsidRPr="001A2F86">
        <w:t>._length = 0;</w:t>
      </w:r>
    </w:p>
    <w:p w14:paraId="2B4E8510" w14:textId="77777777" w:rsidR="001A2F86" w:rsidRDefault="001A2F86" w:rsidP="008E664B">
      <w:pPr>
        <w:pStyle w:val="BodyText-Code"/>
      </w:pPr>
      <w:r w:rsidRPr="001A2F86">
        <w:t>    </w:t>
      </w:r>
    </w:p>
    <w:p w14:paraId="2B4E8511" w14:textId="77777777" w:rsidR="001A2F86" w:rsidRPr="00A06759" w:rsidRDefault="001A2F86" w:rsidP="008E664B">
      <w:pPr>
        <w:pStyle w:val="BodyText-Code"/>
      </w:pPr>
      <w:r w:rsidRPr="001A2F86">
        <w:t>     </w:t>
      </w:r>
      <w:r w:rsidR="00077798" w:rsidRPr="008E664B">
        <w:rPr>
          <w:rStyle w:val="BodyText-Code-Keywords"/>
        </w:rPr>
        <w:t>return</w:t>
      </w:r>
      <w:r w:rsidR="00077798" w:rsidRPr="008E664B">
        <w:t> *</w:t>
      </w:r>
      <w:r w:rsidR="00077798" w:rsidRPr="008E664B">
        <w:rPr>
          <w:rStyle w:val="BodyText-Code-Keywords"/>
        </w:rPr>
        <w:t>this</w:t>
      </w:r>
      <w:r w:rsidR="00077798" w:rsidRPr="00077798">
        <w:t>;</w:t>
      </w:r>
    </w:p>
    <w:p w14:paraId="2B4E8512" w14:textId="77777777" w:rsidR="001A2F86" w:rsidRDefault="001A2F86" w:rsidP="008E664B">
      <w:pPr>
        <w:pStyle w:val="BodyText-Code"/>
      </w:pPr>
      <w:r w:rsidRPr="001A59B8">
        <w:t>}</w:t>
      </w:r>
    </w:p>
    <w:p w14:paraId="2B4E8513" w14:textId="77777777" w:rsidR="001A59B8" w:rsidRPr="001A59B8" w:rsidRDefault="001A59B8" w:rsidP="008E664B">
      <w:pPr>
        <w:pStyle w:val="BodyText-Code"/>
      </w:pPr>
    </w:p>
    <w:p w14:paraId="2B4E8514" w14:textId="77777777" w:rsidR="001A59B8" w:rsidRPr="00793C76" w:rsidRDefault="001A59B8" w:rsidP="00B054EB">
      <w:pPr>
        <w:pStyle w:val="BodyText-Code"/>
        <w:rPr>
          <w:rStyle w:val="BodyText-Code-Comments"/>
        </w:rPr>
      </w:pPr>
      <w:r w:rsidRPr="00793C76">
        <w:rPr>
          <w:rStyle w:val="BodyText-Code-Comments"/>
        </w:rPr>
        <w:t>// usage: of move semantics</w:t>
      </w:r>
    </w:p>
    <w:p w14:paraId="2B4E8515" w14:textId="77777777" w:rsidR="001A59B8" w:rsidRPr="008E664B" w:rsidRDefault="001A59B8" w:rsidP="00B054EB">
      <w:pPr>
        <w:pStyle w:val="BodyText-Code"/>
      </w:pPr>
      <w:r w:rsidRPr="00793C76">
        <w:rPr>
          <w:rStyle w:val="BodyText-Code-Comments"/>
        </w:rPr>
        <w:t>// Combines to memory blocks as a new one</w:t>
      </w:r>
    </w:p>
    <w:p w14:paraId="2B4E8516" w14:textId="77777777" w:rsidR="001A59B8" w:rsidRPr="001A59B8" w:rsidRDefault="001A59B8" w:rsidP="008E664B">
      <w:pPr>
        <w:pStyle w:val="BodyText-Code"/>
      </w:pPr>
      <w:r w:rsidRPr="00793C76">
        <w:rPr>
          <w:rStyle w:val="BodyText-Code-Types"/>
        </w:rPr>
        <w:t>MemoryBlock</w:t>
      </w:r>
      <w:r w:rsidRPr="008E664B">
        <w:t> Combine(</w:t>
      </w:r>
      <w:r w:rsidRPr="008E664B">
        <w:rPr>
          <w:rStyle w:val="BodyText-Code-Keywords"/>
        </w:rPr>
        <w:t>const</w:t>
      </w:r>
      <w:r w:rsidRPr="008E664B">
        <w:t> </w:t>
      </w:r>
      <w:r w:rsidRPr="00793C76">
        <w:rPr>
          <w:rStyle w:val="BodyText-Code-Types"/>
        </w:rPr>
        <w:t>MemoryBlock</w:t>
      </w:r>
      <w:r w:rsidRPr="008E664B">
        <w:t>&amp; </w:t>
      </w:r>
      <w:r w:rsidRPr="00793C76">
        <w:rPr>
          <w:rStyle w:val="BodyText-Code-Variable"/>
        </w:rPr>
        <w:t>other</w:t>
      </w:r>
      <w:r w:rsidRPr="008E664B">
        <w:t>) </w:t>
      </w:r>
      <w:r w:rsidRPr="008E664B">
        <w:rPr>
          <w:rStyle w:val="BodyText-Code-Keywords"/>
        </w:rPr>
        <w:t>const</w:t>
      </w:r>
    </w:p>
    <w:p w14:paraId="2B4E8517" w14:textId="77777777" w:rsidR="001A59B8" w:rsidRDefault="001A59B8" w:rsidP="008E664B">
      <w:pPr>
        <w:pStyle w:val="BodyText-Code"/>
      </w:pPr>
      <w:r w:rsidRPr="001A59B8">
        <w:t>{</w:t>
      </w:r>
    </w:p>
    <w:p w14:paraId="2B4E8518" w14:textId="77777777" w:rsidR="001A59B8" w:rsidRPr="00793C76" w:rsidRDefault="001A59B8" w:rsidP="00B054EB">
      <w:pPr>
        <w:pStyle w:val="BodyText-Code"/>
        <w:rPr>
          <w:rStyle w:val="BodyText-Code-Comments"/>
        </w:rPr>
      </w:pPr>
      <w:r w:rsidRPr="00793C76">
        <w:rPr>
          <w:rStyle w:val="BodyText-Code-Comments"/>
        </w:rPr>
        <w:t xml:space="preserve">    // create new block on stack and return it</w:t>
      </w:r>
    </w:p>
    <w:p w14:paraId="2B4E8519" w14:textId="77777777" w:rsidR="001A59B8" w:rsidRPr="001A59B8" w:rsidRDefault="001A59B8" w:rsidP="008E664B">
      <w:pPr>
        <w:pStyle w:val="BodyText-Code"/>
      </w:pPr>
      <w:r w:rsidRPr="00793C76">
        <w:rPr>
          <w:rStyle w:val="BodyText-Code-Comments"/>
        </w:rPr>
        <w:tab/>
        <w:t xml:space="preserve">  // Move semantics will avoid that data is copied again</w:t>
      </w:r>
    </w:p>
    <w:p w14:paraId="2B4E851A" w14:textId="77777777" w:rsidR="001A59B8" w:rsidRPr="001A59B8" w:rsidRDefault="001A59B8" w:rsidP="008E664B">
      <w:pPr>
        <w:pStyle w:val="BodyText-Code"/>
      </w:pPr>
      <w:r w:rsidRPr="001A59B8">
        <w:t>    </w:t>
      </w:r>
      <w:r w:rsidRPr="008E664B">
        <w:rPr>
          <w:rStyle w:val="BodyText-Code-Keywords"/>
        </w:rPr>
        <w:t>auto</w:t>
      </w:r>
      <w:r w:rsidRPr="008E664B">
        <w:t> result = </w:t>
      </w:r>
      <w:r w:rsidRPr="00793C76">
        <w:rPr>
          <w:rStyle w:val="BodyText-Code-Types"/>
        </w:rPr>
        <w:t>MemoryBlock</w:t>
      </w:r>
      <w:r w:rsidRPr="008E664B">
        <w:t>(</w:t>
      </w:r>
      <w:r w:rsidRPr="008E664B">
        <w:rPr>
          <w:rStyle w:val="BodyText-Code-Keywords"/>
        </w:rPr>
        <w:t>this</w:t>
      </w:r>
      <w:r w:rsidRPr="008E664B">
        <w:t>-&gt;_length + </w:t>
      </w:r>
      <w:r w:rsidRPr="00793C76">
        <w:rPr>
          <w:rStyle w:val="BodyText-Code-Variable"/>
        </w:rPr>
        <w:t>other</w:t>
      </w:r>
      <w:r w:rsidRPr="001A59B8">
        <w:t>._length);</w:t>
      </w:r>
    </w:p>
    <w:p w14:paraId="2B4E851B" w14:textId="77777777" w:rsidR="001A59B8" w:rsidRPr="001A59B8" w:rsidRDefault="001A59B8" w:rsidP="008E664B">
      <w:pPr>
        <w:pStyle w:val="BodyText-Code"/>
      </w:pPr>
      <w:r w:rsidRPr="001A59B8">
        <w:t>    std::memcpy(result._data.get(), </w:t>
      </w:r>
      <w:r w:rsidRPr="008E664B">
        <w:rPr>
          <w:rStyle w:val="BodyText-Code-Keywords"/>
        </w:rPr>
        <w:t>this</w:t>
      </w:r>
      <w:r w:rsidRPr="008E664B">
        <w:t>-&gt;_data.get(), </w:t>
      </w:r>
      <w:r w:rsidRPr="008E664B">
        <w:rPr>
          <w:rStyle w:val="BodyText-Code-Keywords"/>
        </w:rPr>
        <w:t>this</w:t>
      </w:r>
      <w:r w:rsidRPr="001A59B8">
        <w:t>-&gt;_length);</w:t>
      </w:r>
    </w:p>
    <w:p w14:paraId="2B4E851C" w14:textId="77777777" w:rsidR="001A59B8" w:rsidRDefault="001A59B8" w:rsidP="008E664B">
      <w:pPr>
        <w:pStyle w:val="BodyText-Code"/>
      </w:pPr>
      <w:r w:rsidRPr="001A59B8">
        <w:t>    std::memcpy(result._data.get() + </w:t>
      </w:r>
      <w:r w:rsidRPr="008E664B">
        <w:rPr>
          <w:rStyle w:val="BodyText-Code-Keywords"/>
        </w:rPr>
        <w:t>this</w:t>
      </w:r>
      <w:r w:rsidRPr="001A59B8">
        <w:t>-&gt;_length</w:t>
      </w:r>
    </w:p>
    <w:p w14:paraId="2B4E851D" w14:textId="77777777" w:rsidR="001A59B8" w:rsidRPr="001A59B8" w:rsidRDefault="001A59B8" w:rsidP="008E664B">
      <w:pPr>
        <w:pStyle w:val="BodyText-Code"/>
      </w:pPr>
      <w:r>
        <w:tab/>
      </w:r>
      <w:r>
        <w:tab/>
      </w:r>
      <w:r>
        <w:tab/>
      </w:r>
      <w:r w:rsidRPr="001A59B8">
        <w:t>, </w:t>
      </w:r>
      <w:r w:rsidRPr="00793C76">
        <w:rPr>
          <w:rStyle w:val="BodyText-Code-Variable"/>
        </w:rPr>
        <w:t>other</w:t>
      </w:r>
      <w:r w:rsidRPr="008E664B">
        <w:t>._data.get(), </w:t>
      </w:r>
      <w:r w:rsidRPr="00793C76">
        <w:rPr>
          <w:rStyle w:val="BodyText-Code-Variable"/>
        </w:rPr>
        <w:t>other</w:t>
      </w:r>
      <w:r w:rsidRPr="001A59B8">
        <w:t>._length);</w:t>
      </w:r>
    </w:p>
    <w:p w14:paraId="2B4E851E" w14:textId="77777777" w:rsidR="001A59B8" w:rsidRPr="001A59B8" w:rsidRDefault="001A59B8" w:rsidP="008E664B">
      <w:pPr>
        <w:pStyle w:val="BodyText-Code"/>
      </w:pPr>
      <w:r w:rsidRPr="001A59B8">
        <w:t>    </w:t>
      </w:r>
      <w:r w:rsidRPr="008E664B">
        <w:rPr>
          <w:rStyle w:val="BodyText-Code-Keywords"/>
        </w:rPr>
        <w:t>return</w:t>
      </w:r>
      <w:r w:rsidRPr="001A59B8">
        <w:t> result;</w:t>
      </w:r>
    </w:p>
    <w:p w14:paraId="2B4E851F" w14:textId="77777777" w:rsidR="001A59B8" w:rsidRPr="001A59B8" w:rsidRDefault="001A59B8" w:rsidP="008E664B">
      <w:pPr>
        <w:pStyle w:val="BodyText-Code"/>
      </w:pPr>
      <w:r w:rsidRPr="001A59B8">
        <w:t>}</w:t>
      </w:r>
    </w:p>
    <w:p w14:paraId="2B4E8520" w14:textId="77777777" w:rsidR="001A59B8" w:rsidRPr="00793C76" w:rsidRDefault="001A59B8" w:rsidP="00B054EB">
      <w:pPr>
        <w:pStyle w:val="BodyText-Code"/>
        <w:rPr>
          <w:rStyle w:val="BodyText-Code-Comments"/>
        </w:rPr>
      </w:pPr>
    </w:p>
    <w:p w14:paraId="2B4E8521" w14:textId="77777777" w:rsidR="00A71F76" w:rsidRDefault="00A71F76" w:rsidP="006606DA">
      <w:pPr>
        <w:pStyle w:val="berschrift3"/>
        <w:rPr>
          <w:lang w:eastAsia="zh-CN"/>
        </w:rPr>
      </w:pPr>
      <w:r w:rsidRPr="006606DA">
        <w:t>Operators</w:t>
      </w:r>
    </w:p>
    <w:p w14:paraId="2B4E8522" w14:textId="77777777" w:rsidR="00A71F76" w:rsidRDefault="00F52D8A" w:rsidP="00EA310D">
      <w:pPr>
        <w:pStyle w:val="Textkrper"/>
      </w:pPr>
      <w:r w:rsidRPr="005B7E5C">
        <w:rPr>
          <w:rStyle w:val="BodyText-NegativeRed"/>
        </w:rPr>
        <w:sym w:font="Wingdings" w:char="F0FD"/>
      </w:r>
      <w:r w:rsidRPr="003B773F">
        <w:rPr>
          <w:rFonts w:hint="eastAsia"/>
        </w:rPr>
        <w:t xml:space="preserve"> </w:t>
      </w:r>
      <w:r w:rsidRPr="005B7E5C">
        <w:rPr>
          <w:rStyle w:val="BodyText-BoldAction"/>
        </w:rPr>
        <w:t>Do</w:t>
      </w:r>
      <w:r w:rsidRPr="003B773F">
        <w:t xml:space="preserve"> </w:t>
      </w:r>
      <w:r w:rsidRPr="005B7E5C">
        <w:rPr>
          <w:rStyle w:val="BodyText-BoldAction"/>
        </w:rPr>
        <w:t>not</w:t>
      </w:r>
      <w:r w:rsidRPr="006C0449">
        <w:t xml:space="preserve"> </w:t>
      </w:r>
      <w:r w:rsidR="00A71F76">
        <w:t xml:space="preserve">overload operator&amp;&amp;, operator|| or operator,. Unlike the built-in &amp;&amp;, || or , operators the overloaded versions </w:t>
      </w:r>
      <w:r w:rsidR="00A71F76" w:rsidRPr="0076035B">
        <w:rPr>
          <w:rStyle w:val="BodyText-ItalicEmphasis"/>
        </w:rPr>
        <w:t>cannot</w:t>
      </w:r>
      <w:r w:rsidR="00A71F76">
        <w:t xml:space="preserve"> be short-circuited, so the resulting behavior of using these operators typically isn’t what was expected.</w:t>
      </w:r>
    </w:p>
    <w:p w14:paraId="2B4E8523" w14:textId="77777777" w:rsidR="00A71F76" w:rsidRDefault="001B1D13" w:rsidP="00EA310D">
      <w:pPr>
        <w:pStyle w:val="Textkrper"/>
      </w:pPr>
      <w:r w:rsidRPr="001B1D13">
        <w:rPr>
          <w:rStyle w:val="BodyText-NegativeRed"/>
        </w:rPr>
        <w:lastRenderedPageBreak/>
        <w:sym w:font="Wingdings" w:char="F0FD"/>
      </w:r>
      <w:r w:rsidRPr="001B1D13">
        <w:t xml:space="preserve"> </w:t>
      </w:r>
      <w:r w:rsidRPr="001B1D13">
        <w:rPr>
          <w:rStyle w:val="BodyText-BoldAction"/>
        </w:rPr>
        <w:t>You</w:t>
      </w:r>
      <w:r w:rsidRPr="001B1D13">
        <w:t xml:space="preserve"> </w:t>
      </w:r>
      <w:r w:rsidRPr="001B1D13">
        <w:rPr>
          <w:rStyle w:val="BodyText-BoldAction"/>
        </w:rPr>
        <w:t>should</w:t>
      </w:r>
      <w:r w:rsidRPr="001B1D13">
        <w:t xml:space="preserve"> </w:t>
      </w:r>
      <w:r w:rsidRPr="001B1D13">
        <w:rPr>
          <w:rStyle w:val="BodyText-BoldAction"/>
        </w:rPr>
        <w:t>not</w:t>
      </w:r>
      <w:r w:rsidRPr="001B1D13">
        <w:t xml:space="preserve"> </w:t>
      </w:r>
      <w:r w:rsidR="00A71F76">
        <w:t>overload operators unless the semantics of the class justify it.</w:t>
      </w:r>
    </w:p>
    <w:p w14:paraId="2B4E8524" w14:textId="77777777" w:rsidR="00F860DE" w:rsidRDefault="00F52D8A" w:rsidP="00EA310D">
      <w:pPr>
        <w:pStyle w:val="Textkrper"/>
      </w:pPr>
      <w:r w:rsidRPr="005B7E5C">
        <w:rPr>
          <w:rStyle w:val="BodyText-NegativeRed"/>
        </w:rPr>
        <w:sym w:font="Wingdings" w:char="F0FD"/>
      </w:r>
      <w:r w:rsidRPr="003B773F">
        <w:rPr>
          <w:rFonts w:hint="eastAsia"/>
        </w:rPr>
        <w:t xml:space="preserve"> </w:t>
      </w:r>
      <w:r w:rsidRPr="005B7E5C">
        <w:rPr>
          <w:rStyle w:val="BodyText-BoldAction"/>
        </w:rPr>
        <w:t>Do</w:t>
      </w:r>
      <w:r w:rsidRPr="003B773F">
        <w:t xml:space="preserve"> </w:t>
      </w:r>
      <w:r w:rsidRPr="005B7E5C">
        <w:rPr>
          <w:rStyle w:val="BodyText-BoldAction"/>
        </w:rPr>
        <w:t>not</w:t>
      </w:r>
      <w:r w:rsidRPr="006C0449">
        <w:t xml:space="preserve"> </w:t>
      </w:r>
      <w:r w:rsidR="00A71F76">
        <w:t xml:space="preserve">change the semantics of the operators if you choose to overload them. For example, do not re-purpose the ‘+’ operator for performing subtraction. </w:t>
      </w:r>
    </w:p>
    <w:p w14:paraId="2B4E8525" w14:textId="77777777" w:rsidR="00F860DE" w:rsidRDefault="00F860DE" w:rsidP="00F860DE">
      <w:pPr>
        <w:pStyle w:val="berschrift3"/>
        <w:rPr>
          <w:lang w:eastAsia="zh-CN"/>
        </w:rPr>
      </w:pPr>
      <w:r>
        <w:rPr>
          <w:lang w:eastAsia="zh-CN"/>
        </w:rPr>
        <w:t>Conversions</w:t>
      </w:r>
    </w:p>
    <w:p w14:paraId="2B4E8526" w14:textId="77777777" w:rsidR="007B32B4" w:rsidRDefault="001B1D13" w:rsidP="00EA310D">
      <w:pPr>
        <w:pStyle w:val="BodyText-Compact"/>
      </w:pPr>
      <w:r w:rsidRPr="001B1D13">
        <w:rPr>
          <w:rStyle w:val="BodyText-NegativeRed"/>
        </w:rPr>
        <w:sym w:font="Wingdings" w:char="F0FD"/>
      </w:r>
      <w:r w:rsidRPr="001B1D13">
        <w:t xml:space="preserve"> </w:t>
      </w:r>
      <w:r w:rsidRPr="001B1D13">
        <w:rPr>
          <w:rStyle w:val="BodyText-BoldAction"/>
        </w:rPr>
        <w:t>You</w:t>
      </w:r>
      <w:r w:rsidRPr="001B1D13">
        <w:t xml:space="preserve"> </w:t>
      </w:r>
      <w:r w:rsidRPr="001B1D13">
        <w:rPr>
          <w:rStyle w:val="BodyText-BoldAction"/>
        </w:rPr>
        <w:t>should</w:t>
      </w:r>
      <w:r w:rsidRPr="001B1D13">
        <w:t xml:space="preserve"> </w:t>
      </w:r>
      <w:r w:rsidRPr="001B1D13">
        <w:rPr>
          <w:rStyle w:val="BodyText-BoldAction"/>
        </w:rPr>
        <w:t>not</w:t>
      </w:r>
      <w:r w:rsidRPr="001B1D13">
        <w:t xml:space="preserve"> </w:t>
      </w:r>
      <w:r w:rsidR="007B32B4">
        <w:t xml:space="preserve">provide implicit conversions without a second thought. Prefer to provide explicit conversions (explicit constructors or conversion methods). </w:t>
      </w:r>
    </w:p>
    <w:p w14:paraId="2B4E8527" w14:textId="77777777" w:rsidR="007B32B4" w:rsidRDefault="007B32B4" w:rsidP="00EA310D">
      <w:pPr>
        <w:pStyle w:val="ListParagraph-Bullet"/>
        <w:rPr>
          <w:rFonts w:eastAsia="MS Mincho"/>
          <w:lang w:eastAsia="de-DE"/>
        </w:rPr>
      </w:pPr>
      <w:r>
        <w:rPr>
          <w:rFonts w:eastAsia="MS Mincho"/>
          <w:lang w:eastAsia="de-DE"/>
        </w:rPr>
        <w:t>Implicit conversions may occur at places that were not intended.</w:t>
      </w:r>
    </w:p>
    <w:p w14:paraId="2B4E8528" w14:textId="77777777" w:rsidR="007B32B4" w:rsidRDefault="007B32B4" w:rsidP="00EA310D">
      <w:pPr>
        <w:pStyle w:val="ListParagraph-Bullet"/>
        <w:rPr>
          <w:rFonts w:eastAsia="MS Mincho"/>
          <w:lang w:eastAsia="de-DE"/>
        </w:rPr>
      </w:pPr>
      <w:r>
        <w:rPr>
          <w:rFonts w:eastAsia="MS Mincho"/>
          <w:lang w:eastAsia="de-DE"/>
        </w:rPr>
        <w:t>Implicit constructors produce unexpected temporary objects.</w:t>
      </w:r>
    </w:p>
    <w:p w14:paraId="2B4E8529" w14:textId="77777777" w:rsidR="007B32B4" w:rsidRDefault="007B32B4" w:rsidP="007B32B4">
      <w:pPr>
        <w:rPr>
          <w:rFonts w:eastAsia="MS Mincho" w:cs="Arial"/>
          <w:lang w:eastAsia="de-DE"/>
        </w:rPr>
      </w:pPr>
      <w:r>
        <w:rPr>
          <w:rFonts w:eastAsia="MS Mincho" w:cs="Arial"/>
          <w:lang w:eastAsia="de-DE"/>
        </w:rPr>
        <w:t>Example:</w:t>
      </w:r>
    </w:p>
    <w:p w14:paraId="2B4E852A" w14:textId="77777777" w:rsidR="007B32B4" w:rsidRPr="001B673C" w:rsidRDefault="007B32B4" w:rsidP="008E664B">
      <w:pPr>
        <w:pStyle w:val="BodyText-Code"/>
      </w:pPr>
      <w:r w:rsidRPr="008E664B">
        <w:rPr>
          <w:rStyle w:val="BodyText-Code-Keywords"/>
        </w:rPr>
        <w:t>class</w:t>
      </w:r>
      <w:r w:rsidRPr="008E664B">
        <w:t> </w:t>
      </w:r>
      <w:r w:rsidRPr="00793C76">
        <w:rPr>
          <w:rStyle w:val="BodyText-Code-Types"/>
        </w:rPr>
        <w:t>String</w:t>
      </w:r>
      <w:r w:rsidRPr="001B673C">
        <w:t> </w:t>
      </w:r>
    </w:p>
    <w:p w14:paraId="2B4E852B" w14:textId="77777777" w:rsidR="007B32B4" w:rsidRPr="001B673C" w:rsidRDefault="007B32B4" w:rsidP="008E664B">
      <w:pPr>
        <w:pStyle w:val="BodyText-Code"/>
      </w:pPr>
      <w:r w:rsidRPr="001B673C">
        <w:t>{</w:t>
      </w:r>
    </w:p>
    <w:p w14:paraId="2B4E852C" w14:textId="77777777" w:rsidR="007B32B4" w:rsidRPr="001B673C" w:rsidRDefault="007B32B4" w:rsidP="008E664B">
      <w:pPr>
        <w:pStyle w:val="BodyText-Code"/>
      </w:pPr>
      <w:r w:rsidRPr="008E664B">
        <w:rPr>
          <w:rStyle w:val="BodyText-Code-Keywords"/>
        </w:rPr>
        <w:t>public</w:t>
      </w:r>
      <w:r w:rsidRPr="001B673C">
        <w:t>:</w:t>
      </w:r>
    </w:p>
    <w:p w14:paraId="2B4E852D" w14:textId="77777777" w:rsidR="007B32B4" w:rsidRPr="001B673C" w:rsidRDefault="007B32B4" w:rsidP="008E664B">
      <w:pPr>
        <w:pStyle w:val="BodyText-Code"/>
      </w:pPr>
      <w:r w:rsidRPr="001B673C">
        <w:t>    String(</w:t>
      </w:r>
      <w:r w:rsidRPr="008E664B">
        <w:rPr>
          <w:rStyle w:val="BodyText-Code-Keywords"/>
        </w:rPr>
        <w:t>int</w:t>
      </w:r>
      <w:r w:rsidRPr="008E664B">
        <w:t> n); </w:t>
      </w:r>
      <w:r w:rsidRPr="00793C76">
        <w:rPr>
          <w:rStyle w:val="BodyText-Code-Comments"/>
        </w:rPr>
        <w:t>// allocate n bytes to the String object </w:t>
      </w:r>
    </w:p>
    <w:p w14:paraId="2B4E852E" w14:textId="77777777" w:rsidR="007B32B4" w:rsidRPr="001B673C" w:rsidRDefault="007B32B4" w:rsidP="008E664B">
      <w:pPr>
        <w:pStyle w:val="BodyText-Code"/>
      </w:pPr>
      <w:r w:rsidRPr="001B673C">
        <w:t>};</w:t>
      </w:r>
    </w:p>
    <w:p w14:paraId="2B4E852F" w14:textId="77777777" w:rsidR="007B32B4" w:rsidRPr="001B673C" w:rsidRDefault="007B32B4" w:rsidP="008E664B">
      <w:pPr>
        <w:pStyle w:val="BodyText-Code"/>
      </w:pPr>
      <w:r w:rsidRPr="001B673C">
        <w:t xml:space="preserve"> </w:t>
      </w:r>
    </w:p>
    <w:p w14:paraId="2B4E8530" w14:textId="77777777" w:rsidR="007B32B4" w:rsidRPr="00793C76" w:rsidRDefault="007B32B4" w:rsidP="00B054EB">
      <w:pPr>
        <w:pStyle w:val="BodyText-Code"/>
        <w:rPr>
          <w:rStyle w:val="BodyText-Code-Comments"/>
        </w:rPr>
      </w:pPr>
      <w:r w:rsidRPr="00793C76">
        <w:rPr>
          <w:rStyle w:val="BodyText-Code-Comments"/>
        </w:rPr>
        <w:t>// will convert character 'x' to an int </w:t>
      </w:r>
    </w:p>
    <w:p w14:paraId="2B4E8531" w14:textId="77777777" w:rsidR="007B32B4" w:rsidRPr="00793C76" w:rsidRDefault="007B32B4" w:rsidP="00B054EB">
      <w:pPr>
        <w:pStyle w:val="BodyText-Code"/>
        <w:rPr>
          <w:rStyle w:val="BodyText-Code-Comments"/>
        </w:rPr>
      </w:pPr>
      <w:r w:rsidRPr="00793C76">
        <w:rPr>
          <w:rStyle w:val="BodyText-Code-Comments"/>
        </w:rPr>
        <w:t>// and will call String(int)</w:t>
      </w:r>
    </w:p>
    <w:p w14:paraId="2B4E8532" w14:textId="77777777" w:rsidR="007B32B4" w:rsidRPr="008E664B" w:rsidRDefault="007B32B4" w:rsidP="00B054EB">
      <w:pPr>
        <w:pStyle w:val="BodyText-Code"/>
      </w:pPr>
      <w:r w:rsidRPr="00793C76">
        <w:rPr>
          <w:rStyle w:val="BodyText-Code-Types"/>
        </w:rPr>
        <w:t>String</w:t>
      </w:r>
      <w:r w:rsidRPr="008E664B">
        <w:t> mystring = </w:t>
      </w:r>
      <w:r w:rsidRPr="008E664B">
        <w:rPr>
          <w:rStyle w:val="BodyText-Code-Strings"/>
        </w:rPr>
        <w:t>'x'</w:t>
      </w:r>
      <w:r w:rsidRPr="008E664B">
        <w:t>;</w:t>
      </w:r>
    </w:p>
    <w:p w14:paraId="2B4E8533" w14:textId="77777777" w:rsidR="007B32B4" w:rsidRDefault="00977826"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7B32B4">
        <w:t xml:space="preserve">use </w:t>
      </w:r>
      <w:r w:rsidR="007B32B4" w:rsidRPr="008B1D5A">
        <w:t>explicit</w:t>
      </w:r>
      <w:r w:rsidR="007B32B4">
        <w:t xml:space="preserve"> for single parameter constructors when you want to avoid an implicit conversion.</w:t>
      </w:r>
    </w:p>
    <w:p w14:paraId="2B4E8534" w14:textId="77777777" w:rsidR="007B32B4" w:rsidRPr="00F538A9" w:rsidRDefault="007B32B4" w:rsidP="008E664B">
      <w:pPr>
        <w:pStyle w:val="BodyText-Code"/>
      </w:pPr>
      <w:r w:rsidRPr="008E664B">
        <w:rPr>
          <w:rStyle w:val="BodyText-Code-Keywords"/>
        </w:rPr>
        <w:t>class</w:t>
      </w:r>
      <w:r w:rsidRPr="008E664B">
        <w:t> </w:t>
      </w:r>
      <w:r w:rsidRPr="00793C76">
        <w:rPr>
          <w:rStyle w:val="BodyText-Code-Types"/>
        </w:rPr>
        <w:t>String</w:t>
      </w:r>
      <w:r w:rsidRPr="00F538A9">
        <w:t> </w:t>
      </w:r>
    </w:p>
    <w:p w14:paraId="2B4E8535" w14:textId="77777777" w:rsidR="007B32B4" w:rsidRPr="00F538A9" w:rsidRDefault="007B32B4" w:rsidP="008E664B">
      <w:pPr>
        <w:pStyle w:val="BodyText-Code"/>
      </w:pPr>
      <w:r w:rsidRPr="00F538A9">
        <w:t>{</w:t>
      </w:r>
    </w:p>
    <w:p w14:paraId="2B4E8536" w14:textId="77777777" w:rsidR="007B32B4" w:rsidRPr="00F538A9" w:rsidRDefault="007B32B4" w:rsidP="008E664B">
      <w:pPr>
        <w:pStyle w:val="BodyText-Code"/>
      </w:pPr>
      <w:r w:rsidRPr="008E664B">
        <w:rPr>
          <w:rStyle w:val="BodyText-Code-Keywords"/>
        </w:rPr>
        <w:t>public</w:t>
      </w:r>
      <w:r w:rsidRPr="00F538A9">
        <w:t>:</w:t>
      </w:r>
    </w:p>
    <w:p w14:paraId="2B4E8537" w14:textId="77777777" w:rsidR="007B32B4" w:rsidRPr="00F538A9" w:rsidRDefault="007B32B4" w:rsidP="008E664B">
      <w:pPr>
        <w:pStyle w:val="BodyText-Code"/>
      </w:pPr>
      <w:r w:rsidRPr="00F538A9">
        <w:t>    </w:t>
      </w:r>
      <w:r w:rsidRPr="008E664B">
        <w:rPr>
          <w:rStyle w:val="BodyText-Code-Keywords"/>
        </w:rPr>
        <w:t>explicit</w:t>
      </w:r>
      <w:r w:rsidRPr="008E664B">
        <w:t> String(</w:t>
      </w:r>
      <w:r w:rsidRPr="008E664B">
        <w:rPr>
          <w:rStyle w:val="BodyText-Code-Keywords"/>
        </w:rPr>
        <w:t>int</w:t>
      </w:r>
      <w:r w:rsidRPr="008E664B">
        <w:t> n); </w:t>
      </w:r>
      <w:r w:rsidRPr="00793C76">
        <w:rPr>
          <w:rStyle w:val="BodyText-Code-Comments"/>
        </w:rPr>
        <w:t>// allocate n bytes to the String object </w:t>
      </w:r>
    </w:p>
    <w:p w14:paraId="2B4E8538" w14:textId="77777777" w:rsidR="007B32B4" w:rsidRPr="008B1D5A" w:rsidRDefault="007B32B4" w:rsidP="008E664B">
      <w:pPr>
        <w:pStyle w:val="BodyText-Code"/>
      </w:pPr>
      <w:r w:rsidRPr="008B1D5A">
        <w:t>};</w:t>
      </w:r>
    </w:p>
    <w:p w14:paraId="2B4E8539" w14:textId="77777777" w:rsidR="00A71F76" w:rsidRDefault="00A71F76" w:rsidP="006606DA">
      <w:pPr>
        <w:pStyle w:val="berschrift3"/>
        <w:rPr>
          <w:lang w:eastAsia="zh-CN"/>
        </w:rPr>
      </w:pPr>
      <w:r>
        <w:rPr>
          <w:lang w:eastAsia="zh-CN"/>
        </w:rPr>
        <w:t xml:space="preserve">Function </w:t>
      </w:r>
      <w:r w:rsidRPr="006606DA">
        <w:t>Overloading</w:t>
      </w:r>
    </w:p>
    <w:p w14:paraId="2B4E853A" w14:textId="77777777" w:rsidR="00A71F76" w:rsidRDefault="00F52D8A" w:rsidP="00EA310D">
      <w:pPr>
        <w:pStyle w:val="Textkrper"/>
        <w:rPr>
          <w:lang w:eastAsia="zh-CN"/>
        </w:rPr>
      </w:pPr>
      <w:r w:rsidRPr="005B7E5C">
        <w:rPr>
          <w:rStyle w:val="BodyText-NegativeRed"/>
        </w:rPr>
        <w:sym w:font="Wingdings" w:char="F0FD"/>
      </w:r>
      <w:r w:rsidRPr="003B773F">
        <w:rPr>
          <w:rFonts w:hint="eastAsia"/>
        </w:rPr>
        <w:t xml:space="preserve"> </w:t>
      </w:r>
      <w:r w:rsidRPr="005B7E5C">
        <w:rPr>
          <w:rStyle w:val="BodyText-BoldAction"/>
        </w:rPr>
        <w:t>Do</w:t>
      </w:r>
      <w:r w:rsidRPr="003B773F">
        <w:t xml:space="preserve"> </w:t>
      </w:r>
      <w:r w:rsidRPr="005B7E5C">
        <w:rPr>
          <w:rStyle w:val="BodyText-BoldAction"/>
        </w:rPr>
        <w:t>not</w:t>
      </w:r>
      <w:r w:rsidRPr="006C0449">
        <w:t xml:space="preserve"> </w:t>
      </w:r>
      <w:r w:rsidR="00A71F76" w:rsidRPr="00FA3BAB">
        <w:rPr>
          <w:lang w:eastAsia="zh-CN"/>
        </w:rPr>
        <w:t>arbitrarily varying parameter names in overloads. If a parameter in one overload represents the same input as a parameter in another overload, the parameters should have the same name. Parameters with the same name should appear in the same position in all overloads.</w:t>
      </w:r>
    </w:p>
    <w:p w14:paraId="2B4E853B" w14:textId="77777777" w:rsidR="00A71F76" w:rsidRDefault="00BC2E4E" w:rsidP="00EA310D">
      <w:pPr>
        <w:pStyle w:val="Textkrper"/>
        <w:rPr>
          <w:lang w:eastAsia="zh-CN"/>
        </w:rP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A71F76" w:rsidRPr="007655C1">
        <w:rPr>
          <w:lang w:eastAsia="zh-CN"/>
        </w:rPr>
        <w:t xml:space="preserve">make only the longest overload virtual (if extensibility is required). Shorter overloads should simply call through to a longer overload.   </w:t>
      </w:r>
    </w:p>
    <w:p w14:paraId="2B4E853C" w14:textId="77777777" w:rsidR="00C36845" w:rsidRPr="00C36845" w:rsidRDefault="001B1D13" w:rsidP="00EA310D">
      <w:pPr>
        <w:pStyle w:val="Textkrper"/>
        <w:rPr>
          <w:lang w:eastAsia="zh-CN"/>
        </w:rPr>
      </w:pPr>
      <w:r w:rsidRPr="001B1D13">
        <w:rPr>
          <w:rStyle w:val="BodyText-PositiveGreen"/>
        </w:rPr>
        <w:sym w:font="Wingdings" w:char="F0FE"/>
      </w:r>
      <w:r w:rsidRPr="001B1D13">
        <w:rPr>
          <w:rFonts w:hint="eastAsia"/>
        </w:rPr>
        <w:t xml:space="preserve"> </w:t>
      </w:r>
      <w:r w:rsidRPr="001B1D13">
        <w:rPr>
          <w:rStyle w:val="BodyText-BoldAction"/>
        </w:rPr>
        <w:t>You</w:t>
      </w:r>
      <w:r w:rsidRPr="001B1D13">
        <w:t xml:space="preserve"> </w:t>
      </w:r>
      <w:r w:rsidRPr="001B1D13">
        <w:rPr>
          <w:rStyle w:val="BodyText-BoldAction"/>
        </w:rPr>
        <w:t>can</w:t>
      </w:r>
      <w:r w:rsidRPr="001B1D13">
        <w:t xml:space="preserve"> </w:t>
      </w:r>
      <w:r w:rsidR="00C36845" w:rsidRPr="00C36845">
        <w:t>use default parameters instead of overloa</w:t>
      </w:r>
      <w:r w:rsidR="00C36845">
        <w:t>ds where appropriate.</w:t>
      </w:r>
    </w:p>
    <w:p w14:paraId="2B4E853D" w14:textId="77777777" w:rsidR="00A71F76" w:rsidRDefault="00C97F81" w:rsidP="006606DA">
      <w:pPr>
        <w:pStyle w:val="berschrift3"/>
        <w:rPr>
          <w:lang w:eastAsia="zh-CN"/>
        </w:rPr>
      </w:pPr>
      <w:r>
        <w:rPr>
          <w:lang w:eastAsia="zh-CN"/>
        </w:rPr>
        <w:t xml:space="preserve">Inheritance and </w:t>
      </w:r>
      <w:r w:rsidR="00A71F76">
        <w:rPr>
          <w:lang w:eastAsia="zh-CN"/>
        </w:rPr>
        <w:t>Virtual</w:t>
      </w:r>
      <w:r w:rsidR="00A71F76" w:rsidRPr="004240DB">
        <w:rPr>
          <w:lang w:eastAsia="zh-CN"/>
        </w:rPr>
        <w:t xml:space="preserve"> </w:t>
      </w:r>
      <w:r w:rsidR="00A71F76" w:rsidRPr="006606DA">
        <w:t>Functions</w:t>
      </w:r>
    </w:p>
    <w:p w14:paraId="2B4E853E" w14:textId="77777777" w:rsidR="00C97F81" w:rsidRDefault="00977826"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C97F81">
        <w:t>prefer composition over inheritance.</w:t>
      </w:r>
      <w:r w:rsidR="00B17DA7">
        <w:t xml:space="preserve"> </w:t>
      </w:r>
      <w:r w:rsidR="00C97F81">
        <w:t>Inheritance introduces a strong coupling between two classes. If substitutability is not needed and a weaker relationship is sufficient (such as composition) prefer this.</w:t>
      </w:r>
    </w:p>
    <w:p w14:paraId="2B4E853F" w14:textId="77777777" w:rsidR="00C97F81" w:rsidRDefault="00F52D8A" w:rsidP="00EA310D">
      <w:pPr>
        <w:pStyle w:val="Textkrper"/>
      </w:pPr>
      <w:r w:rsidRPr="005B7E5C">
        <w:rPr>
          <w:rStyle w:val="BodyText-NegativeRed"/>
        </w:rPr>
        <w:sym w:font="Wingdings" w:char="F0FD"/>
      </w:r>
      <w:r w:rsidRPr="003B773F">
        <w:rPr>
          <w:rFonts w:hint="eastAsia"/>
        </w:rPr>
        <w:t xml:space="preserve"> </w:t>
      </w:r>
      <w:r w:rsidRPr="005B7E5C">
        <w:rPr>
          <w:rStyle w:val="BodyText-BoldAction"/>
        </w:rPr>
        <w:t>Do</w:t>
      </w:r>
      <w:r w:rsidRPr="003B773F">
        <w:t xml:space="preserve"> </w:t>
      </w:r>
      <w:r w:rsidRPr="005B7E5C">
        <w:rPr>
          <w:rStyle w:val="BodyText-BoldAction"/>
        </w:rPr>
        <w:t>not</w:t>
      </w:r>
      <w:r w:rsidRPr="006C0449">
        <w:t xml:space="preserve"> </w:t>
      </w:r>
      <w:r w:rsidR="00C97F81" w:rsidRPr="00D20EFF">
        <w:t>inherit</w:t>
      </w:r>
      <w:r w:rsidR="00C97F81">
        <w:t xml:space="preserve"> from classes that were not designed to be a base class.</w:t>
      </w:r>
    </w:p>
    <w:p w14:paraId="2B4E8540" w14:textId="77777777" w:rsidR="00C97F81" w:rsidRDefault="00C97F81" w:rsidP="00EA310D">
      <w:pPr>
        <w:pStyle w:val="Textkrper"/>
      </w:pPr>
      <w:r>
        <w:t>Use composition instead that wraps the original one by the new one and use delegation for implementing the new class.</w:t>
      </w:r>
    </w:p>
    <w:p w14:paraId="2B4E8541" w14:textId="77777777" w:rsidR="00C97F81"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C97F81" w:rsidRPr="0066581D">
        <w:t xml:space="preserve">use </w:t>
      </w:r>
      <w:r w:rsidR="00C97F81">
        <w:t>public inheritance for substitutability (dynamic polymorphism). Inheritance should not be used for reuse, but to be reused.</w:t>
      </w:r>
    </w:p>
    <w:p w14:paraId="2B4E8542" w14:textId="77777777" w:rsidR="00C97F81" w:rsidRDefault="00C97F81" w:rsidP="00EA310D">
      <w:pPr>
        <w:pStyle w:val="Textkrper"/>
        <w:rPr>
          <w:rFonts w:eastAsia="MS Mincho" w:cs="Arial"/>
          <w:lang w:eastAsia="de-DE"/>
        </w:rPr>
      </w:pPr>
      <w:r>
        <w:lastRenderedPageBreak/>
        <w:t xml:space="preserve">Don't use (public) inheritance to reuse the code that exists in the base class (see also: Prefer composition over inheritance), but use it to </w:t>
      </w:r>
      <w:r w:rsidRPr="0066581D">
        <w:rPr>
          <w:rFonts w:cs="Arial"/>
        </w:rPr>
        <w:t xml:space="preserve">allow </w:t>
      </w:r>
      <w:r w:rsidRPr="0066581D">
        <w:rPr>
          <w:rFonts w:eastAsia="MS Mincho" w:cs="Arial"/>
          <w:lang w:eastAsia="de-DE"/>
        </w:rPr>
        <w:t>existing code that already uses base objects</w:t>
      </w:r>
      <w:r w:rsidR="00EA310D">
        <w:rPr>
          <w:rFonts w:eastAsia="MS Mincho" w:cs="Arial"/>
          <w:lang w:eastAsia="de-DE"/>
        </w:rPr>
        <w:t xml:space="preserve"> </w:t>
      </w:r>
      <w:r w:rsidRPr="00B81A72">
        <w:rPr>
          <w:rFonts w:eastAsia="MS Mincho" w:cs="Arial"/>
          <w:lang w:eastAsia="de-DE"/>
        </w:rPr>
        <w:t>polymorphically to be reused.</w:t>
      </w:r>
    </w:p>
    <w:p w14:paraId="2B4E8543" w14:textId="77777777" w:rsidR="00C97F81" w:rsidRDefault="00BC2E4E" w:rsidP="00EA310D">
      <w:pPr>
        <w:pStyle w:val="Textkrper"/>
        <w:rPr>
          <w:lang w:eastAsia="zh-CN"/>
        </w:rP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C97F81">
        <w:rPr>
          <w:lang w:eastAsia="zh-CN"/>
        </w:rPr>
        <w:t>u</w:t>
      </w:r>
      <w:r w:rsidR="00C97F81" w:rsidRPr="004D033F">
        <w:rPr>
          <w:lang w:eastAsia="zh-CN"/>
        </w:rPr>
        <w:t xml:space="preserve">se virtual </w:t>
      </w:r>
      <w:r w:rsidR="00C97F81">
        <w:rPr>
          <w:lang w:eastAsia="zh-CN"/>
        </w:rPr>
        <w:t>functions</w:t>
      </w:r>
      <w:r w:rsidR="00C97F81" w:rsidRPr="004D033F">
        <w:rPr>
          <w:lang w:eastAsia="zh-CN"/>
        </w:rPr>
        <w:t xml:space="preserve"> to implement </w:t>
      </w:r>
      <w:r w:rsidR="00C97F81">
        <w:rPr>
          <w:lang w:eastAsia="zh-CN"/>
        </w:rPr>
        <w:t xml:space="preserve">dynamic </w:t>
      </w:r>
      <w:r w:rsidR="00C97F81" w:rsidRPr="004D033F">
        <w:rPr>
          <w:lang w:eastAsia="zh-CN"/>
        </w:rPr>
        <w:t>polymorphism</w:t>
      </w:r>
      <w:r w:rsidR="00C97F81">
        <w:rPr>
          <w:lang w:eastAsia="zh-CN"/>
        </w:rPr>
        <w:t>.</w:t>
      </w:r>
    </w:p>
    <w:p w14:paraId="2B4E8544" w14:textId="77777777" w:rsidR="00C97F81"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C97F81">
        <w:t>override methods safely in derived classes.</w:t>
      </w:r>
    </w:p>
    <w:p w14:paraId="2B4E8545" w14:textId="77777777" w:rsidR="00C97F81" w:rsidRPr="009C4F24" w:rsidRDefault="00C97F81" w:rsidP="00EA310D">
      <w:pPr>
        <w:pStyle w:val="Textkrper"/>
      </w:pPr>
      <w:r>
        <w:t xml:space="preserve">The original contract (pre-/post-conditions) of the base class must be preserved by the overridden method in the derived class. The derived class must be substitutable for the base class (Liskov substitution principle) </w:t>
      </w:r>
      <w:hyperlink w:anchor="REF4" w:history="1">
        <w:r w:rsidRPr="00167C45">
          <w:rPr>
            <w:rStyle w:val="Hyperlink"/>
          </w:rPr>
          <w:t>[REF</w:t>
        </w:r>
        <w:r w:rsidR="00817ACF" w:rsidRPr="00167C45">
          <w:rPr>
            <w:rStyle w:val="Hyperlink"/>
          </w:rPr>
          <w:t>4</w:t>
        </w:r>
        <w:r w:rsidRPr="00167C45">
          <w:rPr>
            <w:rStyle w:val="Hyperlink"/>
          </w:rPr>
          <w:t>]</w:t>
        </w:r>
      </w:hyperlink>
      <w:r w:rsidR="00167C45">
        <w:t>.</w:t>
      </w:r>
    </w:p>
    <w:p w14:paraId="2B4E8546" w14:textId="77777777" w:rsidR="00C97F81"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C97F81">
        <w:t xml:space="preserve">use the override specifier to express your intend when overriding a method. The override keyword will cause the compiler to ensure that the method prototype matches a virtual function in a base class. If a change is made to the prototype of a virtual function on a base class, then the compiler will generate errors for derived classes that need to be fixed. </w:t>
      </w:r>
    </w:p>
    <w:p w14:paraId="2B4E8547" w14:textId="77777777" w:rsidR="00C97F81" w:rsidRPr="006632F6" w:rsidRDefault="00C97F81" w:rsidP="008E664B">
      <w:pPr>
        <w:pStyle w:val="BodyText-Code"/>
      </w:pPr>
      <w:r w:rsidRPr="008E664B">
        <w:rPr>
          <w:rStyle w:val="BodyText-Code-Keywords"/>
        </w:rPr>
        <w:t>class</w:t>
      </w:r>
      <w:r w:rsidRPr="008E664B">
        <w:t> </w:t>
      </w:r>
      <w:r w:rsidRPr="00793C76">
        <w:rPr>
          <w:rStyle w:val="BodyText-Code-Types"/>
        </w:rPr>
        <w:t>SomeClass</w:t>
      </w:r>
    </w:p>
    <w:p w14:paraId="2B4E8548" w14:textId="77777777" w:rsidR="00C97F81" w:rsidRPr="006632F6" w:rsidRDefault="00C97F81" w:rsidP="008E664B">
      <w:pPr>
        <w:pStyle w:val="BodyText-Code"/>
      </w:pPr>
      <w:r w:rsidRPr="006632F6">
        <w:t>{</w:t>
      </w:r>
    </w:p>
    <w:p w14:paraId="2B4E8549" w14:textId="77777777" w:rsidR="00C97F81" w:rsidRPr="006632F6" w:rsidRDefault="00C97F81" w:rsidP="008E664B">
      <w:pPr>
        <w:pStyle w:val="BodyText-Code"/>
      </w:pPr>
      <w:r w:rsidRPr="008E664B">
        <w:rPr>
          <w:rStyle w:val="BodyText-Code-Keywords"/>
        </w:rPr>
        <w:t>public</w:t>
      </w:r>
      <w:r w:rsidRPr="006632F6">
        <w:t>:</w:t>
      </w:r>
    </w:p>
    <w:p w14:paraId="2B4E854A" w14:textId="77777777" w:rsidR="00C97F81" w:rsidRPr="006632F6" w:rsidRDefault="00C97F81" w:rsidP="008E664B">
      <w:pPr>
        <w:pStyle w:val="BodyText-Code"/>
      </w:pPr>
      <w:r w:rsidRPr="006632F6">
        <w:t>    SomeClass();</w:t>
      </w:r>
    </w:p>
    <w:p w14:paraId="2B4E854B" w14:textId="77777777" w:rsidR="00C97F81" w:rsidRPr="006632F6" w:rsidRDefault="00C97F81" w:rsidP="008E664B">
      <w:pPr>
        <w:pStyle w:val="BodyText-Code"/>
      </w:pPr>
      <w:r w:rsidRPr="006632F6">
        <w:t>    </w:t>
      </w:r>
      <w:r w:rsidRPr="008E664B">
        <w:rPr>
          <w:rStyle w:val="BodyText-Code-Keywords"/>
        </w:rPr>
        <w:t>virtual</w:t>
      </w:r>
      <w:r w:rsidRPr="006632F6">
        <w:t> ~SomeClass();</w:t>
      </w:r>
    </w:p>
    <w:p w14:paraId="2B4E854C" w14:textId="77777777" w:rsidR="00C97F81" w:rsidRPr="006632F6" w:rsidRDefault="00C97F81" w:rsidP="008E664B">
      <w:pPr>
        <w:pStyle w:val="BodyText-Code"/>
      </w:pPr>
      <w:r w:rsidRPr="006632F6">
        <w:t>    </w:t>
      </w:r>
      <w:r w:rsidRPr="008E664B">
        <w:rPr>
          <w:rStyle w:val="BodyText-Code-Keywords"/>
        </w:rPr>
        <w:t>virtual</w:t>
      </w:r>
      <w:r w:rsidRPr="008E664B">
        <w:t> </w:t>
      </w:r>
      <w:r w:rsidRPr="008E664B">
        <w:rPr>
          <w:rStyle w:val="BodyText-Code-Keywords"/>
        </w:rPr>
        <w:t>void</w:t>
      </w:r>
      <w:r w:rsidRPr="006632F6">
        <w:t> Foo();</w:t>
      </w:r>
    </w:p>
    <w:p w14:paraId="2B4E854D" w14:textId="77777777" w:rsidR="00C97F81" w:rsidRPr="006632F6" w:rsidRDefault="00C97F81" w:rsidP="008E664B">
      <w:pPr>
        <w:pStyle w:val="BodyText-Code"/>
      </w:pPr>
      <w:r w:rsidRPr="006632F6">
        <w:t>};</w:t>
      </w:r>
    </w:p>
    <w:p w14:paraId="2B4E854E" w14:textId="77777777" w:rsidR="00C97F81" w:rsidRPr="006632F6" w:rsidRDefault="00C97F81" w:rsidP="008E664B">
      <w:pPr>
        <w:pStyle w:val="BodyText-Code"/>
      </w:pPr>
      <w:r w:rsidRPr="006632F6">
        <w:t xml:space="preserve"> </w:t>
      </w:r>
    </w:p>
    <w:p w14:paraId="2B4E854F" w14:textId="77777777" w:rsidR="00C97F81" w:rsidRPr="006632F6" w:rsidRDefault="00C97F81" w:rsidP="008E664B">
      <w:pPr>
        <w:pStyle w:val="BodyText-Code"/>
      </w:pPr>
      <w:r w:rsidRPr="008E664B">
        <w:rPr>
          <w:rStyle w:val="BodyText-Code-Keywords"/>
        </w:rPr>
        <w:t>class</w:t>
      </w:r>
      <w:r w:rsidRPr="008E664B">
        <w:t> </w:t>
      </w:r>
      <w:r w:rsidRPr="00793C76">
        <w:rPr>
          <w:rStyle w:val="BodyText-Code-Types"/>
        </w:rPr>
        <w:t>SomeDerivedClass</w:t>
      </w:r>
      <w:r w:rsidRPr="008E664B">
        <w:t> : </w:t>
      </w:r>
      <w:r w:rsidRPr="008E664B">
        <w:rPr>
          <w:rStyle w:val="BodyText-Code-Keywords"/>
        </w:rPr>
        <w:t>public</w:t>
      </w:r>
      <w:r w:rsidRPr="008E664B">
        <w:t> </w:t>
      </w:r>
      <w:r w:rsidRPr="00793C76">
        <w:rPr>
          <w:rStyle w:val="BodyText-Code-Types"/>
        </w:rPr>
        <w:t>SomeClass</w:t>
      </w:r>
    </w:p>
    <w:p w14:paraId="2B4E8550" w14:textId="77777777" w:rsidR="00C97F81" w:rsidRPr="006632F6" w:rsidRDefault="00C97F81" w:rsidP="008E664B">
      <w:pPr>
        <w:pStyle w:val="BodyText-Code"/>
      </w:pPr>
      <w:r w:rsidRPr="006632F6">
        <w:t>{</w:t>
      </w:r>
    </w:p>
    <w:p w14:paraId="2B4E8551" w14:textId="77777777" w:rsidR="00C97F81" w:rsidRPr="006632F6" w:rsidRDefault="00C97F81" w:rsidP="008E664B">
      <w:pPr>
        <w:pStyle w:val="BodyText-Code"/>
      </w:pPr>
      <w:r w:rsidRPr="008E664B">
        <w:rPr>
          <w:rStyle w:val="BodyText-Code-Keywords"/>
        </w:rPr>
        <w:t>public</w:t>
      </w:r>
      <w:r w:rsidRPr="006632F6">
        <w:t>:</w:t>
      </w:r>
    </w:p>
    <w:p w14:paraId="2B4E8552" w14:textId="77777777" w:rsidR="00C97F81" w:rsidRPr="006632F6" w:rsidRDefault="00C97F81" w:rsidP="008E664B">
      <w:pPr>
        <w:pStyle w:val="BodyText-Code"/>
      </w:pPr>
      <w:r w:rsidRPr="006632F6">
        <w:t>    SomeDerivedClass();</w:t>
      </w:r>
    </w:p>
    <w:p w14:paraId="2B4E8553" w14:textId="77777777" w:rsidR="00C97F81" w:rsidRPr="006632F6" w:rsidRDefault="00C97F81" w:rsidP="008E664B">
      <w:pPr>
        <w:pStyle w:val="BodyText-Code"/>
      </w:pPr>
      <w:r w:rsidRPr="006632F6">
        <w:t>    </w:t>
      </w:r>
      <w:r w:rsidRPr="008E664B">
        <w:rPr>
          <w:rStyle w:val="BodyText-Code-Keywords"/>
        </w:rPr>
        <w:t>virtual</w:t>
      </w:r>
      <w:r w:rsidRPr="008E664B">
        <w:t> ~SomeDerivedClass() </w:t>
      </w:r>
      <w:r w:rsidRPr="008E664B">
        <w:rPr>
          <w:rStyle w:val="BodyText-Code-Keywords"/>
        </w:rPr>
        <w:t>override</w:t>
      </w:r>
      <w:r w:rsidRPr="006632F6">
        <w:t>;</w:t>
      </w:r>
    </w:p>
    <w:p w14:paraId="2B4E8554" w14:textId="77777777" w:rsidR="00C97F81" w:rsidRPr="006632F6" w:rsidRDefault="00C97F81" w:rsidP="008E664B">
      <w:pPr>
        <w:pStyle w:val="BodyText-Code"/>
      </w:pPr>
      <w:r w:rsidRPr="006632F6">
        <w:t>    </w:t>
      </w:r>
      <w:r w:rsidRPr="008E664B">
        <w:rPr>
          <w:rStyle w:val="BodyText-Code-Keywords"/>
        </w:rPr>
        <w:t>virtual</w:t>
      </w:r>
      <w:r w:rsidRPr="008E664B">
        <w:t> </w:t>
      </w:r>
      <w:r w:rsidRPr="008E664B">
        <w:rPr>
          <w:rStyle w:val="BodyText-Code-Keywords"/>
        </w:rPr>
        <w:t>void</w:t>
      </w:r>
      <w:r w:rsidRPr="008E664B">
        <w:t> Foo() </w:t>
      </w:r>
      <w:r w:rsidRPr="008E664B">
        <w:rPr>
          <w:rStyle w:val="BodyText-Code-Keywords"/>
        </w:rPr>
        <w:t>override</w:t>
      </w:r>
      <w:r w:rsidRPr="006632F6">
        <w:t>;</w:t>
      </w:r>
    </w:p>
    <w:p w14:paraId="2B4E8555" w14:textId="77777777" w:rsidR="00C97F81" w:rsidRPr="00710703" w:rsidRDefault="00C97F81" w:rsidP="008E664B">
      <w:pPr>
        <w:pStyle w:val="BodyText-Code"/>
      </w:pPr>
      <w:r w:rsidRPr="00710703">
        <w:t>};</w:t>
      </w:r>
    </w:p>
    <w:p w14:paraId="2B4E8556" w14:textId="77777777" w:rsidR="00F860DE" w:rsidRDefault="00F52D8A" w:rsidP="00EA310D">
      <w:pPr>
        <w:pStyle w:val="Textkrper"/>
        <w:rPr>
          <w:lang w:eastAsia="zh-CN"/>
        </w:rPr>
      </w:pPr>
      <w:r w:rsidRPr="005B7E5C">
        <w:rPr>
          <w:rStyle w:val="BodyText-NegativeRed"/>
        </w:rPr>
        <w:sym w:font="Wingdings" w:char="F0FD"/>
      </w:r>
      <w:r w:rsidRPr="003B773F">
        <w:rPr>
          <w:rFonts w:hint="eastAsia"/>
        </w:rPr>
        <w:t xml:space="preserve"> </w:t>
      </w:r>
      <w:r w:rsidRPr="005B7E5C">
        <w:rPr>
          <w:rStyle w:val="BodyText-BoldAction"/>
        </w:rPr>
        <w:t>Do</w:t>
      </w:r>
      <w:r w:rsidRPr="003B773F">
        <w:t xml:space="preserve"> </w:t>
      </w:r>
      <w:r w:rsidRPr="005B7E5C">
        <w:rPr>
          <w:rStyle w:val="BodyText-BoldAction"/>
        </w:rPr>
        <w:t>not</w:t>
      </w:r>
      <w:r w:rsidRPr="006C0449">
        <w:t xml:space="preserve"> </w:t>
      </w:r>
      <w:r w:rsidR="00A71F76">
        <w:rPr>
          <w:lang w:eastAsia="zh-CN"/>
        </w:rPr>
        <w:t>use virtual methods</w:t>
      </w:r>
      <w:r w:rsidR="00A71F76" w:rsidRPr="000409C2">
        <w:t xml:space="preserve"> </w:t>
      </w:r>
      <w:r w:rsidR="00A71F76" w:rsidRPr="000409C2">
        <w:rPr>
          <w:lang w:eastAsia="zh-CN"/>
        </w:rPr>
        <w:t>unless you really should</w:t>
      </w:r>
      <w:r w:rsidR="00A71F76">
        <w:rPr>
          <w:lang w:eastAsia="zh-CN"/>
        </w:rPr>
        <w:t xml:space="preserve"> because v</w:t>
      </w:r>
      <w:r w:rsidR="00A71F76" w:rsidRPr="000409C2">
        <w:rPr>
          <w:lang w:eastAsia="zh-CN"/>
        </w:rPr>
        <w:t>irtual functions have overhead</w:t>
      </w:r>
      <w:r w:rsidR="00A71F76">
        <w:rPr>
          <w:lang w:eastAsia="zh-CN"/>
        </w:rPr>
        <w:t xml:space="preserve"> of </w:t>
      </w:r>
      <w:r w:rsidR="00A71F76" w:rsidRPr="000409C2">
        <w:rPr>
          <w:lang w:eastAsia="zh-CN"/>
        </w:rPr>
        <w:t>call</w:t>
      </w:r>
      <w:r w:rsidR="00A71F76">
        <w:rPr>
          <w:lang w:eastAsia="zh-CN"/>
        </w:rPr>
        <w:t>ing</w:t>
      </w:r>
      <w:r w:rsidR="00A71F76" w:rsidRPr="000409C2">
        <w:rPr>
          <w:lang w:eastAsia="zh-CN"/>
        </w:rPr>
        <w:t xml:space="preserve"> through the vtable</w:t>
      </w:r>
      <w:r w:rsidR="00A71F76">
        <w:rPr>
          <w:lang w:eastAsia="zh-CN"/>
        </w:rPr>
        <w:t>.</w:t>
      </w:r>
    </w:p>
    <w:p w14:paraId="2B4E8557" w14:textId="77777777" w:rsidR="00F860DE" w:rsidRDefault="000F31DB" w:rsidP="00B17DA7">
      <w:pPr>
        <w:pStyle w:val="BodyText-Compact"/>
      </w:pPr>
      <w:r w:rsidRPr="005B7E5C">
        <w:rPr>
          <w:rStyle w:val="BodyText-PositiveGreen"/>
        </w:rPr>
        <w:sym w:font="Wingdings" w:char="F0FE"/>
      </w:r>
      <w:r w:rsidRPr="0030733D">
        <w:rPr>
          <w:rFonts w:hint="eastAsia"/>
        </w:rPr>
        <w:t xml:space="preserve"> </w:t>
      </w:r>
      <w:r w:rsidRPr="005B7E5C">
        <w:rPr>
          <w:rStyle w:val="BodyText-BoldAction"/>
          <w:rFonts w:hint="eastAsia"/>
        </w:rPr>
        <w:t>You</w:t>
      </w:r>
      <w:r w:rsidRPr="0030733D">
        <w:rPr>
          <w:rFonts w:hint="eastAsia"/>
        </w:rPr>
        <w:t xml:space="preserve"> </w:t>
      </w:r>
      <w:r w:rsidRPr="005B7E5C">
        <w:rPr>
          <w:rStyle w:val="BodyText-BoldAction"/>
          <w:rFonts w:hint="eastAsia"/>
        </w:rPr>
        <w:t>should</w:t>
      </w:r>
      <w:r w:rsidRPr="007F5D6B">
        <w:t xml:space="preserve"> </w:t>
      </w:r>
      <w:r w:rsidR="00F860DE">
        <w:t>consider to make virtual methods non-public, and public methods non-virtual.</w:t>
      </w:r>
      <w:r w:rsidR="00B17DA7">
        <w:t xml:space="preserve"> </w:t>
      </w:r>
      <w:r w:rsidR="00F860DE">
        <w:t>A public virtual method serves two purposes:</w:t>
      </w:r>
    </w:p>
    <w:p w14:paraId="2B4E8558" w14:textId="77777777" w:rsidR="00F860DE" w:rsidRDefault="00F860DE" w:rsidP="00B17DA7">
      <w:pPr>
        <w:pStyle w:val="ListParagraph-Bullet"/>
      </w:pPr>
      <w:r>
        <w:t>It def</w:t>
      </w:r>
      <w:r w:rsidR="00817ACF">
        <w:t>ines the interface of the class.</w:t>
      </w:r>
    </w:p>
    <w:p w14:paraId="2B4E8559" w14:textId="77777777" w:rsidR="00F860DE" w:rsidRDefault="00F860DE" w:rsidP="00B17DA7">
      <w:pPr>
        <w:pStyle w:val="ListParagraph-Bullet"/>
      </w:pPr>
      <w:r>
        <w:t>It provides an extension point derived classes to modify the behavior</w:t>
      </w:r>
      <w:r w:rsidR="00817ACF">
        <w:t>.</w:t>
      </w:r>
    </w:p>
    <w:p w14:paraId="2B4E855A" w14:textId="77777777" w:rsidR="00F860DE" w:rsidRDefault="00F860DE" w:rsidP="00EA310D">
      <w:pPr>
        <w:pStyle w:val="Textkrper"/>
      </w:pPr>
      <w:r>
        <w:t xml:space="preserve">These two purposes can be separated by providing a non-virtual public method that forms the interface and a private (or protected) methods that represents the extension point for the derived classes (Non-Virtual Interface pattern similar to the Template Method </w:t>
      </w:r>
      <w:hyperlink w:anchor="REF3" w:history="1">
        <w:r w:rsidRPr="00167C45">
          <w:rPr>
            <w:rStyle w:val="Hyperlink"/>
          </w:rPr>
          <w:t>[REF</w:t>
        </w:r>
        <w:r w:rsidR="00817ACF" w:rsidRPr="00167C45">
          <w:rPr>
            <w:rStyle w:val="Hyperlink"/>
          </w:rPr>
          <w:t>3</w:t>
        </w:r>
        <w:r w:rsidRPr="00167C45">
          <w:rPr>
            <w:rStyle w:val="Hyperlink"/>
          </w:rPr>
          <w:t>]</w:t>
        </w:r>
      </w:hyperlink>
      <w:r w:rsidRPr="009C4F24">
        <w:t xml:space="preserve"> des</w:t>
      </w:r>
      <w:r w:rsidRPr="00710703">
        <w:t>ign pattern</w:t>
      </w:r>
      <w:r>
        <w:t>).</w:t>
      </w:r>
    </w:p>
    <w:p w14:paraId="2B4E855B" w14:textId="77777777" w:rsidR="00A71F76" w:rsidRDefault="00A71F76" w:rsidP="006606DA">
      <w:pPr>
        <w:pStyle w:val="berschrift3"/>
        <w:rPr>
          <w:lang w:eastAsia="zh-CN"/>
        </w:rPr>
      </w:pPr>
      <w:r w:rsidRPr="00DD4F38">
        <w:rPr>
          <w:lang w:eastAsia="zh-CN"/>
        </w:rPr>
        <w:t xml:space="preserve">Abstract </w:t>
      </w:r>
      <w:r w:rsidRPr="006606DA">
        <w:t>Classes</w:t>
      </w:r>
    </w:p>
    <w:p w14:paraId="2B4E855C" w14:textId="77777777" w:rsidR="00A71F76" w:rsidRDefault="00A71F76" w:rsidP="00EA310D">
      <w:pPr>
        <w:pStyle w:val="Textkrper"/>
        <w:rPr>
          <w:lang w:eastAsia="zh-CN"/>
        </w:rPr>
      </w:pPr>
      <w:r w:rsidRPr="00F44A79">
        <w:rPr>
          <w:lang w:eastAsia="zh-CN"/>
        </w:rPr>
        <w:t>An abstract class provides a polymorphic base class and requires a derived class to provide implementation for virtual methods.</w:t>
      </w:r>
    </w:p>
    <w:p w14:paraId="2B4E855D" w14:textId="77777777" w:rsidR="00E14AF1" w:rsidRPr="00167C45"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E14AF1">
        <w:t xml:space="preserve">prefer to define and inherit from abstract </w:t>
      </w:r>
      <w:r w:rsidR="00A43147">
        <w:t>classes</w:t>
      </w:r>
      <w:r w:rsidR="00E14AF1">
        <w:t>.</w:t>
      </w:r>
      <w:r w:rsidR="00B17DA7">
        <w:t xml:space="preserve"> S</w:t>
      </w:r>
      <w:r w:rsidR="00E14AF1">
        <w:t xml:space="preserve">ee </w:t>
      </w:r>
      <w:r w:rsidR="00817ACF">
        <w:t>Dependency Inversion Principle (</w:t>
      </w:r>
      <w:r w:rsidR="00E14AF1">
        <w:t>DIP</w:t>
      </w:r>
      <w:r w:rsidR="00817ACF">
        <w:t>)</w:t>
      </w:r>
      <w:r w:rsidR="00E14AF1">
        <w:t xml:space="preserve"> </w:t>
      </w:r>
      <w:hyperlink w:anchor="REF4" w:history="1">
        <w:r w:rsidR="00E14AF1" w:rsidRPr="00167C45">
          <w:rPr>
            <w:rStyle w:val="Hyperlink"/>
          </w:rPr>
          <w:t>[REF</w:t>
        </w:r>
        <w:r w:rsidR="00817ACF" w:rsidRPr="00167C45">
          <w:rPr>
            <w:rStyle w:val="Hyperlink"/>
          </w:rPr>
          <w:t>4</w:t>
        </w:r>
        <w:r w:rsidR="00E14AF1" w:rsidRPr="00167C45">
          <w:rPr>
            <w:rStyle w:val="Hyperlink"/>
          </w:rPr>
          <w:t>]</w:t>
        </w:r>
      </w:hyperlink>
    </w:p>
    <w:p w14:paraId="2B4E855E" w14:textId="77777777" w:rsidR="00A71F76" w:rsidRDefault="001B1D13" w:rsidP="00EA310D">
      <w:pPr>
        <w:pStyle w:val="Textkrper"/>
      </w:pPr>
      <w:r w:rsidRPr="001B1D13">
        <w:rPr>
          <w:rStyle w:val="BodyText-PositiveGreen"/>
        </w:rPr>
        <w:sym w:font="Wingdings" w:char="F0FE"/>
      </w:r>
      <w:r w:rsidRPr="001B1D13">
        <w:rPr>
          <w:rFonts w:hint="eastAsia"/>
        </w:rPr>
        <w:t xml:space="preserve"> </w:t>
      </w:r>
      <w:r w:rsidRPr="001B1D13">
        <w:rPr>
          <w:rStyle w:val="BodyText-BoldAction"/>
        </w:rPr>
        <w:t>You</w:t>
      </w:r>
      <w:r w:rsidRPr="001B1D13">
        <w:t xml:space="preserve"> </w:t>
      </w:r>
      <w:r w:rsidRPr="001B1D13">
        <w:rPr>
          <w:rStyle w:val="BodyText-BoldAction"/>
        </w:rPr>
        <w:t>can</w:t>
      </w:r>
      <w:r w:rsidRPr="001B1D13">
        <w:t xml:space="preserve"> </w:t>
      </w:r>
      <w:r w:rsidR="00A71F76">
        <w:t>use the 'abstract' keyword</w:t>
      </w:r>
      <w:r w:rsidR="00C16CDA">
        <w:t xml:space="preserve"> to identify an abstract class.</w:t>
      </w:r>
      <w:r w:rsidR="00B17DA7">
        <w:t xml:space="preserve"> </w:t>
      </w:r>
      <w:r w:rsidR="00A71F76">
        <w:t>Note: this is a Microsoft specific extension to C++.</w:t>
      </w:r>
    </w:p>
    <w:p w14:paraId="2B4E855F" w14:textId="77777777" w:rsidR="00A71F76" w:rsidRDefault="00BC2E4E" w:rsidP="00EA310D">
      <w:pPr>
        <w:pStyle w:val="Textkrper"/>
      </w:pPr>
      <w:r w:rsidRPr="00644D97">
        <w:rPr>
          <w:rStyle w:val="BodyText-PositiveGreen"/>
        </w:rPr>
        <w:lastRenderedPageBreak/>
        <w:sym w:font="Wingdings" w:char="F0FE"/>
      </w:r>
      <w:r w:rsidRPr="00644D97">
        <w:rPr>
          <w:rFonts w:hint="eastAsia"/>
        </w:rPr>
        <w:t xml:space="preserve"> </w:t>
      </w:r>
      <w:r w:rsidRPr="00644D97">
        <w:rPr>
          <w:rStyle w:val="BodyText-BoldAction"/>
        </w:rPr>
        <w:t>Do</w:t>
      </w:r>
      <w:r w:rsidRPr="00644D97">
        <w:t xml:space="preserve"> </w:t>
      </w:r>
      <w:r w:rsidR="00A71F76">
        <w:t>provide a protected constructor.</w:t>
      </w:r>
    </w:p>
    <w:p w14:paraId="2B4E8560" w14:textId="77777777" w:rsidR="00A71F76"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A71F76">
        <w:t>identify abstract methods by making them pure virtual.</w:t>
      </w:r>
    </w:p>
    <w:p w14:paraId="2B4E8561" w14:textId="77777777" w:rsidR="00A71F76"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A71F76">
        <w:t xml:space="preserve">provide a public, virtual destructor if you allow deletion via a pointer to the abstract class </w:t>
      </w:r>
      <w:r w:rsidR="00A71F76" w:rsidRPr="00D36E18">
        <w:rPr>
          <w:rStyle w:val="BodyText-BoldEmphasis"/>
        </w:rPr>
        <w:t>or</w:t>
      </w:r>
      <w:r w:rsidR="00A71F76">
        <w:t xml:space="preserve"> a protected, non-virtual destructor to disallow deletion via a pointer to the abstract class.</w:t>
      </w:r>
    </w:p>
    <w:p w14:paraId="2B4E8562" w14:textId="77777777" w:rsidR="00A71F76"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A71F76">
        <w:t xml:space="preserve">explicitly provide protected copy constructor and assignment operators </w:t>
      </w:r>
      <w:r w:rsidR="00A71F76" w:rsidRPr="00D36E18">
        <w:rPr>
          <w:rStyle w:val="BodyText-BoldEmphasis"/>
        </w:rPr>
        <w:t>or</w:t>
      </w:r>
      <w:r w:rsidR="00A71F76">
        <w:t xml:space="preserve"> </w:t>
      </w:r>
      <w:r w:rsidR="00C16CDA">
        <w:t xml:space="preserve">delete </w:t>
      </w:r>
      <w:r w:rsidR="00A71F76">
        <w:t>copy constructor and assignment operators – this will cause a compilation error if a user accidentally uses an abstract base class that results in pass-by-value behavior</w:t>
      </w:r>
      <w:r w:rsidR="00C16CDA">
        <w:t xml:space="preserve"> or disallows this for the entire hierarchy</w:t>
      </w:r>
      <w:r w:rsidR="00A71F76">
        <w:t>.</w:t>
      </w:r>
    </w:p>
    <w:p w14:paraId="2B4E8563" w14:textId="77777777" w:rsidR="00A71F76" w:rsidRDefault="00A71F76" w:rsidP="00EA310D">
      <w:pPr>
        <w:pStyle w:val="Textkrper"/>
      </w:pPr>
      <w:r>
        <w:t>An example of an abstract class:</w:t>
      </w:r>
    </w:p>
    <w:p w14:paraId="2B4E8564" w14:textId="77777777" w:rsidR="00D72932" w:rsidRPr="00D72932" w:rsidRDefault="00D72932" w:rsidP="00B054EB">
      <w:pPr>
        <w:pStyle w:val="BodyText-Code"/>
      </w:pPr>
      <w:r w:rsidRPr="00B054EB">
        <w:rPr>
          <w:rStyle w:val="BodyText-Code-Keywords"/>
        </w:rPr>
        <w:t>class</w:t>
      </w:r>
      <w:r w:rsidRPr="00B054EB">
        <w:t> </w:t>
      </w:r>
      <w:r w:rsidRPr="00B054EB">
        <w:rPr>
          <w:rStyle w:val="BodyText-Code-Types"/>
        </w:rPr>
        <w:t>AbstractClass</w:t>
      </w:r>
      <w:r w:rsidRPr="00D72932">
        <w:t> </w:t>
      </w:r>
    </w:p>
    <w:p w14:paraId="2B4E8565" w14:textId="77777777" w:rsidR="00D72932" w:rsidRPr="00D72932" w:rsidRDefault="00D72932" w:rsidP="00B054EB">
      <w:pPr>
        <w:pStyle w:val="BodyText-Code"/>
      </w:pPr>
      <w:r w:rsidRPr="00D72932">
        <w:t>{</w:t>
      </w:r>
    </w:p>
    <w:p w14:paraId="2B4E8566" w14:textId="77777777" w:rsidR="00D72932" w:rsidRPr="00D72932" w:rsidRDefault="00D72932" w:rsidP="00B054EB">
      <w:pPr>
        <w:pStyle w:val="BodyText-Code"/>
      </w:pPr>
      <w:r w:rsidRPr="00B054EB">
        <w:rPr>
          <w:rStyle w:val="BodyText-Code-Keywords"/>
        </w:rPr>
        <w:t>protected</w:t>
      </w:r>
      <w:r w:rsidRPr="00D72932">
        <w:t>:</w:t>
      </w:r>
    </w:p>
    <w:p w14:paraId="2B4E8567" w14:textId="77777777" w:rsidR="00D72932" w:rsidRPr="00D72932" w:rsidRDefault="00D72932" w:rsidP="00B054EB">
      <w:pPr>
        <w:pStyle w:val="BodyText-Code"/>
      </w:pPr>
      <w:r w:rsidRPr="00D72932">
        <w:t>    AbstractClass() = </w:t>
      </w:r>
      <w:r w:rsidRPr="00B054EB">
        <w:rPr>
          <w:rStyle w:val="BodyText-Code-Keywords"/>
        </w:rPr>
        <w:t>default</w:t>
      </w:r>
      <w:r w:rsidRPr="00D72932">
        <w:t>;</w:t>
      </w:r>
    </w:p>
    <w:p w14:paraId="2B4E8568" w14:textId="77777777" w:rsidR="00D72932" w:rsidRPr="00D72932" w:rsidRDefault="00D72932" w:rsidP="00B054EB">
      <w:pPr>
        <w:pStyle w:val="BodyText-Code"/>
      </w:pPr>
      <w:r w:rsidRPr="00D72932">
        <w:t>    AbstractClass(</w:t>
      </w:r>
      <w:r w:rsidRPr="00B054EB">
        <w:rPr>
          <w:rStyle w:val="BodyText-Code-Keywords"/>
        </w:rPr>
        <w:t>const</w:t>
      </w:r>
      <w:r w:rsidRPr="00B054EB">
        <w:t> </w:t>
      </w:r>
      <w:r w:rsidRPr="00B054EB">
        <w:rPr>
          <w:rStyle w:val="BodyText-Code-Types"/>
        </w:rPr>
        <w:t>AbstractClass</w:t>
      </w:r>
      <w:r w:rsidRPr="00B054EB">
        <w:t>&amp;) = </w:t>
      </w:r>
      <w:r w:rsidRPr="00B054EB">
        <w:rPr>
          <w:rStyle w:val="BodyText-Code-Keywords"/>
        </w:rPr>
        <w:t>default</w:t>
      </w:r>
      <w:r w:rsidRPr="00D72932">
        <w:t>;</w:t>
      </w:r>
    </w:p>
    <w:p w14:paraId="2B4E8569" w14:textId="77777777" w:rsidR="00D72932" w:rsidRPr="00D72932" w:rsidRDefault="00D72932" w:rsidP="00B054EB">
      <w:pPr>
        <w:pStyle w:val="BodyText-Code"/>
      </w:pPr>
      <w:r w:rsidRPr="00D72932">
        <w:t>    </w:t>
      </w:r>
      <w:r w:rsidRPr="00B054EB">
        <w:rPr>
          <w:rStyle w:val="BodyText-Code-Types"/>
        </w:rPr>
        <w:t>AbstractClass</w:t>
      </w:r>
      <w:r w:rsidRPr="00B054EB">
        <w:t>&amp; operator=(</w:t>
      </w:r>
      <w:r w:rsidRPr="00B054EB">
        <w:rPr>
          <w:rStyle w:val="BodyText-Code-Keywords"/>
        </w:rPr>
        <w:t>const</w:t>
      </w:r>
      <w:r w:rsidRPr="00B054EB">
        <w:t> </w:t>
      </w:r>
      <w:r w:rsidRPr="00B054EB">
        <w:rPr>
          <w:rStyle w:val="BodyText-Code-Types"/>
        </w:rPr>
        <w:t>AbstractClass</w:t>
      </w:r>
      <w:r w:rsidRPr="00B054EB">
        <w:t>&amp;) = </w:t>
      </w:r>
      <w:r w:rsidRPr="00B054EB">
        <w:rPr>
          <w:rStyle w:val="BodyText-Code-Keywords"/>
        </w:rPr>
        <w:t>default</w:t>
      </w:r>
      <w:r w:rsidRPr="00D72932">
        <w:t>;</w:t>
      </w:r>
    </w:p>
    <w:p w14:paraId="2B4E856A" w14:textId="77777777" w:rsidR="00D72932" w:rsidRPr="00D72932" w:rsidRDefault="00D72932" w:rsidP="00B054EB">
      <w:pPr>
        <w:pStyle w:val="BodyText-Code"/>
      </w:pPr>
      <w:r w:rsidRPr="00D72932">
        <w:t xml:space="preserve"> </w:t>
      </w:r>
    </w:p>
    <w:p w14:paraId="2B4E856B" w14:textId="77777777" w:rsidR="00D72932" w:rsidRPr="00D72932" w:rsidRDefault="00D72932" w:rsidP="00B054EB">
      <w:pPr>
        <w:pStyle w:val="BodyText-Code"/>
      </w:pPr>
      <w:r w:rsidRPr="00B054EB">
        <w:rPr>
          <w:rStyle w:val="BodyText-Code-Keywords"/>
        </w:rPr>
        <w:t>public</w:t>
      </w:r>
      <w:r w:rsidRPr="00D72932">
        <w:t>:</w:t>
      </w:r>
    </w:p>
    <w:p w14:paraId="2B4E856C" w14:textId="77777777" w:rsidR="00D72932" w:rsidRPr="00D72932" w:rsidRDefault="00D72932" w:rsidP="00B054EB">
      <w:pPr>
        <w:pStyle w:val="BodyText-Code"/>
      </w:pPr>
      <w:r w:rsidRPr="00D72932">
        <w:t>    </w:t>
      </w:r>
      <w:r w:rsidRPr="00B054EB">
        <w:rPr>
          <w:rStyle w:val="BodyText-Code-Keywords"/>
        </w:rPr>
        <w:t>virtual</w:t>
      </w:r>
      <w:r w:rsidRPr="00B054EB">
        <w:t> ~AbstractClass() = </w:t>
      </w:r>
      <w:r w:rsidRPr="00B054EB">
        <w:rPr>
          <w:rStyle w:val="BodyText-Code-Keywords"/>
        </w:rPr>
        <w:t>default</w:t>
      </w:r>
      <w:r w:rsidRPr="00D72932">
        <w:t>;</w:t>
      </w:r>
    </w:p>
    <w:p w14:paraId="2B4E856D" w14:textId="77777777" w:rsidR="00D72932" w:rsidRPr="00D72932" w:rsidRDefault="00D72932" w:rsidP="00B054EB">
      <w:pPr>
        <w:pStyle w:val="BodyText-Code"/>
      </w:pPr>
      <w:r w:rsidRPr="00D72932">
        <w:t>    </w:t>
      </w:r>
      <w:r w:rsidRPr="00B054EB">
        <w:rPr>
          <w:rStyle w:val="BodyText-Code-Keywords"/>
        </w:rPr>
        <w:t>virtual</w:t>
      </w:r>
      <w:r w:rsidRPr="00B054EB">
        <w:t> </w:t>
      </w:r>
      <w:r w:rsidRPr="00B054EB">
        <w:rPr>
          <w:rStyle w:val="BodyText-Code-Keywords"/>
        </w:rPr>
        <w:t>int</w:t>
      </w:r>
      <w:r w:rsidRPr="00D72932">
        <w:t> DoSomething() = 0;</w:t>
      </w:r>
    </w:p>
    <w:p w14:paraId="2B4E856E" w14:textId="77777777" w:rsidR="00D72932" w:rsidRPr="00D72932" w:rsidRDefault="00D72932" w:rsidP="00B054EB">
      <w:pPr>
        <w:pStyle w:val="BodyText-Code"/>
      </w:pPr>
      <w:r w:rsidRPr="00D72932">
        <w:t>};</w:t>
      </w:r>
    </w:p>
    <w:p w14:paraId="2B4E856F" w14:textId="77777777" w:rsidR="004D6B6D" w:rsidRDefault="004D6B6D" w:rsidP="004D6B6D">
      <w:pPr>
        <w:pStyle w:val="berschrift3"/>
      </w:pPr>
      <w:r>
        <w:rPr>
          <w:lang w:eastAsia="zh-CN"/>
        </w:rPr>
        <w:t>Interface</w:t>
      </w:r>
      <w:r w:rsidRPr="006606DA">
        <w:t>s</w:t>
      </w:r>
    </w:p>
    <w:p w14:paraId="2B4E8570" w14:textId="77777777" w:rsidR="004D6B6D" w:rsidRDefault="004D6B6D" w:rsidP="00EA310D">
      <w:pPr>
        <w:pStyle w:val="Textkrper"/>
      </w:pPr>
      <w:r>
        <w:t xml:space="preserve">A special case of an abstract class in one which contains only pure virtual functions, thus providing a construct similar to the interface constructs of other languages. </w:t>
      </w:r>
    </w:p>
    <w:p w14:paraId="2B4E8571" w14:textId="77777777" w:rsidR="004D6B6D" w:rsidRPr="004D6B6D"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4D6B6D">
        <w:t xml:space="preserve">provide a public, virtual destructor </w:t>
      </w:r>
      <w:r w:rsidR="00123061">
        <w:t xml:space="preserve">to </w:t>
      </w:r>
      <w:r w:rsidR="004D6B6D">
        <w:t>allow deletion via a pointer to the interface class.</w:t>
      </w:r>
    </w:p>
    <w:p w14:paraId="2B4E8572" w14:textId="77777777" w:rsidR="00B53527" w:rsidRDefault="00B53527" w:rsidP="00B53527">
      <w:pPr>
        <w:pStyle w:val="berschrift2"/>
      </w:pPr>
      <w:bookmarkStart w:id="1824" w:name="_Toc401752084"/>
      <w:r>
        <w:t>Namespaces</w:t>
      </w:r>
      <w:bookmarkEnd w:id="1824"/>
    </w:p>
    <w:p w14:paraId="2B4E8573" w14:textId="77777777" w:rsidR="00B53527"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196177">
        <w:t>keep the t</w:t>
      </w:r>
      <w:r w:rsidR="00B53527" w:rsidRPr="00B81A72">
        <w:t>ype</w:t>
      </w:r>
      <w:r w:rsidR="00B53527">
        <w:t xml:space="preserve"> and its nonmember functions in the same namespace.</w:t>
      </w:r>
      <w:r w:rsidR="00EA310D">
        <w:t xml:space="preserve"> </w:t>
      </w:r>
      <w:r w:rsidR="00B53527">
        <w:t xml:space="preserve">Both public member functions and nonmember functions are part of the interface of a type. C++ enforces this by applying argument-dependent lookup (ADL, also known as Koenig lookup). This ensures that code that uses an object of a specific type can use its nonmember function interface (e.g. </w:t>
      </w:r>
      <w:r w:rsidR="00B53527" w:rsidRPr="00977826">
        <w:rPr>
          <w:rStyle w:val="BodyText-InlineCode"/>
        </w:rPr>
        <w:t>cout &lt;&lt; x</w:t>
      </w:r>
      <w:r w:rsidR="00B53527">
        <w:t xml:space="preserve">  will invoke the operator&lt;&lt; for X when x is of type X).</w:t>
      </w:r>
    </w:p>
    <w:p w14:paraId="2B4E8574" w14:textId="77777777" w:rsidR="00B53527" w:rsidRPr="0076035B"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B53527" w:rsidRPr="00B81A72">
        <w:t xml:space="preserve">keep </w:t>
      </w:r>
      <w:r w:rsidR="00B53527">
        <w:t>types and functions in separate namespaces unless they are designed to work together.</w:t>
      </w:r>
      <w:r w:rsidR="00B17DA7">
        <w:t xml:space="preserve"> </w:t>
      </w:r>
      <w:r w:rsidR="00B53527">
        <w:t xml:space="preserve">This rule </w:t>
      </w:r>
      <w:r w:rsidR="00196177">
        <w:t xml:space="preserve">is the backside of the previous and </w:t>
      </w:r>
      <w:r w:rsidR="00B53527">
        <w:t xml:space="preserve">prevents the unintended lookup of functions and operators for types by accident. Examples can be found </w:t>
      </w:r>
      <w:r w:rsidR="00B53527" w:rsidRPr="00167C45">
        <w:t xml:space="preserve">in </w:t>
      </w:r>
      <w:hyperlink w:anchor="REF3" w:history="1">
        <w:r w:rsidR="00B53527" w:rsidRPr="00167C45">
          <w:rPr>
            <w:rStyle w:val="Hyperlink"/>
          </w:rPr>
          <w:t>[REF</w:t>
        </w:r>
        <w:r w:rsidR="005A20FB" w:rsidRPr="00167C45">
          <w:rPr>
            <w:rStyle w:val="Hyperlink"/>
          </w:rPr>
          <w:t>3</w:t>
        </w:r>
        <w:r w:rsidR="00B53527" w:rsidRPr="00167C45">
          <w:rPr>
            <w:rStyle w:val="Hyperlink"/>
          </w:rPr>
          <w:t>]</w:t>
        </w:r>
      </w:hyperlink>
      <w:r w:rsidR="00B53527" w:rsidRPr="00167C45">
        <w:t>.</w:t>
      </w:r>
    </w:p>
    <w:p w14:paraId="2B4E8575" w14:textId="77777777" w:rsidR="00B53527" w:rsidRDefault="00F52D8A" w:rsidP="00EA310D">
      <w:pPr>
        <w:pStyle w:val="Textkrper"/>
      </w:pPr>
      <w:r w:rsidRPr="005B7E5C">
        <w:rPr>
          <w:rStyle w:val="BodyText-NegativeRed"/>
        </w:rPr>
        <w:sym w:font="Wingdings" w:char="F0FD"/>
      </w:r>
      <w:r w:rsidRPr="003B773F">
        <w:rPr>
          <w:rFonts w:hint="eastAsia"/>
        </w:rPr>
        <w:t xml:space="preserve"> </w:t>
      </w:r>
      <w:r w:rsidRPr="005B7E5C">
        <w:rPr>
          <w:rStyle w:val="BodyText-BoldAction"/>
        </w:rPr>
        <w:t>Do</w:t>
      </w:r>
      <w:r w:rsidRPr="003B773F">
        <w:t xml:space="preserve"> </w:t>
      </w:r>
      <w:r w:rsidRPr="005B7E5C">
        <w:rPr>
          <w:rStyle w:val="BodyText-BoldAction"/>
        </w:rPr>
        <w:t>not</w:t>
      </w:r>
      <w:r w:rsidRPr="006C0449">
        <w:t xml:space="preserve"> </w:t>
      </w:r>
      <w:r w:rsidR="00B53527">
        <w:t xml:space="preserve">use </w:t>
      </w:r>
      <w:r w:rsidR="00B53527" w:rsidRPr="0076035B">
        <w:t>namespace usings</w:t>
      </w:r>
      <w:r w:rsidR="00B53527">
        <w:t xml:space="preserve"> in a header file or before any </w:t>
      </w:r>
      <w:r w:rsidR="00B53527" w:rsidRPr="0076035B">
        <w:rPr>
          <w:rStyle w:val="BodyText-InlineCode"/>
        </w:rPr>
        <w:t>#include</w:t>
      </w:r>
      <w:r w:rsidR="00B53527">
        <w:t>.</w:t>
      </w:r>
      <w:r w:rsidR="00B17DA7">
        <w:t xml:space="preserve"> </w:t>
      </w:r>
      <w:r w:rsidR="00B53527">
        <w:t>I</w:t>
      </w:r>
      <w:r w:rsidR="00B53527" w:rsidRPr="00793EFF">
        <w:t xml:space="preserve">n </w:t>
      </w:r>
      <w:r w:rsidR="00B53527">
        <w:t xml:space="preserve">implementation files you should </w:t>
      </w:r>
      <w:r w:rsidR="00B53527" w:rsidRPr="0076035B">
        <w:t>use usings to make</w:t>
      </w:r>
      <w:r w:rsidR="00B53527">
        <w:t xml:space="preserve"> the code more readable. Nevertheless usings in header files or before any include </w:t>
      </w:r>
      <w:r w:rsidR="00196177">
        <w:t xml:space="preserve">may </w:t>
      </w:r>
      <w:r w:rsidR="00B53527">
        <w:t>influence other code that follows in an unintended way.</w:t>
      </w:r>
    </w:p>
    <w:p w14:paraId="2B4E8576" w14:textId="77777777" w:rsidR="00A04E00" w:rsidRDefault="00A04E00" w:rsidP="00A77CC6">
      <w:pPr>
        <w:pStyle w:val="BodyText-LocalHeader-BadCode"/>
      </w:pPr>
      <w:r>
        <w:t>Bad</w:t>
      </w:r>
      <w:r w:rsidRPr="005F6BEA">
        <w:t>:</w:t>
      </w:r>
    </w:p>
    <w:p w14:paraId="2B4E8577" w14:textId="77777777" w:rsidR="00A04E00" w:rsidRPr="00127DD5" w:rsidRDefault="00A04E00" w:rsidP="00127DD5">
      <w:pPr>
        <w:pStyle w:val="BodyText-Code"/>
        <w:rPr>
          <w:rStyle w:val="BodyText-Code-Comments"/>
        </w:rPr>
      </w:pPr>
      <w:r w:rsidRPr="00127DD5">
        <w:rPr>
          <w:rStyle w:val="BodyText-Code-Comments"/>
        </w:rPr>
        <w:t>// SomeClass.h</w:t>
      </w:r>
    </w:p>
    <w:p w14:paraId="2B4E8578" w14:textId="77777777" w:rsidR="009F6138" w:rsidRPr="00127DD5" w:rsidRDefault="009F6138" w:rsidP="00127DD5">
      <w:pPr>
        <w:pStyle w:val="BodyText-Code"/>
      </w:pPr>
      <w:r w:rsidRPr="00127DD5">
        <w:rPr>
          <w:rStyle w:val="BodyText-Code-Keywords"/>
        </w:rPr>
        <w:t>#include</w:t>
      </w:r>
      <w:r w:rsidRPr="00127DD5">
        <w:t> </w:t>
      </w:r>
      <w:r w:rsidRPr="00127DD5">
        <w:rPr>
          <w:rStyle w:val="BodyText-Code-Strings"/>
        </w:rPr>
        <w:t>&lt;string&gt;</w:t>
      </w:r>
    </w:p>
    <w:p w14:paraId="2B4E8579" w14:textId="77777777" w:rsidR="00A04E00" w:rsidRPr="00127DD5" w:rsidRDefault="00A04E00" w:rsidP="00127DD5">
      <w:pPr>
        <w:pStyle w:val="BodyText-Code"/>
      </w:pPr>
      <w:r w:rsidRPr="00127DD5">
        <w:rPr>
          <w:rStyle w:val="BodyText-Code-Keywords"/>
        </w:rPr>
        <w:t>using</w:t>
      </w:r>
      <w:r w:rsidRPr="00127DD5">
        <w:t> </w:t>
      </w:r>
      <w:r w:rsidRPr="00127DD5">
        <w:rPr>
          <w:rStyle w:val="BodyText-Code-Keywords"/>
        </w:rPr>
        <w:t>namespace</w:t>
      </w:r>
      <w:r w:rsidRPr="00127DD5">
        <w:t> std;</w:t>
      </w:r>
    </w:p>
    <w:p w14:paraId="2B4E857A" w14:textId="77777777" w:rsidR="00A04E00" w:rsidRPr="00127DD5" w:rsidRDefault="00A04E00" w:rsidP="00127DD5">
      <w:pPr>
        <w:pStyle w:val="BodyText-Code"/>
      </w:pPr>
    </w:p>
    <w:p w14:paraId="2B4E857B" w14:textId="77777777" w:rsidR="00A04E00" w:rsidRPr="00A04E00" w:rsidRDefault="00A04E00" w:rsidP="00127DD5">
      <w:pPr>
        <w:pStyle w:val="BodyText-Code"/>
      </w:pPr>
      <w:r w:rsidRPr="00127DD5">
        <w:rPr>
          <w:rStyle w:val="BodyText-Code-Keywords"/>
        </w:rPr>
        <w:t>class</w:t>
      </w:r>
      <w:r w:rsidRPr="00127DD5">
        <w:t> </w:t>
      </w:r>
      <w:r w:rsidRPr="00127DD5">
        <w:rPr>
          <w:rStyle w:val="BodyText-Code-Types"/>
        </w:rPr>
        <w:t>SomeClass</w:t>
      </w:r>
    </w:p>
    <w:p w14:paraId="2B4E857C" w14:textId="77777777" w:rsidR="00A04E00" w:rsidRPr="00A04E00" w:rsidRDefault="00A04E00" w:rsidP="00127DD5">
      <w:pPr>
        <w:pStyle w:val="BodyText-Code"/>
      </w:pPr>
      <w:r w:rsidRPr="00A04E00">
        <w:t>{</w:t>
      </w:r>
    </w:p>
    <w:p w14:paraId="2B4E857D" w14:textId="77777777" w:rsidR="00A04E00" w:rsidRPr="00A04E00" w:rsidRDefault="00A04E00" w:rsidP="00127DD5">
      <w:pPr>
        <w:pStyle w:val="BodyText-Code"/>
      </w:pPr>
      <w:r w:rsidRPr="00127DD5">
        <w:rPr>
          <w:rStyle w:val="BodyText-Code-Keywords"/>
        </w:rPr>
        <w:t>public</w:t>
      </w:r>
      <w:r w:rsidRPr="00A04E00">
        <w:t>:</w:t>
      </w:r>
    </w:p>
    <w:p w14:paraId="2B4E857E" w14:textId="77777777" w:rsidR="00A04E00" w:rsidRPr="00A04E00" w:rsidRDefault="00A04E00" w:rsidP="00127DD5">
      <w:pPr>
        <w:pStyle w:val="BodyText-Code"/>
      </w:pPr>
      <w:r w:rsidRPr="00A04E00">
        <w:lastRenderedPageBreak/>
        <w:t>    </w:t>
      </w:r>
      <w:r w:rsidRPr="00127DD5">
        <w:rPr>
          <w:rStyle w:val="BodyText-Code-Types"/>
        </w:rPr>
        <w:t>wstring</w:t>
      </w:r>
      <w:r w:rsidRPr="00A04E00">
        <w:t> GetSomeText();</w:t>
      </w:r>
    </w:p>
    <w:p w14:paraId="2B4E857F" w14:textId="77777777" w:rsidR="00A04E00" w:rsidRPr="00A04E00" w:rsidRDefault="00A04E00" w:rsidP="00127DD5">
      <w:pPr>
        <w:pStyle w:val="BodyText-Code"/>
      </w:pPr>
      <w:r w:rsidRPr="00A04E00">
        <w:t xml:space="preserve"> </w:t>
      </w:r>
    </w:p>
    <w:p w14:paraId="2B4E8580" w14:textId="77777777" w:rsidR="00A04E00" w:rsidRPr="00A04E00" w:rsidRDefault="00A04E00" w:rsidP="00127DD5">
      <w:pPr>
        <w:pStyle w:val="BodyText-Code"/>
      </w:pPr>
      <w:r w:rsidRPr="00127DD5">
        <w:rPr>
          <w:rStyle w:val="BodyText-Code-Keywords"/>
        </w:rPr>
        <w:t>private</w:t>
      </w:r>
      <w:r w:rsidRPr="00A04E00">
        <w:t>:</w:t>
      </w:r>
    </w:p>
    <w:p w14:paraId="2B4E8581" w14:textId="77777777" w:rsidR="00A04E00" w:rsidRPr="00A04E00" w:rsidRDefault="00A04E00" w:rsidP="00127DD5">
      <w:pPr>
        <w:pStyle w:val="BodyText-Code"/>
      </w:pPr>
      <w:r w:rsidRPr="00A04E00">
        <w:t>    </w:t>
      </w:r>
      <w:r w:rsidRPr="00127DD5">
        <w:rPr>
          <w:rStyle w:val="BodyText-Code-Types"/>
        </w:rPr>
        <w:t>wstring</w:t>
      </w:r>
      <w:r w:rsidRPr="00A04E00">
        <w:t> m_sometext;</w:t>
      </w:r>
    </w:p>
    <w:p w14:paraId="2B4E8582" w14:textId="77777777" w:rsidR="00A04E00" w:rsidRPr="009F6138" w:rsidRDefault="00A04E00" w:rsidP="00127DD5">
      <w:pPr>
        <w:pStyle w:val="BodyText-Code"/>
      </w:pPr>
      <w:r w:rsidRPr="009F6138">
        <w:t>};</w:t>
      </w:r>
    </w:p>
    <w:p w14:paraId="2B4E8583" w14:textId="77777777" w:rsidR="009F6138" w:rsidRDefault="009F6138" w:rsidP="00A77CC6">
      <w:pPr>
        <w:pStyle w:val="BodyText-LocalHeader-BadCode"/>
      </w:pPr>
      <w:r>
        <w:t>Bad</w:t>
      </w:r>
      <w:r w:rsidRPr="005F6BEA">
        <w:t>:</w:t>
      </w:r>
    </w:p>
    <w:p w14:paraId="2B4E8584" w14:textId="77777777" w:rsidR="009F6138" w:rsidRPr="00127DD5" w:rsidRDefault="009F6138" w:rsidP="00127DD5">
      <w:pPr>
        <w:pStyle w:val="BodyText-Code"/>
        <w:rPr>
          <w:rStyle w:val="BodyText-Code-Comments"/>
        </w:rPr>
      </w:pPr>
      <w:r w:rsidRPr="00127DD5">
        <w:rPr>
          <w:rStyle w:val="BodyText-Code-Comments"/>
        </w:rPr>
        <w:t>// SomeClass.cpp</w:t>
      </w:r>
    </w:p>
    <w:p w14:paraId="2B4E8585" w14:textId="77777777" w:rsidR="009F6138" w:rsidRPr="00127DD5" w:rsidRDefault="009F6138" w:rsidP="00127DD5">
      <w:pPr>
        <w:pStyle w:val="BodyText-Code"/>
      </w:pPr>
      <w:r w:rsidRPr="00127DD5">
        <w:rPr>
          <w:rStyle w:val="BodyText-Code-Keywords"/>
        </w:rPr>
        <w:t>using</w:t>
      </w:r>
      <w:r w:rsidRPr="00127DD5">
        <w:t> </w:t>
      </w:r>
      <w:r w:rsidRPr="00127DD5">
        <w:rPr>
          <w:rStyle w:val="BodyText-Code-Keywords"/>
        </w:rPr>
        <w:t>namespace</w:t>
      </w:r>
      <w:r w:rsidRPr="00127DD5">
        <w:t> std;</w:t>
      </w:r>
    </w:p>
    <w:p w14:paraId="2B4E8586" w14:textId="77777777" w:rsidR="009F6138" w:rsidRPr="00127DD5" w:rsidRDefault="009F6138" w:rsidP="00127DD5">
      <w:pPr>
        <w:pStyle w:val="BodyText-Code"/>
        <w:rPr>
          <w:rStyle w:val="BodyText-Code-Strings"/>
        </w:rPr>
      </w:pPr>
      <w:r w:rsidRPr="00127DD5">
        <w:rPr>
          <w:rStyle w:val="BodyText-Code-Keywords"/>
        </w:rPr>
        <w:t>#include</w:t>
      </w:r>
      <w:r w:rsidRPr="00127DD5">
        <w:t> </w:t>
      </w:r>
      <w:r w:rsidRPr="00127DD5">
        <w:rPr>
          <w:rStyle w:val="BodyText-Code-Strings"/>
        </w:rPr>
        <w:t>"SomeOtherClass.h"</w:t>
      </w:r>
    </w:p>
    <w:p w14:paraId="2B4E8587" w14:textId="77777777" w:rsidR="00A04E00" w:rsidRDefault="00A04E00" w:rsidP="004A6EF7">
      <w:pPr>
        <w:pStyle w:val="BodyText-LocalHeader-GoodCode"/>
      </w:pPr>
      <w:r>
        <w:t>Good</w:t>
      </w:r>
      <w:r w:rsidRPr="00EE0DFC">
        <w:t>:</w:t>
      </w:r>
    </w:p>
    <w:p w14:paraId="2B4E8588" w14:textId="77777777" w:rsidR="00A04E00" w:rsidRPr="00127DD5" w:rsidRDefault="00A04E00" w:rsidP="00127DD5">
      <w:pPr>
        <w:pStyle w:val="BodyText-Code"/>
        <w:rPr>
          <w:rStyle w:val="BodyText-Code-Comments"/>
        </w:rPr>
      </w:pPr>
      <w:r w:rsidRPr="00127DD5">
        <w:rPr>
          <w:rStyle w:val="BodyText-Code-Comments"/>
        </w:rPr>
        <w:t>// SomeClass.h</w:t>
      </w:r>
    </w:p>
    <w:p w14:paraId="2B4E8589" w14:textId="77777777" w:rsidR="009F6138" w:rsidRPr="00127DD5" w:rsidRDefault="009F6138" w:rsidP="00127DD5">
      <w:pPr>
        <w:pStyle w:val="BodyText-Code"/>
        <w:rPr>
          <w:rStyle w:val="BodyText-Code-Strings"/>
        </w:rPr>
      </w:pPr>
      <w:r w:rsidRPr="00127DD5">
        <w:rPr>
          <w:rStyle w:val="BodyText-Code-Keywords"/>
        </w:rPr>
        <w:t>#include</w:t>
      </w:r>
      <w:r w:rsidRPr="00127DD5">
        <w:t> </w:t>
      </w:r>
      <w:r w:rsidRPr="00127DD5">
        <w:rPr>
          <w:rStyle w:val="BodyText-Code-Strings"/>
        </w:rPr>
        <w:t>&lt;string&gt;</w:t>
      </w:r>
    </w:p>
    <w:p w14:paraId="2B4E858A" w14:textId="77777777" w:rsidR="009F6138" w:rsidRPr="009F6138" w:rsidRDefault="009F6138" w:rsidP="00127DD5">
      <w:pPr>
        <w:pStyle w:val="BodyText-Code"/>
      </w:pPr>
    </w:p>
    <w:p w14:paraId="2B4E858B" w14:textId="77777777" w:rsidR="00A04E00" w:rsidRPr="00A04E00" w:rsidRDefault="00A04E00" w:rsidP="00127DD5">
      <w:pPr>
        <w:pStyle w:val="BodyText-Code"/>
      </w:pPr>
      <w:r w:rsidRPr="00127DD5">
        <w:rPr>
          <w:rStyle w:val="BodyText-Code-Keywords"/>
        </w:rPr>
        <w:t>class</w:t>
      </w:r>
      <w:r w:rsidRPr="00127DD5">
        <w:t> </w:t>
      </w:r>
      <w:r w:rsidRPr="00127DD5">
        <w:rPr>
          <w:rStyle w:val="BodyText-Code-Types"/>
        </w:rPr>
        <w:t>SomeClass</w:t>
      </w:r>
    </w:p>
    <w:p w14:paraId="2B4E858C" w14:textId="77777777" w:rsidR="00A04E00" w:rsidRPr="00A04E00" w:rsidRDefault="00A04E00" w:rsidP="00127DD5">
      <w:pPr>
        <w:pStyle w:val="BodyText-Code"/>
      </w:pPr>
      <w:r w:rsidRPr="00A04E00">
        <w:t>{</w:t>
      </w:r>
    </w:p>
    <w:p w14:paraId="2B4E858D" w14:textId="77777777" w:rsidR="00A04E00" w:rsidRPr="00A04E00" w:rsidRDefault="00A04E00" w:rsidP="00127DD5">
      <w:pPr>
        <w:pStyle w:val="BodyText-Code"/>
      </w:pPr>
      <w:r w:rsidRPr="00127DD5">
        <w:rPr>
          <w:rStyle w:val="BodyText-Code-Keywords"/>
        </w:rPr>
        <w:t>public</w:t>
      </w:r>
      <w:r w:rsidRPr="00A04E00">
        <w:t>:</w:t>
      </w:r>
    </w:p>
    <w:p w14:paraId="2B4E858E" w14:textId="77777777" w:rsidR="00A04E00" w:rsidRPr="00A04E00" w:rsidRDefault="00A04E00" w:rsidP="00127DD5">
      <w:pPr>
        <w:pStyle w:val="BodyText-Code"/>
      </w:pPr>
      <w:r w:rsidRPr="00A04E00">
        <w:t>    std::</w:t>
      </w:r>
      <w:r w:rsidRPr="00127DD5">
        <w:rPr>
          <w:rStyle w:val="BodyText-Code-Types"/>
        </w:rPr>
        <w:t>wstring</w:t>
      </w:r>
      <w:r w:rsidRPr="00A04E00">
        <w:t> GetSomeText();</w:t>
      </w:r>
    </w:p>
    <w:p w14:paraId="2B4E858F" w14:textId="77777777" w:rsidR="00A04E00" w:rsidRPr="00A04E00" w:rsidRDefault="00A04E00" w:rsidP="00127DD5">
      <w:pPr>
        <w:pStyle w:val="BodyText-Code"/>
      </w:pPr>
      <w:r w:rsidRPr="00A04E00">
        <w:t xml:space="preserve"> </w:t>
      </w:r>
    </w:p>
    <w:p w14:paraId="2B4E8590" w14:textId="77777777" w:rsidR="00A04E00" w:rsidRPr="00A04E00" w:rsidRDefault="00A04E00" w:rsidP="00127DD5">
      <w:pPr>
        <w:pStyle w:val="BodyText-Code"/>
      </w:pPr>
      <w:r w:rsidRPr="00127DD5">
        <w:rPr>
          <w:rStyle w:val="BodyText-Code-Keywords"/>
        </w:rPr>
        <w:t>private</w:t>
      </w:r>
      <w:r w:rsidRPr="00A04E00">
        <w:t>:</w:t>
      </w:r>
    </w:p>
    <w:p w14:paraId="2B4E8591" w14:textId="77777777" w:rsidR="00A04E00" w:rsidRPr="00A04E00" w:rsidRDefault="00A04E00" w:rsidP="00127DD5">
      <w:pPr>
        <w:pStyle w:val="BodyText-Code"/>
      </w:pPr>
      <w:r w:rsidRPr="00A04E00">
        <w:t>    std::</w:t>
      </w:r>
      <w:r w:rsidRPr="00127DD5">
        <w:rPr>
          <w:rStyle w:val="BodyText-Code-Types"/>
        </w:rPr>
        <w:t>wstring</w:t>
      </w:r>
      <w:r w:rsidRPr="00A04E00">
        <w:t> m_sometext;</w:t>
      </w:r>
    </w:p>
    <w:p w14:paraId="2B4E8592" w14:textId="77777777" w:rsidR="00A04E00" w:rsidRPr="007E58AF" w:rsidRDefault="00A04E00" w:rsidP="00127DD5">
      <w:pPr>
        <w:pStyle w:val="BodyText-Code"/>
      </w:pPr>
      <w:r w:rsidRPr="007E58AF">
        <w:t>};</w:t>
      </w:r>
    </w:p>
    <w:p w14:paraId="2B4E8593" w14:textId="77777777" w:rsidR="00A04E00" w:rsidRPr="007E58AF" w:rsidRDefault="00A04E00" w:rsidP="00127DD5">
      <w:pPr>
        <w:pStyle w:val="BodyText-Code"/>
      </w:pPr>
    </w:p>
    <w:p w14:paraId="2B4E8594" w14:textId="77777777" w:rsidR="00A04E00" w:rsidRPr="00127DD5" w:rsidRDefault="00A04E00" w:rsidP="00127DD5">
      <w:pPr>
        <w:pStyle w:val="BodyText-Code"/>
        <w:rPr>
          <w:rStyle w:val="BodyText-Code-Comments"/>
        </w:rPr>
      </w:pPr>
      <w:r w:rsidRPr="00127DD5">
        <w:rPr>
          <w:rStyle w:val="BodyText-Code-Comments"/>
        </w:rPr>
        <w:t>// SomeClass.cpp</w:t>
      </w:r>
    </w:p>
    <w:p w14:paraId="2B4E8595" w14:textId="77777777" w:rsidR="00497F66" w:rsidRPr="00127DD5" w:rsidRDefault="00497F66" w:rsidP="00127DD5">
      <w:pPr>
        <w:pStyle w:val="BodyText-Code"/>
        <w:rPr>
          <w:rStyle w:val="BodyText-Code-Strings"/>
        </w:rPr>
      </w:pPr>
      <w:r w:rsidRPr="00127DD5">
        <w:rPr>
          <w:rStyle w:val="BodyText-Code-Keywords"/>
        </w:rPr>
        <w:t>#include</w:t>
      </w:r>
      <w:r w:rsidRPr="00127DD5">
        <w:t> </w:t>
      </w:r>
      <w:r w:rsidRPr="00127DD5">
        <w:rPr>
          <w:rStyle w:val="BodyText-Code-Strings"/>
        </w:rPr>
        <w:t>"SomeOtherClass.h"</w:t>
      </w:r>
    </w:p>
    <w:p w14:paraId="2B4E8596" w14:textId="77777777" w:rsidR="00497F66" w:rsidRPr="00127DD5" w:rsidRDefault="00497F66" w:rsidP="00127DD5">
      <w:pPr>
        <w:pStyle w:val="BodyText-Code"/>
        <w:rPr>
          <w:rStyle w:val="BodyText-Code-Comments"/>
        </w:rPr>
      </w:pPr>
    </w:p>
    <w:p w14:paraId="2B4E8597" w14:textId="77777777" w:rsidR="00A04E00" w:rsidRPr="00127DD5" w:rsidRDefault="00A04E00" w:rsidP="00127DD5">
      <w:pPr>
        <w:pStyle w:val="BodyText-Code"/>
      </w:pPr>
      <w:r w:rsidRPr="00127DD5">
        <w:rPr>
          <w:rStyle w:val="BodyText-Code-Keywords"/>
        </w:rPr>
        <w:t>using</w:t>
      </w:r>
      <w:r w:rsidRPr="00127DD5">
        <w:t> </w:t>
      </w:r>
      <w:r w:rsidRPr="00127DD5">
        <w:rPr>
          <w:rStyle w:val="BodyText-Code-Keywords"/>
        </w:rPr>
        <w:t>namespace</w:t>
      </w:r>
      <w:r w:rsidRPr="00127DD5">
        <w:t> std;</w:t>
      </w:r>
    </w:p>
    <w:p w14:paraId="2B4E8598" w14:textId="77777777" w:rsidR="00A04E00" w:rsidRPr="00127DD5" w:rsidRDefault="00A04E00" w:rsidP="00127DD5">
      <w:pPr>
        <w:pStyle w:val="BodyText-Code"/>
        <w:rPr>
          <w:rStyle w:val="BodyText-Code-Comments"/>
        </w:rPr>
      </w:pPr>
      <w:r w:rsidRPr="00127DD5">
        <w:rPr>
          <w:rStyle w:val="BodyText-Code-Comments"/>
        </w:rPr>
        <w:t>// use string without namespace std::</w:t>
      </w:r>
    </w:p>
    <w:p w14:paraId="2B4E8599" w14:textId="77777777" w:rsidR="009F6138" w:rsidRPr="009F6138" w:rsidRDefault="009F6138" w:rsidP="00127DD5">
      <w:pPr>
        <w:pStyle w:val="BodyText-Code"/>
      </w:pPr>
      <w:r w:rsidRPr="00127DD5">
        <w:rPr>
          <w:rStyle w:val="BodyText-Code-Types"/>
        </w:rPr>
        <w:t>wstring</w:t>
      </w:r>
      <w:r w:rsidRPr="00127DD5">
        <w:t> </w:t>
      </w:r>
      <w:r w:rsidRPr="00127DD5">
        <w:rPr>
          <w:rStyle w:val="BodyText-Code-Types"/>
        </w:rPr>
        <w:t>SomeClass</w:t>
      </w:r>
      <w:r w:rsidRPr="009F6138">
        <w:t>::GetSomeText()</w:t>
      </w:r>
    </w:p>
    <w:p w14:paraId="2B4E859A" w14:textId="77777777" w:rsidR="009F6138" w:rsidRPr="009F6138" w:rsidRDefault="009F6138" w:rsidP="00127DD5">
      <w:pPr>
        <w:pStyle w:val="BodyText-Code"/>
      </w:pPr>
      <w:r w:rsidRPr="009F6138">
        <w:t>{</w:t>
      </w:r>
    </w:p>
    <w:p w14:paraId="2B4E859B" w14:textId="77777777" w:rsidR="009F6138" w:rsidRPr="00127DD5" w:rsidRDefault="009F6138" w:rsidP="00127DD5">
      <w:pPr>
        <w:pStyle w:val="BodyText-Code"/>
        <w:rPr>
          <w:rStyle w:val="BodyText-Code-Comments"/>
        </w:rPr>
      </w:pPr>
      <w:r w:rsidRPr="009F6138">
        <w:t>    </w:t>
      </w:r>
      <w:r w:rsidRPr="00127DD5">
        <w:rPr>
          <w:rStyle w:val="BodyText-Code-Comments"/>
        </w:rPr>
        <w:t>// ...</w:t>
      </w:r>
    </w:p>
    <w:p w14:paraId="2B4E859C" w14:textId="77777777" w:rsidR="009F6138" w:rsidRPr="009F6138" w:rsidRDefault="009F6138" w:rsidP="00127DD5">
      <w:pPr>
        <w:pStyle w:val="BodyText-Code"/>
      </w:pPr>
      <w:r w:rsidRPr="009F6138">
        <w:t>}</w:t>
      </w:r>
    </w:p>
    <w:p w14:paraId="2B4E859D" w14:textId="77777777" w:rsidR="00A71F76" w:rsidRDefault="00A71F76" w:rsidP="006606DA">
      <w:pPr>
        <w:pStyle w:val="berschrift2"/>
      </w:pPr>
      <w:bookmarkStart w:id="1825" w:name="_Toc401752085"/>
      <w:r w:rsidRPr="006606DA">
        <w:t>Allocations</w:t>
      </w:r>
      <w:bookmarkEnd w:id="1825"/>
    </w:p>
    <w:p w14:paraId="2B4E859E" w14:textId="77777777" w:rsidR="00A71F76"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A71F76">
        <w:t>ensure that all allocated memory is freed using the same mechanisms. Objects allocated using ‘new’ should be freed with ‘delete’. For example:</w:t>
      </w:r>
    </w:p>
    <w:p w14:paraId="2B4E859F" w14:textId="77777777" w:rsidR="00A71F76" w:rsidRPr="00127DD5" w:rsidRDefault="00A71F76" w:rsidP="00127DD5">
      <w:pPr>
        <w:pStyle w:val="BodyText-Code"/>
      </w:pPr>
      <w:r w:rsidRPr="00127DD5">
        <w:t xml:space="preserve">Engine *pEngine = </w:t>
      </w:r>
      <w:r w:rsidRPr="00127DD5">
        <w:rPr>
          <w:rStyle w:val="BodyText-Code-Keywords"/>
        </w:rPr>
        <w:t>new</w:t>
      </w:r>
      <w:r w:rsidRPr="00127DD5">
        <w:t xml:space="preserve"> Engine();</w:t>
      </w:r>
    </w:p>
    <w:p w14:paraId="2B4E85A0" w14:textId="77777777" w:rsidR="00A71F76" w:rsidRPr="00127DD5" w:rsidRDefault="00A71F76" w:rsidP="00127DD5">
      <w:pPr>
        <w:pStyle w:val="BodyText-Code"/>
      </w:pPr>
      <w:r w:rsidRPr="00127DD5">
        <w:t>pEngine-&gt;Process();</w:t>
      </w:r>
    </w:p>
    <w:p w14:paraId="2B4E85A1" w14:textId="77777777" w:rsidR="00A71F76" w:rsidRPr="00127DD5" w:rsidRDefault="00A71F76" w:rsidP="00127DD5">
      <w:pPr>
        <w:pStyle w:val="BodyText-Code"/>
      </w:pPr>
      <w:r w:rsidRPr="00127DD5">
        <w:rPr>
          <w:rStyle w:val="BodyText-Code-Keywords"/>
        </w:rPr>
        <w:t>delete</w:t>
      </w:r>
      <w:r w:rsidRPr="00127DD5">
        <w:t xml:space="preserve"> pEngine;</w:t>
      </w:r>
    </w:p>
    <w:p w14:paraId="2B4E85A2" w14:textId="77777777" w:rsidR="00A71F76" w:rsidRDefault="00A71F76" w:rsidP="00EA310D">
      <w:pPr>
        <w:pStyle w:val="Textkrper"/>
      </w:pPr>
      <w:r w:rsidRPr="00973B6C">
        <w:t>Allocations made using ‘vector new’ should be freed usi</w:t>
      </w:r>
      <w:r>
        <w:t>ng ‘vector delete’. For example:</w:t>
      </w:r>
    </w:p>
    <w:p w14:paraId="2B4E85A3" w14:textId="77777777" w:rsidR="00A71F76" w:rsidRPr="00127DD5" w:rsidRDefault="00A71F76" w:rsidP="00127DD5">
      <w:pPr>
        <w:pStyle w:val="BodyText-Code"/>
      </w:pPr>
      <w:r w:rsidRPr="00127DD5">
        <w:rPr>
          <w:rStyle w:val="BodyText-Code-Keywords"/>
        </w:rPr>
        <w:t>wchar_t</w:t>
      </w:r>
      <w:r w:rsidRPr="00127DD5">
        <w:t xml:space="preserve"> *pszBuffer = </w:t>
      </w:r>
      <w:r w:rsidRPr="00127DD5">
        <w:rPr>
          <w:rStyle w:val="BodyText-Code-Keywords"/>
        </w:rPr>
        <w:t>new</w:t>
      </w:r>
      <w:r w:rsidRPr="00127DD5">
        <w:t xml:space="preserve"> </w:t>
      </w:r>
      <w:r w:rsidRPr="00127DD5">
        <w:rPr>
          <w:rStyle w:val="BodyText-Code-Keywords"/>
        </w:rPr>
        <w:t>wchar_t</w:t>
      </w:r>
      <w:r w:rsidRPr="00127DD5">
        <w:t>[MAX_PATH];</w:t>
      </w:r>
    </w:p>
    <w:p w14:paraId="2B4E85A4" w14:textId="77777777" w:rsidR="00A71F76" w:rsidRPr="00127DD5" w:rsidRDefault="00A71F76" w:rsidP="00127DD5">
      <w:pPr>
        <w:pStyle w:val="BodyText-Code"/>
      </w:pPr>
      <w:r w:rsidRPr="00127DD5">
        <w:t>SomeMethod(pszBuffer);</w:t>
      </w:r>
    </w:p>
    <w:p w14:paraId="2B4E85A5" w14:textId="77777777" w:rsidR="00A71F76" w:rsidRDefault="00A71F76" w:rsidP="00127DD5">
      <w:pPr>
        <w:pStyle w:val="BodyText-Code"/>
      </w:pPr>
      <w:r w:rsidRPr="00127DD5">
        <w:rPr>
          <w:rStyle w:val="BodyText-Code-Keywords"/>
        </w:rPr>
        <w:t>delete</w:t>
      </w:r>
      <w:r w:rsidRPr="00127DD5">
        <w:t xml:space="preserve"> [] pszBuffer;</w:t>
      </w:r>
    </w:p>
    <w:p w14:paraId="2B4E85A6" w14:textId="77777777" w:rsidR="00A71F76"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A71F76">
        <w:t>understand the allocations within your code base to ensure that they are freed correctly.</w:t>
      </w:r>
    </w:p>
    <w:p w14:paraId="2B4E85A7" w14:textId="77777777" w:rsidR="00A71F76" w:rsidRDefault="00A71F76" w:rsidP="006606DA">
      <w:pPr>
        <w:pStyle w:val="berschrift3"/>
      </w:pPr>
      <w:r>
        <w:t xml:space="preserve">Smart </w:t>
      </w:r>
      <w:r w:rsidRPr="006606DA">
        <w:t>Pointers</w:t>
      </w:r>
    </w:p>
    <w:p w14:paraId="2B4E85A8" w14:textId="77777777" w:rsidR="00F65D8A" w:rsidRDefault="000F31DB" w:rsidP="00EA310D">
      <w:pPr>
        <w:pStyle w:val="Textkrper"/>
      </w:pPr>
      <w:r w:rsidRPr="005B7E5C">
        <w:rPr>
          <w:rStyle w:val="BodyText-PositiveGreen"/>
        </w:rPr>
        <w:sym w:font="Wingdings" w:char="F0FE"/>
      </w:r>
      <w:r w:rsidRPr="0030733D">
        <w:rPr>
          <w:rFonts w:hint="eastAsia"/>
        </w:rPr>
        <w:t xml:space="preserve"> </w:t>
      </w:r>
      <w:r w:rsidRPr="005B7E5C">
        <w:rPr>
          <w:rStyle w:val="BodyText-BoldAction"/>
          <w:rFonts w:hint="eastAsia"/>
        </w:rPr>
        <w:t>You</w:t>
      </w:r>
      <w:r w:rsidRPr="0030733D">
        <w:rPr>
          <w:rFonts w:hint="eastAsia"/>
        </w:rPr>
        <w:t xml:space="preserve"> </w:t>
      </w:r>
      <w:r w:rsidRPr="005B7E5C">
        <w:rPr>
          <w:rStyle w:val="BodyText-BoldAction"/>
          <w:rFonts w:hint="eastAsia"/>
        </w:rPr>
        <w:t>should</w:t>
      </w:r>
      <w:r w:rsidRPr="007F5D6B">
        <w:t xml:space="preserve"> </w:t>
      </w:r>
      <w:r w:rsidR="00E258AF">
        <w:t xml:space="preserve">ensure that </w:t>
      </w:r>
      <w:r w:rsidR="00F65D8A">
        <w:t xml:space="preserve">resources are owned by objects. </w:t>
      </w:r>
      <w:r w:rsidR="00E258AF">
        <w:t>Use explicit RAII (resource allocation is initialization) and smart pointers.</w:t>
      </w:r>
    </w:p>
    <w:p w14:paraId="2B4E85A9" w14:textId="77777777" w:rsidR="00E258AF" w:rsidRDefault="00E258AF" w:rsidP="00EA310D">
      <w:pPr>
        <w:pStyle w:val="Textkrper"/>
      </w:pPr>
      <w:r>
        <w:rPr>
          <w:rFonts w:eastAsia="MS Mincho" w:cs="Arial"/>
          <w:lang w:eastAsia="de-DE"/>
        </w:rPr>
        <w:t xml:space="preserve">Instead of raw pointers prefer to hold dynamically allocated objects by smart pointers. </w:t>
      </w:r>
      <w:r>
        <w:t>The previous two examples written using STL ‘smart pointer’ classes would be:</w:t>
      </w:r>
    </w:p>
    <w:p w14:paraId="2B4E85AA" w14:textId="77777777" w:rsidR="00E258AF" w:rsidRPr="00D749E4" w:rsidRDefault="00E258AF" w:rsidP="00127DD5">
      <w:pPr>
        <w:pStyle w:val="BodyText-Code"/>
      </w:pPr>
      <w:r w:rsidRPr="00D749E4">
        <w:lastRenderedPageBreak/>
        <w:t>{</w:t>
      </w:r>
    </w:p>
    <w:p w14:paraId="2B4E85AB" w14:textId="77777777" w:rsidR="00E258AF" w:rsidRPr="00D749E4" w:rsidRDefault="00E258AF" w:rsidP="00127DD5">
      <w:pPr>
        <w:pStyle w:val="BodyText-Code"/>
      </w:pPr>
      <w:r w:rsidRPr="00D749E4">
        <w:t>    std::</w:t>
      </w:r>
      <w:r w:rsidR="00731DB6" w:rsidRPr="00127DD5">
        <w:rPr>
          <w:rStyle w:val="BodyText-Code-Types"/>
        </w:rPr>
        <w:t>unique</w:t>
      </w:r>
      <w:r w:rsidRPr="00127DD5">
        <w:rPr>
          <w:rStyle w:val="BodyText-Code-Types"/>
        </w:rPr>
        <w:t>_ptr</w:t>
      </w:r>
      <w:r w:rsidRPr="00127DD5">
        <w:t>&lt;</w:t>
      </w:r>
      <w:r w:rsidRPr="00127DD5">
        <w:rPr>
          <w:rStyle w:val="BodyText-Code-Types"/>
        </w:rPr>
        <w:t>Engine</w:t>
      </w:r>
      <w:r w:rsidRPr="00127DD5">
        <w:t>&gt; spEngine(</w:t>
      </w:r>
      <w:r w:rsidRPr="00127DD5">
        <w:rPr>
          <w:rStyle w:val="BodyText-Code-Keywords"/>
        </w:rPr>
        <w:t>new</w:t>
      </w:r>
      <w:r w:rsidRPr="00127DD5">
        <w:t> </w:t>
      </w:r>
      <w:r w:rsidRPr="00127DD5">
        <w:rPr>
          <w:rStyle w:val="BodyText-Code-Types"/>
        </w:rPr>
        <w:t>Engine</w:t>
      </w:r>
      <w:r w:rsidRPr="00D749E4">
        <w:t>());</w:t>
      </w:r>
    </w:p>
    <w:p w14:paraId="2B4E85AC" w14:textId="77777777" w:rsidR="00E258AF" w:rsidRPr="00D749E4" w:rsidRDefault="00E258AF" w:rsidP="00127DD5">
      <w:pPr>
        <w:pStyle w:val="BodyText-Code"/>
      </w:pPr>
      <w:r w:rsidRPr="00D749E4">
        <w:t>    spEngine-&gt;Process();</w:t>
      </w:r>
    </w:p>
    <w:p w14:paraId="2B4E85AD" w14:textId="77777777" w:rsidR="00E258AF" w:rsidRPr="00D749E4" w:rsidRDefault="00E258AF" w:rsidP="00127DD5">
      <w:pPr>
        <w:pStyle w:val="BodyText-Code"/>
      </w:pPr>
      <w:r w:rsidRPr="00D749E4">
        <w:t>}</w:t>
      </w:r>
    </w:p>
    <w:p w14:paraId="2B4E85AE" w14:textId="77777777" w:rsidR="00E258AF" w:rsidRPr="00D749E4" w:rsidRDefault="00E258AF" w:rsidP="00127DD5">
      <w:pPr>
        <w:pStyle w:val="BodyText-Code"/>
      </w:pPr>
      <w:r w:rsidRPr="00D749E4">
        <w:t xml:space="preserve"> </w:t>
      </w:r>
    </w:p>
    <w:p w14:paraId="2B4E85AF" w14:textId="77777777" w:rsidR="00E258AF" w:rsidRPr="00D749E4" w:rsidRDefault="00E258AF" w:rsidP="00127DD5">
      <w:pPr>
        <w:pStyle w:val="BodyText-Code"/>
      </w:pPr>
      <w:r w:rsidRPr="00D749E4">
        <w:t>{</w:t>
      </w:r>
    </w:p>
    <w:p w14:paraId="2B4E85B0" w14:textId="77777777" w:rsidR="00E258AF" w:rsidRPr="00731DB6" w:rsidRDefault="00E258AF" w:rsidP="00127DD5">
      <w:pPr>
        <w:pStyle w:val="BodyText-Code"/>
      </w:pPr>
      <w:r w:rsidRPr="00D749E4">
        <w:t>    std::</w:t>
      </w:r>
      <w:r w:rsidR="00731DB6" w:rsidRPr="00127DD5">
        <w:rPr>
          <w:rStyle w:val="BodyText-Code-Types"/>
        </w:rPr>
        <w:t>unique</w:t>
      </w:r>
      <w:r w:rsidRPr="00127DD5">
        <w:rPr>
          <w:rStyle w:val="BodyText-Code-Types"/>
        </w:rPr>
        <w:t>_ptr</w:t>
      </w:r>
      <w:r w:rsidRPr="00127DD5">
        <w:t>&lt;</w:t>
      </w:r>
      <w:r w:rsidRPr="00127DD5">
        <w:rPr>
          <w:rStyle w:val="BodyText-Code-Keywords"/>
        </w:rPr>
        <w:t>wchar_t</w:t>
      </w:r>
      <w:r w:rsidRPr="00127DD5">
        <w:t>&gt; spBuffer(</w:t>
      </w:r>
      <w:r w:rsidRPr="00127DD5">
        <w:rPr>
          <w:rStyle w:val="BodyText-Code-Keywords"/>
        </w:rPr>
        <w:t>new</w:t>
      </w:r>
      <w:r w:rsidRPr="00127DD5">
        <w:t> </w:t>
      </w:r>
      <w:r w:rsidRPr="00127DD5">
        <w:rPr>
          <w:rStyle w:val="BodyText-Code-Keywords"/>
        </w:rPr>
        <w:t>wchar_t</w:t>
      </w:r>
      <w:r w:rsidRPr="00D749E4">
        <w:t>[MAX_PATH]</w:t>
      </w:r>
      <w:r w:rsidRPr="00731DB6">
        <w:t>);</w:t>
      </w:r>
    </w:p>
    <w:p w14:paraId="2B4E85B1" w14:textId="77777777" w:rsidR="00E258AF" w:rsidRPr="00D749E4" w:rsidRDefault="00E258AF" w:rsidP="00127DD5">
      <w:pPr>
        <w:pStyle w:val="BodyText-Code"/>
      </w:pPr>
      <w:r w:rsidRPr="00731DB6">
        <w:t>    </w:t>
      </w:r>
      <w:r w:rsidRPr="00D749E4">
        <w:t>SomeMethod(spBuffer.get());</w:t>
      </w:r>
    </w:p>
    <w:p w14:paraId="2B4E85B2" w14:textId="77777777" w:rsidR="00E258AF" w:rsidRDefault="00E258AF" w:rsidP="00127DD5">
      <w:pPr>
        <w:pStyle w:val="BodyText-Code"/>
      </w:pPr>
      <w:r w:rsidRPr="00D749E4">
        <w:t>}</w:t>
      </w:r>
    </w:p>
    <w:p w14:paraId="2B4E85B3" w14:textId="77777777" w:rsidR="00E258AF" w:rsidRDefault="00731DB6" w:rsidP="00EA310D">
      <w:pPr>
        <w:pStyle w:val="Textkrper"/>
        <w:rPr>
          <w:rFonts w:eastAsia="MS Mincho" w:cs="Arial"/>
          <w:lang w:eastAsia="de-DE"/>
        </w:rPr>
      </w:pPr>
      <w:r w:rsidRPr="00D36E18">
        <w:rPr>
          <w:rStyle w:val="BodyText-BoldEmphasis"/>
        </w:rPr>
        <w:t>Note:</w:t>
      </w:r>
      <w:r>
        <w:t xml:space="preserve"> </w:t>
      </w:r>
      <w:r w:rsidRPr="00731DB6">
        <w:t xml:space="preserve">C++11 has </w:t>
      </w:r>
      <w:r w:rsidRPr="00D36E18">
        <w:t>no specialization for std</w:t>
      </w:r>
      <w:r w:rsidRPr="00731DB6">
        <w:t xml:space="preserve">::shared_ptr&lt;T[]&gt;. </w:t>
      </w:r>
      <w:r>
        <w:t>T</w:t>
      </w:r>
      <w:r w:rsidRPr="00731DB6">
        <w:t>his causes shared_ptr to call</w:t>
      </w:r>
      <w:r>
        <w:t xml:space="preserve"> </w:t>
      </w:r>
      <w:r w:rsidRPr="00731DB6">
        <w:t xml:space="preserve">delete instead of delete []. Therefore </w:t>
      </w:r>
      <w:r>
        <w:t xml:space="preserve">an </w:t>
      </w:r>
      <w:r w:rsidRPr="00731DB6">
        <w:t xml:space="preserve">explict delete function is necessary </w:t>
      </w:r>
      <w:r>
        <w:t>t</w:t>
      </w:r>
      <w:r w:rsidRPr="00731DB6">
        <w:t>here</w:t>
      </w:r>
      <w:r>
        <w:t>.</w:t>
      </w:r>
    </w:p>
    <w:p w14:paraId="2B4E85B4" w14:textId="77777777" w:rsidR="00BD0BC6" w:rsidRDefault="000F31DB" w:rsidP="00EA310D">
      <w:pPr>
        <w:pStyle w:val="Textkrper"/>
      </w:pPr>
      <w:r w:rsidRPr="005B7E5C">
        <w:rPr>
          <w:rStyle w:val="BodyText-PositiveGreen"/>
        </w:rPr>
        <w:sym w:font="Wingdings" w:char="F0FE"/>
      </w:r>
      <w:r w:rsidRPr="0030733D">
        <w:rPr>
          <w:rFonts w:hint="eastAsia"/>
        </w:rPr>
        <w:t xml:space="preserve"> </w:t>
      </w:r>
      <w:r w:rsidRPr="005B7E5C">
        <w:rPr>
          <w:rStyle w:val="BodyText-BoldAction"/>
          <w:rFonts w:hint="eastAsia"/>
        </w:rPr>
        <w:t>You</w:t>
      </w:r>
      <w:r w:rsidRPr="0030733D">
        <w:rPr>
          <w:rFonts w:hint="eastAsia"/>
        </w:rPr>
        <w:t xml:space="preserve"> </w:t>
      </w:r>
      <w:r w:rsidRPr="005B7E5C">
        <w:rPr>
          <w:rStyle w:val="BodyText-BoldAction"/>
          <w:rFonts w:hint="eastAsia"/>
        </w:rPr>
        <w:t>should</w:t>
      </w:r>
      <w:r w:rsidRPr="007F5D6B">
        <w:t xml:space="preserve"> </w:t>
      </w:r>
      <w:r w:rsidR="00BD0BC6">
        <w:t>always use the standard smart pointers, and non-owning raw pointers.</w:t>
      </w:r>
      <w:r w:rsidR="00BD0BC6" w:rsidRPr="00BD0BC6">
        <w:t xml:space="preserve"> </w:t>
      </w:r>
      <w:r w:rsidR="00BD0BC6">
        <w:t xml:space="preserve">Never use owning raw pointers and delete, except in rare cases when implementing your own low-level data structure. </w:t>
      </w:r>
    </w:p>
    <w:p w14:paraId="2B4E85B5" w14:textId="77777777" w:rsidR="00BD0BC6" w:rsidRPr="00BD0BC6" w:rsidRDefault="00BD0BC6" w:rsidP="00EA310D">
      <w:pPr>
        <w:pStyle w:val="ListParagraph-Bullet"/>
      </w:pPr>
      <w:r w:rsidRPr="00B17DA7">
        <w:rPr>
          <w:rStyle w:val="TextkrperZchn"/>
        </w:rPr>
        <w:t xml:space="preserve">Use </w:t>
      </w:r>
      <w:r w:rsidRPr="00B17DA7">
        <w:rPr>
          <w:rStyle w:val="BodyText-BoldEmphasis"/>
        </w:rPr>
        <w:t>unique_ptr</w:t>
      </w:r>
      <w:r w:rsidRPr="00B17DA7">
        <w:rPr>
          <w:rStyle w:val="TextkrperZchn"/>
        </w:rPr>
        <w:t xml:space="preserve"> to</w:t>
      </w:r>
      <w:r w:rsidRPr="00BD0BC6">
        <w:t xml:space="preserve"> express unique ownership, if you know you’re t</w:t>
      </w:r>
      <w:r w:rsidR="000C62C9">
        <w:t>he only owner of another object</w:t>
      </w:r>
      <w:r w:rsidRPr="00BD0BC6">
        <w:t>.</w:t>
      </w:r>
    </w:p>
    <w:p w14:paraId="2B4E85B6" w14:textId="77777777" w:rsidR="00BD0BC6" w:rsidRPr="00BD0BC6" w:rsidRDefault="00BD0BC6" w:rsidP="00EA310D">
      <w:pPr>
        <w:pStyle w:val="ListParagraph-Bullet"/>
      </w:pPr>
      <w:r w:rsidRPr="00B17DA7">
        <w:rPr>
          <w:rStyle w:val="TextkrperZchn"/>
        </w:rPr>
        <w:t xml:space="preserve">Use </w:t>
      </w:r>
      <w:r w:rsidRPr="00B17DA7">
        <w:rPr>
          <w:rStyle w:val="BodyText-BoldEmphasis"/>
        </w:rPr>
        <w:t>weak_ptr</w:t>
      </w:r>
      <w:r w:rsidRPr="00B17DA7">
        <w:rPr>
          <w:rStyle w:val="TextkrperZchn"/>
        </w:rPr>
        <w:t xml:space="preserve"> to</w:t>
      </w:r>
      <w:r w:rsidRPr="00BD0BC6">
        <w:t xml:space="preserve"> break cycles and express optionality (e.g., implementing an object cache).</w:t>
      </w:r>
    </w:p>
    <w:p w14:paraId="2B4E85B7" w14:textId="77777777" w:rsidR="00BD0BC6" w:rsidRPr="00BD0BC6" w:rsidRDefault="00BD0BC6" w:rsidP="00EA310D">
      <w:pPr>
        <w:pStyle w:val="ListParagraph-Bullet"/>
        <w:rPr>
          <w:rFonts w:eastAsia="MS Mincho" w:cs="Arial"/>
          <w:lang w:eastAsia="de-DE"/>
        </w:rPr>
      </w:pPr>
      <w:r w:rsidRPr="00B17DA7">
        <w:rPr>
          <w:rStyle w:val="TextkrperZchn"/>
        </w:rPr>
        <w:t xml:space="preserve">Use </w:t>
      </w:r>
      <w:r w:rsidRPr="00B17DA7">
        <w:rPr>
          <w:rStyle w:val="BodyText-BoldEmphasis"/>
        </w:rPr>
        <w:t>shared_ptr</w:t>
      </w:r>
      <w:r w:rsidRPr="00B17DA7">
        <w:rPr>
          <w:rStyle w:val="TextkrperZchn"/>
        </w:rPr>
        <w:t xml:space="preserve"> to express</w:t>
      </w:r>
      <w:r w:rsidRPr="00BD0BC6">
        <w:t xml:space="preserve"> shared ownership. Prefer </w:t>
      </w:r>
      <w:r w:rsidRPr="00B17DA7">
        <w:rPr>
          <w:rStyle w:val="TextkrperZchn"/>
        </w:rPr>
        <w:t>to use make_shared to create</w:t>
      </w:r>
      <w:r w:rsidRPr="00BD0BC6">
        <w:t xml:space="preserve"> shared objects efficiently.</w:t>
      </w:r>
    </w:p>
    <w:p w14:paraId="2B4E85B8" w14:textId="77777777" w:rsidR="00E258AF" w:rsidRPr="00A20B3C" w:rsidRDefault="00BC2E4E" w:rsidP="00EA310D">
      <w:pPr>
        <w:pStyle w:val="Textkrper"/>
        <w:rPr>
          <w:rFonts w:cs="Arial"/>
        </w:rP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E258AF">
        <w:t>p</w:t>
      </w:r>
      <w:r w:rsidR="00E258AF">
        <w:rPr>
          <w:rFonts w:eastAsia="MS Mincho"/>
          <w:lang w:eastAsia="de-DE"/>
        </w:rPr>
        <w:t>erform each explicit resource allocation in one statement that hands the resource to the manager objects. As the evaluation order of the functions parameters in undefined a resource leak may occur otherwise:</w:t>
      </w:r>
    </w:p>
    <w:p w14:paraId="2B4E85B9" w14:textId="77777777" w:rsidR="00E258AF" w:rsidRDefault="00E258AF" w:rsidP="00A77CC6">
      <w:pPr>
        <w:pStyle w:val="BodyText-LocalHeader-BadCode"/>
      </w:pPr>
      <w:r>
        <w:t>Bad</w:t>
      </w:r>
      <w:r w:rsidRPr="005F6BEA">
        <w:t>:</w:t>
      </w:r>
    </w:p>
    <w:p w14:paraId="2B4E85BA" w14:textId="77777777" w:rsidR="00E258AF" w:rsidRPr="00127DD5" w:rsidRDefault="00E258AF" w:rsidP="00127DD5">
      <w:pPr>
        <w:pStyle w:val="BodyText-Code"/>
        <w:rPr>
          <w:rStyle w:val="BodyText-Code-Comments"/>
        </w:rPr>
      </w:pPr>
      <w:r w:rsidRPr="00127DD5">
        <w:rPr>
          <w:rStyle w:val="BodyText-Code-Comments"/>
        </w:rPr>
        <w:t>// This may produce a memory leak in case of </w:t>
      </w:r>
    </w:p>
    <w:p w14:paraId="2B4E85BB" w14:textId="77777777" w:rsidR="00E258AF" w:rsidRPr="00127DD5" w:rsidRDefault="00E258AF" w:rsidP="00127DD5">
      <w:pPr>
        <w:pStyle w:val="BodyText-Code"/>
        <w:rPr>
          <w:rStyle w:val="BodyText-Code-Comments"/>
        </w:rPr>
      </w:pPr>
      <w:r w:rsidRPr="00127DD5">
        <w:rPr>
          <w:rStyle w:val="BodyText-Code-Comments"/>
        </w:rPr>
        <w:t>// an exception thrown by the SomeClass constructor</w:t>
      </w:r>
    </w:p>
    <w:p w14:paraId="2B4E85BC" w14:textId="77777777" w:rsidR="00E258AF" w:rsidRPr="00594C22" w:rsidRDefault="00E258AF" w:rsidP="00127DD5">
      <w:pPr>
        <w:pStyle w:val="BodyText-Code"/>
      </w:pPr>
      <w:r w:rsidRPr="00594C22">
        <w:t>Fun(std::</w:t>
      </w:r>
      <w:r w:rsidRPr="00127DD5">
        <w:rPr>
          <w:rStyle w:val="BodyText-Code-Types"/>
        </w:rPr>
        <w:t>shared_ptr</w:t>
      </w:r>
      <w:r w:rsidRPr="00127DD5">
        <w:t>&lt;</w:t>
      </w:r>
      <w:r w:rsidRPr="00127DD5">
        <w:rPr>
          <w:rStyle w:val="BodyText-Code-Types"/>
        </w:rPr>
        <w:t>SomeClass</w:t>
      </w:r>
      <w:r w:rsidRPr="00127DD5">
        <w:t>&gt;(</w:t>
      </w:r>
      <w:r w:rsidRPr="00127DD5">
        <w:rPr>
          <w:rStyle w:val="BodyText-Code-Keywords"/>
        </w:rPr>
        <w:t>new</w:t>
      </w:r>
      <w:r w:rsidRPr="00127DD5">
        <w:t> </w:t>
      </w:r>
      <w:r w:rsidRPr="00127DD5">
        <w:rPr>
          <w:rStyle w:val="BodyText-Code-Types"/>
        </w:rPr>
        <w:t>SomeClass</w:t>
      </w:r>
      <w:r w:rsidRPr="00594C22">
        <w:t>), </w:t>
      </w:r>
    </w:p>
    <w:p w14:paraId="2B4E85BD" w14:textId="77777777" w:rsidR="00E258AF" w:rsidRPr="00127DD5" w:rsidRDefault="00E258AF" w:rsidP="00127DD5">
      <w:pPr>
        <w:pStyle w:val="BodyText-Code"/>
      </w:pPr>
      <w:r w:rsidRPr="00594C22">
        <w:t>    std::</w:t>
      </w:r>
      <w:r w:rsidRPr="00127DD5">
        <w:rPr>
          <w:rStyle w:val="BodyText-Code-Types"/>
        </w:rPr>
        <w:t>shared_ptr</w:t>
      </w:r>
      <w:r w:rsidRPr="00127DD5">
        <w:t>&lt;</w:t>
      </w:r>
      <w:r w:rsidRPr="00127DD5">
        <w:rPr>
          <w:rStyle w:val="BodyText-Code-Types"/>
        </w:rPr>
        <w:t>SomeClass</w:t>
      </w:r>
      <w:r w:rsidRPr="00127DD5">
        <w:t>&gt;(</w:t>
      </w:r>
      <w:r w:rsidRPr="00127DD5">
        <w:rPr>
          <w:rStyle w:val="BodyText-Code-Keywords"/>
        </w:rPr>
        <w:t>new</w:t>
      </w:r>
      <w:r w:rsidRPr="00127DD5">
        <w:t> </w:t>
      </w:r>
      <w:r w:rsidRPr="00127DD5">
        <w:rPr>
          <w:rStyle w:val="BodyText-Code-Types"/>
        </w:rPr>
        <w:t>SomeClass</w:t>
      </w:r>
      <w:r w:rsidRPr="00127DD5">
        <w:t>));</w:t>
      </w:r>
    </w:p>
    <w:p w14:paraId="2B4E85BE" w14:textId="77777777" w:rsidR="00E258AF" w:rsidRDefault="00E258AF" w:rsidP="004A6EF7">
      <w:pPr>
        <w:pStyle w:val="BodyText-LocalHeader-GoodCode"/>
      </w:pPr>
      <w:r>
        <w:t>Good</w:t>
      </w:r>
      <w:r w:rsidRPr="00EE0DFC">
        <w:t>:</w:t>
      </w:r>
    </w:p>
    <w:p w14:paraId="2B4E85BF" w14:textId="77777777" w:rsidR="00E258AF" w:rsidRPr="00127DD5" w:rsidRDefault="00E258AF" w:rsidP="00127DD5">
      <w:pPr>
        <w:pStyle w:val="BodyText-Code"/>
        <w:rPr>
          <w:rStyle w:val="BodyText-Code-Comments"/>
        </w:rPr>
      </w:pPr>
      <w:r w:rsidRPr="00127DD5">
        <w:rPr>
          <w:rStyle w:val="BodyText-Code-Comments"/>
        </w:rPr>
        <w:t>// Allocate only one resource per statement</w:t>
      </w:r>
    </w:p>
    <w:p w14:paraId="2B4E85C0" w14:textId="77777777" w:rsidR="00E258AF" w:rsidRPr="00127DD5" w:rsidRDefault="00E258AF" w:rsidP="00127DD5">
      <w:pPr>
        <w:pStyle w:val="BodyText-Code"/>
      </w:pPr>
      <w:r w:rsidRPr="00127DD5">
        <w:rPr>
          <w:rStyle w:val="BodyText-Code-Keywords"/>
        </w:rPr>
        <w:t>auto</w:t>
      </w:r>
      <w:r w:rsidRPr="00127DD5">
        <w:t> first = std::</w:t>
      </w:r>
      <w:r w:rsidRPr="00127DD5">
        <w:rPr>
          <w:rStyle w:val="BodyText-Code-Types"/>
        </w:rPr>
        <w:t>shared_ptr</w:t>
      </w:r>
      <w:r w:rsidRPr="00127DD5">
        <w:t>&lt;</w:t>
      </w:r>
      <w:r w:rsidRPr="00127DD5">
        <w:rPr>
          <w:rStyle w:val="BodyText-Code-Types"/>
        </w:rPr>
        <w:t>SomeClass</w:t>
      </w:r>
      <w:r w:rsidRPr="00127DD5">
        <w:t>&gt;(</w:t>
      </w:r>
      <w:r w:rsidRPr="00127DD5">
        <w:rPr>
          <w:rStyle w:val="BodyText-Code-Keywords"/>
        </w:rPr>
        <w:t>new</w:t>
      </w:r>
      <w:r w:rsidRPr="00127DD5">
        <w:t> </w:t>
      </w:r>
      <w:r w:rsidRPr="00127DD5">
        <w:rPr>
          <w:rStyle w:val="BodyText-Code-Types"/>
        </w:rPr>
        <w:t>SomeClass</w:t>
      </w:r>
      <w:r w:rsidRPr="00127DD5">
        <w:t>);</w:t>
      </w:r>
    </w:p>
    <w:p w14:paraId="2B4E85C1" w14:textId="77777777" w:rsidR="00E258AF" w:rsidRPr="00594C22" w:rsidRDefault="00E258AF" w:rsidP="00127DD5">
      <w:pPr>
        <w:pStyle w:val="BodyText-Code"/>
      </w:pPr>
      <w:r w:rsidRPr="00127DD5">
        <w:rPr>
          <w:rStyle w:val="BodyText-Code-Keywords"/>
        </w:rPr>
        <w:t>auto</w:t>
      </w:r>
      <w:r w:rsidRPr="00127DD5">
        <w:t> second = std::</w:t>
      </w:r>
      <w:r w:rsidRPr="00127DD5">
        <w:rPr>
          <w:rStyle w:val="BodyText-Code-Types"/>
        </w:rPr>
        <w:t>shared_ptr</w:t>
      </w:r>
      <w:r w:rsidRPr="00127DD5">
        <w:t>&lt;</w:t>
      </w:r>
      <w:r w:rsidRPr="00127DD5">
        <w:rPr>
          <w:rStyle w:val="BodyText-Code-Types"/>
        </w:rPr>
        <w:t>SomeClass</w:t>
      </w:r>
      <w:r w:rsidRPr="00127DD5">
        <w:t>&gt;(</w:t>
      </w:r>
      <w:r w:rsidRPr="00127DD5">
        <w:rPr>
          <w:rStyle w:val="BodyText-Code-Keywords"/>
        </w:rPr>
        <w:t>new</w:t>
      </w:r>
      <w:r w:rsidRPr="00127DD5">
        <w:t> </w:t>
      </w:r>
      <w:r w:rsidRPr="00127DD5">
        <w:rPr>
          <w:rStyle w:val="BodyText-Code-Types"/>
        </w:rPr>
        <w:t>SomeClass</w:t>
      </w:r>
      <w:r w:rsidRPr="00594C22">
        <w:t>);</w:t>
      </w:r>
    </w:p>
    <w:p w14:paraId="2B4E85C2" w14:textId="77777777" w:rsidR="00E258AF" w:rsidRDefault="00E258AF" w:rsidP="00127DD5">
      <w:pPr>
        <w:pStyle w:val="BodyText-Code"/>
      </w:pPr>
      <w:r w:rsidRPr="00594C22">
        <w:t>Fun(first, second);</w:t>
      </w:r>
    </w:p>
    <w:p w14:paraId="2B4E85C3" w14:textId="77777777" w:rsidR="00B82953" w:rsidRDefault="001B1D13" w:rsidP="00EA310D">
      <w:pPr>
        <w:pStyle w:val="Textkrper"/>
        <w:rPr>
          <w:rFonts w:cs="Arial"/>
        </w:rPr>
      </w:pPr>
      <w:r w:rsidRPr="001B1D13">
        <w:rPr>
          <w:rStyle w:val="BodyText-PositiveGreen"/>
        </w:rPr>
        <w:sym w:font="Wingdings" w:char="F0FE"/>
      </w:r>
      <w:r w:rsidRPr="001B1D13">
        <w:rPr>
          <w:rFonts w:hint="eastAsia"/>
        </w:rPr>
        <w:t xml:space="preserve"> </w:t>
      </w:r>
      <w:r w:rsidRPr="001B1D13">
        <w:rPr>
          <w:rStyle w:val="BodyText-BoldAction"/>
        </w:rPr>
        <w:t>You</w:t>
      </w:r>
      <w:r w:rsidRPr="001B1D13">
        <w:t xml:space="preserve"> </w:t>
      </w:r>
      <w:r w:rsidRPr="001B1D13">
        <w:rPr>
          <w:rStyle w:val="BodyText-BoldAction"/>
        </w:rPr>
        <w:t>can</w:t>
      </w:r>
      <w:r w:rsidRPr="001B1D13">
        <w:t xml:space="preserve"> </w:t>
      </w:r>
      <w:r w:rsidR="002C7B08">
        <w:t xml:space="preserve">define typedefs </w:t>
      </w:r>
      <w:r w:rsidR="0038358C">
        <w:t xml:space="preserve">for smart-pointers to a specific class </w:t>
      </w:r>
      <w:r w:rsidR="002C7B08">
        <w:t xml:space="preserve">for </w:t>
      </w:r>
      <w:r w:rsidR="0038358C">
        <w:t>convenience</w:t>
      </w:r>
      <w:r w:rsidR="002C7B08">
        <w:t>.</w:t>
      </w:r>
      <w:r w:rsidR="00EA310D">
        <w:t xml:space="preserve"> </w:t>
      </w:r>
      <w:r w:rsidR="00EA310D">
        <w:br/>
      </w:r>
      <w:r w:rsidR="00B82953" w:rsidRPr="00EA310D">
        <w:rPr>
          <w:rStyle w:val="TextkrperZchn"/>
        </w:rPr>
        <w:t>Example</w:t>
      </w:r>
      <w:r w:rsidR="00B82953">
        <w:rPr>
          <w:rFonts w:cs="Arial"/>
        </w:rPr>
        <w:t>:</w:t>
      </w:r>
    </w:p>
    <w:p w14:paraId="2B4E85C4" w14:textId="77777777" w:rsidR="00B82953" w:rsidRPr="00127DD5" w:rsidRDefault="00B82953" w:rsidP="00127DD5">
      <w:pPr>
        <w:pStyle w:val="BodyText-Code"/>
      </w:pPr>
      <w:r w:rsidRPr="00127DD5">
        <w:rPr>
          <w:rStyle w:val="BodyText-Code-Keywords"/>
        </w:rPr>
        <w:t>typedef</w:t>
      </w:r>
      <w:r w:rsidRPr="00127DD5">
        <w:t> </w:t>
      </w:r>
      <w:r w:rsidRPr="00127DD5">
        <w:rPr>
          <w:rStyle w:val="BodyText-Code-Types"/>
        </w:rPr>
        <w:t>shared_ptr</w:t>
      </w:r>
      <w:r w:rsidRPr="00127DD5">
        <w:t>&lt;</w:t>
      </w:r>
      <w:r w:rsidRPr="00127DD5">
        <w:rPr>
          <w:rStyle w:val="BodyText-Code-Types"/>
        </w:rPr>
        <w:t>Foo</w:t>
      </w:r>
      <w:r w:rsidRPr="00127DD5">
        <w:t>&gt; </w:t>
      </w:r>
      <w:r w:rsidRPr="00127DD5">
        <w:rPr>
          <w:rStyle w:val="BodyText-Code-Types"/>
        </w:rPr>
        <w:t>FooPtr</w:t>
      </w:r>
      <w:r w:rsidRPr="00127DD5">
        <w:t>;</w:t>
      </w:r>
    </w:p>
    <w:p w14:paraId="2B4E85C5" w14:textId="77777777" w:rsidR="00A71F76" w:rsidRDefault="00A71F76" w:rsidP="006606DA">
      <w:pPr>
        <w:pStyle w:val="berschrift2"/>
      </w:pPr>
      <w:bookmarkStart w:id="1826" w:name="_Toc401752086"/>
      <w:r w:rsidRPr="002B68FE">
        <w:rPr>
          <w:lang w:eastAsia="zh-CN"/>
        </w:rPr>
        <w:t xml:space="preserve">Errors </w:t>
      </w:r>
      <w:r>
        <w:rPr>
          <w:lang w:eastAsia="zh-CN"/>
        </w:rPr>
        <w:t xml:space="preserve">and </w:t>
      </w:r>
      <w:r w:rsidRPr="006606DA">
        <w:t>Exceptions</w:t>
      </w:r>
      <w:bookmarkEnd w:id="1826"/>
    </w:p>
    <w:p w14:paraId="2B4E85C6" w14:textId="77777777" w:rsidR="00DA2142" w:rsidRPr="00DA2142"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DA2142">
        <w:t>p</w:t>
      </w:r>
      <w:r w:rsidR="00DA2142" w:rsidRPr="00DA2142">
        <w:rPr>
          <w:rFonts w:eastAsia="MS Mincho"/>
          <w:lang w:eastAsia="de-DE"/>
        </w:rPr>
        <w:t>refer using exceptions ove</w:t>
      </w:r>
      <w:r w:rsidR="00DA2142">
        <w:rPr>
          <w:rFonts w:eastAsia="MS Mincho"/>
          <w:lang w:eastAsia="de-DE"/>
        </w:rPr>
        <w:t>r error codes to report errors. Only u</w:t>
      </w:r>
      <w:r w:rsidR="00DA2142" w:rsidRPr="00DA2142">
        <w:rPr>
          <w:rFonts w:eastAsia="MS Mincho"/>
          <w:lang w:eastAsia="de-DE"/>
        </w:rPr>
        <w:t>se status codes (e.g., return codes</w:t>
      </w:r>
      <w:r w:rsidR="00DA2142" w:rsidRPr="00D20224">
        <w:rPr>
          <w:rFonts w:eastAsia="MS Mincho"/>
        </w:rPr>
        <w:t xml:space="preserve">, </w:t>
      </w:r>
      <w:r w:rsidR="00DA2142" w:rsidRPr="00D20224">
        <w:rPr>
          <w:rStyle w:val="BodyText-InlineCode"/>
          <w:rFonts w:eastAsia="MS Mincho"/>
        </w:rPr>
        <w:t>errno</w:t>
      </w:r>
      <w:r w:rsidR="00DA2142" w:rsidRPr="00D20224">
        <w:rPr>
          <w:rFonts w:eastAsia="MS Mincho"/>
        </w:rPr>
        <w:t>) for</w:t>
      </w:r>
      <w:r w:rsidR="00DA2142">
        <w:rPr>
          <w:rFonts w:eastAsia="MS Mincho"/>
          <w:lang w:eastAsia="de-DE"/>
        </w:rPr>
        <w:t xml:space="preserve"> errors when exceptions cannot be used (see next item</w:t>
      </w:r>
      <w:r w:rsidR="00DA2142" w:rsidRPr="00DA2142">
        <w:rPr>
          <w:rFonts w:eastAsia="MS Mincho"/>
          <w:lang w:eastAsia="de-DE"/>
        </w:rPr>
        <w:t xml:space="preserve">), and for conditions that are not </w:t>
      </w:r>
      <w:r w:rsidR="00DA2142">
        <w:rPr>
          <w:rFonts w:eastAsia="MS Mincho"/>
          <w:lang w:eastAsia="de-DE"/>
        </w:rPr>
        <w:t xml:space="preserve">errors. Use other methods, such </w:t>
      </w:r>
      <w:r w:rsidR="00DA2142" w:rsidRPr="00DA2142">
        <w:rPr>
          <w:rFonts w:eastAsia="MS Mincho"/>
          <w:lang w:eastAsia="de-DE"/>
        </w:rPr>
        <w:t>as graceful or ungraceful termination, when recovery is impossible or not required</w:t>
      </w:r>
      <w:r w:rsidR="00DA2142">
        <w:rPr>
          <w:rFonts w:eastAsia="MS Mincho"/>
          <w:lang w:eastAsia="de-DE"/>
        </w:rPr>
        <w:t>.</w:t>
      </w:r>
    </w:p>
    <w:p w14:paraId="2B4E85C7" w14:textId="77777777" w:rsidR="00A71F76" w:rsidRPr="002A19AC" w:rsidRDefault="00BC2E4E" w:rsidP="00EA310D">
      <w:pPr>
        <w:pStyle w:val="Textkrper"/>
        <w:rPr>
          <w:lang w:eastAsia="zh-CN"/>
        </w:rP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DA2142">
        <w:t>a</w:t>
      </w:r>
      <w:r w:rsidR="00A71F76" w:rsidRPr="00030F3E">
        <w:rPr>
          <w:lang w:eastAsia="zh-CN"/>
        </w:rPr>
        <w:t>lways use error codes from DLL-exported APIs or methods.</w:t>
      </w:r>
      <w:r w:rsidR="00D367C8">
        <w:rPr>
          <w:lang w:eastAsia="zh-CN"/>
        </w:rPr>
        <w:t xml:space="preserve"> An exception to this rule is a DLL that is only used in a specific context where it is the guaranteed that the client of the DLL and the DLL itself are always compiled in a consistent way (Same compiler/ compatible compiler options concerning exceptions). In this scenario prefer to use exceptions.</w:t>
      </w:r>
    </w:p>
    <w:p w14:paraId="2B4E85C8" w14:textId="77777777" w:rsidR="00A71F76" w:rsidRDefault="00A71F76" w:rsidP="006606DA">
      <w:pPr>
        <w:pStyle w:val="berschrift3"/>
        <w:rPr>
          <w:lang w:eastAsia="zh-CN"/>
        </w:rPr>
      </w:pPr>
      <w:r w:rsidRPr="006606DA">
        <w:lastRenderedPageBreak/>
        <w:t>Errors</w:t>
      </w:r>
    </w:p>
    <w:p w14:paraId="2B4E85C9" w14:textId="77777777" w:rsidR="00A71F76"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A71F76">
        <w:t>c</w:t>
      </w:r>
      <w:r w:rsidR="00A71F76" w:rsidRPr="009945B9">
        <w:t>heck return values for function calls and handle errors appropriately.</w:t>
      </w:r>
      <w:r w:rsidR="00A71F76">
        <w:t xml:space="preserve"> W</w:t>
      </w:r>
      <w:r w:rsidR="00A71F76" w:rsidRPr="009F0A9E">
        <w:t xml:space="preserve">hen detecting </w:t>
      </w:r>
      <w:r w:rsidR="00A71F76">
        <w:t>an</w:t>
      </w:r>
      <w:r w:rsidR="00A71F76" w:rsidRPr="009F0A9E">
        <w:t xml:space="preserve"> error</w:t>
      </w:r>
      <w:r w:rsidR="00A71F76">
        <w:t>, print the error message as early as possible in console applications, and</w:t>
      </w:r>
      <w:r w:rsidR="00EA310D">
        <w:t xml:space="preserve"> handle the error. For example,</w:t>
      </w:r>
    </w:p>
    <w:p w14:paraId="2B4E85CA" w14:textId="77777777" w:rsidR="00A71F76" w:rsidRPr="00127DD5" w:rsidRDefault="00A71F76" w:rsidP="00127DD5">
      <w:pPr>
        <w:pStyle w:val="BodyText-Code"/>
        <w:rPr>
          <w:rStyle w:val="BodyText-Code-Comments"/>
        </w:rPr>
      </w:pPr>
      <w:r w:rsidRPr="00127DD5">
        <w:rPr>
          <w:rStyle w:val="BodyText-Code-Comments"/>
        </w:rPr>
        <w:t>// Function returns HRESULT.</w:t>
      </w:r>
    </w:p>
    <w:p w14:paraId="2B4E85CB" w14:textId="77777777" w:rsidR="00A71F76" w:rsidRPr="00CA389E" w:rsidRDefault="00A71F76" w:rsidP="00127DD5">
      <w:pPr>
        <w:pStyle w:val="BodyText-Code"/>
        <w:rPr>
          <w:rFonts w:eastAsia="NSimSun"/>
        </w:rPr>
      </w:pPr>
      <w:r w:rsidRPr="00CA389E">
        <w:rPr>
          <w:rFonts w:eastAsia="NSimSun"/>
        </w:rPr>
        <w:t>IShellLibrary* pShellLib = NULL;</w:t>
      </w:r>
    </w:p>
    <w:p w14:paraId="2B4E85CC" w14:textId="77777777" w:rsidR="00A71F76" w:rsidRPr="00CA389E" w:rsidRDefault="00A71F76" w:rsidP="00127DD5">
      <w:pPr>
        <w:pStyle w:val="BodyText-Code"/>
        <w:rPr>
          <w:rFonts w:eastAsia="NSimSun"/>
        </w:rPr>
      </w:pPr>
      <w:r w:rsidRPr="00CA389E">
        <w:rPr>
          <w:rFonts w:eastAsia="NSimSun"/>
        </w:rPr>
        <w:t>HRESULT hr = SHCreateLibrary(IID_PPV_ARGS(&amp;pShellLib));</w:t>
      </w:r>
    </w:p>
    <w:p w14:paraId="2B4E85CD" w14:textId="77777777" w:rsidR="00A71F76" w:rsidRPr="00CA389E" w:rsidRDefault="00A71F76" w:rsidP="00127DD5">
      <w:pPr>
        <w:pStyle w:val="BodyText-Code"/>
        <w:rPr>
          <w:rFonts w:eastAsia="NSimSun"/>
        </w:rPr>
      </w:pPr>
      <w:r w:rsidRPr="00127DD5">
        <w:rPr>
          <w:rStyle w:val="BodyText-Code-Keywords"/>
          <w:rFonts w:eastAsia="NSimSun"/>
        </w:rPr>
        <w:t>if</w:t>
      </w:r>
      <w:r w:rsidRPr="00CA389E">
        <w:rPr>
          <w:rFonts w:eastAsia="NSimSun"/>
        </w:rPr>
        <w:t xml:space="preserve"> (FAILED(hr))</w:t>
      </w:r>
    </w:p>
    <w:p w14:paraId="2B4E85CE" w14:textId="77777777" w:rsidR="00A71F76" w:rsidRPr="00CA389E" w:rsidRDefault="00A71F76" w:rsidP="00127DD5">
      <w:pPr>
        <w:pStyle w:val="BodyText-Code"/>
        <w:rPr>
          <w:rFonts w:eastAsia="NSimSun"/>
        </w:rPr>
      </w:pPr>
      <w:r w:rsidRPr="00CA389E">
        <w:rPr>
          <w:rFonts w:eastAsia="NSimSun"/>
        </w:rPr>
        <w:t>{</w:t>
      </w:r>
    </w:p>
    <w:p w14:paraId="2B4E85CF" w14:textId="77777777" w:rsidR="00A71F76" w:rsidRPr="00CA389E" w:rsidRDefault="00A71F76" w:rsidP="00127DD5">
      <w:pPr>
        <w:pStyle w:val="BodyText-Code"/>
        <w:rPr>
          <w:rFonts w:eastAsia="NSimSun"/>
        </w:rPr>
      </w:pPr>
      <w:r w:rsidRPr="00CA389E">
        <w:rPr>
          <w:rFonts w:eastAsia="NSimSun"/>
        </w:rPr>
        <w:t xml:space="preserve">    wprintf(L</w:t>
      </w:r>
      <w:r w:rsidRPr="00127DD5">
        <w:rPr>
          <w:rStyle w:val="BodyText-Code-Strings"/>
          <w:rFonts w:eastAsia="NSimSun"/>
        </w:rPr>
        <w:t>"SHCreateLibrary failed w/err 0x%08lx\n"</w:t>
      </w:r>
      <w:r w:rsidRPr="00CA389E">
        <w:rPr>
          <w:rFonts w:eastAsia="NSimSun"/>
        </w:rPr>
        <w:t>, hr);</w:t>
      </w:r>
    </w:p>
    <w:p w14:paraId="2B4E85D0" w14:textId="77777777" w:rsidR="00A71F76" w:rsidRPr="00CA389E" w:rsidRDefault="00A71F76" w:rsidP="00127DD5">
      <w:pPr>
        <w:pStyle w:val="BodyText-Code"/>
        <w:rPr>
          <w:rFonts w:eastAsia="NSimSun"/>
        </w:rPr>
      </w:pPr>
      <w:r w:rsidRPr="00CA389E">
        <w:rPr>
          <w:rFonts w:eastAsia="NSimSun"/>
        </w:rPr>
        <w:t xml:space="preserve">    </w:t>
      </w:r>
      <w:r w:rsidRPr="00127DD5">
        <w:rPr>
          <w:rStyle w:val="BodyText-Code-Keywords"/>
          <w:rFonts w:eastAsia="NSimSun"/>
        </w:rPr>
        <w:t xml:space="preserve">goto </w:t>
      </w:r>
      <w:r w:rsidRPr="00CA389E">
        <w:rPr>
          <w:rFonts w:eastAsia="NSimSun"/>
        </w:rPr>
        <w:t>Cleanup;</w:t>
      </w:r>
    </w:p>
    <w:p w14:paraId="2B4E85D1" w14:textId="77777777" w:rsidR="00A71F76" w:rsidRPr="00CA389E" w:rsidRDefault="00A71F76" w:rsidP="00127DD5">
      <w:pPr>
        <w:pStyle w:val="BodyText-Code"/>
        <w:rPr>
          <w:rFonts w:eastAsia="NSimSun"/>
        </w:rPr>
      </w:pPr>
      <w:r w:rsidRPr="00CA389E">
        <w:rPr>
          <w:rFonts w:eastAsia="NSimSun"/>
        </w:rPr>
        <w:t>}</w:t>
      </w:r>
    </w:p>
    <w:p w14:paraId="2B4E85D2" w14:textId="77777777" w:rsidR="00A71F76" w:rsidRPr="00CA389E" w:rsidRDefault="00A71F76" w:rsidP="00127DD5">
      <w:pPr>
        <w:pStyle w:val="BodyText-Code"/>
        <w:rPr>
          <w:rFonts w:eastAsia="NSimSun"/>
        </w:rPr>
      </w:pPr>
    </w:p>
    <w:p w14:paraId="2B4E85D3" w14:textId="77777777" w:rsidR="00A71F76" w:rsidRPr="00127DD5" w:rsidRDefault="00A71F76" w:rsidP="00127DD5">
      <w:pPr>
        <w:pStyle w:val="BodyText-Code"/>
        <w:rPr>
          <w:rStyle w:val="BodyText-Code-Comments"/>
        </w:rPr>
      </w:pPr>
      <w:r w:rsidRPr="00127DD5">
        <w:rPr>
          <w:rStyle w:val="BodyText-Code-Comments"/>
        </w:rPr>
        <w:t>// Function returns TRUE/FALSE and sets the Win32 last error.</w:t>
      </w:r>
    </w:p>
    <w:p w14:paraId="2B4E85D4" w14:textId="77777777" w:rsidR="00A71F76" w:rsidRPr="00CA389E" w:rsidRDefault="00A71F76" w:rsidP="00127DD5">
      <w:pPr>
        <w:pStyle w:val="BodyText-Code"/>
      </w:pPr>
      <w:r w:rsidRPr="00CA389E">
        <w:t>DWORD dwError = ERROR_SUCCESS;</w:t>
      </w:r>
    </w:p>
    <w:p w14:paraId="2B4E85D5" w14:textId="77777777" w:rsidR="00A71F76" w:rsidRPr="00CA389E" w:rsidRDefault="00A71F76" w:rsidP="00127DD5">
      <w:pPr>
        <w:pStyle w:val="BodyText-Code"/>
      </w:pPr>
      <w:r w:rsidRPr="00CA389E">
        <w:t>HANDLE hToken = NULL;</w:t>
      </w:r>
    </w:p>
    <w:p w14:paraId="2B4E85D6" w14:textId="77777777" w:rsidR="00A71F76" w:rsidRPr="00CA389E" w:rsidRDefault="00A71F76" w:rsidP="00127DD5">
      <w:pPr>
        <w:pStyle w:val="BodyText-Code"/>
      </w:pPr>
      <w:r w:rsidRPr="00127DD5">
        <w:rPr>
          <w:rStyle w:val="BodyText-Code-Keywords"/>
        </w:rPr>
        <w:t>if</w:t>
      </w:r>
      <w:r w:rsidRPr="00CA389E">
        <w:t xml:space="preserve"> (!OpenProcessToken(GetCurrentProcess(), TOKEN_QUERY | TOKEN_DUPLICATE, </w:t>
      </w:r>
    </w:p>
    <w:p w14:paraId="2B4E85D7" w14:textId="77777777" w:rsidR="00A71F76" w:rsidRPr="00CA389E" w:rsidRDefault="00A71F76" w:rsidP="00127DD5">
      <w:pPr>
        <w:pStyle w:val="BodyText-Code"/>
      </w:pPr>
      <w:r w:rsidRPr="00CA389E">
        <w:t xml:space="preserve">     &amp;hToken))</w:t>
      </w:r>
    </w:p>
    <w:p w14:paraId="2B4E85D8" w14:textId="77777777" w:rsidR="00A71F76" w:rsidRPr="00CA389E" w:rsidRDefault="00A71F76" w:rsidP="00127DD5">
      <w:pPr>
        <w:pStyle w:val="BodyText-Code"/>
      </w:pPr>
      <w:r w:rsidRPr="00CA389E">
        <w:t>{</w:t>
      </w:r>
    </w:p>
    <w:p w14:paraId="2B4E85D9" w14:textId="77777777" w:rsidR="00A71F76" w:rsidRPr="00CA389E" w:rsidRDefault="00A71F76" w:rsidP="00127DD5">
      <w:pPr>
        <w:pStyle w:val="BodyText-Code"/>
      </w:pPr>
      <w:r w:rsidRPr="00CA389E">
        <w:t xml:space="preserve">    dwError = GetLastError();</w:t>
      </w:r>
    </w:p>
    <w:p w14:paraId="2B4E85DA" w14:textId="77777777" w:rsidR="00A71F76" w:rsidRPr="00CA389E" w:rsidRDefault="00A71F76" w:rsidP="00127DD5">
      <w:pPr>
        <w:pStyle w:val="BodyText-Code"/>
      </w:pPr>
      <w:r w:rsidRPr="00CA389E">
        <w:t xml:space="preserve">    wprintf(L</w:t>
      </w:r>
      <w:r w:rsidRPr="00127DD5">
        <w:rPr>
          <w:rStyle w:val="BodyText-Code-Strings"/>
          <w:rFonts w:eastAsia="NSimSun"/>
        </w:rPr>
        <w:t>"OpenProcessToken failed w/err 0x%08lx\n"</w:t>
      </w:r>
      <w:r w:rsidRPr="00CA389E">
        <w:rPr>
          <w:rFonts w:eastAsia="NSimSun"/>
        </w:rPr>
        <w:t>, dwError);</w:t>
      </w:r>
    </w:p>
    <w:p w14:paraId="2B4E85DB" w14:textId="77777777" w:rsidR="00A71F76" w:rsidRPr="00CA389E" w:rsidRDefault="00A71F76" w:rsidP="00127DD5">
      <w:pPr>
        <w:pStyle w:val="BodyText-Code"/>
      </w:pPr>
      <w:r w:rsidRPr="00CA389E">
        <w:t xml:space="preserve">    </w:t>
      </w:r>
      <w:r w:rsidRPr="00127DD5">
        <w:rPr>
          <w:rStyle w:val="BodyText-Code-Keywords"/>
        </w:rPr>
        <w:t>goto</w:t>
      </w:r>
      <w:r w:rsidRPr="00CA389E">
        <w:t xml:space="preserve"> Cleanup;</w:t>
      </w:r>
    </w:p>
    <w:p w14:paraId="2B4E85DC" w14:textId="77777777" w:rsidR="00A71F76" w:rsidRPr="00CA389E" w:rsidRDefault="00A71F76" w:rsidP="00127DD5">
      <w:pPr>
        <w:pStyle w:val="BodyText-Code"/>
        <w:rPr>
          <w:rFonts w:eastAsia="NSimSun"/>
        </w:rPr>
      </w:pPr>
      <w:r w:rsidRPr="00CA389E">
        <w:t>}</w:t>
      </w:r>
    </w:p>
    <w:p w14:paraId="2B4E85DD" w14:textId="77777777" w:rsidR="00A71F76" w:rsidRDefault="00A71F76" w:rsidP="00A71F76">
      <w:pPr>
        <w:pStyle w:val="berschrift3"/>
        <w:rPr>
          <w:lang w:eastAsia="zh-CN"/>
        </w:rPr>
      </w:pPr>
      <w:r w:rsidRPr="006606DA">
        <w:t>Exceptions</w:t>
      </w:r>
    </w:p>
    <w:p w14:paraId="2B4E85DE" w14:textId="77777777" w:rsidR="00A71F76" w:rsidRDefault="00A71F76" w:rsidP="00EA310D">
      <w:pPr>
        <w:pStyle w:val="Textkrper"/>
        <w:rPr>
          <w:lang w:eastAsia="zh-CN"/>
        </w:rPr>
      </w:pPr>
      <w:r>
        <w:rPr>
          <w:lang w:eastAsia="zh-CN"/>
        </w:rPr>
        <w:t>Native C++ exceptions are a powerful feature of the language, and can reduce the complexity of code, and reduce the amount of code that is written and maintained.</w:t>
      </w:r>
    </w:p>
    <w:p w14:paraId="2B4E85DF" w14:textId="77777777" w:rsidR="00A71F76"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A71F76">
        <w:t xml:space="preserve">throw exceptions by value and catch exceptions by reference. For example, </w:t>
      </w:r>
    </w:p>
    <w:p w14:paraId="2B4E85E0" w14:textId="77777777" w:rsidR="00A71F76" w:rsidRPr="00CA389E" w:rsidRDefault="00A71F76" w:rsidP="00127DD5">
      <w:pPr>
        <w:pStyle w:val="BodyText-Code"/>
      </w:pPr>
      <w:r w:rsidRPr="00127DD5">
        <w:rPr>
          <w:rStyle w:val="BodyText-Code-Keywords"/>
        </w:rPr>
        <w:t>void</w:t>
      </w:r>
      <w:r w:rsidRPr="00CA389E">
        <w:t xml:space="preserve"> ProcessItem(</w:t>
      </w:r>
      <w:r w:rsidRPr="00127DD5">
        <w:rPr>
          <w:rStyle w:val="BodyText-Code-Keywords"/>
        </w:rPr>
        <w:t>const</w:t>
      </w:r>
      <w:r w:rsidRPr="00CA389E">
        <w:t xml:space="preserve"> Item&amp; item)</w:t>
      </w:r>
    </w:p>
    <w:p w14:paraId="2B4E85E1" w14:textId="77777777" w:rsidR="00A71F76" w:rsidRPr="00CA389E" w:rsidRDefault="00A71F76" w:rsidP="00127DD5">
      <w:pPr>
        <w:pStyle w:val="BodyText-Code"/>
      </w:pPr>
      <w:r w:rsidRPr="00CA389E">
        <w:t>{</w:t>
      </w:r>
    </w:p>
    <w:p w14:paraId="2B4E85E2" w14:textId="77777777" w:rsidR="00A71F76" w:rsidRPr="00127DD5" w:rsidRDefault="00A71F76" w:rsidP="00127DD5">
      <w:pPr>
        <w:pStyle w:val="BodyText-Code"/>
        <w:rPr>
          <w:rStyle w:val="BodyText-Code-Keywords"/>
        </w:rPr>
      </w:pPr>
      <w:r w:rsidRPr="00CA389E">
        <w:t xml:space="preserve">    </w:t>
      </w:r>
      <w:r w:rsidRPr="00127DD5">
        <w:rPr>
          <w:rStyle w:val="BodyText-Code-Keywords"/>
        </w:rPr>
        <w:t>try</w:t>
      </w:r>
    </w:p>
    <w:p w14:paraId="2B4E85E3" w14:textId="77777777" w:rsidR="00A71F76" w:rsidRPr="00CA389E" w:rsidRDefault="00A71F76" w:rsidP="00127DD5">
      <w:pPr>
        <w:pStyle w:val="BodyText-Code"/>
      </w:pPr>
      <w:r w:rsidRPr="00CA389E">
        <w:t xml:space="preserve">    {</w:t>
      </w:r>
    </w:p>
    <w:p w14:paraId="2B4E85E4" w14:textId="77777777" w:rsidR="00A71F76" w:rsidRPr="00CA389E" w:rsidRDefault="00A71F76" w:rsidP="00127DD5">
      <w:pPr>
        <w:pStyle w:val="BodyText-Code"/>
      </w:pPr>
      <w:r w:rsidRPr="00CA389E">
        <w:t xml:space="preserve">        </w:t>
      </w:r>
      <w:r w:rsidRPr="00127DD5">
        <w:rPr>
          <w:rStyle w:val="BodyText-Code-Keywords"/>
        </w:rPr>
        <w:t>if</w:t>
      </w:r>
      <w:r w:rsidRPr="00CA389E">
        <w:t xml:space="preserve"> (</w:t>
      </w:r>
      <w:r w:rsidRPr="00127DD5">
        <w:rPr>
          <w:rStyle w:val="BodyText-Code-Comments"/>
        </w:rPr>
        <w:t>/* some test failed */</w:t>
      </w:r>
      <w:r w:rsidRPr="00CA389E">
        <w:t>)</w:t>
      </w:r>
    </w:p>
    <w:p w14:paraId="2B4E85E5" w14:textId="77777777" w:rsidR="00A71F76" w:rsidRPr="00CA389E" w:rsidRDefault="00A71F76" w:rsidP="00127DD5">
      <w:pPr>
        <w:pStyle w:val="BodyText-Code"/>
      </w:pPr>
      <w:r w:rsidRPr="00CA389E">
        <w:t xml:space="preserve">        {</w:t>
      </w:r>
    </w:p>
    <w:p w14:paraId="2B4E85E6" w14:textId="77777777" w:rsidR="00A71F76" w:rsidRPr="00CA389E" w:rsidRDefault="00A71F76" w:rsidP="00127DD5">
      <w:pPr>
        <w:pStyle w:val="BodyText-Code"/>
      </w:pPr>
      <w:r w:rsidRPr="00CA389E">
        <w:t xml:space="preserve">            </w:t>
      </w:r>
      <w:r w:rsidRPr="00127DD5">
        <w:rPr>
          <w:rStyle w:val="BodyText-Code-Keywords"/>
        </w:rPr>
        <w:t>throw</w:t>
      </w:r>
      <w:r w:rsidRPr="00CA389E">
        <w:t xml:space="preserve"> _com_error(E_FAIL);</w:t>
      </w:r>
    </w:p>
    <w:p w14:paraId="2B4E85E7" w14:textId="77777777" w:rsidR="00A71F76" w:rsidRPr="00CA389E" w:rsidRDefault="00A71F76" w:rsidP="00127DD5">
      <w:pPr>
        <w:pStyle w:val="BodyText-Code"/>
      </w:pPr>
      <w:r w:rsidRPr="00CA389E">
        <w:t xml:space="preserve">        }</w:t>
      </w:r>
    </w:p>
    <w:p w14:paraId="2B4E85E8" w14:textId="77777777" w:rsidR="00A71F76" w:rsidRPr="00CA389E" w:rsidRDefault="00A71F76" w:rsidP="00127DD5">
      <w:pPr>
        <w:pStyle w:val="BodyText-Code"/>
      </w:pPr>
      <w:r w:rsidRPr="00CA389E">
        <w:t xml:space="preserve">    }</w:t>
      </w:r>
    </w:p>
    <w:p w14:paraId="2B4E85E9" w14:textId="77777777" w:rsidR="00A71F76" w:rsidRPr="00CA389E" w:rsidRDefault="00A71F76" w:rsidP="00127DD5">
      <w:pPr>
        <w:pStyle w:val="BodyText-Code"/>
      </w:pPr>
      <w:r w:rsidRPr="00CA389E">
        <w:t xml:space="preserve">    </w:t>
      </w:r>
      <w:r w:rsidRPr="00127DD5">
        <w:rPr>
          <w:rStyle w:val="BodyText-Code-Keywords"/>
        </w:rPr>
        <w:t>catch</w:t>
      </w:r>
      <w:r w:rsidRPr="00CA389E">
        <w:t>(_com_error&amp; comError)</w:t>
      </w:r>
    </w:p>
    <w:p w14:paraId="2B4E85EA" w14:textId="77777777" w:rsidR="00A71F76" w:rsidRPr="00CA389E" w:rsidRDefault="00A71F76" w:rsidP="00127DD5">
      <w:pPr>
        <w:pStyle w:val="BodyText-Code"/>
      </w:pPr>
      <w:r w:rsidRPr="00CA389E">
        <w:t xml:space="preserve">    {</w:t>
      </w:r>
    </w:p>
    <w:p w14:paraId="2B4E85EB" w14:textId="77777777" w:rsidR="00A71F76" w:rsidRPr="00127DD5" w:rsidRDefault="00A71F76" w:rsidP="00127DD5">
      <w:pPr>
        <w:pStyle w:val="BodyText-Code"/>
        <w:rPr>
          <w:rStyle w:val="BodyText-Code-Comments"/>
        </w:rPr>
      </w:pPr>
      <w:r w:rsidRPr="00CA389E">
        <w:t xml:space="preserve">        </w:t>
      </w:r>
      <w:r w:rsidRPr="00127DD5">
        <w:rPr>
          <w:rStyle w:val="BodyText-Code-Comments"/>
        </w:rPr>
        <w:t>// Process comError</w:t>
      </w:r>
    </w:p>
    <w:p w14:paraId="2B4E85EC" w14:textId="77777777" w:rsidR="00A71F76" w:rsidRPr="00127DD5" w:rsidRDefault="00A71F76" w:rsidP="00127DD5">
      <w:pPr>
        <w:pStyle w:val="BodyText-Code"/>
        <w:rPr>
          <w:rStyle w:val="BodyText-Code-Comments"/>
        </w:rPr>
      </w:pPr>
      <w:r w:rsidRPr="00CA389E">
        <w:t xml:space="preserve">        </w:t>
      </w:r>
      <w:r w:rsidRPr="00127DD5">
        <w:rPr>
          <w:rStyle w:val="BodyText-Code-Comments"/>
        </w:rPr>
        <w:t>//</w:t>
      </w:r>
    </w:p>
    <w:p w14:paraId="2B4E85ED" w14:textId="77777777" w:rsidR="00A71F76" w:rsidRPr="00CA389E" w:rsidRDefault="00A71F76" w:rsidP="00127DD5">
      <w:pPr>
        <w:pStyle w:val="BodyText-Code"/>
      </w:pPr>
      <w:r w:rsidRPr="00CA389E">
        <w:t xml:space="preserve">    }</w:t>
      </w:r>
    </w:p>
    <w:p w14:paraId="2B4E85EE" w14:textId="77777777" w:rsidR="00A71F76" w:rsidRPr="00CA389E" w:rsidRDefault="00A71F76" w:rsidP="00127DD5">
      <w:pPr>
        <w:pStyle w:val="BodyText-Code"/>
      </w:pPr>
      <w:r w:rsidRPr="00CA389E">
        <w:t>}</w:t>
      </w:r>
    </w:p>
    <w:p w14:paraId="2B4E85EF" w14:textId="77777777" w:rsidR="00A71F76" w:rsidRDefault="00A71F76" w:rsidP="00127DD5">
      <w:pPr>
        <w:pStyle w:val="BodyText-Code"/>
      </w:pPr>
    </w:p>
    <w:p w14:paraId="2B4E85F0" w14:textId="77777777" w:rsidR="00A71F76" w:rsidRDefault="00A71F76" w:rsidP="00EA310D">
      <w:pPr>
        <w:pStyle w:val="Textkrper"/>
      </w:pPr>
      <w:r w:rsidRPr="00F61988">
        <w:rPr>
          <w:rStyle w:val="BodyText-PositiveGreen"/>
        </w:rPr>
        <w:sym w:font="Wingdings" w:char="F0FE"/>
      </w:r>
      <w:r w:rsidRPr="00F61988">
        <w:t xml:space="preserve"> W</w:t>
      </w:r>
      <w:r w:rsidRPr="00574C66">
        <w:t>hen re-throwing exceptions</w:t>
      </w:r>
      <w:r w:rsidRPr="00977826">
        <w:t xml:space="preserve"> </w:t>
      </w:r>
      <w:r w:rsidRPr="00977826">
        <w:rPr>
          <w:rStyle w:val="BodyText-BoldAction"/>
        </w:rPr>
        <w:t>do</w:t>
      </w:r>
      <w:r>
        <w:t xml:space="preserve"> re-throw exceptions using “throw;” instead of “throw &lt;caught exception&gt;”. For example,</w:t>
      </w:r>
    </w:p>
    <w:p w14:paraId="2B4E85F1" w14:textId="77777777" w:rsidR="00A71F76" w:rsidRDefault="00A71F76" w:rsidP="004A6EF7">
      <w:pPr>
        <w:pStyle w:val="BodyText-LocalHeader-GoodCode"/>
      </w:pPr>
      <w:r>
        <w:t>Good</w:t>
      </w:r>
      <w:r w:rsidRPr="00EE0DFC">
        <w:t>:</w:t>
      </w:r>
    </w:p>
    <w:p w14:paraId="2B4E85F2" w14:textId="77777777" w:rsidR="00A71F76" w:rsidRPr="00CA389E" w:rsidRDefault="00A71F76" w:rsidP="00127DD5">
      <w:pPr>
        <w:pStyle w:val="BodyText-Code"/>
      </w:pPr>
      <w:r w:rsidRPr="00127DD5">
        <w:rPr>
          <w:rStyle w:val="BodyText-Code-Keywords"/>
        </w:rPr>
        <w:t>void</w:t>
      </w:r>
      <w:r w:rsidRPr="00CA389E">
        <w:t xml:space="preserve"> ProcessItem(</w:t>
      </w:r>
      <w:r w:rsidRPr="00127DD5">
        <w:rPr>
          <w:rStyle w:val="BodyText-Code-Keywords"/>
        </w:rPr>
        <w:t>const</w:t>
      </w:r>
      <w:r w:rsidRPr="00CA389E">
        <w:t xml:space="preserve"> Item&amp; item)</w:t>
      </w:r>
    </w:p>
    <w:p w14:paraId="2B4E85F3" w14:textId="77777777" w:rsidR="00A71F76" w:rsidRPr="00CA389E" w:rsidRDefault="00A71F76" w:rsidP="00127DD5">
      <w:pPr>
        <w:pStyle w:val="BodyText-Code"/>
      </w:pPr>
      <w:r w:rsidRPr="00CA389E">
        <w:t>{</w:t>
      </w:r>
    </w:p>
    <w:p w14:paraId="2B4E85F4" w14:textId="77777777" w:rsidR="00A71F76" w:rsidRPr="00127DD5" w:rsidRDefault="00A71F76" w:rsidP="00127DD5">
      <w:pPr>
        <w:pStyle w:val="BodyText-Code"/>
        <w:rPr>
          <w:rStyle w:val="BodyText-Code-Keywords"/>
        </w:rPr>
      </w:pPr>
      <w:r w:rsidRPr="00CA389E">
        <w:t xml:space="preserve">    </w:t>
      </w:r>
      <w:r w:rsidRPr="00127DD5">
        <w:rPr>
          <w:rStyle w:val="BodyText-Code-Keywords"/>
        </w:rPr>
        <w:t>try</w:t>
      </w:r>
    </w:p>
    <w:p w14:paraId="2B4E85F5" w14:textId="77777777" w:rsidR="00A71F76" w:rsidRPr="00CA389E" w:rsidRDefault="00A71F76" w:rsidP="00127DD5">
      <w:pPr>
        <w:pStyle w:val="BodyText-Code"/>
      </w:pPr>
      <w:r w:rsidRPr="00CA389E">
        <w:t xml:space="preserve">    {</w:t>
      </w:r>
    </w:p>
    <w:p w14:paraId="2B4E85F6" w14:textId="77777777" w:rsidR="00A71F76" w:rsidRPr="00CA389E" w:rsidRDefault="00A71F76" w:rsidP="00127DD5">
      <w:pPr>
        <w:pStyle w:val="BodyText-Code"/>
      </w:pPr>
      <w:r w:rsidRPr="00CA389E">
        <w:t xml:space="preserve">        Item-&gt;Process();</w:t>
      </w:r>
    </w:p>
    <w:p w14:paraId="2B4E85F7" w14:textId="77777777" w:rsidR="00A71F76" w:rsidRPr="00CA389E" w:rsidRDefault="00A71F76" w:rsidP="00127DD5">
      <w:pPr>
        <w:pStyle w:val="BodyText-Code"/>
      </w:pPr>
      <w:r w:rsidRPr="00CA389E">
        <w:t xml:space="preserve">    }</w:t>
      </w:r>
    </w:p>
    <w:p w14:paraId="2B4E85F8" w14:textId="77777777" w:rsidR="00A71F76" w:rsidRPr="00CA389E" w:rsidRDefault="00A71F76" w:rsidP="00127DD5">
      <w:pPr>
        <w:pStyle w:val="BodyText-Code"/>
      </w:pPr>
      <w:r w:rsidRPr="00CA389E">
        <w:lastRenderedPageBreak/>
        <w:t xml:space="preserve">    </w:t>
      </w:r>
      <w:r w:rsidRPr="00127DD5">
        <w:rPr>
          <w:rStyle w:val="BodyText-Code-Keywords"/>
        </w:rPr>
        <w:t>catch</w:t>
      </w:r>
      <w:r w:rsidRPr="00CA389E">
        <w:t>(ItemException&amp; itemException)</w:t>
      </w:r>
    </w:p>
    <w:p w14:paraId="2B4E85F9" w14:textId="77777777" w:rsidR="00A71F76" w:rsidRPr="00CA389E" w:rsidRDefault="00A71F76" w:rsidP="00127DD5">
      <w:pPr>
        <w:pStyle w:val="BodyText-Code"/>
      </w:pPr>
      <w:r w:rsidRPr="00CA389E">
        <w:t xml:space="preserve">    {</w:t>
      </w:r>
    </w:p>
    <w:p w14:paraId="2B4E85FA" w14:textId="77777777" w:rsidR="00A71F76" w:rsidRPr="00127DD5" w:rsidRDefault="00A71F76" w:rsidP="00127DD5">
      <w:pPr>
        <w:pStyle w:val="BodyText-Code"/>
        <w:rPr>
          <w:rStyle w:val="BodyText-Code-Strings"/>
        </w:rPr>
      </w:pPr>
      <w:r w:rsidRPr="00CA389E">
        <w:t xml:space="preserve">        wcout &lt;&lt; L</w:t>
      </w:r>
      <w:r w:rsidRPr="00127DD5">
        <w:rPr>
          <w:rStyle w:val="BodyText-Code-Strings"/>
        </w:rPr>
        <w:t>"An error occurred."</w:t>
      </w:r>
    </w:p>
    <w:p w14:paraId="2B4E85FB" w14:textId="77777777" w:rsidR="00A71F76" w:rsidRPr="00CA389E" w:rsidRDefault="00A71F76" w:rsidP="00127DD5">
      <w:pPr>
        <w:pStyle w:val="BodyText-Code"/>
      </w:pPr>
      <w:r w:rsidRPr="00CA389E">
        <w:t xml:space="preserve">        </w:t>
      </w:r>
      <w:r w:rsidRPr="00127DD5">
        <w:rPr>
          <w:rStyle w:val="BodyText-Code-Keywords"/>
        </w:rPr>
        <w:t>throw</w:t>
      </w:r>
      <w:r w:rsidRPr="00CA389E">
        <w:t>;</w:t>
      </w:r>
    </w:p>
    <w:p w14:paraId="2B4E85FC" w14:textId="77777777" w:rsidR="00A71F76" w:rsidRPr="00CA389E" w:rsidRDefault="00A71F76" w:rsidP="00127DD5">
      <w:pPr>
        <w:pStyle w:val="BodyText-Code"/>
      </w:pPr>
      <w:r w:rsidRPr="00CA389E">
        <w:t xml:space="preserve">    }</w:t>
      </w:r>
    </w:p>
    <w:p w14:paraId="2B4E85FD" w14:textId="77777777" w:rsidR="00A71F76" w:rsidRPr="00CA389E" w:rsidRDefault="00A71F76" w:rsidP="00127DD5">
      <w:pPr>
        <w:pStyle w:val="BodyText-Code"/>
      </w:pPr>
      <w:r w:rsidRPr="00CA389E">
        <w:t>}</w:t>
      </w:r>
    </w:p>
    <w:p w14:paraId="2B4E85FE" w14:textId="77777777" w:rsidR="00A71F76" w:rsidRDefault="00A71F76" w:rsidP="00A77CC6">
      <w:pPr>
        <w:pStyle w:val="BodyText-LocalHeader-BadCode"/>
      </w:pPr>
      <w:r>
        <w:t>Bad</w:t>
      </w:r>
      <w:r w:rsidRPr="005F6BEA">
        <w:t>:</w:t>
      </w:r>
    </w:p>
    <w:p w14:paraId="2B4E85FF" w14:textId="77777777" w:rsidR="00A71F76" w:rsidRPr="00CA389E" w:rsidRDefault="00A71F76" w:rsidP="00127DD5">
      <w:pPr>
        <w:pStyle w:val="BodyText-Code"/>
      </w:pPr>
      <w:r w:rsidRPr="00127DD5">
        <w:rPr>
          <w:rStyle w:val="BodyText-Code-Keywords"/>
        </w:rPr>
        <w:t>void</w:t>
      </w:r>
      <w:r w:rsidRPr="00CA389E">
        <w:t xml:space="preserve"> ProcessItem(</w:t>
      </w:r>
      <w:r w:rsidRPr="00127DD5">
        <w:rPr>
          <w:rStyle w:val="BodyText-Code-Keywords"/>
        </w:rPr>
        <w:t>const</w:t>
      </w:r>
      <w:r w:rsidRPr="00CA389E">
        <w:t xml:space="preserve"> Item&amp; item)</w:t>
      </w:r>
    </w:p>
    <w:p w14:paraId="2B4E8600" w14:textId="77777777" w:rsidR="00A71F76" w:rsidRPr="00CA389E" w:rsidRDefault="00A71F76" w:rsidP="00127DD5">
      <w:pPr>
        <w:pStyle w:val="BodyText-Code"/>
      </w:pPr>
      <w:r w:rsidRPr="00CA389E">
        <w:t>{</w:t>
      </w:r>
    </w:p>
    <w:p w14:paraId="2B4E8601" w14:textId="77777777" w:rsidR="00A71F76" w:rsidRPr="00127DD5" w:rsidRDefault="00A71F76" w:rsidP="00127DD5">
      <w:pPr>
        <w:pStyle w:val="BodyText-Code"/>
        <w:rPr>
          <w:rStyle w:val="BodyText-Code-Keywords"/>
        </w:rPr>
      </w:pPr>
      <w:r w:rsidRPr="00CA389E">
        <w:t xml:space="preserve">    </w:t>
      </w:r>
      <w:r w:rsidRPr="00127DD5">
        <w:rPr>
          <w:rStyle w:val="BodyText-Code-Keywords"/>
        </w:rPr>
        <w:t>try</w:t>
      </w:r>
    </w:p>
    <w:p w14:paraId="2B4E8602" w14:textId="77777777" w:rsidR="00A71F76" w:rsidRPr="00CA389E" w:rsidRDefault="00A71F76" w:rsidP="00127DD5">
      <w:pPr>
        <w:pStyle w:val="BodyText-Code"/>
      </w:pPr>
      <w:r w:rsidRPr="00CA389E">
        <w:t xml:space="preserve">    {</w:t>
      </w:r>
    </w:p>
    <w:p w14:paraId="2B4E8603" w14:textId="77777777" w:rsidR="00A71F76" w:rsidRPr="00CA389E" w:rsidRDefault="00A71F76" w:rsidP="00127DD5">
      <w:pPr>
        <w:pStyle w:val="BodyText-Code"/>
      </w:pPr>
      <w:r w:rsidRPr="00CA389E">
        <w:t xml:space="preserve">        Item-&gt;Process();</w:t>
      </w:r>
    </w:p>
    <w:p w14:paraId="2B4E8604" w14:textId="77777777" w:rsidR="00A71F76" w:rsidRPr="00CA389E" w:rsidRDefault="00A71F76" w:rsidP="00127DD5">
      <w:pPr>
        <w:pStyle w:val="BodyText-Code"/>
      </w:pPr>
      <w:r w:rsidRPr="00CA389E">
        <w:t xml:space="preserve">    }</w:t>
      </w:r>
    </w:p>
    <w:p w14:paraId="2B4E8605" w14:textId="77777777" w:rsidR="00A71F76" w:rsidRPr="00CA389E" w:rsidRDefault="00A71F76" w:rsidP="00127DD5">
      <w:pPr>
        <w:pStyle w:val="BodyText-Code"/>
      </w:pPr>
      <w:r w:rsidRPr="00CA389E">
        <w:t xml:space="preserve">    </w:t>
      </w:r>
      <w:r w:rsidRPr="00127DD5">
        <w:rPr>
          <w:rStyle w:val="BodyText-Code-Keywords"/>
        </w:rPr>
        <w:t>catch</w:t>
      </w:r>
      <w:r w:rsidRPr="00CA389E">
        <w:t>(ItemException&amp; itemException)</w:t>
      </w:r>
    </w:p>
    <w:p w14:paraId="2B4E8606" w14:textId="77777777" w:rsidR="00A71F76" w:rsidRPr="00CA389E" w:rsidRDefault="00A71F76" w:rsidP="00127DD5">
      <w:pPr>
        <w:pStyle w:val="BodyText-Code"/>
      </w:pPr>
      <w:r w:rsidRPr="00CA389E">
        <w:t xml:space="preserve">    {</w:t>
      </w:r>
    </w:p>
    <w:p w14:paraId="2B4E8607" w14:textId="77777777" w:rsidR="00A71F76" w:rsidRPr="00127DD5" w:rsidRDefault="00A71F76" w:rsidP="00127DD5">
      <w:pPr>
        <w:pStyle w:val="BodyText-Code"/>
        <w:rPr>
          <w:rStyle w:val="BodyText-Code-Strings"/>
        </w:rPr>
      </w:pPr>
      <w:r w:rsidRPr="00CA389E">
        <w:t xml:space="preserve">        wcout &lt;&lt; L</w:t>
      </w:r>
      <w:r w:rsidRPr="00127DD5">
        <w:rPr>
          <w:rStyle w:val="BodyText-Code-Strings"/>
        </w:rPr>
        <w:t>"An error occurred."</w:t>
      </w:r>
    </w:p>
    <w:p w14:paraId="2B4E8608" w14:textId="77777777" w:rsidR="00A71F76" w:rsidRPr="00CA389E" w:rsidRDefault="00A71F76" w:rsidP="00127DD5">
      <w:pPr>
        <w:pStyle w:val="BodyText-Code"/>
      </w:pPr>
      <w:r w:rsidRPr="00CA389E">
        <w:t xml:space="preserve">        </w:t>
      </w:r>
      <w:r w:rsidRPr="00127DD5">
        <w:rPr>
          <w:rStyle w:val="BodyText-Code-Keywords"/>
        </w:rPr>
        <w:t>throw</w:t>
      </w:r>
      <w:r w:rsidRPr="00CA389E">
        <w:t xml:space="preserve"> itemException;</w:t>
      </w:r>
    </w:p>
    <w:p w14:paraId="2B4E8609" w14:textId="77777777" w:rsidR="00A71F76" w:rsidRPr="00CA389E" w:rsidRDefault="00A71F76" w:rsidP="00127DD5">
      <w:pPr>
        <w:pStyle w:val="BodyText-Code"/>
      </w:pPr>
      <w:r w:rsidRPr="00CA389E">
        <w:t xml:space="preserve">    }</w:t>
      </w:r>
    </w:p>
    <w:p w14:paraId="2B4E860A" w14:textId="77777777" w:rsidR="00A71F76" w:rsidRPr="00CA389E" w:rsidRDefault="00A71F76" w:rsidP="00127DD5">
      <w:pPr>
        <w:pStyle w:val="BodyText-Code"/>
      </w:pPr>
      <w:r w:rsidRPr="00CA389E">
        <w:t>}</w:t>
      </w:r>
    </w:p>
    <w:p w14:paraId="2B4E860B" w14:textId="77777777" w:rsidR="00A71F76" w:rsidRDefault="00F52D8A" w:rsidP="00EA310D">
      <w:pPr>
        <w:pStyle w:val="Textkrper"/>
      </w:pPr>
      <w:r w:rsidRPr="005B7E5C">
        <w:rPr>
          <w:rStyle w:val="BodyText-NegativeRed"/>
        </w:rPr>
        <w:sym w:font="Wingdings" w:char="F0FD"/>
      </w:r>
      <w:r w:rsidRPr="003B773F">
        <w:rPr>
          <w:rFonts w:hint="eastAsia"/>
        </w:rPr>
        <w:t xml:space="preserve"> </w:t>
      </w:r>
      <w:r w:rsidRPr="005B7E5C">
        <w:rPr>
          <w:rStyle w:val="BodyText-BoldAction"/>
        </w:rPr>
        <w:t>Do</w:t>
      </w:r>
      <w:r w:rsidRPr="003B773F">
        <w:t xml:space="preserve"> </w:t>
      </w:r>
      <w:r w:rsidRPr="005B7E5C">
        <w:rPr>
          <w:rStyle w:val="BodyText-BoldAction"/>
        </w:rPr>
        <w:t>not</w:t>
      </w:r>
      <w:r w:rsidRPr="006C0449">
        <w:t xml:space="preserve"> </w:t>
      </w:r>
      <w:r w:rsidR="00A71F76">
        <w:t>allow exceptions to be thrown out of destructors.</w:t>
      </w:r>
    </w:p>
    <w:p w14:paraId="2B4E860C" w14:textId="77777777" w:rsidR="00A71F76" w:rsidRDefault="00F52D8A" w:rsidP="00EA310D">
      <w:pPr>
        <w:pStyle w:val="Textkrper"/>
      </w:pPr>
      <w:r w:rsidRPr="005B7E5C">
        <w:rPr>
          <w:rStyle w:val="BodyText-NegativeRed"/>
        </w:rPr>
        <w:sym w:font="Wingdings" w:char="F0FD"/>
      </w:r>
      <w:r w:rsidRPr="003B773F">
        <w:rPr>
          <w:rFonts w:hint="eastAsia"/>
        </w:rPr>
        <w:t xml:space="preserve"> </w:t>
      </w:r>
      <w:r w:rsidRPr="005B7E5C">
        <w:rPr>
          <w:rStyle w:val="BodyText-BoldAction"/>
        </w:rPr>
        <w:t>Do</w:t>
      </w:r>
      <w:r w:rsidRPr="003B773F">
        <w:t xml:space="preserve"> </w:t>
      </w:r>
      <w:r w:rsidRPr="005B7E5C">
        <w:rPr>
          <w:rStyle w:val="BodyText-BoldAction"/>
        </w:rPr>
        <w:t>not</w:t>
      </w:r>
      <w:r w:rsidRPr="006C0449">
        <w:t xml:space="preserve"> </w:t>
      </w:r>
      <w:r w:rsidR="00A71F76">
        <w:t>use “catch(…)”.</w:t>
      </w:r>
      <w:r w:rsidR="00A71F76" w:rsidRPr="00231256">
        <w:t>General exceptions should not be caught</w:t>
      </w:r>
      <w:r w:rsidR="00A71F76">
        <w:t xml:space="preserve">. You should </w:t>
      </w:r>
      <w:r w:rsidR="00A71F76" w:rsidRPr="00231256">
        <w:t>catch a more specific exception, or re-throw the general exception as the last statement in the catch block.</w:t>
      </w:r>
      <w:r w:rsidR="00A71F76" w:rsidRPr="000002C6">
        <w:t xml:space="preserve"> There are cases when swallowing errors in applications is acceptable, but such cases are rare.</w:t>
      </w:r>
      <w:r w:rsidR="00A71F76">
        <w:t xml:space="preserve"> </w:t>
      </w:r>
      <w:r w:rsidR="00A71F76" w:rsidRPr="00196497">
        <w:t>Only catch the specific exceptions that the function knows how to handle.  All others must be passed unhandled</w:t>
      </w:r>
      <w:r w:rsidR="00A71F76">
        <w:t>.</w:t>
      </w:r>
    </w:p>
    <w:p w14:paraId="2B4E860D" w14:textId="77777777" w:rsidR="00A71F76" w:rsidRDefault="00F52D8A" w:rsidP="00EA310D">
      <w:pPr>
        <w:pStyle w:val="Textkrper"/>
      </w:pPr>
      <w:r w:rsidRPr="005B7E5C">
        <w:rPr>
          <w:rStyle w:val="BodyText-NegativeRed"/>
        </w:rPr>
        <w:sym w:font="Wingdings" w:char="F0FD"/>
      </w:r>
      <w:r w:rsidRPr="003B773F">
        <w:rPr>
          <w:rFonts w:hint="eastAsia"/>
        </w:rPr>
        <w:t xml:space="preserve"> </w:t>
      </w:r>
      <w:r w:rsidRPr="005B7E5C">
        <w:rPr>
          <w:rStyle w:val="BodyText-BoldAction"/>
        </w:rPr>
        <w:t>Do</w:t>
      </w:r>
      <w:r w:rsidRPr="003B773F">
        <w:t xml:space="preserve"> </w:t>
      </w:r>
      <w:r w:rsidRPr="005B7E5C">
        <w:rPr>
          <w:rStyle w:val="BodyText-BoldAction"/>
        </w:rPr>
        <w:t>not</w:t>
      </w:r>
      <w:r w:rsidRPr="006C0449">
        <w:t xml:space="preserve"> </w:t>
      </w:r>
      <w:r w:rsidR="00A71F76">
        <w:t>use exceptions for control flow.</w:t>
      </w:r>
      <w:r w:rsidR="00A71F76" w:rsidRPr="00B54BFA">
        <w:t xml:space="preserve"> Except for system failures and operations with potential race conditions, </w:t>
      </w:r>
      <w:r w:rsidR="00A71F76">
        <w:t xml:space="preserve">you </w:t>
      </w:r>
      <w:r w:rsidR="00A71F76" w:rsidRPr="00B54BFA">
        <w:t xml:space="preserve">should write code that does not throw exceptions. For example, you can check preconditions before calling a </w:t>
      </w:r>
      <w:r w:rsidR="00A71F76">
        <w:t>method that may fail and</w:t>
      </w:r>
      <w:r w:rsidR="00A71F76" w:rsidRPr="00B54BFA">
        <w:t xml:space="preserve"> throw exceptions</w:t>
      </w:r>
      <w:r w:rsidR="00A71F76">
        <w:t xml:space="preserve">. For example, </w:t>
      </w:r>
    </w:p>
    <w:p w14:paraId="2B4E860E" w14:textId="77777777" w:rsidR="00A71F76" w:rsidRPr="00CA389E" w:rsidRDefault="00A71F76" w:rsidP="00127DD5">
      <w:pPr>
        <w:pStyle w:val="BodyText-Code"/>
      </w:pPr>
      <w:r w:rsidRPr="00127DD5">
        <w:rPr>
          <w:rStyle w:val="BodyText-Code-Keywords"/>
        </w:rPr>
        <w:t>if</w:t>
      </w:r>
      <w:r w:rsidRPr="00CA389E">
        <w:t xml:space="preserve"> (IsWritable(list))</w:t>
      </w:r>
    </w:p>
    <w:p w14:paraId="2B4E860F" w14:textId="77777777" w:rsidR="00A71F76" w:rsidRPr="00CA389E" w:rsidRDefault="00A71F76" w:rsidP="00127DD5">
      <w:pPr>
        <w:pStyle w:val="BodyText-Code"/>
      </w:pPr>
      <w:r w:rsidRPr="00CA389E">
        <w:t>{</w:t>
      </w:r>
    </w:p>
    <w:p w14:paraId="2B4E8610" w14:textId="77777777" w:rsidR="00A71F76" w:rsidRPr="00CA389E" w:rsidRDefault="00A71F76" w:rsidP="00127DD5">
      <w:pPr>
        <w:pStyle w:val="BodyText-Code"/>
      </w:pPr>
      <w:r w:rsidRPr="00CA389E">
        <w:t xml:space="preserve">    WriteList(list);</w:t>
      </w:r>
    </w:p>
    <w:p w14:paraId="2B4E8611" w14:textId="77777777" w:rsidR="00A71F76" w:rsidRPr="00CA389E" w:rsidRDefault="00A71F76" w:rsidP="00127DD5">
      <w:pPr>
        <w:pStyle w:val="BodyText-Code"/>
      </w:pPr>
      <w:r w:rsidRPr="00CA389E">
        <w:t>}</w:t>
      </w:r>
    </w:p>
    <w:p w14:paraId="2B4E8612" w14:textId="77777777" w:rsidR="00EB7B39"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A71F76">
        <w:t>make sure that you understand the exceptions that may be thrown from code that you take a dependency on, and ensure that the exceptions aren’t unintentionally propagated to the consumers of your API. For example, STL and ATL can throw native C++ exceptions in certain scenarios – understand those scenarios and ensure that the appropriate exceptions are handled in your code to prevent propagation out.</w:t>
      </w:r>
    </w:p>
    <w:p w14:paraId="2B4E8613" w14:textId="77777777" w:rsidR="00EB7B39" w:rsidRPr="00672308" w:rsidRDefault="00F52D8A" w:rsidP="00EA310D">
      <w:pPr>
        <w:pStyle w:val="Textkrper"/>
      </w:pPr>
      <w:r w:rsidRPr="005B7E5C">
        <w:rPr>
          <w:rStyle w:val="BodyText-NegativeRed"/>
        </w:rPr>
        <w:sym w:font="Wingdings" w:char="F0FD"/>
      </w:r>
      <w:r w:rsidRPr="003B773F">
        <w:rPr>
          <w:rFonts w:hint="eastAsia"/>
        </w:rPr>
        <w:t xml:space="preserve"> </w:t>
      </w:r>
      <w:r w:rsidRPr="005B7E5C">
        <w:rPr>
          <w:rStyle w:val="BodyText-BoldAction"/>
        </w:rPr>
        <w:t>Do</w:t>
      </w:r>
      <w:r w:rsidRPr="003B773F">
        <w:t xml:space="preserve"> </w:t>
      </w:r>
      <w:r w:rsidRPr="005B7E5C">
        <w:rPr>
          <w:rStyle w:val="BodyText-BoldAction"/>
        </w:rPr>
        <w:t>not</w:t>
      </w:r>
      <w:r w:rsidRPr="006C0449">
        <w:t xml:space="preserve"> </w:t>
      </w:r>
      <w:r w:rsidR="00EB7B39">
        <w:t xml:space="preserve">use exception specifications. </w:t>
      </w:r>
      <w:r w:rsidR="00EB7B39" w:rsidRPr="00EB7B39">
        <w:t>Exception specifications (other tha</w:t>
      </w:r>
      <w:r w:rsidR="00167C45">
        <w:t>n noexecpt</w:t>
      </w:r>
      <w:r w:rsidR="00EB7B39" w:rsidRPr="00EB7B39">
        <w:t>) are officially deprecated</w:t>
      </w:r>
      <w:r w:rsidR="00EB7B39">
        <w:t xml:space="preserve"> due to some design flaws. Details can be found </w:t>
      </w:r>
      <w:hyperlink r:id="rId42" w:history="1">
        <w:r w:rsidR="00EB7B39" w:rsidRPr="00EB7B39">
          <w:rPr>
            <w:rStyle w:val="Hyperlink"/>
            <w:rFonts w:cs="Arial"/>
          </w:rPr>
          <w:t>here</w:t>
        </w:r>
      </w:hyperlink>
      <w:r w:rsidR="00980C13">
        <w:t xml:space="preserve"> and in </w:t>
      </w:r>
      <w:hyperlink w:anchor="REF3" w:history="1">
        <w:r w:rsidR="00980C13" w:rsidRPr="00167C45">
          <w:rPr>
            <w:rStyle w:val="Hyperlink"/>
            <w:rFonts w:cs="Arial"/>
          </w:rPr>
          <w:t>[REF</w:t>
        </w:r>
        <w:r w:rsidR="00CA389E" w:rsidRPr="00167C45">
          <w:rPr>
            <w:rStyle w:val="Hyperlink"/>
            <w:rFonts w:cs="Arial"/>
          </w:rPr>
          <w:t>3</w:t>
        </w:r>
        <w:r w:rsidR="00980C13" w:rsidRPr="00167C45">
          <w:rPr>
            <w:rStyle w:val="Hyperlink"/>
            <w:rFonts w:cs="Arial"/>
          </w:rPr>
          <w:t>]</w:t>
        </w:r>
      </w:hyperlink>
      <w:r w:rsidR="00EB7B39" w:rsidRPr="00167C45">
        <w:t>.</w:t>
      </w:r>
    </w:p>
    <w:p w14:paraId="2B4E8614" w14:textId="77777777" w:rsidR="00A71F76" w:rsidRDefault="00A71F76" w:rsidP="006606DA">
      <w:pPr>
        <w:pStyle w:val="berschrift2"/>
        <w:rPr>
          <w:lang w:eastAsia="zh-CN"/>
        </w:rPr>
      </w:pPr>
      <w:bookmarkStart w:id="1827" w:name="_Toc401752087"/>
      <w:r w:rsidRPr="001A5708">
        <w:rPr>
          <w:lang w:eastAsia="zh-CN"/>
        </w:rPr>
        <w:t>Control Flow</w:t>
      </w:r>
      <w:bookmarkEnd w:id="1827"/>
    </w:p>
    <w:p w14:paraId="2B4E8615" w14:textId="77777777" w:rsidR="00A71F76" w:rsidRDefault="00A71F76" w:rsidP="006606DA">
      <w:pPr>
        <w:pStyle w:val="berschrift3"/>
        <w:rPr>
          <w:lang w:eastAsia="zh-CN"/>
        </w:rPr>
      </w:pPr>
      <w:r w:rsidRPr="006606DA">
        <w:t>Goto</w:t>
      </w:r>
    </w:p>
    <w:p w14:paraId="2B4E8616" w14:textId="77777777" w:rsidR="00A71F76" w:rsidRDefault="00F52D8A" w:rsidP="00EA310D">
      <w:pPr>
        <w:pStyle w:val="Textkrper"/>
      </w:pPr>
      <w:r w:rsidRPr="005B7E5C">
        <w:rPr>
          <w:rStyle w:val="BodyText-NegativeRed"/>
        </w:rPr>
        <w:sym w:font="Wingdings" w:char="F0FD"/>
      </w:r>
      <w:r w:rsidRPr="003B773F">
        <w:rPr>
          <w:rFonts w:hint="eastAsia"/>
        </w:rPr>
        <w:t xml:space="preserve"> </w:t>
      </w:r>
      <w:r w:rsidRPr="005B7E5C">
        <w:rPr>
          <w:rStyle w:val="BodyText-BoldAction"/>
        </w:rPr>
        <w:t>Do</w:t>
      </w:r>
      <w:r w:rsidRPr="003B773F">
        <w:t xml:space="preserve"> </w:t>
      </w:r>
      <w:r w:rsidRPr="005B7E5C">
        <w:rPr>
          <w:rStyle w:val="BodyText-BoldAction"/>
        </w:rPr>
        <w:t>not</w:t>
      </w:r>
      <w:r w:rsidRPr="006C0449">
        <w:t xml:space="preserve"> </w:t>
      </w:r>
      <w:r w:rsidR="00A71F76">
        <w:t xml:space="preserve">use </w:t>
      </w:r>
      <w:r w:rsidR="00A71F76" w:rsidRPr="00514F1C">
        <w:t>‘goto’ statements in place of structured control flow in attempts to “optimize” runtime performance.  Doing so leads to code which is very hard to understand, debug, and verify correct.</w:t>
      </w:r>
    </w:p>
    <w:p w14:paraId="2B4E8617" w14:textId="77777777" w:rsidR="00A71F76" w:rsidRDefault="001B1D13" w:rsidP="00EA310D">
      <w:pPr>
        <w:pStyle w:val="Textkrper"/>
      </w:pPr>
      <w:r w:rsidRPr="001B1D13">
        <w:rPr>
          <w:rStyle w:val="BodyText-PositiveGreen"/>
        </w:rPr>
        <w:sym w:font="Wingdings" w:char="F0FE"/>
      </w:r>
      <w:r w:rsidRPr="001B1D13">
        <w:rPr>
          <w:rFonts w:hint="eastAsia"/>
        </w:rPr>
        <w:t xml:space="preserve"> </w:t>
      </w:r>
      <w:r w:rsidRPr="001B1D13">
        <w:rPr>
          <w:rStyle w:val="BodyText-BoldAction"/>
        </w:rPr>
        <w:t>You</w:t>
      </w:r>
      <w:r w:rsidRPr="001B1D13">
        <w:t xml:space="preserve"> </w:t>
      </w:r>
      <w:r w:rsidRPr="001B1D13">
        <w:rPr>
          <w:rStyle w:val="BodyText-BoldAction"/>
        </w:rPr>
        <w:t>can</w:t>
      </w:r>
      <w:r w:rsidRPr="001B1D13">
        <w:t xml:space="preserve"> </w:t>
      </w:r>
      <w:r w:rsidR="00A71F76" w:rsidRPr="00514F1C">
        <w:t xml:space="preserve">use goto in a structured manner by always jumping forward and by implementing a consist set of jumps related to a single purpose such as jumping out of a series of resource allocations into </w:t>
      </w:r>
      <w:r w:rsidR="00A71F76" w:rsidRPr="00514F1C">
        <w:lastRenderedPageBreak/>
        <w:t>cleanup code when one resource cannot be allocated.  Such use of goto can reduce deep levels of nesting and make error handling much easier to see and verify.  For example:</w:t>
      </w:r>
    </w:p>
    <w:p w14:paraId="2B4E8618" w14:textId="77777777" w:rsidR="00127DD5" w:rsidRDefault="00127DD5" w:rsidP="00127DD5">
      <w:pPr>
        <w:pStyle w:val="BodyText-Code"/>
      </w:pPr>
    </w:p>
    <w:p w14:paraId="2B4E8619" w14:textId="77777777" w:rsidR="00DF68D2" w:rsidRPr="00127DD5" w:rsidRDefault="00DF68D2" w:rsidP="00127DD5">
      <w:pPr>
        <w:pStyle w:val="BodyText-Code"/>
      </w:pPr>
      <w:r w:rsidRPr="00127DD5">
        <w:rPr>
          <w:rStyle w:val="BodyText-Code-Types"/>
        </w:rPr>
        <w:t>HANDLE</w:t>
      </w:r>
      <w:r w:rsidRPr="00127DD5">
        <w:t> hToken = </w:t>
      </w:r>
      <w:r w:rsidRPr="00127DD5">
        <w:rPr>
          <w:rStyle w:val="BodyText-Code-Keywords"/>
        </w:rPr>
        <w:t>nullptr</w:t>
      </w:r>
      <w:r w:rsidRPr="00127DD5">
        <w:t>;</w:t>
      </w:r>
    </w:p>
    <w:p w14:paraId="2B4E861A" w14:textId="77777777" w:rsidR="00DF68D2" w:rsidRPr="00127DD5" w:rsidRDefault="00DF68D2" w:rsidP="00127DD5">
      <w:pPr>
        <w:pStyle w:val="BodyText-Code"/>
      </w:pPr>
      <w:r w:rsidRPr="00127DD5">
        <w:rPr>
          <w:rStyle w:val="BodyText-Code-Types"/>
        </w:rPr>
        <w:t>PVOID</w:t>
      </w:r>
      <w:r w:rsidRPr="00127DD5">
        <w:t> pMem = </w:t>
      </w:r>
      <w:r w:rsidRPr="00127DD5">
        <w:rPr>
          <w:rStyle w:val="BodyText-Code-Keywords"/>
        </w:rPr>
        <w:t>nullptr</w:t>
      </w:r>
      <w:r w:rsidRPr="00127DD5">
        <w:t>;</w:t>
      </w:r>
    </w:p>
    <w:p w14:paraId="2B4E861B" w14:textId="77777777" w:rsidR="00DF68D2" w:rsidRPr="00127DD5" w:rsidRDefault="00DF68D2" w:rsidP="00127DD5">
      <w:pPr>
        <w:pStyle w:val="BodyText-Code"/>
      </w:pPr>
      <w:r w:rsidRPr="00127DD5">
        <w:rPr>
          <w:rStyle w:val="BodyText-Code-Keywords"/>
        </w:rPr>
        <w:t>if</w:t>
      </w:r>
      <w:r w:rsidRPr="00127DD5">
        <w:t> (!OpenProcessToken(GetCurrentProcess(), </w:t>
      </w:r>
      <w:r w:rsidRPr="00127DD5">
        <w:rPr>
          <w:rStyle w:val="BodyText-Code-Macro"/>
        </w:rPr>
        <w:t>TOKEN_QUERY</w:t>
      </w:r>
      <w:r w:rsidRPr="00127DD5">
        <w:t>, &amp;hToken))</w:t>
      </w:r>
    </w:p>
    <w:p w14:paraId="2B4E861C" w14:textId="77777777" w:rsidR="00DF68D2" w:rsidRPr="00127DD5" w:rsidRDefault="00DF68D2" w:rsidP="00127DD5">
      <w:pPr>
        <w:pStyle w:val="BodyText-Code"/>
      </w:pPr>
      <w:r w:rsidRPr="00127DD5">
        <w:t>{</w:t>
      </w:r>
    </w:p>
    <w:p w14:paraId="2B4E861D" w14:textId="77777777" w:rsidR="00DF68D2" w:rsidRPr="00127DD5" w:rsidRDefault="00DF68D2" w:rsidP="00127DD5">
      <w:pPr>
        <w:pStyle w:val="BodyText-Code"/>
      </w:pPr>
      <w:r w:rsidRPr="00127DD5">
        <w:t>    ReportError(GetLastError());</w:t>
      </w:r>
    </w:p>
    <w:p w14:paraId="2B4E861E" w14:textId="77777777" w:rsidR="00DF68D2" w:rsidRPr="00127DD5" w:rsidRDefault="00DF68D2" w:rsidP="00127DD5">
      <w:pPr>
        <w:pStyle w:val="BodyText-Code"/>
      </w:pPr>
      <w:r w:rsidRPr="00127DD5">
        <w:t>    </w:t>
      </w:r>
      <w:r w:rsidRPr="00127DD5">
        <w:rPr>
          <w:rStyle w:val="BodyText-Code-Keywords"/>
        </w:rPr>
        <w:t>goto</w:t>
      </w:r>
      <w:r w:rsidRPr="00127DD5">
        <w:t> Cleanup;</w:t>
      </w:r>
    </w:p>
    <w:p w14:paraId="2B4E861F" w14:textId="77777777" w:rsidR="00DF68D2" w:rsidRPr="00127DD5" w:rsidRDefault="00DF68D2" w:rsidP="00127DD5">
      <w:pPr>
        <w:pStyle w:val="BodyText-Code"/>
      </w:pPr>
      <w:r w:rsidRPr="00127DD5">
        <w:t>}</w:t>
      </w:r>
    </w:p>
    <w:p w14:paraId="2B4E8620" w14:textId="77777777" w:rsidR="00DF68D2" w:rsidRPr="00127DD5" w:rsidRDefault="00DF68D2" w:rsidP="00127DD5">
      <w:pPr>
        <w:pStyle w:val="BodyText-Code"/>
      </w:pPr>
      <w:r w:rsidRPr="00127DD5">
        <w:t xml:space="preserve"> </w:t>
      </w:r>
    </w:p>
    <w:p w14:paraId="2B4E8621" w14:textId="77777777" w:rsidR="00DF68D2" w:rsidRPr="00127DD5" w:rsidRDefault="00DF68D2" w:rsidP="00127DD5">
      <w:pPr>
        <w:pStyle w:val="BodyText-Code"/>
      </w:pPr>
      <w:r w:rsidRPr="00127DD5">
        <w:t>pMem = LocalAlloc(</w:t>
      </w:r>
      <w:r w:rsidRPr="00127DD5">
        <w:rPr>
          <w:rStyle w:val="BodyText-Code-Macro"/>
        </w:rPr>
        <w:t>LPTR</w:t>
      </w:r>
      <w:r w:rsidRPr="00127DD5">
        <w:t>, 10);</w:t>
      </w:r>
    </w:p>
    <w:p w14:paraId="2B4E8622" w14:textId="77777777" w:rsidR="00DF68D2" w:rsidRPr="00127DD5" w:rsidRDefault="00DF68D2" w:rsidP="00127DD5">
      <w:pPr>
        <w:pStyle w:val="BodyText-Code"/>
      </w:pPr>
      <w:r w:rsidRPr="00127DD5">
        <w:rPr>
          <w:rStyle w:val="BodyText-Code-Keywords"/>
        </w:rPr>
        <w:t>if</w:t>
      </w:r>
      <w:r w:rsidRPr="00127DD5">
        <w:t> (pMem == </w:t>
      </w:r>
      <w:r w:rsidRPr="00127DD5">
        <w:rPr>
          <w:rStyle w:val="BodyText-Code-Macro"/>
        </w:rPr>
        <w:t>NULL</w:t>
      </w:r>
      <w:r w:rsidRPr="00127DD5">
        <w:t>)</w:t>
      </w:r>
    </w:p>
    <w:p w14:paraId="2B4E8623" w14:textId="77777777" w:rsidR="00DF68D2" w:rsidRPr="00127DD5" w:rsidRDefault="00DF68D2" w:rsidP="00127DD5">
      <w:pPr>
        <w:pStyle w:val="BodyText-Code"/>
      </w:pPr>
      <w:r w:rsidRPr="00127DD5">
        <w:t>{</w:t>
      </w:r>
    </w:p>
    <w:p w14:paraId="2B4E8624" w14:textId="77777777" w:rsidR="00DF68D2" w:rsidRPr="00127DD5" w:rsidRDefault="00DF68D2" w:rsidP="00127DD5">
      <w:pPr>
        <w:pStyle w:val="BodyText-Code"/>
      </w:pPr>
      <w:r w:rsidRPr="00127DD5">
        <w:t>    ReportError(GetLastError());</w:t>
      </w:r>
    </w:p>
    <w:p w14:paraId="2B4E8625" w14:textId="77777777" w:rsidR="00DF68D2" w:rsidRPr="00127DD5" w:rsidRDefault="00DF68D2" w:rsidP="00127DD5">
      <w:pPr>
        <w:pStyle w:val="BodyText-Code"/>
      </w:pPr>
      <w:r w:rsidRPr="00127DD5">
        <w:t>    </w:t>
      </w:r>
      <w:r w:rsidRPr="00127DD5">
        <w:rPr>
          <w:rStyle w:val="BodyText-Code-Keywords"/>
        </w:rPr>
        <w:t>goto</w:t>
      </w:r>
      <w:r w:rsidRPr="00127DD5">
        <w:t> Cleanup;</w:t>
      </w:r>
    </w:p>
    <w:p w14:paraId="2B4E8626" w14:textId="77777777" w:rsidR="00DF68D2" w:rsidRPr="00127DD5" w:rsidRDefault="00DF68D2" w:rsidP="00127DD5">
      <w:pPr>
        <w:pStyle w:val="BodyText-Code"/>
      </w:pPr>
      <w:r w:rsidRPr="00127DD5">
        <w:t>}</w:t>
      </w:r>
    </w:p>
    <w:p w14:paraId="2B4E8627" w14:textId="77777777" w:rsidR="00DF68D2" w:rsidRPr="00127DD5" w:rsidRDefault="00DF68D2" w:rsidP="00127DD5">
      <w:pPr>
        <w:pStyle w:val="BodyText-Code"/>
      </w:pPr>
      <w:r w:rsidRPr="00127DD5">
        <w:t xml:space="preserve"> </w:t>
      </w:r>
    </w:p>
    <w:p w14:paraId="2B4E8628" w14:textId="77777777" w:rsidR="00DF68D2" w:rsidRPr="00127DD5" w:rsidRDefault="00DF68D2" w:rsidP="00127DD5">
      <w:pPr>
        <w:pStyle w:val="BodyText-Code"/>
        <w:rPr>
          <w:rStyle w:val="BodyText-Code-Comments"/>
        </w:rPr>
      </w:pPr>
      <w:r w:rsidRPr="00127DD5">
        <w:rPr>
          <w:rStyle w:val="BodyText-Code-Comments"/>
        </w:rPr>
        <w:t>// ...</w:t>
      </w:r>
    </w:p>
    <w:p w14:paraId="2B4E8629" w14:textId="77777777" w:rsidR="00DF68D2" w:rsidRPr="00127DD5" w:rsidRDefault="00DF68D2" w:rsidP="00127DD5">
      <w:pPr>
        <w:pStyle w:val="BodyText-Code"/>
      </w:pPr>
      <w:r w:rsidRPr="00127DD5">
        <w:t>Cleanup:</w:t>
      </w:r>
    </w:p>
    <w:p w14:paraId="2B4E862A" w14:textId="77777777" w:rsidR="00DF68D2" w:rsidRPr="00127DD5" w:rsidRDefault="00DF68D2" w:rsidP="00127DD5">
      <w:pPr>
        <w:pStyle w:val="BodyText-Code"/>
      </w:pPr>
      <w:r w:rsidRPr="00127DD5">
        <w:rPr>
          <w:rStyle w:val="BodyText-Code-Keywords"/>
        </w:rPr>
        <w:t>if</w:t>
      </w:r>
      <w:r w:rsidRPr="00127DD5">
        <w:t> (hToken)</w:t>
      </w:r>
    </w:p>
    <w:p w14:paraId="2B4E862B" w14:textId="77777777" w:rsidR="00DF68D2" w:rsidRPr="00127DD5" w:rsidRDefault="00DF68D2" w:rsidP="00127DD5">
      <w:pPr>
        <w:pStyle w:val="BodyText-Code"/>
      </w:pPr>
      <w:r w:rsidRPr="00127DD5">
        <w:t>{</w:t>
      </w:r>
    </w:p>
    <w:p w14:paraId="2B4E862C" w14:textId="77777777" w:rsidR="00DF68D2" w:rsidRPr="00127DD5" w:rsidRDefault="00DF68D2" w:rsidP="00127DD5">
      <w:pPr>
        <w:pStyle w:val="BodyText-Code"/>
      </w:pPr>
      <w:r w:rsidRPr="00127DD5">
        <w:t>    CloseHandle(hToken);</w:t>
      </w:r>
    </w:p>
    <w:p w14:paraId="2B4E862D" w14:textId="77777777" w:rsidR="00DF68D2" w:rsidRPr="00127DD5" w:rsidRDefault="00DF68D2" w:rsidP="00127DD5">
      <w:pPr>
        <w:pStyle w:val="BodyText-Code"/>
      </w:pPr>
      <w:r w:rsidRPr="00127DD5">
        <w:t>    hToken = </w:t>
      </w:r>
      <w:r w:rsidRPr="00127DD5">
        <w:rPr>
          <w:rStyle w:val="BodyText-Code-Keywords"/>
        </w:rPr>
        <w:t>nullptr</w:t>
      </w:r>
      <w:r w:rsidRPr="00127DD5">
        <w:t>;</w:t>
      </w:r>
    </w:p>
    <w:p w14:paraId="2B4E862E" w14:textId="77777777" w:rsidR="00DF68D2" w:rsidRPr="00127DD5" w:rsidRDefault="00DF68D2" w:rsidP="00127DD5">
      <w:pPr>
        <w:pStyle w:val="BodyText-Code"/>
      </w:pPr>
      <w:r w:rsidRPr="00127DD5">
        <w:t>}</w:t>
      </w:r>
    </w:p>
    <w:p w14:paraId="2B4E862F" w14:textId="77777777" w:rsidR="00DF68D2" w:rsidRPr="00127DD5" w:rsidRDefault="00DF68D2" w:rsidP="00127DD5">
      <w:pPr>
        <w:pStyle w:val="BodyText-Code"/>
      </w:pPr>
      <w:r w:rsidRPr="00127DD5">
        <w:rPr>
          <w:rStyle w:val="BodyText-Code-Keywords"/>
        </w:rPr>
        <w:t>if</w:t>
      </w:r>
      <w:r w:rsidRPr="00127DD5">
        <w:t> (pMem)</w:t>
      </w:r>
    </w:p>
    <w:p w14:paraId="2B4E8630" w14:textId="77777777" w:rsidR="00DF68D2" w:rsidRPr="00127DD5" w:rsidRDefault="00077798" w:rsidP="00127DD5">
      <w:pPr>
        <w:pStyle w:val="BodyText-Code"/>
      </w:pPr>
      <w:r w:rsidRPr="00127DD5">
        <w:t>{</w:t>
      </w:r>
    </w:p>
    <w:p w14:paraId="2B4E8631" w14:textId="77777777" w:rsidR="00DF68D2" w:rsidRPr="00127DD5" w:rsidRDefault="00077798" w:rsidP="00127DD5">
      <w:pPr>
        <w:pStyle w:val="BodyText-Code"/>
      </w:pPr>
      <w:r w:rsidRPr="00127DD5">
        <w:t>    LocalFree(pMem);</w:t>
      </w:r>
    </w:p>
    <w:p w14:paraId="2B4E8632" w14:textId="77777777" w:rsidR="00DF68D2" w:rsidRPr="00127DD5" w:rsidRDefault="00077798" w:rsidP="00127DD5">
      <w:pPr>
        <w:pStyle w:val="BodyText-Code"/>
      </w:pPr>
      <w:r w:rsidRPr="00127DD5">
        <w:t>    pMem = </w:t>
      </w:r>
      <w:r w:rsidRPr="00127DD5">
        <w:rPr>
          <w:rStyle w:val="BodyText-Code-Keywords"/>
        </w:rPr>
        <w:t>nullptr</w:t>
      </w:r>
      <w:r w:rsidRPr="00127DD5">
        <w:t>;</w:t>
      </w:r>
    </w:p>
    <w:p w14:paraId="2B4E8633" w14:textId="77777777" w:rsidR="00A71F76" w:rsidRPr="00127DD5" w:rsidRDefault="00DF68D2" w:rsidP="00127DD5">
      <w:pPr>
        <w:pStyle w:val="BodyText-Code"/>
      </w:pPr>
      <w:r w:rsidRPr="00127DD5">
        <w:t>}</w:t>
      </w:r>
    </w:p>
    <w:p w14:paraId="2B4E8634" w14:textId="77777777" w:rsidR="00EA0C85" w:rsidRDefault="00EA0C85" w:rsidP="00EA0C85">
      <w:pPr>
        <w:pStyle w:val="berschrift2"/>
      </w:pPr>
      <w:bookmarkStart w:id="1828" w:name="_Toc401752088"/>
      <w:r>
        <w:t>Debug Macro Usage</w:t>
      </w:r>
      <w:bookmarkEnd w:id="1828"/>
    </w:p>
    <w:p w14:paraId="2B4E8635" w14:textId="77777777" w:rsidR="00EA0C85" w:rsidRDefault="00EA0C85" w:rsidP="00EA310D">
      <w:pPr>
        <w:pStyle w:val="Textkrper"/>
        <w:rPr>
          <w:lang w:val="en-GB" w:eastAsia="en-US"/>
        </w:rPr>
      </w:pPr>
      <w:r>
        <w:rPr>
          <w:lang w:val="en-GB" w:eastAsia="en-US"/>
        </w:rPr>
        <w:t>In general one needs to distinguish between Debug Version and Release Build of programs and modules. The following topics should be covered:</w:t>
      </w:r>
    </w:p>
    <w:p w14:paraId="2B4E8636" w14:textId="77777777" w:rsidR="00EA0C85" w:rsidRDefault="001B1D13" w:rsidP="00EA310D">
      <w:pPr>
        <w:pStyle w:val="Textkrper"/>
      </w:pPr>
      <w:r w:rsidRPr="001B1D13">
        <w:rPr>
          <w:rStyle w:val="BodyText-NegativeRed"/>
        </w:rPr>
        <w:sym w:font="Wingdings" w:char="F0FD"/>
      </w:r>
      <w:r w:rsidRPr="001B1D13">
        <w:t xml:space="preserve"> </w:t>
      </w:r>
      <w:r w:rsidRPr="001B1D13">
        <w:rPr>
          <w:rStyle w:val="BodyText-BoldAction"/>
        </w:rPr>
        <w:t>You</w:t>
      </w:r>
      <w:r w:rsidRPr="001B1D13">
        <w:t xml:space="preserve"> </w:t>
      </w:r>
      <w:r w:rsidRPr="001B1D13">
        <w:rPr>
          <w:rStyle w:val="BodyText-BoldAction"/>
        </w:rPr>
        <w:t>should</w:t>
      </w:r>
      <w:r w:rsidRPr="001B1D13">
        <w:t xml:space="preserve"> </w:t>
      </w:r>
      <w:r w:rsidRPr="001B1D13">
        <w:rPr>
          <w:rStyle w:val="BodyText-BoldAction"/>
        </w:rPr>
        <w:t>not</w:t>
      </w:r>
      <w:r w:rsidRPr="001B1D13">
        <w:t xml:space="preserve"> </w:t>
      </w:r>
      <w:r w:rsidR="00EA0C85">
        <w:t>generate side-effect from Debug sections (e.g. Hidden initialization).</w:t>
      </w:r>
    </w:p>
    <w:p w14:paraId="2B4E8637" w14:textId="77777777" w:rsidR="004422A8" w:rsidRDefault="000F31DB" w:rsidP="00EA310D">
      <w:pPr>
        <w:pStyle w:val="Textkrper"/>
        <w:rPr>
          <w:lang w:val="en-GB" w:eastAsia="en-US"/>
        </w:rPr>
      </w:pPr>
      <w:r w:rsidRPr="005B7E5C">
        <w:rPr>
          <w:rStyle w:val="BodyText-PositiveGreen"/>
        </w:rPr>
        <w:sym w:font="Wingdings" w:char="F0FE"/>
      </w:r>
      <w:r w:rsidRPr="0030733D">
        <w:rPr>
          <w:rFonts w:hint="eastAsia"/>
        </w:rPr>
        <w:t xml:space="preserve"> </w:t>
      </w:r>
      <w:r w:rsidRPr="005B7E5C">
        <w:rPr>
          <w:rStyle w:val="BodyText-BoldAction"/>
          <w:rFonts w:hint="eastAsia"/>
        </w:rPr>
        <w:t>You</w:t>
      </w:r>
      <w:r w:rsidRPr="0030733D">
        <w:rPr>
          <w:rFonts w:hint="eastAsia"/>
        </w:rPr>
        <w:t xml:space="preserve"> </w:t>
      </w:r>
      <w:r w:rsidRPr="005B7E5C">
        <w:rPr>
          <w:rStyle w:val="BodyText-BoldAction"/>
          <w:rFonts w:hint="eastAsia"/>
        </w:rPr>
        <w:t>should</w:t>
      </w:r>
      <w:r w:rsidRPr="007F5D6B">
        <w:t xml:space="preserve"> </w:t>
      </w:r>
      <w:r w:rsidR="00EA0C85">
        <w:rPr>
          <w:lang w:val="en-GB" w:eastAsia="en-US"/>
        </w:rPr>
        <w:t>put Code, which is part of the debug version but not of the release build, into a #ifdef DEBUG/#endif bracket.</w:t>
      </w:r>
    </w:p>
    <w:p w14:paraId="2B4E8638" w14:textId="77777777" w:rsidR="00EA0C85" w:rsidRPr="00EA0C85" w:rsidRDefault="001B1D13" w:rsidP="00EA310D">
      <w:pPr>
        <w:pStyle w:val="Textkrper"/>
        <w:rPr>
          <w:lang w:val="en-GB"/>
        </w:rPr>
      </w:pPr>
      <w:r w:rsidRPr="001B1D13">
        <w:rPr>
          <w:rStyle w:val="BodyText-PositiveGreen"/>
        </w:rPr>
        <w:sym w:font="Wingdings" w:char="F0FE"/>
      </w:r>
      <w:r w:rsidRPr="001B1D13">
        <w:rPr>
          <w:rFonts w:hint="eastAsia"/>
        </w:rPr>
        <w:t xml:space="preserve"> </w:t>
      </w:r>
      <w:r w:rsidRPr="001B1D13">
        <w:rPr>
          <w:rStyle w:val="BodyText-BoldAction"/>
        </w:rPr>
        <w:t>You</w:t>
      </w:r>
      <w:r w:rsidRPr="001B1D13">
        <w:t xml:space="preserve"> </w:t>
      </w:r>
      <w:r w:rsidRPr="001B1D13">
        <w:rPr>
          <w:rStyle w:val="BodyText-BoldAction"/>
        </w:rPr>
        <w:t>can</w:t>
      </w:r>
      <w:r w:rsidRPr="001B1D13">
        <w:t xml:space="preserve"> </w:t>
      </w:r>
      <w:r w:rsidR="004422A8">
        <w:t>provide macros that expand only in the debug version to code.</w:t>
      </w:r>
    </w:p>
    <w:p w14:paraId="2B4E8639" w14:textId="77777777" w:rsidR="00410140" w:rsidRDefault="00410140" w:rsidP="00BF412C">
      <w:pPr>
        <w:pStyle w:val="berschrift2"/>
      </w:pPr>
      <w:bookmarkStart w:id="1829" w:name="_Toc401752089"/>
      <w:r>
        <w:t>STL</w:t>
      </w:r>
      <w:bookmarkEnd w:id="1829"/>
    </w:p>
    <w:p w14:paraId="2B4E863A" w14:textId="77777777" w:rsidR="002F0D9C" w:rsidRDefault="00BC2E4E" w:rsidP="007B6531">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DC1A7B">
        <w:t xml:space="preserve">use STL classes whenever </w:t>
      </w:r>
      <w:r w:rsidR="002F0D9C">
        <w:t xml:space="preserve">possible </w:t>
      </w:r>
      <w:r w:rsidR="0006589D">
        <w:t xml:space="preserve">and </w:t>
      </w:r>
      <w:r w:rsidR="002F0D9C">
        <w:t>reasonable.</w:t>
      </w:r>
      <w:r w:rsidR="00EA310D">
        <w:t xml:space="preserve"> </w:t>
      </w:r>
      <w:r w:rsidR="002F0D9C">
        <w:t xml:space="preserve">E.g. </w:t>
      </w:r>
      <w:r w:rsidR="002F0D9C" w:rsidRPr="00977826">
        <w:rPr>
          <w:rStyle w:val="BodyText-InlineCode"/>
        </w:rPr>
        <w:t>std::string</w:t>
      </w:r>
      <w:r w:rsidR="002F0D9C">
        <w:rPr>
          <w:noProof/>
        </w:rPr>
        <w:t xml:space="preserve"> </w:t>
      </w:r>
      <w:r w:rsidR="002F0D9C">
        <w:t xml:space="preserve">instread of  </w:t>
      </w:r>
      <w:r w:rsidR="002F0D9C" w:rsidRPr="00977826">
        <w:rPr>
          <w:rStyle w:val="BodyText-InlineCode"/>
        </w:rPr>
        <w:t>char *</w:t>
      </w:r>
    </w:p>
    <w:p w14:paraId="2B4E863B" w14:textId="77777777" w:rsidR="007F2B91"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7F2B91" w:rsidRPr="007F2B91">
        <w:t xml:space="preserve">prefer to </w:t>
      </w:r>
      <w:r w:rsidR="00DF5A3E">
        <w:t>use STL containers and algorithms over manual code.</w:t>
      </w:r>
    </w:p>
    <w:p w14:paraId="2B4E863C" w14:textId="77777777" w:rsidR="007F2B91"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7F2B91">
        <w:t>use vector&lt;T&gt; as standard sequence if you have no specific requirements.</w:t>
      </w:r>
    </w:p>
    <w:p w14:paraId="2B4E863D" w14:textId="77777777" w:rsidR="007F2B91"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7F2B91">
        <w:t>use vector&lt;T&gt; and string::c_str() to exchange data with non-C++ APIs.</w:t>
      </w:r>
      <w:r w:rsidR="007B6531">
        <w:t xml:space="preserve"> </w:t>
      </w:r>
      <w:r w:rsidR="007F2B91">
        <w:t>The vector's storage is always continues. Therefore the address to the first element is a pointer to its content.</w:t>
      </w:r>
    </w:p>
    <w:p w14:paraId="2B4E863E" w14:textId="77777777" w:rsidR="007F2B91"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7F2B91">
        <w:t>store only values and appropriate smart pointers in containers.</w:t>
      </w:r>
      <w:r w:rsidR="007B6531">
        <w:t xml:space="preserve"> </w:t>
      </w:r>
      <w:r w:rsidR="007F2B91">
        <w:t xml:space="preserve">Containers assume a value-like semantic of types they contain. Therefore use only values or </w:t>
      </w:r>
      <w:r w:rsidR="00C924E3">
        <w:t xml:space="preserve">smart pointers with that semantic in containers. The first choice is the </w:t>
      </w:r>
      <w:r w:rsidR="00C924E3" w:rsidRPr="00977826">
        <w:rPr>
          <w:rStyle w:val="BodyText-InlineCode"/>
        </w:rPr>
        <w:t>std::unique_ptr</w:t>
      </w:r>
      <w:r w:rsidR="00C924E3" w:rsidRPr="00977826">
        <w:t>.</w:t>
      </w:r>
    </w:p>
    <w:p w14:paraId="2B4E863F" w14:textId="77777777" w:rsidR="00C924E3" w:rsidRDefault="00BC2E4E" w:rsidP="00EA310D">
      <w:pPr>
        <w:pStyle w:val="Textkrper"/>
      </w:pPr>
      <w:r w:rsidRPr="00644D97">
        <w:rPr>
          <w:rStyle w:val="BodyText-PositiveGreen"/>
        </w:rPr>
        <w:lastRenderedPageBreak/>
        <w:sym w:font="Wingdings" w:char="F0FE"/>
      </w:r>
      <w:r w:rsidRPr="00644D97">
        <w:rPr>
          <w:rFonts w:hint="eastAsia"/>
        </w:rPr>
        <w:t xml:space="preserve"> </w:t>
      </w:r>
      <w:r w:rsidRPr="00644D97">
        <w:rPr>
          <w:rStyle w:val="BodyText-BoldAction"/>
        </w:rPr>
        <w:t>Do</w:t>
      </w:r>
      <w:r w:rsidRPr="00644D97">
        <w:t xml:space="preserve"> </w:t>
      </w:r>
      <w:r w:rsidR="00C924E3" w:rsidRPr="00C924E3">
        <w:t>prefer</w:t>
      </w:r>
      <w:r w:rsidR="00C924E3">
        <w:t xml:space="preserve"> push_back over o</w:t>
      </w:r>
      <w:r w:rsidR="007B6531">
        <w:t xml:space="preserve">ther means to expand a sequence; </w:t>
      </w:r>
      <w:r w:rsidR="00C924E3">
        <w:t>push_back uses an exponential and not fixed size to expand the capacity of an sequence. This provides a amortized constant time behavior of the expansion operation. Other means may be as bad as quadratic.</w:t>
      </w:r>
    </w:p>
    <w:p w14:paraId="2B4E8640" w14:textId="77777777" w:rsidR="00C924E3"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C924E3">
        <w:t>use range operations if this is an option.</w:t>
      </w:r>
    </w:p>
    <w:p w14:paraId="2B4E8641" w14:textId="77777777" w:rsidR="002F0D9C" w:rsidRDefault="00F52D8A" w:rsidP="00EA310D">
      <w:pPr>
        <w:pStyle w:val="Textkrper"/>
      </w:pPr>
      <w:r w:rsidRPr="005B7E5C">
        <w:rPr>
          <w:rStyle w:val="BodyText-NegativeRed"/>
        </w:rPr>
        <w:sym w:font="Wingdings" w:char="F0FD"/>
      </w:r>
      <w:r w:rsidRPr="003B773F">
        <w:rPr>
          <w:rFonts w:hint="eastAsia"/>
        </w:rPr>
        <w:t xml:space="preserve"> </w:t>
      </w:r>
      <w:r w:rsidRPr="005B7E5C">
        <w:rPr>
          <w:rStyle w:val="BodyText-BoldAction"/>
        </w:rPr>
        <w:t>Do</w:t>
      </w:r>
      <w:r w:rsidRPr="003B773F">
        <w:t xml:space="preserve"> </w:t>
      </w:r>
      <w:r w:rsidRPr="005B7E5C">
        <w:rPr>
          <w:rStyle w:val="BodyText-BoldAction"/>
        </w:rPr>
        <w:t>not</w:t>
      </w:r>
      <w:r w:rsidRPr="006C0449">
        <w:t xml:space="preserve"> </w:t>
      </w:r>
      <w:r w:rsidR="002F0D9C">
        <w:t xml:space="preserve">use </w:t>
      </w:r>
      <w:r w:rsidR="002F0D9C" w:rsidRPr="00977826">
        <w:rPr>
          <w:rStyle w:val="BodyText-InlineCode"/>
        </w:rPr>
        <w:t>std::auto_ptr</w:t>
      </w:r>
      <w:r w:rsidR="002F0D9C" w:rsidRPr="00977826">
        <w:t xml:space="preserve">. </w:t>
      </w:r>
      <w:r w:rsidR="002F0D9C">
        <w:t>Because of some design flaws it has been deprecated.</w:t>
      </w:r>
    </w:p>
    <w:p w14:paraId="2B4E8642" w14:textId="77777777" w:rsidR="007F2B91"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2F0D9C">
        <w:t xml:space="preserve">use </w:t>
      </w:r>
      <w:r w:rsidR="002F0D9C" w:rsidRPr="00977826">
        <w:rPr>
          <w:rStyle w:val="BodyText-InlineCode"/>
        </w:rPr>
        <w:t>std::shared_ptr</w:t>
      </w:r>
      <w:r w:rsidR="002F0D9C" w:rsidRPr="00977826">
        <w:t xml:space="preserve">, </w:t>
      </w:r>
      <w:r w:rsidR="002F0D9C" w:rsidRPr="00977826">
        <w:rPr>
          <w:rStyle w:val="BodyText-InlineCode"/>
        </w:rPr>
        <w:t>std::unique_ptr</w:t>
      </w:r>
      <w:r w:rsidR="002F0D9C" w:rsidRPr="00977826">
        <w:t xml:space="preserve">, </w:t>
      </w:r>
      <w:r w:rsidR="002F0D9C" w:rsidRPr="00977826">
        <w:rPr>
          <w:rStyle w:val="BodyText-InlineCode"/>
        </w:rPr>
        <w:t>std::weak_ptr</w:t>
      </w:r>
      <w:r w:rsidR="00092FD5">
        <w:t xml:space="preserve">. </w:t>
      </w:r>
      <w:r w:rsidR="007F2B91" w:rsidRPr="00092FD5">
        <w:rPr>
          <w:rStyle w:val="BodyText-InlineCode"/>
        </w:rPr>
        <w:t>unique_ptr</w:t>
      </w:r>
      <w:r w:rsidR="007F2B91">
        <w:t xml:space="preserve"> should be the default smart pointer used by new C++ code </w:t>
      </w:r>
      <w:r w:rsidR="00D47060">
        <w:t xml:space="preserve">that </w:t>
      </w:r>
      <w:r w:rsidR="007F2B91">
        <w:t>replac</w:t>
      </w:r>
      <w:r w:rsidR="00D47060">
        <w:t>es</w:t>
      </w:r>
      <w:r w:rsidR="007F2B91">
        <w:t xml:space="preserve"> pointers as much as possible. </w:t>
      </w:r>
      <w:r w:rsidR="007F2B91">
        <w:rPr>
          <w:rStyle w:val="HTMLSchreibmaschine"/>
        </w:rPr>
        <w:t>unique_ptr</w:t>
      </w:r>
      <w:r w:rsidR="007F2B91">
        <w:t xml:space="preserve"> represents the single ownership idiom – it cannot be copied and assigned, and it cleans up the pointed object when it’s destructed.</w:t>
      </w:r>
    </w:p>
    <w:p w14:paraId="2B4E8643" w14:textId="77777777" w:rsidR="00DE3216"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00DE3216">
        <w:t xml:space="preserve"> prefer to use the nonmember begin/end, because begin(x) and end(x) are extensible and can be adapted to work with all container types.</w:t>
      </w:r>
      <w:r w:rsidR="004E50FC">
        <w:t xml:space="preserve"> </w:t>
      </w:r>
      <w:r w:rsidR="00DE3216">
        <w:t>If you’re using a non-STL collection type that provides iteration but not STL-style x.begin() and x.end(), you can often write your own non-member begin(x) and end(x) overloads for that type.</w:t>
      </w:r>
    </w:p>
    <w:p w14:paraId="2B4E8644" w14:textId="77777777" w:rsidR="00DE3216" w:rsidRDefault="00DE3216" w:rsidP="00EA310D">
      <w:pPr>
        <w:pStyle w:val="Textkrper"/>
      </w:pPr>
      <w:r>
        <w:t>Example: C arrays are such a type, and the standard provides begin and end for arrays.</w:t>
      </w:r>
    </w:p>
    <w:p w14:paraId="2B4E8645" w14:textId="77777777" w:rsidR="00DE3216" w:rsidRPr="00127DD5" w:rsidRDefault="00DE3216" w:rsidP="00127DD5">
      <w:pPr>
        <w:pStyle w:val="BodyText-Code"/>
      </w:pPr>
      <w:r w:rsidRPr="00127DD5">
        <w:rPr>
          <w:rStyle w:val="BodyText-Code-Types"/>
        </w:rPr>
        <w:t>vector</w:t>
      </w:r>
      <w:r w:rsidRPr="00127DD5">
        <w:t>&lt;</w:t>
      </w:r>
      <w:r w:rsidRPr="00127DD5">
        <w:rPr>
          <w:rStyle w:val="BodyText-Code-Keywords"/>
        </w:rPr>
        <w:t>int</w:t>
      </w:r>
      <w:r w:rsidRPr="00127DD5">
        <w:t>&gt; v;</w:t>
      </w:r>
    </w:p>
    <w:p w14:paraId="2B4E8646" w14:textId="77777777" w:rsidR="00DE3216" w:rsidRPr="00DE3216" w:rsidRDefault="00DE3216" w:rsidP="00127DD5">
      <w:pPr>
        <w:pStyle w:val="BodyText-Code"/>
      </w:pPr>
      <w:r w:rsidRPr="00127DD5">
        <w:rPr>
          <w:rStyle w:val="BodyText-Code-Keywords"/>
        </w:rPr>
        <w:t>int</w:t>
      </w:r>
      <w:r w:rsidRPr="00DE3216">
        <w:t> a[100];</w:t>
      </w:r>
    </w:p>
    <w:p w14:paraId="2B4E8647" w14:textId="77777777" w:rsidR="00DE3216" w:rsidRPr="00DE3216" w:rsidRDefault="00DE3216" w:rsidP="00127DD5">
      <w:pPr>
        <w:pStyle w:val="BodyText-Code"/>
      </w:pPr>
      <w:r w:rsidRPr="00DE3216">
        <w:t xml:space="preserve"> </w:t>
      </w:r>
    </w:p>
    <w:p w14:paraId="2B4E8648" w14:textId="77777777" w:rsidR="00DE3216" w:rsidRPr="001B4BF8" w:rsidRDefault="00DE3216" w:rsidP="00127DD5">
      <w:pPr>
        <w:pStyle w:val="BodyText-Code"/>
        <w:rPr>
          <w:rStyle w:val="BodyText-Code-Comments"/>
          <w:lang w:val="de-DE"/>
        </w:rPr>
      </w:pPr>
      <w:r w:rsidRPr="001B4BF8">
        <w:rPr>
          <w:rStyle w:val="BodyText-Code-Comments"/>
          <w:lang w:val="de-DE"/>
        </w:rPr>
        <w:t>// C++98</w:t>
      </w:r>
    </w:p>
    <w:p w14:paraId="2B4E8649" w14:textId="77777777" w:rsidR="00DE3216" w:rsidRPr="001B4BF8" w:rsidRDefault="00DE3216" w:rsidP="00127DD5">
      <w:pPr>
        <w:pStyle w:val="BodyText-Code"/>
        <w:rPr>
          <w:lang w:val="de-DE"/>
        </w:rPr>
      </w:pPr>
      <w:r w:rsidRPr="001B4BF8">
        <w:rPr>
          <w:lang w:val="de-DE"/>
        </w:rPr>
        <w:t>std::sort(v.begin(), v.end());</w:t>
      </w:r>
    </w:p>
    <w:p w14:paraId="2B4E864A" w14:textId="77777777" w:rsidR="00DE3216" w:rsidRPr="00DE3216" w:rsidRDefault="00DE3216" w:rsidP="00127DD5">
      <w:pPr>
        <w:pStyle w:val="BodyText-Code"/>
      </w:pPr>
      <w:r w:rsidRPr="00DE3216">
        <w:t>std::sort(&amp;a[0], &amp;a[0] + </w:t>
      </w:r>
      <w:r w:rsidRPr="00127DD5">
        <w:rPr>
          <w:rStyle w:val="BodyText-Code-Keywords"/>
        </w:rPr>
        <w:t>sizeof</w:t>
      </w:r>
      <w:r w:rsidRPr="00127DD5">
        <w:t>(a) / </w:t>
      </w:r>
      <w:r w:rsidRPr="00127DD5">
        <w:rPr>
          <w:rStyle w:val="BodyText-Code-Keywords"/>
        </w:rPr>
        <w:t>sizeof</w:t>
      </w:r>
      <w:r w:rsidRPr="00DE3216">
        <w:t>(a[0]));</w:t>
      </w:r>
    </w:p>
    <w:p w14:paraId="2B4E864B" w14:textId="77777777" w:rsidR="00DE3216" w:rsidRPr="00DE3216" w:rsidRDefault="00DE3216" w:rsidP="00127DD5">
      <w:pPr>
        <w:pStyle w:val="BodyText-Code"/>
      </w:pPr>
      <w:r w:rsidRPr="00DE3216">
        <w:t xml:space="preserve"> </w:t>
      </w:r>
    </w:p>
    <w:p w14:paraId="2B4E864C" w14:textId="77777777" w:rsidR="00DE3216" w:rsidRPr="00127DD5" w:rsidRDefault="00DE3216" w:rsidP="00127DD5">
      <w:pPr>
        <w:pStyle w:val="BodyText-Code"/>
        <w:rPr>
          <w:rStyle w:val="BodyText-Code-Comments"/>
        </w:rPr>
      </w:pPr>
      <w:r w:rsidRPr="00127DD5">
        <w:rPr>
          <w:rStyle w:val="BodyText-Code-Comments"/>
        </w:rPr>
        <w:t>// C++11</w:t>
      </w:r>
    </w:p>
    <w:p w14:paraId="2B4E864D" w14:textId="77777777" w:rsidR="00DE3216" w:rsidRPr="00DE3216" w:rsidRDefault="00DE3216" w:rsidP="00127DD5">
      <w:pPr>
        <w:pStyle w:val="BodyText-Code"/>
      </w:pPr>
      <w:r w:rsidRPr="00DE3216">
        <w:t>std::sort(begin(v), end(v));</w:t>
      </w:r>
    </w:p>
    <w:p w14:paraId="2B4E864E" w14:textId="77777777" w:rsidR="00DE3216" w:rsidRDefault="00DE3216" w:rsidP="00127DD5">
      <w:pPr>
        <w:pStyle w:val="BodyText-Code"/>
      </w:pPr>
      <w:r w:rsidRPr="00DE3216">
        <w:t>std::sort(std::begin(a), std::end(a));</w:t>
      </w:r>
    </w:p>
    <w:p w14:paraId="2B4E864F" w14:textId="77777777" w:rsidR="005202E9" w:rsidRDefault="00BC2E4E" w:rsidP="00EA310D">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5202E9" w:rsidRPr="005202E9">
        <w:t xml:space="preserve">prefer to </w:t>
      </w:r>
      <w:r w:rsidR="005202E9">
        <w:t>use Lambdas for STL algorithms. Lambdas make STL algorithms usable.</w:t>
      </w:r>
      <w:r w:rsidR="00EA310D">
        <w:br/>
      </w:r>
      <w:r w:rsidR="005202E9">
        <w:t>Example:</w:t>
      </w:r>
    </w:p>
    <w:p w14:paraId="2B4E8650" w14:textId="77777777" w:rsidR="005202E9" w:rsidRPr="005202E9" w:rsidRDefault="005202E9" w:rsidP="00127DD5">
      <w:pPr>
        <w:pStyle w:val="BodyText-Code"/>
      </w:pPr>
      <w:r w:rsidRPr="00127DD5">
        <w:rPr>
          <w:rStyle w:val="BodyText-Code-Types"/>
        </w:rPr>
        <w:t xml:space="preserve"> vector</w:t>
      </w:r>
      <w:r w:rsidRPr="00127DD5">
        <w:t>&lt;</w:t>
      </w:r>
      <w:r w:rsidRPr="00127DD5">
        <w:rPr>
          <w:rStyle w:val="BodyText-Code-Keywords"/>
        </w:rPr>
        <w:t>int</w:t>
      </w:r>
      <w:r w:rsidRPr="005202E9">
        <w:t>&gt; v;</w:t>
      </w:r>
    </w:p>
    <w:p w14:paraId="2B4E8651" w14:textId="77777777" w:rsidR="005202E9" w:rsidRPr="005202E9" w:rsidRDefault="005202E9" w:rsidP="00127DD5">
      <w:pPr>
        <w:pStyle w:val="BodyText-Code"/>
      </w:pPr>
      <w:r w:rsidRPr="005202E9">
        <w:t> </w:t>
      </w:r>
      <w:r w:rsidRPr="00127DD5">
        <w:rPr>
          <w:rStyle w:val="BodyText-Code-Keywords"/>
        </w:rPr>
        <w:t>int</w:t>
      </w:r>
      <w:r w:rsidRPr="005202E9">
        <w:t> x = 1;</w:t>
      </w:r>
    </w:p>
    <w:p w14:paraId="2B4E8652" w14:textId="77777777" w:rsidR="005202E9" w:rsidRPr="005202E9" w:rsidRDefault="005202E9" w:rsidP="00127DD5">
      <w:pPr>
        <w:pStyle w:val="BodyText-Code"/>
      </w:pPr>
      <w:r w:rsidRPr="005202E9">
        <w:t> </w:t>
      </w:r>
      <w:r w:rsidRPr="00127DD5">
        <w:rPr>
          <w:rStyle w:val="BodyText-Code-Keywords"/>
        </w:rPr>
        <w:t>int</w:t>
      </w:r>
      <w:r w:rsidRPr="005202E9">
        <w:t> y = 200;</w:t>
      </w:r>
    </w:p>
    <w:p w14:paraId="2B4E8653" w14:textId="77777777" w:rsidR="005202E9" w:rsidRPr="005202E9" w:rsidRDefault="005202E9" w:rsidP="00127DD5">
      <w:pPr>
        <w:pStyle w:val="BodyText-Code"/>
      </w:pPr>
      <w:r w:rsidRPr="005202E9">
        <w:t xml:space="preserve"> </w:t>
      </w:r>
    </w:p>
    <w:p w14:paraId="2B4E8654" w14:textId="77777777" w:rsidR="005202E9" w:rsidRPr="00127DD5" w:rsidRDefault="005202E9" w:rsidP="00127DD5">
      <w:pPr>
        <w:pStyle w:val="BodyText-Code"/>
        <w:rPr>
          <w:rStyle w:val="BodyText-Code-Comments"/>
        </w:rPr>
      </w:pPr>
      <w:r w:rsidRPr="005202E9">
        <w:t> </w:t>
      </w:r>
      <w:r w:rsidRPr="00127DD5">
        <w:rPr>
          <w:rStyle w:val="BodyText-Code-Comments"/>
        </w:rPr>
        <w:t>// C++98: write a naked loop </w:t>
      </w:r>
    </w:p>
    <w:p w14:paraId="2B4E8655" w14:textId="77777777" w:rsidR="005202E9" w:rsidRPr="00127DD5" w:rsidRDefault="005202E9" w:rsidP="00127DD5">
      <w:pPr>
        <w:pStyle w:val="BodyText-Code"/>
        <w:rPr>
          <w:rStyle w:val="BodyText-Code-Comments"/>
        </w:rPr>
      </w:pPr>
      <w:r w:rsidRPr="005202E9">
        <w:t> </w:t>
      </w:r>
      <w:r w:rsidRPr="00127DD5">
        <w:rPr>
          <w:rStyle w:val="BodyText-Code-Comments"/>
        </w:rPr>
        <w:t>// (using std::find_if is impractically difficult)</w:t>
      </w:r>
    </w:p>
    <w:p w14:paraId="2B4E8656" w14:textId="77777777" w:rsidR="005202E9" w:rsidRPr="005202E9" w:rsidRDefault="005202E9" w:rsidP="00127DD5">
      <w:pPr>
        <w:pStyle w:val="BodyText-Code"/>
      </w:pPr>
      <w:r w:rsidRPr="005202E9">
        <w:t> </w:t>
      </w:r>
      <w:r w:rsidRPr="00127DD5">
        <w:rPr>
          <w:rStyle w:val="BodyText-Code-Types"/>
        </w:rPr>
        <w:t>vector</w:t>
      </w:r>
      <w:r w:rsidRPr="00127DD5">
        <w:t>&lt;</w:t>
      </w:r>
      <w:r w:rsidRPr="00127DD5">
        <w:rPr>
          <w:rStyle w:val="BodyText-Code-Keywords"/>
        </w:rPr>
        <w:t>int</w:t>
      </w:r>
      <w:r w:rsidRPr="00127DD5">
        <w:t>&gt;::</w:t>
      </w:r>
      <w:r w:rsidRPr="00127DD5">
        <w:rPr>
          <w:rStyle w:val="BodyText-Code-Types"/>
        </w:rPr>
        <w:t>iterator</w:t>
      </w:r>
      <w:r w:rsidRPr="00127DD5">
        <w:t> i = v.begin(); </w:t>
      </w:r>
      <w:r w:rsidRPr="00127DD5">
        <w:rPr>
          <w:rStyle w:val="BodyText-Code-Comments"/>
        </w:rPr>
        <w:t>// because we need to use i later</w:t>
      </w:r>
    </w:p>
    <w:p w14:paraId="2B4E8657" w14:textId="77777777" w:rsidR="005202E9" w:rsidRPr="005202E9" w:rsidRDefault="005202E9" w:rsidP="00127DD5">
      <w:pPr>
        <w:pStyle w:val="BodyText-Code"/>
      </w:pPr>
      <w:r w:rsidRPr="005202E9">
        <w:t> </w:t>
      </w:r>
      <w:r w:rsidRPr="00127DD5">
        <w:rPr>
          <w:rStyle w:val="BodyText-Code-Keywords"/>
        </w:rPr>
        <w:t>for</w:t>
      </w:r>
      <w:r w:rsidRPr="005202E9">
        <w:t> (; i != v.end(); ++i) </w:t>
      </w:r>
    </w:p>
    <w:p w14:paraId="2B4E8658" w14:textId="77777777" w:rsidR="005202E9" w:rsidRPr="005202E9" w:rsidRDefault="005202E9" w:rsidP="00127DD5">
      <w:pPr>
        <w:pStyle w:val="BodyText-Code"/>
      </w:pPr>
      <w:r w:rsidRPr="005202E9">
        <w:t> {</w:t>
      </w:r>
    </w:p>
    <w:p w14:paraId="2B4E8659" w14:textId="77777777" w:rsidR="005202E9" w:rsidRPr="005202E9" w:rsidRDefault="005202E9" w:rsidP="00127DD5">
      <w:pPr>
        <w:pStyle w:val="BodyText-Code"/>
      </w:pPr>
      <w:r w:rsidRPr="005202E9">
        <w:t>     </w:t>
      </w:r>
      <w:r w:rsidRPr="00127DD5">
        <w:rPr>
          <w:rStyle w:val="BodyText-Code-Keywords"/>
        </w:rPr>
        <w:t>if</w:t>
      </w:r>
      <w:r w:rsidRPr="005202E9">
        <w:t> (*i &gt; x &amp;&amp; *i &lt; y) </w:t>
      </w:r>
    </w:p>
    <w:p w14:paraId="2B4E865A" w14:textId="77777777" w:rsidR="005202E9" w:rsidRPr="005202E9" w:rsidRDefault="005202E9" w:rsidP="00127DD5">
      <w:pPr>
        <w:pStyle w:val="BodyText-Code"/>
      </w:pPr>
      <w:r w:rsidRPr="005202E9">
        <w:t>         </w:t>
      </w:r>
      <w:r w:rsidRPr="00127DD5">
        <w:rPr>
          <w:rStyle w:val="BodyText-Code-Keywords"/>
        </w:rPr>
        <w:t>break</w:t>
      </w:r>
      <w:r w:rsidRPr="005202E9">
        <w:t>;</w:t>
      </w:r>
    </w:p>
    <w:p w14:paraId="2B4E865B" w14:textId="77777777" w:rsidR="005202E9" w:rsidRPr="005202E9" w:rsidRDefault="005202E9" w:rsidP="00127DD5">
      <w:pPr>
        <w:pStyle w:val="BodyText-Code"/>
      </w:pPr>
      <w:r w:rsidRPr="005202E9">
        <w:t> }</w:t>
      </w:r>
    </w:p>
    <w:p w14:paraId="2B4E865C" w14:textId="77777777" w:rsidR="005202E9" w:rsidRPr="005202E9" w:rsidRDefault="005202E9" w:rsidP="00127DD5">
      <w:pPr>
        <w:pStyle w:val="BodyText-Code"/>
      </w:pPr>
      <w:r w:rsidRPr="005202E9">
        <w:t xml:space="preserve"> </w:t>
      </w:r>
    </w:p>
    <w:p w14:paraId="2B4E865D" w14:textId="77777777" w:rsidR="005202E9" w:rsidRPr="00127DD5" w:rsidRDefault="005202E9" w:rsidP="00127DD5">
      <w:pPr>
        <w:pStyle w:val="BodyText-Code"/>
        <w:rPr>
          <w:rStyle w:val="BodyText-Code-Comments"/>
        </w:rPr>
      </w:pPr>
      <w:r w:rsidRPr="005202E9">
        <w:t> </w:t>
      </w:r>
      <w:r w:rsidRPr="00127DD5">
        <w:rPr>
          <w:rStyle w:val="BodyText-Code-Comments"/>
        </w:rPr>
        <w:t>// C++11: use std::find_if</w:t>
      </w:r>
    </w:p>
    <w:p w14:paraId="2B4E865E" w14:textId="77777777" w:rsidR="005202E9" w:rsidRPr="005202E9" w:rsidRDefault="005202E9" w:rsidP="00127DD5">
      <w:pPr>
        <w:pStyle w:val="BodyText-Code"/>
      </w:pPr>
      <w:r w:rsidRPr="005202E9">
        <w:t> </w:t>
      </w:r>
      <w:r w:rsidRPr="00127DD5">
        <w:rPr>
          <w:rStyle w:val="BodyText-Code-Keywords"/>
        </w:rPr>
        <w:t>auto</w:t>
      </w:r>
      <w:r w:rsidRPr="005202E9">
        <w:t> i = std::find_if(begin(v), end(v), </w:t>
      </w:r>
    </w:p>
    <w:p w14:paraId="2B4E865F" w14:textId="77777777" w:rsidR="005202E9" w:rsidRPr="00127DD5" w:rsidRDefault="005202E9" w:rsidP="00127DD5">
      <w:pPr>
        <w:pStyle w:val="BodyText-Code"/>
      </w:pPr>
      <w:r w:rsidRPr="005202E9">
        <w:t>     [=](</w:t>
      </w:r>
      <w:r w:rsidRPr="00127DD5">
        <w:rPr>
          <w:rStyle w:val="BodyText-Code-Keywords"/>
        </w:rPr>
        <w:t>int</w:t>
      </w:r>
      <w:r w:rsidRPr="00127DD5">
        <w:t> </w:t>
      </w:r>
      <w:r w:rsidRPr="00127DD5">
        <w:rPr>
          <w:rStyle w:val="BodyText-Code-Variable"/>
        </w:rPr>
        <w:t>i</w:t>
      </w:r>
      <w:r w:rsidRPr="00127DD5">
        <w:t>) { </w:t>
      </w:r>
      <w:r w:rsidRPr="00127DD5">
        <w:rPr>
          <w:rStyle w:val="BodyText-Code-Keywords"/>
        </w:rPr>
        <w:t>return</w:t>
      </w:r>
      <w:r w:rsidRPr="00127DD5">
        <w:t> </w:t>
      </w:r>
      <w:r w:rsidRPr="00127DD5">
        <w:rPr>
          <w:rStyle w:val="BodyText-Code-Variable"/>
        </w:rPr>
        <w:t>i</w:t>
      </w:r>
      <w:r w:rsidRPr="00127DD5">
        <w:t> &gt; x &amp;&amp; </w:t>
      </w:r>
      <w:r w:rsidRPr="00127DD5">
        <w:rPr>
          <w:rStyle w:val="BodyText-Code-Variable"/>
        </w:rPr>
        <w:t>i</w:t>
      </w:r>
      <w:r w:rsidRPr="00127DD5">
        <w:t> &lt; y; });</w:t>
      </w:r>
    </w:p>
    <w:p w14:paraId="2B4E8660" w14:textId="77777777" w:rsidR="00584341" w:rsidRPr="00FB11B0" w:rsidRDefault="00584341" w:rsidP="00127DD5">
      <w:pPr>
        <w:pStyle w:val="BodyText-Code"/>
      </w:pPr>
      <w:r>
        <w:rPr>
          <w:lang w:eastAsia="zh-CN"/>
        </w:rPr>
        <w:br w:type="page"/>
      </w:r>
    </w:p>
    <w:p w14:paraId="2B4E8661" w14:textId="77777777" w:rsidR="008E4535" w:rsidRPr="00B01B6C" w:rsidRDefault="008E4535" w:rsidP="00DB4B52">
      <w:pPr>
        <w:pStyle w:val="berschrift1"/>
        <w:rPr>
          <w:lang w:eastAsia="zh-CN"/>
        </w:rPr>
      </w:pPr>
      <w:bookmarkStart w:id="1830" w:name="_Toc401752090"/>
      <w:r w:rsidRPr="00B01B6C">
        <w:rPr>
          <w:lang w:eastAsia="zh-CN"/>
        </w:rPr>
        <w:lastRenderedPageBreak/>
        <w:t>C++/CLI</w:t>
      </w:r>
      <w:bookmarkEnd w:id="1830"/>
    </w:p>
    <w:p w14:paraId="2B4E8662" w14:textId="77777777" w:rsidR="005060F0" w:rsidRDefault="008A7E20" w:rsidP="00EA310D">
      <w:pPr>
        <w:pStyle w:val="Textkrper"/>
        <w:rPr>
          <w:lang w:eastAsia="zh-CN"/>
        </w:rPr>
      </w:pPr>
      <w:r>
        <w:t xml:space="preserve">C++/CLI (Common Language Infrastructure) was designed to bring C++ to .NET as a first-class language for developing managed code applications, and specifically to simplify writing managed code with C++. </w:t>
      </w:r>
      <w:r w:rsidR="00580B8D">
        <w:rPr>
          <w:lang w:eastAsia="zh-CN"/>
        </w:rPr>
        <w:t>As C++/CLI is kind of a hybrid the rules given for C#/native C++ applies correspondingly.</w:t>
      </w:r>
      <w:r w:rsidR="005060F0">
        <w:rPr>
          <w:lang w:eastAsia="zh-CN"/>
        </w:rPr>
        <w:t xml:space="preserve"> This section contains only a short advice to the usage of C++/CLI due to the limited amount of published best practices</w:t>
      </w:r>
      <w:r w:rsidR="005060F0" w:rsidRPr="00167C45">
        <w:rPr>
          <w:lang w:eastAsia="zh-CN"/>
        </w:rPr>
        <w:t xml:space="preserve"> </w:t>
      </w:r>
      <w:hyperlink w:anchor="REF9" w:history="1">
        <w:r w:rsidR="005060F0" w:rsidRPr="0075133F">
          <w:rPr>
            <w:rStyle w:val="Hyperlink"/>
            <w:lang w:eastAsia="zh-CN"/>
          </w:rPr>
          <w:t>[REF9]</w:t>
        </w:r>
      </w:hyperlink>
      <w:r w:rsidR="005060F0" w:rsidRPr="00167C45">
        <w:rPr>
          <w:lang w:eastAsia="zh-CN"/>
        </w:rPr>
        <w:t>.</w:t>
      </w:r>
      <w:r w:rsidR="005060F0">
        <w:rPr>
          <w:lang w:eastAsia="zh-CN"/>
        </w:rPr>
        <w:t xml:space="preserve"> It must therefore be extended during the course of development by the lesson learned from own experiences.</w:t>
      </w:r>
    </w:p>
    <w:p w14:paraId="2B4E8663" w14:textId="77777777" w:rsidR="005060F0" w:rsidRDefault="005060F0" w:rsidP="005060F0">
      <w:pPr>
        <w:pStyle w:val="berschrift2"/>
        <w:rPr>
          <w:lang w:eastAsia="zh-CN"/>
        </w:rPr>
      </w:pPr>
      <w:bookmarkStart w:id="1831" w:name="_Ref394569634"/>
      <w:bookmarkStart w:id="1832" w:name="_Toc401752091"/>
      <w:r>
        <w:rPr>
          <w:lang w:eastAsia="zh-CN"/>
        </w:rPr>
        <w:t>Bridges</w:t>
      </w:r>
      <w:bookmarkEnd w:id="1831"/>
      <w:bookmarkEnd w:id="1832"/>
    </w:p>
    <w:p w14:paraId="2B4E8664" w14:textId="77777777" w:rsidR="00750632" w:rsidRDefault="005C424E" w:rsidP="00EA310D">
      <w:pPr>
        <w:pStyle w:val="Textkrper"/>
        <w:rPr>
          <w:lang w:eastAsia="zh-CN"/>
        </w:rPr>
      </w:pPr>
      <w:r>
        <w:rPr>
          <w:lang w:eastAsia="zh-CN"/>
        </w:rPr>
        <w:t xml:space="preserve">In Endeavour C++/CLI will mainly be used to write bridge code that brings native C++ code to the managed world. This method represents the highest performing interoperability between managed and native code. </w:t>
      </w:r>
    </w:p>
    <w:p w14:paraId="2B4E8665" w14:textId="77777777" w:rsidR="00750632" w:rsidRDefault="0034419E" w:rsidP="00EA310D">
      <w:pPr>
        <w:pStyle w:val="BodyText-Compact"/>
      </w:pPr>
      <w:r>
        <w:t xml:space="preserve">The structure of a bridge </w:t>
      </w:r>
      <w:r w:rsidR="0009003D">
        <w:t>is</w:t>
      </w:r>
      <w:r>
        <w:t xml:space="preserve"> as follows:</w:t>
      </w:r>
    </w:p>
    <w:p w14:paraId="2B4E8666" w14:textId="77777777" w:rsidR="0034419E" w:rsidRDefault="0034419E" w:rsidP="00EA310D">
      <w:pPr>
        <w:pStyle w:val="ListParagraph-Bullet"/>
        <w:rPr>
          <w:lang w:eastAsia="zh-CN"/>
        </w:rPr>
      </w:pPr>
      <w:r>
        <w:rPr>
          <w:lang w:eastAsia="zh-CN"/>
        </w:rPr>
        <w:t>The bridge assembly provides managed types that implements managed interfaces defined in a pure managed assembly.</w:t>
      </w:r>
    </w:p>
    <w:p w14:paraId="2B4E8667" w14:textId="77777777" w:rsidR="00E0579F" w:rsidRDefault="0034419E" w:rsidP="00AE66D1">
      <w:pPr>
        <w:pStyle w:val="ListParagraph-Bullet"/>
        <w:rPr>
          <w:lang w:eastAsia="zh-CN"/>
        </w:rPr>
      </w:pPr>
      <w:r>
        <w:rPr>
          <w:lang w:eastAsia="zh-CN"/>
        </w:rPr>
        <w:t xml:space="preserve">The implementation code of that types in the bridge is very thin. The actual work is delegated to native types in pure native library. The bridge is only responsible to make the translation of managed to unmanaged </w:t>
      </w:r>
      <w:r w:rsidR="00BC308C">
        <w:rPr>
          <w:lang w:eastAsia="zh-CN"/>
        </w:rPr>
        <w:t>types.</w:t>
      </w:r>
      <w:r w:rsidR="0009003D">
        <w:rPr>
          <w:lang w:eastAsia="zh-CN"/>
        </w:rPr>
        <w:t xml:space="preserve"> The translation includes exceptions from the native code to meaningful exceptions in the managed world.</w:t>
      </w:r>
    </w:p>
    <w:p w14:paraId="2B4E8668" w14:textId="77777777" w:rsidR="00750632" w:rsidRDefault="000C4D66">
      <w:pPr>
        <w:rPr>
          <w:rStyle w:val="BodyText-BoldEmphasis"/>
        </w:rPr>
      </w:pPr>
      <w:r w:rsidRPr="00590B2C">
        <w:rPr>
          <w:rStyle w:val="BodyText-BoldEmphasis"/>
        </w:rPr>
        <w:t>Example</w:t>
      </w:r>
      <w:r w:rsidR="00E0579F" w:rsidRPr="00590B2C">
        <w:rPr>
          <w:rStyle w:val="BodyText-BoldEmphasis"/>
        </w:rPr>
        <w:t>:</w:t>
      </w:r>
    </w:p>
    <w:p w14:paraId="2B4E8669" w14:textId="77777777" w:rsidR="00E0579F" w:rsidRPr="00127DD5" w:rsidRDefault="00E0579F" w:rsidP="00127DD5">
      <w:pPr>
        <w:pStyle w:val="BodyText-Code"/>
        <w:rPr>
          <w:rStyle w:val="BodyText-Code-Comments"/>
        </w:rPr>
      </w:pPr>
      <w:r w:rsidRPr="00127DD5">
        <w:rPr>
          <w:rStyle w:val="BodyText-Code-Comments"/>
        </w:rPr>
        <w:t xml:space="preserve">// Native class defined in </w:t>
      </w:r>
      <w:r w:rsidR="00D271D1" w:rsidRPr="00127DD5">
        <w:rPr>
          <w:rStyle w:val="BodyText-Code-Comments"/>
        </w:rPr>
        <w:t xml:space="preserve">a </w:t>
      </w:r>
      <w:r w:rsidRPr="00127DD5">
        <w:rPr>
          <w:rStyle w:val="BodyText-Code-Comments"/>
        </w:rPr>
        <w:t>purely native library/DLL</w:t>
      </w:r>
    </w:p>
    <w:p w14:paraId="2B4E866A" w14:textId="77777777" w:rsidR="00E0579F" w:rsidRPr="00703135" w:rsidRDefault="00E0579F" w:rsidP="00127DD5">
      <w:pPr>
        <w:pStyle w:val="BodyText-Code"/>
      </w:pPr>
      <w:r w:rsidRPr="00127DD5">
        <w:rPr>
          <w:rStyle w:val="BodyText-Code-Keywords"/>
        </w:rPr>
        <w:t>class</w:t>
      </w:r>
      <w:r w:rsidRPr="00127DD5">
        <w:t> </w:t>
      </w:r>
      <w:r w:rsidRPr="00127DD5">
        <w:rPr>
          <w:rStyle w:val="BodyText-Code-Types"/>
        </w:rPr>
        <w:t>NativeClass</w:t>
      </w:r>
      <w:r w:rsidRPr="00703135">
        <w:t> </w:t>
      </w:r>
    </w:p>
    <w:p w14:paraId="2B4E866B" w14:textId="77777777" w:rsidR="00E0579F" w:rsidRPr="00703135" w:rsidRDefault="00E0579F" w:rsidP="00127DD5">
      <w:pPr>
        <w:pStyle w:val="BodyText-Code"/>
      </w:pPr>
      <w:r w:rsidRPr="00703135">
        <w:t>{</w:t>
      </w:r>
    </w:p>
    <w:p w14:paraId="2B4E866C" w14:textId="77777777" w:rsidR="00E0579F" w:rsidRPr="00703135" w:rsidRDefault="00E0579F" w:rsidP="00127DD5">
      <w:pPr>
        <w:pStyle w:val="BodyText-Code"/>
      </w:pPr>
      <w:r w:rsidRPr="00127DD5">
        <w:rPr>
          <w:rStyle w:val="BodyText-Code-Keywords"/>
        </w:rPr>
        <w:t>public</w:t>
      </w:r>
      <w:r w:rsidRPr="00703135">
        <w:t>:</w:t>
      </w:r>
    </w:p>
    <w:p w14:paraId="2B4E866D" w14:textId="77777777" w:rsidR="00E0579F" w:rsidRPr="00703135" w:rsidRDefault="00E0579F" w:rsidP="00127DD5">
      <w:pPr>
        <w:pStyle w:val="BodyText-Code"/>
      </w:pPr>
      <w:r w:rsidRPr="00703135">
        <w:t>    NativeClass();</w:t>
      </w:r>
    </w:p>
    <w:p w14:paraId="2B4E866E" w14:textId="77777777" w:rsidR="00E0579F" w:rsidRPr="00703135" w:rsidRDefault="00E0579F" w:rsidP="00127DD5">
      <w:pPr>
        <w:pStyle w:val="BodyText-Code"/>
      </w:pPr>
      <w:r w:rsidRPr="00703135">
        <w:t>    ~NativeClass();</w:t>
      </w:r>
    </w:p>
    <w:p w14:paraId="2B4E866F" w14:textId="77777777" w:rsidR="00E0579F" w:rsidRPr="009275CD" w:rsidRDefault="00E0579F" w:rsidP="00127DD5">
      <w:pPr>
        <w:pStyle w:val="BodyText-Code"/>
      </w:pPr>
      <w:r w:rsidRPr="00703135">
        <w:t>    </w:t>
      </w:r>
      <w:r w:rsidRPr="00127DD5">
        <w:rPr>
          <w:rStyle w:val="BodyText-Code-Keywords"/>
        </w:rPr>
        <w:t>void</w:t>
      </w:r>
      <w:r w:rsidRPr="009275CD">
        <w:t> DoSomething();</w:t>
      </w:r>
    </w:p>
    <w:p w14:paraId="2B4E8670" w14:textId="77777777" w:rsidR="00E0579F" w:rsidRPr="009275CD" w:rsidRDefault="00E0579F" w:rsidP="00127DD5">
      <w:pPr>
        <w:pStyle w:val="BodyText-Code"/>
      </w:pPr>
      <w:r w:rsidRPr="009275CD">
        <w:t>};</w:t>
      </w:r>
    </w:p>
    <w:p w14:paraId="2B4E8671" w14:textId="77777777" w:rsidR="00E0579F" w:rsidRPr="00127DD5" w:rsidRDefault="00E0579F" w:rsidP="00127DD5">
      <w:pPr>
        <w:pStyle w:val="BodyText-Code"/>
        <w:rPr>
          <w:rStyle w:val="BodyText-Code-Comments"/>
        </w:rPr>
      </w:pPr>
    </w:p>
    <w:p w14:paraId="2B4E8672" w14:textId="77777777" w:rsidR="00E0579F" w:rsidRPr="00127DD5" w:rsidRDefault="00E0579F" w:rsidP="00127DD5">
      <w:pPr>
        <w:pStyle w:val="BodyText-Code"/>
        <w:rPr>
          <w:rStyle w:val="BodyText-Code-Comments"/>
        </w:rPr>
      </w:pPr>
      <w:r w:rsidRPr="00127DD5">
        <w:rPr>
          <w:rStyle w:val="BodyText-Code-Comments"/>
        </w:rPr>
        <w:t>// Managed interface defined in </w:t>
      </w:r>
      <w:r w:rsidR="00D271D1" w:rsidRPr="00127DD5">
        <w:rPr>
          <w:rStyle w:val="BodyText-Code-Comments"/>
        </w:rPr>
        <w:t xml:space="preserve">a </w:t>
      </w:r>
      <w:r w:rsidRPr="00127DD5">
        <w:rPr>
          <w:rStyle w:val="BodyText-Code-Comments"/>
        </w:rPr>
        <w:t>purely managed assembly</w:t>
      </w:r>
    </w:p>
    <w:p w14:paraId="2B4E8673" w14:textId="77777777" w:rsidR="00E0579F" w:rsidRPr="00127DD5" w:rsidRDefault="00E0579F" w:rsidP="00127DD5">
      <w:pPr>
        <w:pStyle w:val="BodyText-Code"/>
      </w:pPr>
      <w:r w:rsidRPr="00127DD5">
        <w:rPr>
          <w:rStyle w:val="BodyText-Code-Comments"/>
        </w:rPr>
        <w:t>// as abstraction for the NativeClass</w:t>
      </w:r>
    </w:p>
    <w:p w14:paraId="2B4E8674" w14:textId="77777777" w:rsidR="00E0579F" w:rsidRPr="00703135" w:rsidRDefault="00E0579F" w:rsidP="00127DD5">
      <w:pPr>
        <w:pStyle w:val="BodyText-Code"/>
      </w:pPr>
      <w:r w:rsidRPr="00127DD5">
        <w:rPr>
          <w:rStyle w:val="BodyText-Code-Keywords"/>
        </w:rPr>
        <w:t>public</w:t>
      </w:r>
      <w:r w:rsidRPr="00127DD5">
        <w:t> </w:t>
      </w:r>
      <w:r w:rsidRPr="00127DD5">
        <w:rPr>
          <w:rStyle w:val="BodyText-Code-Keywords"/>
        </w:rPr>
        <w:t>interface</w:t>
      </w:r>
      <w:r w:rsidRPr="00127DD5">
        <w:t> </w:t>
      </w:r>
      <w:r w:rsidRPr="00127DD5">
        <w:rPr>
          <w:rStyle w:val="BodyText-Code-Types"/>
        </w:rPr>
        <w:t>IMyInterface</w:t>
      </w:r>
    </w:p>
    <w:p w14:paraId="2B4E8675" w14:textId="77777777" w:rsidR="00E0579F" w:rsidRPr="00703135" w:rsidRDefault="00E0579F" w:rsidP="00127DD5">
      <w:pPr>
        <w:pStyle w:val="BodyText-Code"/>
      </w:pPr>
      <w:r w:rsidRPr="00703135">
        <w:t>{</w:t>
      </w:r>
    </w:p>
    <w:p w14:paraId="2B4E8676" w14:textId="77777777" w:rsidR="00E0579F" w:rsidRPr="00703135" w:rsidRDefault="00E0579F" w:rsidP="00127DD5">
      <w:pPr>
        <w:pStyle w:val="BodyText-Code"/>
      </w:pPr>
      <w:r w:rsidRPr="00703135">
        <w:t>    </w:t>
      </w:r>
      <w:r w:rsidRPr="00127DD5">
        <w:rPr>
          <w:rStyle w:val="BodyText-Code-Keywords"/>
        </w:rPr>
        <w:t>void</w:t>
      </w:r>
      <w:r w:rsidRPr="00703135">
        <w:t> DoSomething();</w:t>
      </w:r>
    </w:p>
    <w:p w14:paraId="2B4E8677" w14:textId="77777777" w:rsidR="00E0579F" w:rsidRPr="00703135" w:rsidRDefault="00E0579F" w:rsidP="00127DD5">
      <w:pPr>
        <w:pStyle w:val="BodyText-Code"/>
      </w:pPr>
      <w:r w:rsidRPr="00703135">
        <w:t>}</w:t>
      </w:r>
    </w:p>
    <w:p w14:paraId="2B4E8678" w14:textId="77777777" w:rsidR="00E0579F" w:rsidRPr="00703135" w:rsidRDefault="00E0579F" w:rsidP="00127DD5">
      <w:pPr>
        <w:pStyle w:val="BodyText-Code"/>
      </w:pPr>
    </w:p>
    <w:p w14:paraId="2B4E8679" w14:textId="77777777" w:rsidR="00703135" w:rsidRPr="00127DD5" w:rsidRDefault="00703135" w:rsidP="00127DD5">
      <w:pPr>
        <w:pStyle w:val="BodyText-Code"/>
        <w:rPr>
          <w:rStyle w:val="BodyText-Code-Comments"/>
        </w:rPr>
      </w:pPr>
      <w:r w:rsidRPr="00127DD5">
        <w:rPr>
          <w:rStyle w:val="BodyText-Code-Comments"/>
        </w:rPr>
        <w:t xml:space="preserve">// Bridge class to translate from native to managed </w:t>
      </w:r>
    </w:p>
    <w:p w14:paraId="2B4E867A" w14:textId="77777777" w:rsidR="00E0579F" w:rsidRPr="00127DD5" w:rsidRDefault="00703135" w:rsidP="00127DD5">
      <w:pPr>
        <w:pStyle w:val="BodyText-Code"/>
      </w:pPr>
      <w:r w:rsidRPr="00127DD5">
        <w:rPr>
          <w:rStyle w:val="BodyText-Code-Comments"/>
        </w:rPr>
        <w:t>// defined in the bridge C++/CLI assembly</w:t>
      </w:r>
    </w:p>
    <w:p w14:paraId="2B4E867B" w14:textId="77777777" w:rsidR="00E0579F" w:rsidRPr="00703135" w:rsidRDefault="00E0579F" w:rsidP="00127DD5">
      <w:pPr>
        <w:pStyle w:val="BodyText-Code"/>
      </w:pPr>
      <w:r w:rsidRPr="00127DD5">
        <w:rPr>
          <w:rStyle w:val="BodyText-Code-Keywords"/>
        </w:rPr>
        <w:t>ref</w:t>
      </w:r>
      <w:r w:rsidRPr="00127DD5">
        <w:t> </w:t>
      </w:r>
      <w:r w:rsidRPr="00127DD5">
        <w:rPr>
          <w:rStyle w:val="BodyText-Code-Keywords"/>
        </w:rPr>
        <w:t>class</w:t>
      </w:r>
      <w:r w:rsidRPr="00127DD5">
        <w:t> </w:t>
      </w:r>
      <w:r w:rsidRPr="00127DD5">
        <w:rPr>
          <w:rStyle w:val="BodyText-Code-Types"/>
        </w:rPr>
        <w:t>BridgeClass</w:t>
      </w:r>
      <w:r w:rsidRPr="00127DD5">
        <w:t> : </w:t>
      </w:r>
      <w:r w:rsidRPr="00127DD5">
        <w:rPr>
          <w:rStyle w:val="BodyText-Code-Keywords"/>
        </w:rPr>
        <w:t>public</w:t>
      </w:r>
      <w:r w:rsidRPr="00127DD5">
        <w:t> </w:t>
      </w:r>
      <w:r w:rsidRPr="00127DD5">
        <w:rPr>
          <w:rStyle w:val="BodyText-Code-Types"/>
        </w:rPr>
        <w:t>IMyInterface</w:t>
      </w:r>
    </w:p>
    <w:p w14:paraId="2B4E867C" w14:textId="77777777" w:rsidR="00E0579F" w:rsidRPr="00703135" w:rsidRDefault="00E0579F" w:rsidP="00127DD5">
      <w:pPr>
        <w:pStyle w:val="BodyText-Code"/>
      </w:pPr>
      <w:r w:rsidRPr="00703135">
        <w:t>{</w:t>
      </w:r>
    </w:p>
    <w:p w14:paraId="2B4E867D" w14:textId="77777777" w:rsidR="00E0579F" w:rsidRPr="00703135" w:rsidRDefault="00E0579F" w:rsidP="00127DD5">
      <w:pPr>
        <w:pStyle w:val="BodyText-Code"/>
      </w:pPr>
      <w:r w:rsidRPr="00127DD5">
        <w:rPr>
          <w:rStyle w:val="BodyText-Code-Keywords"/>
        </w:rPr>
        <w:t>public</w:t>
      </w:r>
      <w:r w:rsidRPr="00703135">
        <w:t>:</w:t>
      </w:r>
    </w:p>
    <w:p w14:paraId="2B4E867E" w14:textId="77777777" w:rsidR="00E0579F" w:rsidRPr="00703135" w:rsidRDefault="00703135" w:rsidP="00127DD5">
      <w:pPr>
        <w:pStyle w:val="BodyText-Code"/>
      </w:pPr>
      <w:r w:rsidRPr="00703135">
        <w:t>    BridgeClass()</w:t>
      </w:r>
    </w:p>
    <w:p w14:paraId="2B4E867F" w14:textId="77777777" w:rsidR="00703135" w:rsidRPr="00703135" w:rsidRDefault="00703135" w:rsidP="00127DD5">
      <w:pPr>
        <w:pStyle w:val="BodyText-Code"/>
      </w:pPr>
      <w:r w:rsidRPr="00703135">
        <w:t>       :m_pNativeClass(</w:t>
      </w:r>
      <w:r w:rsidRPr="00127DD5">
        <w:rPr>
          <w:rStyle w:val="BodyText-Code-Keywords"/>
        </w:rPr>
        <w:t>new</w:t>
      </w:r>
      <w:r w:rsidRPr="00127DD5">
        <w:t> std::</w:t>
      </w:r>
      <w:r w:rsidRPr="00127DD5">
        <w:rPr>
          <w:rStyle w:val="BodyText-Code-Types"/>
        </w:rPr>
        <w:t>unique_ptr</w:t>
      </w:r>
      <w:r w:rsidRPr="00127DD5">
        <w:t>&lt;</w:t>
      </w:r>
      <w:r w:rsidRPr="00127DD5">
        <w:rPr>
          <w:rStyle w:val="BodyText-Code-Types"/>
        </w:rPr>
        <w:t>NativeClass</w:t>
      </w:r>
      <w:r w:rsidRPr="00127DD5">
        <w:t>&gt;(</w:t>
      </w:r>
      <w:r w:rsidRPr="00127DD5">
        <w:rPr>
          <w:rStyle w:val="BodyText-Code-Keywords"/>
        </w:rPr>
        <w:t>new</w:t>
      </w:r>
      <w:r w:rsidRPr="00127DD5">
        <w:t> </w:t>
      </w:r>
      <w:r w:rsidRPr="00127DD5">
        <w:rPr>
          <w:rStyle w:val="BodyText-Code-Types"/>
        </w:rPr>
        <w:t>NativeClass</w:t>
      </w:r>
      <w:r w:rsidRPr="00703135">
        <w:t>()))</w:t>
      </w:r>
    </w:p>
    <w:p w14:paraId="2B4E8680" w14:textId="77777777" w:rsidR="00703135" w:rsidRPr="009275CD" w:rsidRDefault="00703135" w:rsidP="00127DD5">
      <w:pPr>
        <w:pStyle w:val="BodyText-Code"/>
      </w:pPr>
      <w:r w:rsidRPr="00703135">
        <w:t xml:space="preserve">   </w:t>
      </w:r>
      <w:r>
        <w:t xml:space="preserve"> </w:t>
      </w:r>
      <w:r w:rsidRPr="009275CD">
        <w:t>{</w:t>
      </w:r>
    </w:p>
    <w:p w14:paraId="2B4E8681" w14:textId="77777777" w:rsidR="00703135" w:rsidRPr="009275CD" w:rsidRDefault="00703135" w:rsidP="00127DD5">
      <w:pPr>
        <w:pStyle w:val="BodyText-Code"/>
      </w:pPr>
      <w:r w:rsidRPr="009275CD">
        <w:t xml:space="preserve">    }</w:t>
      </w:r>
    </w:p>
    <w:p w14:paraId="2B4E8682" w14:textId="77777777" w:rsidR="00703135" w:rsidRPr="00703135" w:rsidRDefault="00703135" w:rsidP="00127DD5">
      <w:pPr>
        <w:pStyle w:val="BodyText-Code"/>
      </w:pPr>
    </w:p>
    <w:p w14:paraId="2B4E8683" w14:textId="77777777" w:rsidR="00E0579F" w:rsidRPr="00703135" w:rsidRDefault="00E0579F" w:rsidP="00127DD5">
      <w:pPr>
        <w:pStyle w:val="BodyText-Code"/>
      </w:pPr>
      <w:r w:rsidRPr="00703135">
        <w:t>    ~BridgeClass();</w:t>
      </w:r>
    </w:p>
    <w:p w14:paraId="2B4E8684" w14:textId="77777777" w:rsidR="00703135" w:rsidRPr="00703135" w:rsidRDefault="00E0579F" w:rsidP="00127DD5">
      <w:pPr>
        <w:pStyle w:val="BodyText-Code"/>
      </w:pPr>
      <w:r w:rsidRPr="00703135">
        <w:t xml:space="preserve"> </w:t>
      </w:r>
      <w:r w:rsidR="00703135" w:rsidRPr="00703135">
        <w:t xml:space="preserve">   {</w:t>
      </w:r>
    </w:p>
    <w:p w14:paraId="2B4E8685" w14:textId="77777777" w:rsidR="00703135" w:rsidRPr="00703135" w:rsidRDefault="00703135" w:rsidP="00127DD5">
      <w:pPr>
        <w:pStyle w:val="BodyText-Code"/>
      </w:pPr>
      <w:r w:rsidRPr="00703135">
        <w:t xml:space="preserve">        </w:t>
      </w:r>
      <w:r w:rsidRPr="00127DD5">
        <w:rPr>
          <w:rStyle w:val="BodyText-Code-Keywords"/>
        </w:rPr>
        <w:t>delete</w:t>
      </w:r>
      <w:r w:rsidRPr="00703135">
        <w:t> m_pNativeClass;</w:t>
      </w:r>
    </w:p>
    <w:p w14:paraId="2B4E8686" w14:textId="77777777" w:rsidR="00703135" w:rsidRPr="00703135" w:rsidRDefault="00703135" w:rsidP="00127DD5">
      <w:pPr>
        <w:pStyle w:val="BodyText-Code"/>
      </w:pPr>
      <w:r w:rsidRPr="00703135">
        <w:t xml:space="preserve">    }</w:t>
      </w:r>
    </w:p>
    <w:p w14:paraId="2B4E8687" w14:textId="77777777" w:rsidR="00E0579F" w:rsidRPr="00703135" w:rsidRDefault="00E0579F" w:rsidP="00127DD5">
      <w:pPr>
        <w:pStyle w:val="BodyText-Code"/>
      </w:pPr>
    </w:p>
    <w:p w14:paraId="2B4E8688" w14:textId="77777777" w:rsidR="00703135" w:rsidRPr="00703135" w:rsidRDefault="00E0579F" w:rsidP="00127DD5">
      <w:pPr>
        <w:pStyle w:val="BodyText-Code"/>
      </w:pPr>
      <w:r w:rsidRPr="00703135">
        <w:t>    </w:t>
      </w:r>
      <w:r w:rsidRPr="00127DD5">
        <w:rPr>
          <w:rStyle w:val="BodyText-Code-Keywords"/>
        </w:rPr>
        <w:t>virtual</w:t>
      </w:r>
      <w:r w:rsidRPr="00127DD5">
        <w:t> </w:t>
      </w:r>
      <w:r w:rsidRPr="00127DD5">
        <w:rPr>
          <w:rStyle w:val="BodyText-Code-Keywords"/>
        </w:rPr>
        <w:t>void</w:t>
      </w:r>
      <w:r w:rsidR="00703135" w:rsidRPr="00703135">
        <w:t> DoSomething();</w:t>
      </w:r>
    </w:p>
    <w:p w14:paraId="2B4E8689" w14:textId="77777777" w:rsidR="00703135" w:rsidRPr="00703135" w:rsidRDefault="00703135" w:rsidP="00127DD5">
      <w:pPr>
        <w:pStyle w:val="BodyText-Code"/>
      </w:pPr>
      <w:r>
        <w:t xml:space="preserve">    </w:t>
      </w:r>
      <w:r w:rsidRPr="00703135">
        <w:t>{</w:t>
      </w:r>
    </w:p>
    <w:p w14:paraId="2B4E868A" w14:textId="77777777" w:rsidR="00703135" w:rsidRPr="00703135" w:rsidRDefault="00703135" w:rsidP="00127DD5">
      <w:pPr>
        <w:pStyle w:val="BodyText-Code"/>
      </w:pPr>
      <w:r w:rsidRPr="00703135">
        <w:t>    </w:t>
      </w:r>
      <w:r>
        <w:t xml:space="preserve">    </w:t>
      </w:r>
      <w:r w:rsidRPr="00703135">
        <w:t>m_pNativeClass-&gt;get()-&gt;DoSomething();</w:t>
      </w:r>
    </w:p>
    <w:p w14:paraId="2B4E868B" w14:textId="77777777" w:rsidR="00703135" w:rsidRPr="009275CD" w:rsidRDefault="00703135" w:rsidP="00127DD5">
      <w:pPr>
        <w:pStyle w:val="BodyText-Code"/>
      </w:pPr>
      <w:r w:rsidRPr="009275CD">
        <w:lastRenderedPageBreak/>
        <w:t xml:space="preserve">    }</w:t>
      </w:r>
    </w:p>
    <w:p w14:paraId="2B4E868C" w14:textId="77777777" w:rsidR="00E0579F" w:rsidRPr="00703135" w:rsidRDefault="00E0579F" w:rsidP="00127DD5">
      <w:pPr>
        <w:pStyle w:val="BodyText-Code"/>
      </w:pPr>
      <w:r w:rsidRPr="00127DD5">
        <w:rPr>
          <w:rStyle w:val="BodyText-Code-Keywords"/>
        </w:rPr>
        <w:t>private</w:t>
      </w:r>
      <w:r w:rsidRPr="00703135">
        <w:t>:</w:t>
      </w:r>
    </w:p>
    <w:p w14:paraId="2B4E868D" w14:textId="77777777" w:rsidR="00E0579F" w:rsidRPr="00703135" w:rsidRDefault="00E0579F" w:rsidP="00127DD5">
      <w:pPr>
        <w:pStyle w:val="BodyText-Code"/>
      </w:pPr>
      <w:r w:rsidRPr="00703135">
        <w:t>    std::</w:t>
      </w:r>
      <w:r w:rsidRPr="00127DD5">
        <w:rPr>
          <w:rStyle w:val="BodyText-Code-Types"/>
        </w:rPr>
        <w:t>unique_ptr</w:t>
      </w:r>
      <w:r w:rsidRPr="00127DD5">
        <w:t>&lt;</w:t>
      </w:r>
      <w:r w:rsidRPr="00127DD5">
        <w:rPr>
          <w:rStyle w:val="BodyText-Code-Types"/>
        </w:rPr>
        <w:t>NativeClass</w:t>
      </w:r>
      <w:r w:rsidRPr="00703135">
        <w:t>&gt;* m_pNativeClass;</w:t>
      </w:r>
    </w:p>
    <w:p w14:paraId="2B4E868E" w14:textId="77777777" w:rsidR="00E0579F" w:rsidRPr="009275CD" w:rsidRDefault="00E0579F" w:rsidP="00127DD5">
      <w:pPr>
        <w:pStyle w:val="BodyText-Code"/>
      </w:pPr>
      <w:r w:rsidRPr="009275CD">
        <w:t>};</w:t>
      </w:r>
    </w:p>
    <w:p w14:paraId="2B4E868F" w14:textId="77777777" w:rsidR="00580B8D" w:rsidRDefault="00580B8D" w:rsidP="00127DD5">
      <w:pPr>
        <w:pStyle w:val="BodyText-Code"/>
        <w:rPr>
          <w:lang w:eastAsia="zh-CN"/>
        </w:rPr>
      </w:pPr>
    </w:p>
    <w:p w14:paraId="2B4E8690" w14:textId="77777777" w:rsidR="00337E32" w:rsidRPr="00127DD5" w:rsidRDefault="00337E32" w:rsidP="00127DD5">
      <w:pPr>
        <w:pStyle w:val="BodyText-Code"/>
        <w:rPr>
          <w:rStyle w:val="BodyText-Code-Comments"/>
        </w:rPr>
      </w:pPr>
      <w:r w:rsidRPr="00127DD5">
        <w:rPr>
          <w:rStyle w:val="BodyText-Code-Comments"/>
        </w:rPr>
        <w:t>// usage of </w:t>
      </w:r>
      <w:r w:rsidR="00D271D1" w:rsidRPr="00127DD5">
        <w:rPr>
          <w:rStyle w:val="BodyText-Code-Comments"/>
        </w:rPr>
        <w:t>abstraction</w:t>
      </w:r>
    </w:p>
    <w:p w14:paraId="2B4E8691" w14:textId="77777777" w:rsidR="00337E32" w:rsidRPr="00337E32" w:rsidRDefault="00337E32" w:rsidP="00127DD5">
      <w:pPr>
        <w:pStyle w:val="BodyText-Code"/>
      </w:pPr>
      <w:r w:rsidRPr="00337E32">
        <w:t>{</w:t>
      </w:r>
    </w:p>
    <w:p w14:paraId="2B4E8692" w14:textId="77777777" w:rsidR="00D271D1" w:rsidRPr="00127DD5" w:rsidRDefault="00337E32" w:rsidP="00127DD5">
      <w:pPr>
        <w:pStyle w:val="BodyText-Code"/>
        <w:rPr>
          <w:rStyle w:val="BodyText-Code-Comments"/>
        </w:rPr>
      </w:pPr>
      <w:r w:rsidRPr="00337E32">
        <w:t>    </w:t>
      </w:r>
      <w:r w:rsidR="00D271D1" w:rsidRPr="00127DD5">
        <w:rPr>
          <w:rStyle w:val="BodyText-Code-Comments"/>
        </w:rPr>
        <w:t>// CreateMyInterface is some mechanism to create an i</w:t>
      </w:r>
      <w:r w:rsidR="00DF55B0" w:rsidRPr="00127DD5">
        <w:rPr>
          <w:rStyle w:val="BodyText-Code-Comments"/>
        </w:rPr>
        <w:t>nstance of the bridge class</w:t>
      </w:r>
    </w:p>
    <w:p w14:paraId="2B4E8693" w14:textId="77777777" w:rsidR="00D271D1" w:rsidRPr="00127DD5" w:rsidRDefault="00D271D1" w:rsidP="00127DD5">
      <w:pPr>
        <w:pStyle w:val="BodyText-Code"/>
        <w:rPr>
          <w:rStyle w:val="BodyText-Code-Comments"/>
        </w:rPr>
      </w:pPr>
      <w:r w:rsidRPr="00127DD5">
        <w:rPr>
          <w:rStyle w:val="BodyText-Code-Comments"/>
        </w:rPr>
        <w:t xml:space="preserve">    // </w:t>
      </w:r>
      <w:r w:rsidR="00DF55B0" w:rsidRPr="00127DD5">
        <w:rPr>
          <w:rStyle w:val="BodyText-Code-Comments"/>
        </w:rPr>
        <w:t xml:space="preserve">and </w:t>
      </w:r>
      <w:r w:rsidRPr="00127DD5">
        <w:rPr>
          <w:rStyle w:val="BodyText-Code-Comments"/>
        </w:rPr>
        <w:t>return the interface abstraction (e.g. a dependency injection container).</w:t>
      </w:r>
    </w:p>
    <w:p w14:paraId="2B4E8694" w14:textId="77777777" w:rsidR="00DF55B0" w:rsidRPr="00127DD5" w:rsidRDefault="00D271D1" w:rsidP="00127DD5">
      <w:pPr>
        <w:pStyle w:val="BodyText-Code"/>
        <w:rPr>
          <w:rStyle w:val="BodyText-Code-Comments"/>
        </w:rPr>
      </w:pPr>
      <w:r w:rsidRPr="00127DD5">
        <w:t xml:space="preserve">    </w:t>
      </w:r>
      <w:r w:rsidR="00337E32" w:rsidRPr="00127DD5">
        <w:rPr>
          <w:rStyle w:val="BodyText-Code-Comments"/>
        </w:rPr>
        <w:t>// </w:t>
      </w:r>
      <w:r w:rsidRPr="00127DD5">
        <w:rPr>
          <w:rStyle w:val="BodyText-Code-Comments"/>
        </w:rPr>
        <w:t xml:space="preserve">The </w:t>
      </w:r>
      <w:r w:rsidR="00337E32" w:rsidRPr="00127DD5">
        <w:rPr>
          <w:rStyle w:val="BodyText-Code-Comments"/>
        </w:rPr>
        <w:t>auto_handle </w:t>
      </w:r>
      <w:r w:rsidRPr="00127DD5">
        <w:rPr>
          <w:rStyle w:val="BodyText-Code-Comments"/>
        </w:rPr>
        <w:t xml:space="preserve">is used </w:t>
      </w:r>
      <w:r w:rsidR="00337E32" w:rsidRPr="00127DD5">
        <w:rPr>
          <w:rStyle w:val="BodyText-Code-Comments"/>
        </w:rPr>
        <w:t>for automatic resou</w:t>
      </w:r>
      <w:r w:rsidR="00D87E10" w:rsidRPr="00127DD5">
        <w:rPr>
          <w:rStyle w:val="BodyText-Code-Comments"/>
        </w:rPr>
        <w:t>r</w:t>
      </w:r>
      <w:r w:rsidR="00337E32" w:rsidRPr="00127DD5">
        <w:rPr>
          <w:rStyle w:val="BodyText-Code-Comments"/>
        </w:rPr>
        <w:t>ce management</w:t>
      </w:r>
    </w:p>
    <w:p w14:paraId="2B4E8695" w14:textId="77777777" w:rsidR="00337E32" w:rsidRPr="00337E32" w:rsidRDefault="00DF55B0" w:rsidP="00127DD5">
      <w:pPr>
        <w:pStyle w:val="BodyText-Code"/>
      </w:pPr>
      <w:r w:rsidRPr="00127DD5">
        <w:rPr>
          <w:rStyle w:val="BodyText-Code-Comments"/>
        </w:rPr>
        <w:t xml:space="preserve">    // </w:t>
      </w:r>
      <w:r w:rsidR="00D271D1" w:rsidRPr="00127DD5">
        <w:rPr>
          <w:rStyle w:val="BodyText-Code-Comments"/>
        </w:rPr>
        <w:t>(see Resource Management</w:t>
      </w:r>
      <w:r w:rsidRPr="00127DD5">
        <w:rPr>
          <w:rStyle w:val="BodyText-Code-Comments"/>
        </w:rPr>
        <w:t xml:space="preserve"> chapter</w:t>
      </w:r>
      <w:r w:rsidR="00D271D1" w:rsidRPr="00127DD5">
        <w:rPr>
          <w:rStyle w:val="BodyText-Code-Comments"/>
        </w:rPr>
        <w:t>)</w:t>
      </w:r>
      <w:r w:rsidRPr="00127DD5">
        <w:rPr>
          <w:rStyle w:val="BodyText-Code-Comments"/>
        </w:rPr>
        <w:t>.</w:t>
      </w:r>
    </w:p>
    <w:p w14:paraId="2B4E8696" w14:textId="77777777" w:rsidR="00337E32" w:rsidRPr="00337E32" w:rsidRDefault="00337E32" w:rsidP="00127DD5">
      <w:pPr>
        <w:pStyle w:val="BodyText-Code"/>
      </w:pPr>
      <w:r w:rsidRPr="00337E32">
        <w:t>    msclr::</w:t>
      </w:r>
      <w:r w:rsidRPr="00127DD5">
        <w:rPr>
          <w:rStyle w:val="BodyText-Code-Types"/>
        </w:rPr>
        <w:t>auto_handle</w:t>
      </w:r>
      <w:r w:rsidRPr="00127DD5">
        <w:t>&lt;</w:t>
      </w:r>
      <w:r w:rsidRPr="00127DD5">
        <w:rPr>
          <w:rStyle w:val="BodyText-Code-Types"/>
        </w:rPr>
        <w:t>IMyInterface</w:t>
      </w:r>
      <w:r w:rsidRPr="00337E32">
        <w:t>&gt; myObj{ CreateMyInterface() };</w:t>
      </w:r>
    </w:p>
    <w:p w14:paraId="2B4E8697" w14:textId="77777777" w:rsidR="00337E32" w:rsidRPr="00337E32" w:rsidRDefault="00337E32" w:rsidP="00127DD5">
      <w:pPr>
        <w:pStyle w:val="BodyText-Code"/>
      </w:pPr>
      <w:r w:rsidRPr="00337E32">
        <w:t>    myObj-&gt;DoSomething();</w:t>
      </w:r>
    </w:p>
    <w:p w14:paraId="2B4E8698" w14:textId="77777777" w:rsidR="00337E32" w:rsidRPr="00337E32" w:rsidRDefault="00337E32" w:rsidP="00127DD5">
      <w:pPr>
        <w:pStyle w:val="BodyText-Code"/>
      </w:pPr>
      <w:r w:rsidRPr="00337E32">
        <w:t>}</w:t>
      </w:r>
    </w:p>
    <w:p w14:paraId="2B4E8699" w14:textId="77777777" w:rsidR="007C2A6D" w:rsidRDefault="00D71C8C" w:rsidP="00D71C8C">
      <w:pPr>
        <w:pStyle w:val="berschrift2"/>
        <w:rPr>
          <w:lang w:eastAsia="zh-CN"/>
        </w:rPr>
      </w:pPr>
      <w:bookmarkStart w:id="1833" w:name="_Toc401752092"/>
      <w:r>
        <w:rPr>
          <w:lang w:eastAsia="zh-CN"/>
        </w:rPr>
        <w:t>Control Flow</w:t>
      </w:r>
      <w:bookmarkEnd w:id="1833"/>
    </w:p>
    <w:p w14:paraId="2B4E869A" w14:textId="77777777" w:rsidR="00D71C8C" w:rsidRDefault="008F7B7F" w:rsidP="008F7B7F">
      <w:pPr>
        <w:pStyle w:val="BodyText-RuleFirstParagraph"/>
      </w:pPr>
      <w:r>
        <w:rPr>
          <w:rStyle w:val="BodyText-GuidelineID"/>
        </w:rPr>
        <w:t>CPC/CF/10</w:t>
      </w:r>
      <w:r w:rsidRPr="0055287F">
        <w:rPr>
          <w:rStyle w:val="TextkrperZchn"/>
        </w:rPr>
        <w:tab/>
      </w:r>
      <w:r w:rsidR="00BC2E4E" w:rsidRPr="00644D97">
        <w:rPr>
          <w:rStyle w:val="BodyText-PositiveGreen"/>
        </w:rPr>
        <w:sym w:font="Wingdings" w:char="F0FE"/>
      </w:r>
      <w:r w:rsidR="00BC2E4E" w:rsidRPr="00644D97">
        <w:rPr>
          <w:rFonts w:hint="eastAsia"/>
        </w:rPr>
        <w:t xml:space="preserve"> </w:t>
      </w:r>
      <w:r w:rsidR="00BC2E4E" w:rsidRPr="00644D97">
        <w:rPr>
          <w:rStyle w:val="BodyText-BoldAction"/>
        </w:rPr>
        <w:t>Do</w:t>
      </w:r>
      <w:r w:rsidR="00BC2E4E" w:rsidRPr="00644D97">
        <w:t xml:space="preserve"> </w:t>
      </w:r>
      <w:r w:rsidR="00D71C8C">
        <w:t>prefer range-for/for each statement over the "conventional" for statement.</w:t>
      </w:r>
    </w:p>
    <w:p w14:paraId="2B4E869B" w14:textId="77777777" w:rsidR="00D77616" w:rsidRDefault="00D71C8C" w:rsidP="00EA310D">
      <w:pPr>
        <w:pStyle w:val="Textkrper"/>
      </w:pPr>
      <w:r>
        <w:t>In C++</w:t>
      </w:r>
      <w:r w:rsidR="00B1647F">
        <w:t>/CLI</w:t>
      </w:r>
      <w:r>
        <w:t xml:space="preserve"> </w:t>
      </w:r>
      <w:r w:rsidR="00B1647F">
        <w:t xml:space="preserve">for each can be used for managed and unmanaged collections while the range-for can be used for </w:t>
      </w:r>
      <w:r w:rsidR="000A1DB4">
        <w:t xml:space="preserve">native </w:t>
      </w:r>
      <w:r w:rsidR="00B1647F">
        <w:t>collection</w:t>
      </w:r>
      <w:r w:rsidR="000A1DB4">
        <w:t>s</w:t>
      </w:r>
      <w:r w:rsidR="00B1647F">
        <w:t xml:space="preserve">. For </w:t>
      </w:r>
      <w:r w:rsidR="000A1DB4">
        <w:t xml:space="preserve">native </w:t>
      </w:r>
      <w:r w:rsidR="00B1647F">
        <w:t>collections range-for should be preferred.</w:t>
      </w:r>
    </w:p>
    <w:p w14:paraId="2B4E869C" w14:textId="77777777" w:rsidR="00D71C8C" w:rsidRPr="00127DD5" w:rsidRDefault="00D71C8C" w:rsidP="00127DD5">
      <w:pPr>
        <w:pStyle w:val="BodyText-Code"/>
      </w:pPr>
      <w:r w:rsidRPr="00127DD5">
        <w:t>std::</w:t>
      </w:r>
      <w:r w:rsidRPr="00127DD5">
        <w:rPr>
          <w:rStyle w:val="BodyText-Code-Types"/>
        </w:rPr>
        <w:t>array</w:t>
      </w:r>
      <w:r w:rsidRPr="00127DD5">
        <w:t>&lt;</w:t>
      </w:r>
      <w:r w:rsidRPr="00127DD5">
        <w:rPr>
          <w:rStyle w:val="BodyText-Code-Keywords"/>
        </w:rPr>
        <w:t>int</w:t>
      </w:r>
      <w:r w:rsidRPr="00127DD5">
        <w:t>, 3&gt; nativeArray = { 1, 2, 3 };</w:t>
      </w:r>
    </w:p>
    <w:p w14:paraId="2B4E869D" w14:textId="77777777" w:rsidR="00D71C8C" w:rsidRPr="00127DD5" w:rsidRDefault="00D71C8C" w:rsidP="00127DD5">
      <w:pPr>
        <w:pStyle w:val="BodyText-Code"/>
      </w:pPr>
      <w:r w:rsidRPr="00127DD5">
        <w:rPr>
          <w:rStyle w:val="BodyText-Code-Types"/>
        </w:rPr>
        <w:t>array</w:t>
      </w:r>
      <w:r w:rsidRPr="00127DD5">
        <w:t>&lt;</w:t>
      </w:r>
      <w:r w:rsidR="00B1647F" w:rsidRPr="00127DD5">
        <w:rPr>
          <w:rStyle w:val="BodyText-Code-Keywords"/>
        </w:rPr>
        <w:t>int</w:t>
      </w:r>
      <w:r w:rsidRPr="00127DD5">
        <w:t>&gt;  ^managedArray = </w:t>
      </w:r>
      <w:r w:rsidRPr="00127DD5">
        <w:rPr>
          <w:rStyle w:val="BodyText-Code-Keywords"/>
        </w:rPr>
        <w:t>gcnew</w:t>
      </w:r>
      <w:r w:rsidRPr="00127DD5">
        <w:t> </w:t>
      </w:r>
      <w:r w:rsidRPr="00127DD5">
        <w:rPr>
          <w:rStyle w:val="BodyText-Code-Types"/>
        </w:rPr>
        <w:t>array</w:t>
      </w:r>
      <w:r w:rsidRPr="00127DD5">
        <w:t>&lt;</w:t>
      </w:r>
      <w:r w:rsidR="00B1647F" w:rsidRPr="00127DD5">
        <w:rPr>
          <w:rStyle w:val="BodyText-Code-Keywords"/>
        </w:rPr>
        <w:t>int</w:t>
      </w:r>
      <w:r w:rsidRPr="00127DD5">
        <w:t>&gt; { 4, 5, 6 };</w:t>
      </w:r>
    </w:p>
    <w:p w14:paraId="2B4E869E" w14:textId="77777777" w:rsidR="00D71C8C" w:rsidRPr="00127DD5" w:rsidRDefault="00D71C8C" w:rsidP="00127DD5">
      <w:pPr>
        <w:pStyle w:val="BodyText-Code"/>
        <w:rPr>
          <w:rStyle w:val="BodyText-Code-Keywords"/>
        </w:rPr>
      </w:pPr>
    </w:p>
    <w:p w14:paraId="2B4E869F" w14:textId="77777777" w:rsidR="00B1647F" w:rsidRPr="00127DD5" w:rsidRDefault="00B1647F" w:rsidP="00127DD5">
      <w:pPr>
        <w:pStyle w:val="BodyText-Code"/>
        <w:rPr>
          <w:rStyle w:val="BodyText-Code-Comments"/>
        </w:rPr>
      </w:pPr>
      <w:r w:rsidRPr="00127DD5">
        <w:rPr>
          <w:rStyle w:val="BodyText-Code-Comments"/>
        </w:rPr>
        <w:t>// iterate by for each</w:t>
      </w:r>
    </w:p>
    <w:p w14:paraId="2B4E86A0" w14:textId="77777777" w:rsidR="00D71C8C" w:rsidRPr="00B1647F" w:rsidRDefault="00D71C8C" w:rsidP="00127DD5">
      <w:pPr>
        <w:pStyle w:val="BodyText-Code"/>
      </w:pPr>
      <w:r w:rsidRPr="00127DD5">
        <w:rPr>
          <w:rStyle w:val="BodyText-Code-Keywords"/>
        </w:rPr>
        <w:t>for</w:t>
      </w:r>
      <w:r w:rsidRPr="00127DD5">
        <w:t> </w:t>
      </w:r>
      <w:r w:rsidRPr="00127DD5">
        <w:rPr>
          <w:rStyle w:val="BodyText-Code-Keywords"/>
        </w:rPr>
        <w:t>each</w:t>
      </w:r>
      <w:r w:rsidRPr="00127DD5">
        <w:t> (</w:t>
      </w:r>
      <w:r w:rsidRPr="00127DD5">
        <w:rPr>
          <w:rStyle w:val="BodyText-Code-Keywords"/>
        </w:rPr>
        <w:t>int</w:t>
      </w:r>
      <w:r w:rsidRPr="00127DD5">
        <w:t> v </w:t>
      </w:r>
      <w:r w:rsidRPr="00127DD5">
        <w:rPr>
          <w:rStyle w:val="BodyText-Code-Keywords"/>
        </w:rPr>
        <w:t>in</w:t>
      </w:r>
      <w:r w:rsidRPr="00B1647F">
        <w:t> managedArray)</w:t>
      </w:r>
    </w:p>
    <w:p w14:paraId="2B4E86A1" w14:textId="77777777" w:rsidR="00D71C8C" w:rsidRPr="00B1647F" w:rsidRDefault="00D71C8C" w:rsidP="00127DD5">
      <w:pPr>
        <w:pStyle w:val="BodyText-Code"/>
      </w:pPr>
      <w:r w:rsidRPr="00B1647F">
        <w:t>{</w:t>
      </w:r>
    </w:p>
    <w:p w14:paraId="2B4E86A2" w14:textId="77777777" w:rsidR="00B1647F" w:rsidRPr="00127DD5" w:rsidRDefault="00B1647F" w:rsidP="00127DD5">
      <w:pPr>
        <w:pStyle w:val="BodyText-Code"/>
        <w:rPr>
          <w:rStyle w:val="BodyText-Code-Comments"/>
        </w:rPr>
      </w:pPr>
      <w:r w:rsidRPr="00B1647F">
        <w:t>    </w:t>
      </w:r>
      <w:r w:rsidRPr="00127DD5">
        <w:rPr>
          <w:rStyle w:val="BodyText-Code-Comments"/>
        </w:rPr>
        <w:t>// Do something</w:t>
      </w:r>
    </w:p>
    <w:p w14:paraId="2B4E86A3" w14:textId="77777777" w:rsidR="00D71C8C" w:rsidRPr="00B1647F" w:rsidRDefault="00D71C8C" w:rsidP="00127DD5">
      <w:pPr>
        <w:pStyle w:val="BodyText-Code"/>
      </w:pPr>
      <w:r w:rsidRPr="00B1647F">
        <w:t>}</w:t>
      </w:r>
    </w:p>
    <w:p w14:paraId="2B4E86A4" w14:textId="77777777" w:rsidR="00D71C8C" w:rsidRDefault="00D71C8C" w:rsidP="00127DD5">
      <w:pPr>
        <w:pStyle w:val="BodyText-Code"/>
      </w:pPr>
      <w:r w:rsidRPr="00B1647F">
        <w:t xml:space="preserve"> </w:t>
      </w:r>
    </w:p>
    <w:p w14:paraId="2B4E86A5" w14:textId="77777777" w:rsidR="00B1647F" w:rsidRPr="00127DD5" w:rsidRDefault="00B1647F" w:rsidP="00127DD5">
      <w:pPr>
        <w:pStyle w:val="BodyText-Code"/>
        <w:rPr>
          <w:rStyle w:val="BodyText-Code-Comments"/>
        </w:rPr>
      </w:pPr>
      <w:r w:rsidRPr="00127DD5">
        <w:rPr>
          <w:rStyle w:val="BodyText-Code-Comments"/>
        </w:rPr>
        <w:t>// works also for unmanaged sequences</w:t>
      </w:r>
    </w:p>
    <w:p w14:paraId="2B4E86A6" w14:textId="77777777" w:rsidR="00D71C8C" w:rsidRPr="00B1647F" w:rsidRDefault="00D71C8C" w:rsidP="00127DD5">
      <w:pPr>
        <w:pStyle w:val="BodyText-Code"/>
      </w:pPr>
      <w:r w:rsidRPr="00127DD5">
        <w:rPr>
          <w:rStyle w:val="BodyText-Code-Keywords"/>
        </w:rPr>
        <w:t>for</w:t>
      </w:r>
      <w:r w:rsidRPr="00127DD5">
        <w:t> </w:t>
      </w:r>
      <w:r w:rsidRPr="00127DD5">
        <w:rPr>
          <w:rStyle w:val="BodyText-Code-Keywords"/>
        </w:rPr>
        <w:t>each</w:t>
      </w:r>
      <w:r w:rsidRPr="00127DD5">
        <w:t> (</w:t>
      </w:r>
      <w:r w:rsidRPr="00127DD5">
        <w:rPr>
          <w:rStyle w:val="BodyText-Code-Keywords"/>
        </w:rPr>
        <w:t>int</w:t>
      </w:r>
      <w:r w:rsidRPr="00127DD5">
        <w:t> v </w:t>
      </w:r>
      <w:r w:rsidRPr="00127DD5">
        <w:rPr>
          <w:rStyle w:val="BodyText-Code-Keywords"/>
        </w:rPr>
        <w:t>in</w:t>
      </w:r>
      <w:r w:rsidRPr="00B1647F">
        <w:t> nativeArray)</w:t>
      </w:r>
    </w:p>
    <w:p w14:paraId="2B4E86A7" w14:textId="77777777" w:rsidR="00D71C8C" w:rsidRPr="00B1647F" w:rsidRDefault="00D71C8C" w:rsidP="00127DD5">
      <w:pPr>
        <w:pStyle w:val="BodyText-Code"/>
      </w:pPr>
      <w:r w:rsidRPr="00B1647F">
        <w:t>{</w:t>
      </w:r>
    </w:p>
    <w:p w14:paraId="2B4E86A8" w14:textId="77777777" w:rsidR="00B1647F" w:rsidRPr="00127DD5" w:rsidRDefault="00B1647F" w:rsidP="00127DD5">
      <w:pPr>
        <w:pStyle w:val="BodyText-Code"/>
        <w:rPr>
          <w:rStyle w:val="BodyText-Code-Comments"/>
        </w:rPr>
      </w:pPr>
      <w:r w:rsidRPr="00B1647F">
        <w:t>    </w:t>
      </w:r>
      <w:r w:rsidRPr="00127DD5">
        <w:rPr>
          <w:rStyle w:val="BodyText-Code-Comments"/>
        </w:rPr>
        <w:t>// Do something</w:t>
      </w:r>
    </w:p>
    <w:p w14:paraId="2B4E86A9" w14:textId="77777777" w:rsidR="00D71C8C" w:rsidRPr="00B1647F" w:rsidRDefault="00D71C8C" w:rsidP="00127DD5">
      <w:pPr>
        <w:pStyle w:val="BodyText-Code"/>
      </w:pPr>
      <w:r w:rsidRPr="00B1647F">
        <w:t>}</w:t>
      </w:r>
    </w:p>
    <w:p w14:paraId="2B4E86AA" w14:textId="77777777" w:rsidR="00B1647F" w:rsidRDefault="00B1647F" w:rsidP="00127DD5">
      <w:pPr>
        <w:pStyle w:val="BodyText-Code"/>
      </w:pPr>
    </w:p>
    <w:p w14:paraId="2B4E86AB" w14:textId="77777777" w:rsidR="00B1647F" w:rsidRPr="00127DD5" w:rsidRDefault="00B1647F" w:rsidP="00127DD5">
      <w:pPr>
        <w:pStyle w:val="BodyText-Code"/>
        <w:rPr>
          <w:rStyle w:val="BodyText-Code-Comments"/>
        </w:rPr>
      </w:pPr>
      <w:r w:rsidRPr="00127DD5">
        <w:rPr>
          <w:rStyle w:val="BodyText-Code-Comments"/>
        </w:rPr>
        <w:t>// but range-for is here preferred</w:t>
      </w:r>
    </w:p>
    <w:p w14:paraId="2B4E86AC" w14:textId="77777777" w:rsidR="00B1647F" w:rsidRPr="00B1647F" w:rsidRDefault="00B1647F" w:rsidP="00127DD5">
      <w:pPr>
        <w:pStyle w:val="BodyText-Code"/>
      </w:pPr>
      <w:r w:rsidRPr="00127DD5">
        <w:rPr>
          <w:rStyle w:val="BodyText-Code-Keywords"/>
        </w:rPr>
        <w:t>for</w:t>
      </w:r>
      <w:r w:rsidRPr="00127DD5">
        <w:t> (</w:t>
      </w:r>
      <w:r w:rsidRPr="00127DD5">
        <w:rPr>
          <w:rStyle w:val="BodyText-Code-Keywords"/>
        </w:rPr>
        <w:t>auto</w:t>
      </w:r>
      <w:r w:rsidRPr="00B1647F">
        <w:t> v : nativeArray)</w:t>
      </w:r>
    </w:p>
    <w:p w14:paraId="2B4E86AD" w14:textId="77777777" w:rsidR="00B1647F" w:rsidRPr="00B1647F" w:rsidRDefault="00B1647F" w:rsidP="00127DD5">
      <w:pPr>
        <w:pStyle w:val="BodyText-Code"/>
      </w:pPr>
      <w:r w:rsidRPr="00B1647F">
        <w:t>{</w:t>
      </w:r>
    </w:p>
    <w:p w14:paraId="2B4E86AE" w14:textId="77777777" w:rsidR="00B1647F" w:rsidRPr="00127DD5" w:rsidRDefault="00B1647F" w:rsidP="00127DD5">
      <w:pPr>
        <w:pStyle w:val="BodyText-Code"/>
        <w:rPr>
          <w:rStyle w:val="BodyText-Code-Comments"/>
        </w:rPr>
      </w:pPr>
      <w:r w:rsidRPr="00B1647F">
        <w:t>    </w:t>
      </w:r>
      <w:r w:rsidRPr="00127DD5">
        <w:rPr>
          <w:rStyle w:val="BodyText-Code-Comments"/>
        </w:rPr>
        <w:t>// Do something</w:t>
      </w:r>
    </w:p>
    <w:p w14:paraId="2B4E86AF" w14:textId="77777777" w:rsidR="00B1647F" w:rsidRPr="00B1647F" w:rsidRDefault="00B1647F" w:rsidP="00127DD5">
      <w:pPr>
        <w:pStyle w:val="BodyText-Code"/>
      </w:pPr>
      <w:r w:rsidRPr="00B1647F">
        <w:t>}</w:t>
      </w:r>
    </w:p>
    <w:p w14:paraId="2B4E86B0" w14:textId="77777777" w:rsidR="00B1647F" w:rsidRPr="00B1647F" w:rsidRDefault="00B1647F" w:rsidP="00127DD5">
      <w:pPr>
        <w:pStyle w:val="BodyText-Code"/>
      </w:pPr>
    </w:p>
    <w:p w14:paraId="2B4E86B1" w14:textId="77777777" w:rsidR="00B1647F" w:rsidRPr="00127DD5" w:rsidRDefault="00B1647F" w:rsidP="00127DD5">
      <w:pPr>
        <w:pStyle w:val="BodyText-Code"/>
        <w:rPr>
          <w:rStyle w:val="BodyText-Code-Comments"/>
        </w:rPr>
      </w:pPr>
      <w:r w:rsidRPr="00127DD5">
        <w:rPr>
          <w:rStyle w:val="BodyText-Code-Comments"/>
        </w:rPr>
        <w:t>// range-for allows to change the values in the sequence</w:t>
      </w:r>
    </w:p>
    <w:p w14:paraId="2B4E86B2" w14:textId="77777777" w:rsidR="00B1647F" w:rsidRPr="00B1647F" w:rsidRDefault="00B1647F" w:rsidP="00127DD5">
      <w:pPr>
        <w:pStyle w:val="BodyText-Code"/>
      </w:pPr>
      <w:r w:rsidRPr="00127DD5">
        <w:rPr>
          <w:rStyle w:val="BodyText-Code-Keywords"/>
        </w:rPr>
        <w:t>for</w:t>
      </w:r>
      <w:r w:rsidRPr="00127DD5">
        <w:t> (</w:t>
      </w:r>
      <w:r w:rsidRPr="00127DD5">
        <w:rPr>
          <w:rStyle w:val="BodyText-Code-Keywords"/>
        </w:rPr>
        <w:t>auto</w:t>
      </w:r>
      <w:r w:rsidRPr="00B1647F">
        <w:t>&amp; v : nativeArray)</w:t>
      </w:r>
    </w:p>
    <w:p w14:paraId="2B4E86B3" w14:textId="77777777" w:rsidR="00B1647F" w:rsidRPr="00B1647F" w:rsidRDefault="00B1647F" w:rsidP="00127DD5">
      <w:pPr>
        <w:pStyle w:val="BodyText-Code"/>
      </w:pPr>
      <w:r w:rsidRPr="00B1647F">
        <w:t>{</w:t>
      </w:r>
    </w:p>
    <w:p w14:paraId="2B4E86B4" w14:textId="77777777" w:rsidR="00B1647F" w:rsidRPr="00B1647F" w:rsidRDefault="00B1647F" w:rsidP="00127DD5">
      <w:pPr>
        <w:pStyle w:val="BodyText-Code"/>
      </w:pPr>
      <w:r w:rsidRPr="00B1647F">
        <w:t>    v += 1;</w:t>
      </w:r>
    </w:p>
    <w:p w14:paraId="2B4E86B5" w14:textId="77777777" w:rsidR="00B1647F" w:rsidRPr="00B1647F" w:rsidRDefault="00B1647F" w:rsidP="00127DD5">
      <w:pPr>
        <w:pStyle w:val="BodyText-Code"/>
      </w:pPr>
      <w:r w:rsidRPr="00B1647F">
        <w:t>}</w:t>
      </w:r>
    </w:p>
    <w:p w14:paraId="2B4E86B6" w14:textId="77777777" w:rsidR="001C6427" w:rsidRDefault="001C6427" w:rsidP="001C6427">
      <w:pPr>
        <w:pStyle w:val="berschrift2"/>
        <w:rPr>
          <w:lang w:eastAsia="zh-CN"/>
        </w:rPr>
      </w:pPr>
      <w:bookmarkStart w:id="1834" w:name="_Toc401752093"/>
      <w:r>
        <w:rPr>
          <w:lang w:eastAsia="zh-CN"/>
        </w:rPr>
        <w:t>Resource Management</w:t>
      </w:r>
      <w:bookmarkEnd w:id="1834"/>
    </w:p>
    <w:p w14:paraId="2B4E86B7" w14:textId="77777777" w:rsidR="00E9766B" w:rsidRDefault="00E9766B" w:rsidP="00FA2798">
      <w:pPr>
        <w:pStyle w:val="Textkrper"/>
      </w:pPr>
      <w:r>
        <w:t xml:space="preserve">The key for safe resource management is to ensure that all resources are contained within classes that embody the CLI's resource management pattern, as defined by the </w:t>
      </w:r>
      <w:r w:rsidRPr="00A77CC6">
        <w:rPr>
          <w:rStyle w:val="BodyText-BoldEmphasis"/>
        </w:rPr>
        <w:t>IDisposable</w:t>
      </w:r>
      <w:r>
        <w:t xml:space="preserve"> interface. Implementing this interface correctly can be challenging (see </w:t>
      </w:r>
      <w:hyperlink w:anchor="_Resource_Cleanup" w:history="1">
        <w:r w:rsidRPr="00E9766B">
          <w:rPr>
            <w:rStyle w:val="Hyperlink"/>
          </w:rPr>
          <w:t>C# section</w:t>
        </w:r>
      </w:hyperlink>
      <w:r>
        <w:t xml:space="preserve">), particularly when it comes to object hierarchies. Fortunately, C++/CLI takes care of the details and leaves you only to write a classic destructor for the class that is wrapping the resource. The important part here is that destructor in C++/CLI depart of the syntactically similarity to the C# finalizer is used for deterministic clean-up (i.e. Dispose). It must therefore be implemented in such a way that they can be called multiple times. </w:t>
      </w:r>
    </w:p>
    <w:p w14:paraId="2B4E86B8" w14:textId="77777777" w:rsidR="005352B1" w:rsidRDefault="00BC2E4E" w:rsidP="00FA2798">
      <w:pPr>
        <w:pStyle w:val="Textkrper"/>
      </w:pPr>
      <w:r w:rsidRPr="00644D97">
        <w:rPr>
          <w:rStyle w:val="BodyText-PositiveGreen"/>
        </w:rPr>
        <w:lastRenderedPageBreak/>
        <w:sym w:font="Wingdings" w:char="F0FE"/>
      </w:r>
      <w:r w:rsidRPr="00644D97">
        <w:rPr>
          <w:rFonts w:hint="eastAsia"/>
        </w:rPr>
        <w:t xml:space="preserve"> </w:t>
      </w:r>
      <w:r w:rsidRPr="00644D97">
        <w:rPr>
          <w:rStyle w:val="BodyText-BoldAction"/>
        </w:rPr>
        <w:t>Do</w:t>
      </w:r>
      <w:r w:rsidRPr="00644D97">
        <w:t xml:space="preserve"> </w:t>
      </w:r>
      <w:r w:rsidR="00285B36">
        <w:t>use auto_handle to automatic resource management to handles to managed types.</w:t>
      </w:r>
    </w:p>
    <w:p w14:paraId="2B4E86B9" w14:textId="77777777" w:rsidR="00285B36" w:rsidRPr="00127DD5" w:rsidRDefault="00285B36" w:rsidP="00127DD5">
      <w:pPr>
        <w:pStyle w:val="BodyText-Code"/>
      </w:pPr>
      <w:r w:rsidRPr="00127DD5">
        <w:rPr>
          <w:rStyle w:val="BodyText-Code-Keywords"/>
        </w:rPr>
        <w:t>public</w:t>
      </w:r>
      <w:r w:rsidRPr="00127DD5">
        <w:t> </w:t>
      </w:r>
      <w:r w:rsidRPr="00127DD5">
        <w:rPr>
          <w:rStyle w:val="BodyText-Code-Keywords"/>
        </w:rPr>
        <w:t>ref</w:t>
      </w:r>
      <w:r w:rsidRPr="00127DD5">
        <w:t> </w:t>
      </w:r>
      <w:r w:rsidRPr="00127DD5">
        <w:rPr>
          <w:rStyle w:val="BodyText-Code-Keywords"/>
        </w:rPr>
        <w:t>class</w:t>
      </w:r>
      <w:r w:rsidRPr="00127DD5">
        <w:t> </w:t>
      </w:r>
      <w:r w:rsidRPr="00127DD5">
        <w:rPr>
          <w:rStyle w:val="BodyText-Code-Types"/>
        </w:rPr>
        <w:t>ResourceOwner</w:t>
      </w:r>
    </w:p>
    <w:p w14:paraId="2B4E86BA" w14:textId="77777777" w:rsidR="00285B36" w:rsidRPr="00127DD5" w:rsidRDefault="00285B36" w:rsidP="00127DD5">
      <w:pPr>
        <w:pStyle w:val="BodyText-Code"/>
      </w:pPr>
      <w:r w:rsidRPr="00127DD5">
        <w:t>{</w:t>
      </w:r>
    </w:p>
    <w:p w14:paraId="2B4E86BB" w14:textId="77777777" w:rsidR="00285B36" w:rsidRPr="00127DD5" w:rsidRDefault="00285B36" w:rsidP="00127DD5">
      <w:pPr>
        <w:pStyle w:val="BodyText-Code"/>
      </w:pPr>
      <w:r w:rsidRPr="00127DD5">
        <w:rPr>
          <w:rStyle w:val="BodyText-Code-Keywords"/>
        </w:rPr>
        <w:t>private</w:t>
      </w:r>
      <w:r w:rsidRPr="00127DD5">
        <w:t>:</w:t>
      </w:r>
    </w:p>
    <w:p w14:paraId="2B4E86BC" w14:textId="77777777" w:rsidR="00285B36" w:rsidRPr="00127DD5" w:rsidRDefault="00285B36" w:rsidP="00127DD5">
      <w:pPr>
        <w:pStyle w:val="BodyText-Code"/>
      </w:pPr>
      <w:r w:rsidRPr="00127DD5">
        <w:t>    msclr::</w:t>
      </w:r>
      <w:r w:rsidRPr="00127DD5">
        <w:rPr>
          <w:rStyle w:val="BodyText-Code-Types"/>
        </w:rPr>
        <w:t>auto_handle</w:t>
      </w:r>
      <w:r w:rsidRPr="00127DD5">
        <w:t>&lt;</w:t>
      </w:r>
      <w:r w:rsidRPr="00127DD5">
        <w:rPr>
          <w:rStyle w:val="BodyText-Code-Types"/>
        </w:rPr>
        <w:t>Resource</w:t>
      </w:r>
      <w:r w:rsidRPr="00127DD5">
        <w:t>&gt; m_resource;</w:t>
      </w:r>
    </w:p>
    <w:p w14:paraId="2B4E86BD" w14:textId="77777777" w:rsidR="00285B36" w:rsidRPr="00127DD5" w:rsidRDefault="00285B36" w:rsidP="00127DD5">
      <w:pPr>
        <w:pStyle w:val="BodyText-Code"/>
      </w:pPr>
      <w:r w:rsidRPr="00127DD5">
        <w:rPr>
          <w:rStyle w:val="BodyText-Code-Keywords"/>
        </w:rPr>
        <w:t>public</w:t>
      </w:r>
      <w:r w:rsidRPr="00127DD5">
        <w:t>:</w:t>
      </w:r>
    </w:p>
    <w:p w14:paraId="2B4E86BE" w14:textId="77777777" w:rsidR="00285B36" w:rsidRPr="00127DD5" w:rsidRDefault="00285B36" w:rsidP="00127DD5">
      <w:pPr>
        <w:pStyle w:val="BodyText-Code"/>
      </w:pPr>
      <w:r w:rsidRPr="00127DD5">
        <w:t>    ResourceOwner()</w:t>
      </w:r>
    </w:p>
    <w:p w14:paraId="2B4E86BF" w14:textId="77777777" w:rsidR="00285B36" w:rsidRPr="00127DD5" w:rsidRDefault="00285B36" w:rsidP="00127DD5">
      <w:pPr>
        <w:pStyle w:val="BodyText-Code"/>
      </w:pPr>
      <w:r w:rsidRPr="00127DD5">
        <w:t>        : m_resource{ </w:t>
      </w:r>
      <w:r w:rsidRPr="00127DD5">
        <w:rPr>
          <w:rStyle w:val="BodyText-Code-Keywords"/>
        </w:rPr>
        <w:t>gcnew</w:t>
      </w:r>
      <w:r w:rsidRPr="00127DD5">
        <w:t> </w:t>
      </w:r>
      <w:r w:rsidRPr="00127DD5">
        <w:rPr>
          <w:rStyle w:val="BodyText-Code-Types"/>
        </w:rPr>
        <w:t>Resource</w:t>
      </w:r>
      <w:r w:rsidRPr="00127DD5">
        <w:t>() }</w:t>
      </w:r>
    </w:p>
    <w:p w14:paraId="2B4E86C0" w14:textId="77777777" w:rsidR="00285B36" w:rsidRPr="00127DD5" w:rsidRDefault="00285B36" w:rsidP="00127DD5">
      <w:pPr>
        <w:pStyle w:val="BodyText-Code"/>
      </w:pPr>
      <w:r w:rsidRPr="00127DD5">
        <w:t>    {</w:t>
      </w:r>
    </w:p>
    <w:p w14:paraId="2B4E86C1" w14:textId="77777777" w:rsidR="00285B36" w:rsidRPr="00127DD5" w:rsidRDefault="00285B36" w:rsidP="00127DD5">
      <w:pPr>
        <w:pStyle w:val="BodyText-Code"/>
        <w:rPr>
          <w:rStyle w:val="BodyText-Code-Comments"/>
        </w:rPr>
      </w:pPr>
      <w:r w:rsidRPr="00127DD5">
        <w:t>        </w:t>
      </w:r>
      <w:r w:rsidRPr="00127DD5">
        <w:rPr>
          <w:rStyle w:val="BodyText-Code-Comments"/>
        </w:rPr>
        <w:t>// create other resources</w:t>
      </w:r>
    </w:p>
    <w:p w14:paraId="2B4E86C2" w14:textId="77777777" w:rsidR="00285B36" w:rsidRPr="00127DD5" w:rsidRDefault="00285B36" w:rsidP="00127DD5">
      <w:pPr>
        <w:pStyle w:val="BodyText-Code"/>
      </w:pPr>
      <w:r w:rsidRPr="00127DD5">
        <w:t>    }</w:t>
      </w:r>
    </w:p>
    <w:p w14:paraId="2B4E86C3" w14:textId="77777777" w:rsidR="00285B36" w:rsidRPr="00127DD5" w:rsidRDefault="00285B36" w:rsidP="00127DD5">
      <w:pPr>
        <w:pStyle w:val="BodyText-Code"/>
      </w:pPr>
      <w:r w:rsidRPr="00127DD5">
        <w:t xml:space="preserve"> </w:t>
      </w:r>
    </w:p>
    <w:p w14:paraId="2B4E86C4" w14:textId="77777777" w:rsidR="00285B36" w:rsidRPr="00127DD5" w:rsidRDefault="00285B36" w:rsidP="00127DD5">
      <w:pPr>
        <w:pStyle w:val="BodyText-Code"/>
      </w:pPr>
      <w:r w:rsidRPr="00127DD5">
        <w:t>    ~ResourceOwner()</w:t>
      </w:r>
    </w:p>
    <w:p w14:paraId="2B4E86C5" w14:textId="77777777" w:rsidR="00285B36" w:rsidRPr="00127DD5" w:rsidRDefault="00285B36" w:rsidP="00127DD5">
      <w:pPr>
        <w:pStyle w:val="BodyText-Code"/>
      </w:pPr>
      <w:r w:rsidRPr="00127DD5">
        <w:t>    {</w:t>
      </w:r>
    </w:p>
    <w:p w14:paraId="2B4E86C6" w14:textId="77777777" w:rsidR="00285B36" w:rsidRPr="00127DD5" w:rsidRDefault="00285B36" w:rsidP="00127DD5">
      <w:pPr>
        <w:pStyle w:val="BodyText-Code"/>
        <w:rPr>
          <w:rStyle w:val="BodyText-Code-Comments"/>
        </w:rPr>
      </w:pPr>
      <w:r w:rsidRPr="00127DD5">
        <w:t>        </w:t>
      </w:r>
      <w:r w:rsidRPr="00127DD5">
        <w:rPr>
          <w:rStyle w:val="BodyText-Code-Comments"/>
        </w:rPr>
        <w:t>// delete other resouces</w:t>
      </w:r>
    </w:p>
    <w:p w14:paraId="2B4E86C7" w14:textId="77777777" w:rsidR="00285B36" w:rsidRPr="00127DD5" w:rsidRDefault="00285B36" w:rsidP="00127DD5">
      <w:pPr>
        <w:pStyle w:val="BodyText-Code"/>
      </w:pPr>
      <w:r w:rsidRPr="00127DD5">
        <w:t>    }</w:t>
      </w:r>
    </w:p>
    <w:p w14:paraId="2B4E86C8" w14:textId="77777777" w:rsidR="00285B36" w:rsidRPr="00127DD5" w:rsidRDefault="00285B36" w:rsidP="00127DD5">
      <w:pPr>
        <w:pStyle w:val="BodyText-Code"/>
      </w:pPr>
      <w:r w:rsidRPr="00127DD5">
        <w:t>};</w:t>
      </w:r>
    </w:p>
    <w:p w14:paraId="2B4E86C9" w14:textId="77777777" w:rsidR="00285B36" w:rsidRPr="00127DD5" w:rsidRDefault="00285B36" w:rsidP="00127DD5">
      <w:pPr>
        <w:pStyle w:val="BodyText-Code"/>
      </w:pPr>
    </w:p>
    <w:p w14:paraId="2B4E86CA" w14:textId="77777777" w:rsidR="00285B36" w:rsidRPr="00127DD5" w:rsidRDefault="00285B36" w:rsidP="00127DD5">
      <w:pPr>
        <w:pStyle w:val="BodyText-Code"/>
        <w:rPr>
          <w:rStyle w:val="BodyText-Code-Comments"/>
        </w:rPr>
      </w:pPr>
      <w:r w:rsidRPr="00127DD5">
        <w:rPr>
          <w:rStyle w:val="BodyText-Code-Comments"/>
        </w:rPr>
        <w:t>// usage somewhere in code</w:t>
      </w:r>
    </w:p>
    <w:p w14:paraId="2B4E86CB" w14:textId="77777777" w:rsidR="00285B36" w:rsidRPr="00127DD5" w:rsidRDefault="00285B36" w:rsidP="00127DD5">
      <w:pPr>
        <w:pStyle w:val="BodyText-Code"/>
      </w:pPr>
      <w:r w:rsidRPr="00127DD5">
        <w:t>msclr::</w:t>
      </w:r>
      <w:r w:rsidRPr="00127DD5">
        <w:rPr>
          <w:rStyle w:val="BodyText-Code-Types"/>
        </w:rPr>
        <w:t>auto_handle</w:t>
      </w:r>
      <w:r w:rsidRPr="00127DD5">
        <w:t>&lt;</w:t>
      </w:r>
      <w:r w:rsidRPr="00127DD5">
        <w:rPr>
          <w:rStyle w:val="BodyText-Code-Types"/>
        </w:rPr>
        <w:t>ResourceOwner</w:t>
      </w:r>
      <w:r w:rsidRPr="00127DD5">
        <w:t>&gt; resourceOwner{ </w:t>
      </w:r>
      <w:r w:rsidRPr="00127DD5">
        <w:rPr>
          <w:rStyle w:val="BodyText-Code-Keywords"/>
        </w:rPr>
        <w:t>gcnew</w:t>
      </w:r>
      <w:r w:rsidRPr="00127DD5">
        <w:t> </w:t>
      </w:r>
      <w:r w:rsidRPr="00127DD5">
        <w:rPr>
          <w:rStyle w:val="BodyText-Code-Types"/>
        </w:rPr>
        <w:t>ResourceOwner</w:t>
      </w:r>
      <w:r w:rsidRPr="00127DD5">
        <w:t>() };</w:t>
      </w:r>
    </w:p>
    <w:p w14:paraId="2B4E86CC" w14:textId="77777777" w:rsidR="00D73CE8" w:rsidRDefault="001B1D13" w:rsidP="00FA2798">
      <w:pPr>
        <w:pStyle w:val="Textkrper"/>
      </w:pPr>
      <w:r w:rsidRPr="001B1D13">
        <w:rPr>
          <w:rStyle w:val="BodyText-PositiveGreen"/>
        </w:rPr>
        <w:sym w:font="Wingdings" w:char="F0FE"/>
      </w:r>
      <w:r w:rsidRPr="001B1D13">
        <w:rPr>
          <w:rFonts w:hint="eastAsia"/>
        </w:rPr>
        <w:t xml:space="preserve"> </w:t>
      </w:r>
      <w:r w:rsidRPr="001B1D13">
        <w:rPr>
          <w:rStyle w:val="BodyText-BoldAction"/>
        </w:rPr>
        <w:t>You</w:t>
      </w:r>
      <w:r w:rsidRPr="001B1D13">
        <w:t xml:space="preserve"> </w:t>
      </w:r>
      <w:r w:rsidRPr="001B1D13">
        <w:rPr>
          <w:rStyle w:val="BodyText-BoldAction"/>
        </w:rPr>
        <w:t>can</w:t>
      </w:r>
      <w:r w:rsidRPr="001B1D13">
        <w:t xml:space="preserve"> </w:t>
      </w:r>
      <w:r w:rsidR="00285B36">
        <w:t>use stack semantics for managed types for automatic cleanup.</w:t>
      </w:r>
    </w:p>
    <w:p w14:paraId="2B4E86CD" w14:textId="77777777" w:rsidR="00D73CE8" w:rsidRPr="00127DD5" w:rsidRDefault="00D73CE8" w:rsidP="00127DD5">
      <w:pPr>
        <w:pStyle w:val="BodyText-Code"/>
      </w:pPr>
      <w:r w:rsidRPr="00127DD5">
        <w:t>{</w:t>
      </w:r>
    </w:p>
    <w:p w14:paraId="2B4E86CE" w14:textId="77777777" w:rsidR="00D73CE8" w:rsidRPr="00127DD5" w:rsidRDefault="00D73CE8" w:rsidP="00127DD5">
      <w:pPr>
        <w:pStyle w:val="BodyText-Code"/>
      </w:pPr>
      <w:r w:rsidRPr="00127DD5">
        <w:t>    </w:t>
      </w:r>
      <w:r w:rsidRPr="00127DD5">
        <w:rPr>
          <w:rStyle w:val="BodyText-Code-Types"/>
        </w:rPr>
        <w:t>ResourceOwner</w:t>
      </w:r>
      <w:r w:rsidRPr="00127DD5">
        <w:t> resourceOwner;</w:t>
      </w:r>
    </w:p>
    <w:p w14:paraId="2B4E86CF" w14:textId="77777777" w:rsidR="00D73CE8" w:rsidRPr="00127DD5" w:rsidRDefault="00D73CE8" w:rsidP="00127DD5">
      <w:pPr>
        <w:pStyle w:val="BodyText-Code"/>
        <w:rPr>
          <w:rStyle w:val="BodyText-Code-Comments"/>
        </w:rPr>
      </w:pPr>
      <w:r w:rsidRPr="00127DD5">
        <w:t>    </w:t>
      </w:r>
      <w:r w:rsidRPr="00127DD5">
        <w:rPr>
          <w:rStyle w:val="BodyText-Code-Comments"/>
        </w:rPr>
        <w:t>// Do something with resource owner</w:t>
      </w:r>
    </w:p>
    <w:p w14:paraId="2B4E86D0" w14:textId="77777777" w:rsidR="00D73CE8" w:rsidRPr="00127DD5" w:rsidRDefault="00D73CE8" w:rsidP="00127DD5">
      <w:pPr>
        <w:pStyle w:val="BodyText-Code"/>
        <w:rPr>
          <w:rStyle w:val="BodyText-Code-Comments"/>
        </w:rPr>
      </w:pPr>
    </w:p>
    <w:p w14:paraId="2B4E86D1" w14:textId="77777777" w:rsidR="00D73CE8" w:rsidRPr="00127DD5" w:rsidRDefault="00D73CE8" w:rsidP="00127DD5">
      <w:pPr>
        <w:pStyle w:val="BodyText-Code"/>
        <w:rPr>
          <w:rStyle w:val="BodyText-Code-Comments"/>
        </w:rPr>
      </w:pPr>
      <w:r w:rsidRPr="00127DD5">
        <w:t>    </w:t>
      </w:r>
      <w:r w:rsidRPr="00127DD5">
        <w:rPr>
          <w:rStyle w:val="BodyText-Code-Comments"/>
        </w:rPr>
        <w:t>// Destructor will be called at scope boundary</w:t>
      </w:r>
    </w:p>
    <w:p w14:paraId="2B4E86D2" w14:textId="77777777" w:rsidR="00D73CE8" w:rsidRPr="00127DD5" w:rsidRDefault="00D73CE8" w:rsidP="00127DD5">
      <w:pPr>
        <w:pStyle w:val="BodyText-Code"/>
      </w:pPr>
      <w:r w:rsidRPr="00127DD5">
        <w:t>}</w:t>
      </w:r>
    </w:p>
    <w:p w14:paraId="2B4E86D3" w14:textId="77777777" w:rsidR="005D31AF" w:rsidRDefault="005D31AF" w:rsidP="005D31AF">
      <w:pPr>
        <w:pStyle w:val="berschrift2"/>
        <w:rPr>
          <w:lang w:eastAsia="zh-CN"/>
        </w:rPr>
      </w:pPr>
      <w:bookmarkStart w:id="1835" w:name="_Toc401752094"/>
      <w:r>
        <w:rPr>
          <w:lang w:eastAsia="zh-CN"/>
        </w:rPr>
        <w:t>Mixing Managed and</w:t>
      </w:r>
      <w:r w:rsidR="003049F8">
        <w:rPr>
          <w:lang w:eastAsia="zh-CN"/>
        </w:rPr>
        <w:t xml:space="preserve"> </w:t>
      </w:r>
      <w:r w:rsidR="000A1DB4">
        <w:rPr>
          <w:lang w:eastAsia="zh-CN"/>
        </w:rPr>
        <w:t xml:space="preserve">Native </w:t>
      </w:r>
      <w:r>
        <w:rPr>
          <w:lang w:eastAsia="zh-CN"/>
        </w:rPr>
        <w:t>Types</w:t>
      </w:r>
      <w:bookmarkEnd w:id="1835"/>
    </w:p>
    <w:p w14:paraId="2B4E86D4" w14:textId="77777777" w:rsidR="000228F2" w:rsidRDefault="000E4986" w:rsidP="00FA2798">
      <w:pPr>
        <w:pStyle w:val="Textkrper"/>
      </w:pPr>
      <w:r>
        <w:t>When making</w:t>
      </w:r>
      <w:r w:rsidR="00FE41F4">
        <w:t xml:space="preserve"> use of native types from within managed types </w:t>
      </w:r>
      <w:r>
        <w:t xml:space="preserve">one challenge </w:t>
      </w:r>
      <w:r w:rsidR="00FE41F4">
        <w:t xml:space="preserve">is how to allocate and store them within the realm of the managed heap. </w:t>
      </w:r>
      <w:r w:rsidR="000228F2">
        <w:t>As</w:t>
      </w:r>
      <w:r w:rsidR="00FE41F4">
        <w:t xml:space="preserve"> managed types are created on the managed heap, where the rules that native types take for granted are simply not available—namely, stable addresses in a process's address space.</w:t>
      </w:r>
      <w:r>
        <w:t xml:space="preserve"> </w:t>
      </w:r>
    </w:p>
    <w:p w14:paraId="2B4E86D5" w14:textId="77777777" w:rsidR="00232099" w:rsidRDefault="000E4986" w:rsidP="00FA2798">
      <w:pPr>
        <w:pStyle w:val="Textkrper"/>
      </w:pPr>
      <w:r>
        <w:t>Embedding native type per value in a managed type is not supported</w:t>
      </w:r>
      <w:r w:rsidR="000228F2">
        <w:t xml:space="preserve"> by the compiler</w:t>
      </w:r>
      <w:r>
        <w:t>:</w:t>
      </w:r>
    </w:p>
    <w:p w14:paraId="2B4E86D6" w14:textId="77777777" w:rsidR="00232099" w:rsidRPr="001D1B81" w:rsidRDefault="00232099" w:rsidP="001D1B81">
      <w:pPr>
        <w:pStyle w:val="BodyText-Code"/>
      </w:pPr>
      <w:r w:rsidRPr="00127DD5">
        <w:rPr>
          <w:rStyle w:val="BodyText-Code-Keywords"/>
        </w:rPr>
        <w:t>class</w:t>
      </w:r>
      <w:r w:rsidRPr="001D1B81">
        <w:t> </w:t>
      </w:r>
      <w:r w:rsidRPr="00127DD5">
        <w:rPr>
          <w:rStyle w:val="BodyText-Code-Types"/>
        </w:rPr>
        <w:t>NativeType</w:t>
      </w:r>
    </w:p>
    <w:p w14:paraId="2B4E86D7" w14:textId="77777777" w:rsidR="00232099" w:rsidRPr="001D1B81" w:rsidRDefault="00232099" w:rsidP="001D1B81">
      <w:pPr>
        <w:pStyle w:val="BodyText-Code"/>
      </w:pPr>
      <w:r w:rsidRPr="001D1B81">
        <w:t>{</w:t>
      </w:r>
    </w:p>
    <w:p w14:paraId="2B4E86D8" w14:textId="77777777" w:rsidR="00232099" w:rsidRPr="001D1B81" w:rsidRDefault="00232099" w:rsidP="001D1B81">
      <w:pPr>
        <w:pStyle w:val="BodyText-Code"/>
      </w:pPr>
      <w:r w:rsidRPr="001D1B81">
        <w:t>};</w:t>
      </w:r>
    </w:p>
    <w:p w14:paraId="2B4E86D9" w14:textId="77777777" w:rsidR="00232099" w:rsidRPr="001D1B81" w:rsidRDefault="00232099" w:rsidP="001D1B81">
      <w:pPr>
        <w:pStyle w:val="BodyText-Code"/>
      </w:pPr>
      <w:r w:rsidRPr="001D1B81">
        <w:t xml:space="preserve"> </w:t>
      </w:r>
    </w:p>
    <w:p w14:paraId="2B4E86DA" w14:textId="77777777" w:rsidR="00232099" w:rsidRPr="001D1B81" w:rsidRDefault="00232099" w:rsidP="001D1B81">
      <w:pPr>
        <w:pStyle w:val="BodyText-Code"/>
      </w:pPr>
    </w:p>
    <w:p w14:paraId="2B4E86DB" w14:textId="77777777" w:rsidR="00232099" w:rsidRPr="001D1B81" w:rsidRDefault="00232099" w:rsidP="001D1B81">
      <w:pPr>
        <w:pStyle w:val="BodyText-Code"/>
      </w:pPr>
      <w:r w:rsidRPr="00127DD5">
        <w:rPr>
          <w:rStyle w:val="BodyText-Code-Keywords"/>
        </w:rPr>
        <w:t>ref</w:t>
      </w:r>
      <w:r w:rsidRPr="001D1B81">
        <w:t> </w:t>
      </w:r>
      <w:r w:rsidRPr="00127DD5">
        <w:rPr>
          <w:rStyle w:val="BodyText-Code-Keywords"/>
        </w:rPr>
        <w:t>class</w:t>
      </w:r>
      <w:r w:rsidRPr="001D1B81">
        <w:t> </w:t>
      </w:r>
      <w:r w:rsidRPr="00127DD5">
        <w:rPr>
          <w:rStyle w:val="BodyText-Code-Types"/>
        </w:rPr>
        <w:t>ManagedWrapperType</w:t>
      </w:r>
    </w:p>
    <w:p w14:paraId="2B4E86DC" w14:textId="77777777" w:rsidR="00232099" w:rsidRPr="001D1B81" w:rsidRDefault="00232099" w:rsidP="001D1B81">
      <w:pPr>
        <w:pStyle w:val="BodyText-Code"/>
      </w:pPr>
      <w:r w:rsidRPr="001D1B81">
        <w:t>{</w:t>
      </w:r>
    </w:p>
    <w:p w14:paraId="2B4E86DD" w14:textId="77777777" w:rsidR="00232099" w:rsidRPr="00127DD5" w:rsidRDefault="00232099" w:rsidP="001D1B81">
      <w:pPr>
        <w:pStyle w:val="BodyText-Code"/>
        <w:rPr>
          <w:rStyle w:val="BodyText-Code-Comments"/>
        </w:rPr>
      </w:pPr>
      <w:r w:rsidRPr="001D1B81">
        <w:t>    </w:t>
      </w:r>
      <w:r w:rsidRPr="00127DD5">
        <w:rPr>
          <w:rStyle w:val="BodyText-Code-Comments"/>
        </w:rPr>
        <w:t>// compiler error:</w:t>
      </w:r>
    </w:p>
    <w:p w14:paraId="2B4E86DE" w14:textId="77777777" w:rsidR="00232099" w:rsidRPr="001D1B81" w:rsidRDefault="00232099" w:rsidP="001D1B81">
      <w:pPr>
        <w:pStyle w:val="BodyText-Code"/>
      </w:pPr>
      <w:r w:rsidRPr="001D1B81">
        <w:t>    </w:t>
      </w:r>
      <w:r w:rsidRPr="00127DD5">
        <w:rPr>
          <w:rStyle w:val="BodyText-Code-Types"/>
        </w:rPr>
        <w:t>NativeType</w:t>
      </w:r>
      <w:r w:rsidRPr="001D1B81">
        <w:t>  m_native;</w:t>
      </w:r>
    </w:p>
    <w:p w14:paraId="2B4E86DF" w14:textId="77777777" w:rsidR="00232099" w:rsidRPr="001D1B81" w:rsidRDefault="00232099" w:rsidP="001D1B81">
      <w:pPr>
        <w:pStyle w:val="BodyText-Code"/>
      </w:pPr>
      <w:r w:rsidRPr="001D1B81">
        <w:t>};</w:t>
      </w:r>
    </w:p>
    <w:p w14:paraId="2B4E86E0" w14:textId="77777777" w:rsidR="00232099" w:rsidRDefault="00232099" w:rsidP="005D31AF"/>
    <w:p w14:paraId="2B4E86E1" w14:textId="77777777" w:rsidR="000228F2" w:rsidRDefault="000228F2" w:rsidP="00FA2798">
      <w:pPr>
        <w:pStyle w:val="Textkrper"/>
      </w:pPr>
      <w:r>
        <w:t>Therefore one needs to manage raw pointers in the managed type:</w:t>
      </w:r>
    </w:p>
    <w:p w14:paraId="2B4E86E2" w14:textId="77777777" w:rsidR="00FE41F4" w:rsidRDefault="00BC2E4E" w:rsidP="00FA2798">
      <w:pPr>
        <w:pStyle w:val="Textkrper"/>
        <w:rPr>
          <w:lang w:eastAsia="zh-CN"/>
        </w:rP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0E4986">
        <w:t>use</w:t>
      </w:r>
      <w:r w:rsidR="00232099">
        <w:t xml:space="preserve"> pointers to </w:t>
      </w:r>
      <w:r w:rsidR="00425073">
        <w:t xml:space="preserve">a </w:t>
      </w:r>
      <w:r w:rsidR="00232099">
        <w:t>smart pointer to manage a native type within a managed type</w:t>
      </w:r>
      <w:r w:rsidR="00425073">
        <w:t xml:space="preserve"> and implement a destructor to clean-up the smart pointer</w:t>
      </w:r>
      <w:r w:rsidR="00232099">
        <w:t>.</w:t>
      </w:r>
      <w:r w:rsidR="00FA2798">
        <w:br/>
      </w:r>
      <w:r w:rsidR="00A95213">
        <w:rPr>
          <w:lang w:eastAsia="zh-CN"/>
        </w:rPr>
        <w:t>Example:</w:t>
      </w:r>
    </w:p>
    <w:p w14:paraId="2B4E86E3" w14:textId="77777777" w:rsidR="00232099" w:rsidRPr="001D1B81" w:rsidRDefault="00232099" w:rsidP="001D1B81">
      <w:pPr>
        <w:pStyle w:val="BodyText-Code"/>
      </w:pPr>
      <w:r w:rsidRPr="001D1B81">
        <w:rPr>
          <w:rStyle w:val="BodyText-Code-Keywords"/>
        </w:rPr>
        <w:lastRenderedPageBreak/>
        <w:t>ref</w:t>
      </w:r>
      <w:r w:rsidRPr="001D1B81">
        <w:t> </w:t>
      </w:r>
      <w:r w:rsidRPr="001D1B81">
        <w:rPr>
          <w:rStyle w:val="BodyText-Code-Keywords"/>
        </w:rPr>
        <w:t>class</w:t>
      </w:r>
      <w:r w:rsidRPr="001D1B81">
        <w:t> </w:t>
      </w:r>
      <w:r w:rsidRPr="001D1B81">
        <w:rPr>
          <w:rStyle w:val="BodyText-Code-Types"/>
        </w:rPr>
        <w:t>ManagedWrapperType</w:t>
      </w:r>
    </w:p>
    <w:p w14:paraId="2B4E86E4" w14:textId="77777777" w:rsidR="00232099" w:rsidRPr="001D1B81" w:rsidRDefault="00232099" w:rsidP="001D1B81">
      <w:pPr>
        <w:pStyle w:val="BodyText-Code"/>
      </w:pPr>
      <w:r w:rsidRPr="001D1B81">
        <w:t>{</w:t>
      </w:r>
    </w:p>
    <w:p w14:paraId="2B4E86E5" w14:textId="77777777" w:rsidR="00232099" w:rsidRPr="001D1B81" w:rsidRDefault="00232099" w:rsidP="001D1B81">
      <w:pPr>
        <w:pStyle w:val="BodyText-Code"/>
      </w:pPr>
      <w:r w:rsidRPr="001D1B81">
        <w:rPr>
          <w:rStyle w:val="BodyText-Code-Keywords"/>
        </w:rPr>
        <w:t>private</w:t>
      </w:r>
      <w:r w:rsidRPr="001D1B81">
        <w:t>:</w:t>
      </w:r>
    </w:p>
    <w:p w14:paraId="2B4E86E6" w14:textId="77777777" w:rsidR="00232099" w:rsidRPr="001D1B81" w:rsidRDefault="00232099" w:rsidP="001D1B81">
      <w:pPr>
        <w:pStyle w:val="BodyText-Code"/>
      </w:pPr>
      <w:r w:rsidRPr="001D1B81">
        <w:t>    std::</w:t>
      </w:r>
      <w:r w:rsidRPr="001D1B81">
        <w:rPr>
          <w:rStyle w:val="BodyText-Code-Types"/>
        </w:rPr>
        <w:t>shared_ptr</w:t>
      </w:r>
      <w:r w:rsidRPr="001D1B81">
        <w:t>&lt;</w:t>
      </w:r>
      <w:r w:rsidRPr="001D1B81">
        <w:rPr>
          <w:rStyle w:val="BodyText-Code-Types"/>
        </w:rPr>
        <w:t>NativeType</w:t>
      </w:r>
      <w:r w:rsidRPr="001D1B81">
        <w:t>&gt;*  m_pNative;</w:t>
      </w:r>
    </w:p>
    <w:p w14:paraId="2B4E86E7" w14:textId="77777777" w:rsidR="00232099" w:rsidRPr="001D1B81" w:rsidRDefault="00232099" w:rsidP="001D1B81">
      <w:pPr>
        <w:pStyle w:val="BodyText-Code"/>
      </w:pPr>
      <w:r w:rsidRPr="001D1B81">
        <w:t xml:space="preserve"> </w:t>
      </w:r>
    </w:p>
    <w:p w14:paraId="2B4E86E8" w14:textId="77777777" w:rsidR="00232099" w:rsidRPr="001D1B81" w:rsidRDefault="00232099" w:rsidP="001D1B81">
      <w:pPr>
        <w:pStyle w:val="BodyText-Code"/>
      </w:pPr>
      <w:r w:rsidRPr="001D1B81">
        <w:rPr>
          <w:rStyle w:val="BodyText-Code-Keywords"/>
        </w:rPr>
        <w:t>public</w:t>
      </w:r>
      <w:r w:rsidRPr="001D1B81">
        <w:t>:</w:t>
      </w:r>
    </w:p>
    <w:p w14:paraId="2B4E86E9" w14:textId="77777777" w:rsidR="00232099" w:rsidRPr="001D1B81" w:rsidRDefault="00232099" w:rsidP="001D1B81">
      <w:pPr>
        <w:pStyle w:val="BodyText-Code"/>
      </w:pPr>
      <w:r w:rsidRPr="001D1B81">
        <w:t>    ManagedWrapperType(</w:t>
      </w:r>
      <w:r w:rsidRPr="001D1B81">
        <w:rPr>
          <w:rStyle w:val="BodyText-Code-Keywords"/>
        </w:rPr>
        <w:t>const</w:t>
      </w:r>
      <w:r w:rsidRPr="001D1B81">
        <w:t> std::</w:t>
      </w:r>
      <w:r w:rsidRPr="001D1B81">
        <w:rPr>
          <w:rStyle w:val="BodyText-Code-Types"/>
        </w:rPr>
        <w:t>shared_ptr</w:t>
      </w:r>
      <w:r w:rsidRPr="001D1B81">
        <w:t>&lt;</w:t>
      </w:r>
      <w:r w:rsidRPr="001D1B81">
        <w:rPr>
          <w:rStyle w:val="BodyText-Code-Types"/>
        </w:rPr>
        <w:t>NativeType</w:t>
      </w:r>
      <w:r w:rsidRPr="001D1B81">
        <w:t>&gt;&amp; </w:t>
      </w:r>
      <w:r w:rsidRPr="001D1B81">
        <w:rPr>
          <w:rStyle w:val="BodyText-Code-Variable"/>
        </w:rPr>
        <w:t>pNative</w:t>
      </w:r>
      <w:r w:rsidRPr="001D1B81">
        <w:t>)</w:t>
      </w:r>
    </w:p>
    <w:p w14:paraId="2B4E86EA" w14:textId="77777777" w:rsidR="00232099" w:rsidRPr="001D1B81" w:rsidRDefault="00232099" w:rsidP="001D1B81">
      <w:pPr>
        <w:pStyle w:val="BodyText-Code"/>
      </w:pPr>
      <w:r w:rsidRPr="001D1B81">
        <w:t>        : m_pNative{ </w:t>
      </w:r>
      <w:r w:rsidRPr="001D1B81">
        <w:rPr>
          <w:rStyle w:val="BodyText-Code-Keywords"/>
        </w:rPr>
        <w:t>new</w:t>
      </w:r>
      <w:r w:rsidRPr="001D1B81">
        <w:t> std::</w:t>
      </w:r>
      <w:r w:rsidRPr="001D1B81">
        <w:rPr>
          <w:rStyle w:val="BodyText-Code-Types"/>
        </w:rPr>
        <w:t>shared_ptr</w:t>
      </w:r>
      <w:r w:rsidRPr="001D1B81">
        <w:t>&lt;</w:t>
      </w:r>
      <w:r w:rsidRPr="001D1B81">
        <w:rPr>
          <w:rStyle w:val="BodyText-Code-Types"/>
        </w:rPr>
        <w:t>NativeType</w:t>
      </w:r>
      <w:r w:rsidRPr="001D1B81">
        <w:t>&gt;(</w:t>
      </w:r>
      <w:r w:rsidRPr="001D1B81">
        <w:rPr>
          <w:rStyle w:val="BodyText-Code-Variable"/>
        </w:rPr>
        <w:t>pNative</w:t>
      </w:r>
      <w:r w:rsidRPr="001D1B81">
        <w:t>) }</w:t>
      </w:r>
    </w:p>
    <w:p w14:paraId="2B4E86EB" w14:textId="77777777" w:rsidR="00232099" w:rsidRPr="001D1B81" w:rsidRDefault="00232099" w:rsidP="001D1B81">
      <w:pPr>
        <w:pStyle w:val="BodyText-Code"/>
      </w:pPr>
      <w:r w:rsidRPr="001D1B81">
        <w:t>    {</w:t>
      </w:r>
    </w:p>
    <w:p w14:paraId="2B4E86EC" w14:textId="77777777" w:rsidR="00232099" w:rsidRPr="001D1B81" w:rsidRDefault="00232099" w:rsidP="001D1B81">
      <w:pPr>
        <w:pStyle w:val="BodyText-Code"/>
      </w:pPr>
      <w:r w:rsidRPr="001D1B81">
        <w:t>    }</w:t>
      </w:r>
    </w:p>
    <w:p w14:paraId="2B4E86ED" w14:textId="77777777" w:rsidR="00232099" w:rsidRPr="001D1B81" w:rsidRDefault="00232099" w:rsidP="001D1B81">
      <w:pPr>
        <w:pStyle w:val="BodyText-Code"/>
      </w:pPr>
      <w:r w:rsidRPr="001D1B81">
        <w:t xml:space="preserve"> </w:t>
      </w:r>
    </w:p>
    <w:p w14:paraId="2B4E86EE" w14:textId="77777777" w:rsidR="00232099" w:rsidRPr="001D1B81" w:rsidRDefault="00232099" w:rsidP="001D1B81">
      <w:pPr>
        <w:pStyle w:val="BodyText-Code"/>
      </w:pPr>
      <w:r w:rsidRPr="001D1B81">
        <w:t>    ~ManagedWrapperType()</w:t>
      </w:r>
    </w:p>
    <w:p w14:paraId="2B4E86EF" w14:textId="77777777" w:rsidR="00232099" w:rsidRPr="001D1B81" w:rsidRDefault="00232099" w:rsidP="001D1B81">
      <w:pPr>
        <w:pStyle w:val="BodyText-Code"/>
      </w:pPr>
      <w:r w:rsidRPr="001D1B81">
        <w:t>    {</w:t>
      </w:r>
    </w:p>
    <w:p w14:paraId="2B4E86F0" w14:textId="77777777" w:rsidR="00232099" w:rsidRPr="001D1B81" w:rsidRDefault="00232099" w:rsidP="001D1B81">
      <w:pPr>
        <w:pStyle w:val="BodyText-Code"/>
      </w:pPr>
      <w:r w:rsidRPr="001D1B81">
        <w:t>        </w:t>
      </w:r>
      <w:r w:rsidRPr="001D1B81">
        <w:rPr>
          <w:rStyle w:val="BodyText-Code-Keywords"/>
        </w:rPr>
        <w:t>delete</w:t>
      </w:r>
      <w:r w:rsidRPr="001D1B81">
        <w:t> m_pNative;</w:t>
      </w:r>
    </w:p>
    <w:p w14:paraId="2B4E86F1" w14:textId="77777777" w:rsidR="00232099" w:rsidRPr="001D1B81" w:rsidRDefault="00232099" w:rsidP="001D1B81">
      <w:pPr>
        <w:pStyle w:val="BodyText-Code"/>
      </w:pPr>
      <w:r w:rsidRPr="001D1B81">
        <w:t>    }</w:t>
      </w:r>
    </w:p>
    <w:p w14:paraId="2B4E86F2" w14:textId="77777777" w:rsidR="00A40C45" w:rsidRPr="001D1B81" w:rsidRDefault="00232099" w:rsidP="001D1B81">
      <w:pPr>
        <w:pStyle w:val="BodyText-Code"/>
      </w:pPr>
      <w:r w:rsidRPr="001D1B81">
        <w:t>};</w:t>
      </w:r>
    </w:p>
    <w:p w14:paraId="2B4E86F3" w14:textId="77777777" w:rsidR="002A3018" w:rsidRPr="00A86E22" w:rsidRDefault="000228F2" w:rsidP="00FA2798">
      <w:pPr>
        <w:pStyle w:val="Textkrper"/>
      </w:pPr>
      <w:r w:rsidRPr="000228F2">
        <w:t>For managing</w:t>
      </w:r>
      <w:r>
        <w:t xml:space="preserve"> managed types in native types Visual C++ provides t</w:t>
      </w:r>
      <w:r w:rsidR="00FB6B31" w:rsidRPr="00A86E22">
        <w:t xml:space="preserve">he </w:t>
      </w:r>
      <w:r w:rsidR="00FB6B31" w:rsidRPr="00A77CC6">
        <w:rPr>
          <w:rStyle w:val="BodyText-BoldEmphasis"/>
        </w:rPr>
        <w:t xml:space="preserve">gcroot </w:t>
      </w:r>
      <w:r w:rsidR="00FB6B31" w:rsidRPr="00A86E22">
        <w:t>native template class a</w:t>
      </w:r>
      <w:r w:rsidRPr="00A86E22">
        <w:t>s a</w:t>
      </w:r>
      <w:r w:rsidR="00FB6B31" w:rsidRPr="00A86E22">
        <w:t xml:space="preserve"> type-safe garbage collected root. In other words, it allows you to store a handle to a managed object on the native heap, in such a way that the CLR will know that the handle exists, update it as the managed heap is compacted, and not reclaim the object's memory prematurely. </w:t>
      </w:r>
    </w:p>
    <w:p w14:paraId="2B4E86F4" w14:textId="77777777" w:rsidR="00A40C45" w:rsidRDefault="00FB6B31" w:rsidP="00FA2798">
      <w:pPr>
        <w:pStyle w:val="Textkrper"/>
        <w:rPr>
          <w:lang w:eastAsia="zh-CN"/>
        </w:rPr>
      </w:pPr>
      <w:r w:rsidRPr="00A77CC6">
        <w:rPr>
          <w:rStyle w:val="BodyText-BoldEmphasis"/>
        </w:rPr>
        <w:t>gcroot</w:t>
      </w:r>
      <w:r w:rsidRPr="00A86E22">
        <w:t xml:space="preserve"> is a class included in the Visual C++ libraries</w:t>
      </w:r>
      <w:r w:rsidR="002A3018" w:rsidRPr="00A86E22">
        <w:t>.</w:t>
      </w:r>
      <w:r w:rsidRPr="00A86E22">
        <w:t xml:space="preserve"> </w:t>
      </w:r>
      <w:r w:rsidR="002A3018" w:rsidRPr="00A86E22">
        <w:t>I</w:t>
      </w:r>
      <w:r w:rsidRPr="00A86E22">
        <w:t xml:space="preserve">t wraps the </w:t>
      </w:r>
      <w:r w:rsidRPr="00A77CC6">
        <w:rPr>
          <w:rStyle w:val="BodyText-BoldEmphasis"/>
        </w:rPr>
        <w:t>GCHandle</w:t>
      </w:r>
      <w:r w:rsidRPr="00A86E22">
        <w:t xml:space="preserve"> type from the .NET Framework, which does the actual work of managing the native pointers used to look up the objects in the managed heap. You can find the </w:t>
      </w:r>
      <w:r w:rsidRPr="00A77CC6">
        <w:rPr>
          <w:rStyle w:val="BodyText-BoldEmphasis"/>
        </w:rPr>
        <w:t>gcroot</w:t>
      </w:r>
      <w:r w:rsidRPr="00A86E22">
        <w:t xml:space="preserve"> class in the </w:t>
      </w:r>
      <w:r w:rsidRPr="00A77CC6">
        <w:rPr>
          <w:rStyle w:val="BodyText-InlineCode"/>
        </w:rPr>
        <w:t>&lt;vcclr.h&gt;</w:t>
      </w:r>
      <w:r w:rsidRPr="00A86E22">
        <w:t xml:space="preserve"> header file.</w:t>
      </w:r>
      <w:r w:rsidR="002A3018" w:rsidRPr="00A86E22">
        <w:t xml:space="preserve"> </w:t>
      </w:r>
      <w:r w:rsidR="005444E3" w:rsidRPr="00A77CC6">
        <w:rPr>
          <w:rStyle w:val="BodyText-BoldEmphasis"/>
        </w:rPr>
        <w:t>gcroot</w:t>
      </w:r>
      <w:r w:rsidR="005444E3" w:rsidRPr="00A86E22">
        <w:t xml:space="preserve"> provides a type-safe, CLR-aware object handle for use on the native heap. It does not care about managed types that need to be disposed. For that, you can use the </w:t>
      </w:r>
      <w:r w:rsidR="005444E3" w:rsidRPr="00A77CC6">
        <w:rPr>
          <w:rStyle w:val="BodyText-BoldEmphasis"/>
        </w:rPr>
        <w:t>auto_gcroot</w:t>
      </w:r>
      <w:r w:rsidR="005444E3" w:rsidRPr="00A86E22">
        <w:t xml:space="preserve"> class defined in the </w:t>
      </w:r>
      <w:r w:rsidR="005444E3" w:rsidRPr="00A77CC6">
        <w:rPr>
          <w:rStyle w:val="BodyText-InlineCode"/>
        </w:rPr>
        <w:t xml:space="preserve">&lt;msclr\auto_gcroot.h&gt; </w:t>
      </w:r>
      <w:r w:rsidR="005444E3" w:rsidRPr="00A86E22">
        <w:t xml:space="preserve">header file. The </w:t>
      </w:r>
      <w:r w:rsidR="005444E3" w:rsidRPr="00A77CC6">
        <w:rPr>
          <w:rStyle w:val="BodyText-BoldEmphasis"/>
        </w:rPr>
        <w:t xml:space="preserve">auto_gcroot </w:t>
      </w:r>
      <w:r w:rsidR="005444E3" w:rsidRPr="00A86E22">
        <w:t xml:space="preserve">native template class </w:t>
      </w:r>
      <w:r w:rsidR="002A3018" w:rsidRPr="00A86E22">
        <w:t xml:space="preserve">also </w:t>
      </w:r>
      <w:r w:rsidR="005444E3" w:rsidRPr="00A86E22">
        <w:t xml:space="preserve">provides transfer-of-ownership semantics. As with the </w:t>
      </w:r>
      <w:r w:rsidR="005444E3" w:rsidRPr="00A77CC6">
        <w:rPr>
          <w:rStyle w:val="BodyText-BoldEmphasis"/>
        </w:rPr>
        <w:t>gcroot</w:t>
      </w:r>
      <w:r w:rsidR="005444E3" w:rsidRPr="00A86E22">
        <w:t xml:space="preserve"> class, its purpose is to simplify the task of storing managed types within native types, but it also takes care of disposing the object that it owns.</w:t>
      </w:r>
    </w:p>
    <w:p w14:paraId="2B4E86F5" w14:textId="77777777" w:rsidR="002A3018" w:rsidRDefault="001B1D13" w:rsidP="00FA2798">
      <w:pPr>
        <w:pStyle w:val="Textkrper"/>
      </w:pPr>
      <w:r w:rsidRPr="001B1D13">
        <w:rPr>
          <w:rStyle w:val="BodyText-PositiveGreen"/>
        </w:rPr>
        <w:sym w:font="Wingdings" w:char="F0FE"/>
      </w:r>
      <w:r w:rsidRPr="001B1D13">
        <w:rPr>
          <w:rFonts w:hint="eastAsia"/>
        </w:rPr>
        <w:t xml:space="preserve"> </w:t>
      </w:r>
      <w:r w:rsidRPr="001B1D13">
        <w:rPr>
          <w:rStyle w:val="BodyText-BoldAction"/>
        </w:rPr>
        <w:t>You</w:t>
      </w:r>
      <w:r w:rsidRPr="001B1D13">
        <w:t xml:space="preserve"> </w:t>
      </w:r>
      <w:r w:rsidRPr="001B1D13">
        <w:rPr>
          <w:rStyle w:val="BodyText-BoldAction"/>
        </w:rPr>
        <w:t>can</w:t>
      </w:r>
      <w:r w:rsidRPr="001B1D13">
        <w:t xml:space="preserve"> </w:t>
      </w:r>
      <w:r w:rsidR="00A85079">
        <w:t xml:space="preserve">use gcroot to </w:t>
      </w:r>
      <w:r w:rsidR="00A85079" w:rsidRPr="005444E3">
        <w:t xml:space="preserve">wrap a </w:t>
      </w:r>
      <w:r w:rsidR="00A85079">
        <w:t xml:space="preserve">handle to </w:t>
      </w:r>
      <w:r w:rsidR="00DB39D6">
        <w:t xml:space="preserve">a </w:t>
      </w:r>
      <w:r w:rsidR="00A85079">
        <w:t>managed type</w:t>
      </w:r>
      <w:r w:rsidR="002A3018">
        <w:t>.</w:t>
      </w:r>
    </w:p>
    <w:p w14:paraId="2B4E86F6" w14:textId="77777777" w:rsidR="00A85079" w:rsidRPr="001D1B81" w:rsidRDefault="00A85079" w:rsidP="001D1B81">
      <w:pPr>
        <w:pStyle w:val="BodyText-Code"/>
      </w:pPr>
      <w:r w:rsidRPr="001D1B81">
        <w:rPr>
          <w:rStyle w:val="BodyText-Code-Keywords"/>
        </w:rPr>
        <w:t>ref</w:t>
      </w:r>
      <w:r w:rsidRPr="001D1B81">
        <w:t> </w:t>
      </w:r>
      <w:r w:rsidRPr="001D1B81">
        <w:rPr>
          <w:rStyle w:val="BodyText-Code-Keywords"/>
        </w:rPr>
        <w:t>class</w:t>
      </w:r>
      <w:r w:rsidRPr="001D1B81">
        <w:t> </w:t>
      </w:r>
      <w:r w:rsidRPr="001D1B81">
        <w:rPr>
          <w:rStyle w:val="BodyText-Code-Types"/>
        </w:rPr>
        <w:t>ManagedType</w:t>
      </w:r>
    </w:p>
    <w:p w14:paraId="2B4E86F7" w14:textId="77777777" w:rsidR="00A85079" w:rsidRPr="001D1B81" w:rsidRDefault="00A85079" w:rsidP="001D1B81">
      <w:pPr>
        <w:pStyle w:val="BodyText-Code"/>
      </w:pPr>
      <w:r w:rsidRPr="001D1B81">
        <w:t>{</w:t>
      </w:r>
    </w:p>
    <w:p w14:paraId="2B4E86F8" w14:textId="77777777" w:rsidR="00A85079" w:rsidRPr="001D1B81" w:rsidRDefault="00A85079" w:rsidP="001D1B81">
      <w:pPr>
        <w:pStyle w:val="BodyText-Code"/>
      </w:pPr>
      <w:r w:rsidRPr="001D1B81">
        <w:t>};</w:t>
      </w:r>
    </w:p>
    <w:p w14:paraId="2B4E86F9" w14:textId="77777777" w:rsidR="00A85079" w:rsidRPr="001D1B81" w:rsidRDefault="00A85079" w:rsidP="001D1B81">
      <w:pPr>
        <w:pStyle w:val="BodyText-Code"/>
      </w:pPr>
    </w:p>
    <w:p w14:paraId="2B4E86FA" w14:textId="77777777" w:rsidR="00A85079" w:rsidRPr="001D1B81" w:rsidRDefault="00A85079" w:rsidP="001D1B81">
      <w:pPr>
        <w:pStyle w:val="BodyText-Code"/>
      </w:pPr>
      <w:r w:rsidRPr="001D1B81">
        <w:rPr>
          <w:rStyle w:val="BodyText-Code-Keywords"/>
        </w:rPr>
        <w:t>class</w:t>
      </w:r>
      <w:r w:rsidRPr="001D1B81">
        <w:t> </w:t>
      </w:r>
      <w:r w:rsidRPr="001D1B81">
        <w:rPr>
          <w:rStyle w:val="BodyText-Code-Types"/>
        </w:rPr>
        <w:t>NativeWrapperType</w:t>
      </w:r>
    </w:p>
    <w:p w14:paraId="2B4E86FB" w14:textId="77777777" w:rsidR="00A85079" w:rsidRPr="001D1B81" w:rsidRDefault="00A85079" w:rsidP="001D1B81">
      <w:pPr>
        <w:pStyle w:val="BodyText-Code"/>
      </w:pPr>
      <w:r w:rsidRPr="001D1B81">
        <w:t>{</w:t>
      </w:r>
    </w:p>
    <w:p w14:paraId="2B4E86FC" w14:textId="77777777" w:rsidR="00A85079" w:rsidRPr="001D1B81" w:rsidRDefault="00A85079" w:rsidP="001D1B81">
      <w:pPr>
        <w:pStyle w:val="BodyText-Code"/>
      </w:pPr>
      <w:r w:rsidRPr="001D1B81">
        <w:rPr>
          <w:rStyle w:val="BodyText-Code-Keywords"/>
        </w:rPr>
        <w:t>public</w:t>
      </w:r>
      <w:r w:rsidRPr="001D1B81">
        <w:t>:</w:t>
      </w:r>
    </w:p>
    <w:p w14:paraId="2B4E86FD" w14:textId="77777777" w:rsidR="00A85079" w:rsidRPr="001D1B81" w:rsidRDefault="00A85079" w:rsidP="001D1B81">
      <w:pPr>
        <w:pStyle w:val="BodyText-Code"/>
      </w:pPr>
      <w:r w:rsidRPr="001D1B81">
        <w:t>    ~NativeWrapperType()</w:t>
      </w:r>
    </w:p>
    <w:p w14:paraId="2B4E86FE" w14:textId="77777777" w:rsidR="00A85079" w:rsidRPr="001D1B81" w:rsidRDefault="00A85079" w:rsidP="001D1B81">
      <w:pPr>
        <w:pStyle w:val="BodyText-Code"/>
      </w:pPr>
      <w:r w:rsidRPr="001D1B81">
        <w:t>    {</w:t>
      </w:r>
    </w:p>
    <w:p w14:paraId="2B4E86FF" w14:textId="77777777" w:rsidR="00A85079" w:rsidRPr="001D1B81" w:rsidRDefault="00A85079" w:rsidP="001D1B81">
      <w:pPr>
        <w:pStyle w:val="BodyText-Code"/>
      </w:pPr>
      <w:r w:rsidRPr="001D1B81">
        <w:t>        </w:t>
      </w:r>
      <w:r w:rsidRPr="001D1B81">
        <w:rPr>
          <w:rStyle w:val="BodyText-Code-Keywords"/>
        </w:rPr>
        <w:t>delete</w:t>
      </w:r>
      <w:r w:rsidRPr="001D1B81">
        <w:t> m_managed;</w:t>
      </w:r>
    </w:p>
    <w:p w14:paraId="2B4E8700" w14:textId="77777777" w:rsidR="00A85079" w:rsidRPr="001D1B81" w:rsidRDefault="00A85079" w:rsidP="001D1B81">
      <w:pPr>
        <w:pStyle w:val="BodyText-Code"/>
      </w:pPr>
      <w:r w:rsidRPr="001D1B81">
        <w:t>    }</w:t>
      </w:r>
    </w:p>
    <w:p w14:paraId="2B4E8701" w14:textId="77777777" w:rsidR="00A85079" w:rsidRPr="001D1B81" w:rsidRDefault="00A85079" w:rsidP="001D1B81">
      <w:pPr>
        <w:pStyle w:val="BodyText-Code"/>
      </w:pPr>
      <w:r w:rsidRPr="001D1B81">
        <w:t xml:space="preserve"> </w:t>
      </w:r>
    </w:p>
    <w:p w14:paraId="2B4E8702" w14:textId="77777777" w:rsidR="00A85079" w:rsidRPr="001D1B81" w:rsidRDefault="00A85079" w:rsidP="001D1B81">
      <w:pPr>
        <w:pStyle w:val="BodyText-Code"/>
      </w:pPr>
      <w:r w:rsidRPr="001D1B81">
        <w:rPr>
          <w:rStyle w:val="BodyText-Code-Keywords"/>
        </w:rPr>
        <w:t>private</w:t>
      </w:r>
      <w:r w:rsidRPr="001D1B81">
        <w:t>:</w:t>
      </w:r>
    </w:p>
    <w:p w14:paraId="2B4E8703" w14:textId="77777777" w:rsidR="00A85079" w:rsidRPr="001D1B81" w:rsidRDefault="00A85079" w:rsidP="001D1B81">
      <w:pPr>
        <w:pStyle w:val="BodyText-Code"/>
      </w:pPr>
      <w:r w:rsidRPr="001D1B81">
        <w:t>    </w:t>
      </w:r>
      <w:r w:rsidRPr="001D1B81">
        <w:rPr>
          <w:rStyle w:val="BodyText-Code-Types"/>
        </w:rPr>
        <w:t>gcroot</w:t>
      </w:r>
      <w:r w:rsidRPr="001D1B81">
        <w:t>&lt;</w:t>
      </w:r>
      <w:r w:rsidRPr="001D1B81">
        <w:rPr>
          <w:rStyle w:val="BodyText-Code-Types"/>
        </w:rPr>
        <w:t>ManagedType</w:t>
      </w:r>
      <w:r w:rsidRPr="001D1B81">
        <w:t>^&gt; m_managed;</w:t>
      </w:r>
    </w:p>
    <w:p w14:paraId="2B4E8704" w14:textId="77777777" w:rsidR="00A85079" w:rsidRPr="001D1B81" w:rsidRDefault="00A85079" w:rsidP="001D1B81">
      <w:pPr>
        <w:pStyle w:val="BodyText-Code"/>
      </w:pPr>
      <w:r w:rsidRPr="001D1B81">
        <w:t>};</w:t>
      </w:r>
    </w:p>
    <w:p w14:paraId="2B4E8705" w14:textId="77777777" w:rsidR="005D31AF" w:rsidRDefault="00BC2E4E" w:rsidP="00FA2798">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071305">
        <w:t>use auto_gcroot</w:t>
      </w:r>
      <w:r w:rsidR="005D31AF">
        <w:t xml:space="preserve"> to </w:t>
      </w:r>
      <w:r w:rsidR="005444E3" w:rsidRPr="005444E3">
        <w:t xml:space="preserve">wrap a resource </w:t>
      </w:r>
      <w:r w:rsidR="002A3018">
        <w:t xml:space="preserve">with </w:t>
      </w:r>
      <w:r w:rsidR="005444E3" w:rsidRPr="005444E3">
        <w:t>enforce</w:t>
      </w:r>
      <w:r w:rsidR="002A3018">
        <w:t>d</w:t>
      </w:r>
      <w:r w:rsidR="005444E3" w:rsidRPr="005444E3">
        <w:t xml:space="preserve"> strict ownership and proper cleanup</w:t>
      </w:r>
      <w:r w:rsidR="005444E3">
        <w:t xml:space="preserve"> of </w:t>
      </w:r>
      <w:r w:rsidR="002A3018">
        <w:t xml:space="preserve">the </w:t>
      </w:r>
      <w:r w:rsidR="005444E3">
        <w:t>h</w:t>
      </w:r>
      <w:r w:rsidR="005D31AF">
        <w:t xml:space="preserve">andle to </w:t>
      </w:r>
      <w:r w:rsidR="002A3018">
        <w:t>the managed type</w:t>
      </w:r>
      <w:r w:rsidR="005D31AF">
        <w:t>.</w:t>
      </w:r>
      <w:r w:rsidR="00A85079">
        <w:t xml:space="preserve">  </w:t>
      </w:r>
    </w:p>
    <w:p w14:paraId="2B4E8706" w14:textId="77777777" w:rsidR="001D1B81" w:rsidRDefault="001D1B81" w:rsidP="001D1B81">
      <w:pPr>
        <w:pStyle w:val="BodyText-Code"/>
      </w:pPr>
    </w:p>
    <w:p w14:paraId="2B4E8707" w14:textId="77777777" w:rsidR="005D31AF" w:rsidRPr="001D1B81" w:rsidRDefault="005D31AF" w:rsidP="001D1B81">
      <w:pPr>
        <w:pStyle w:val="BodyText-Code"/>
      </w:pPr>
      <w:r w:rsidRPr="001D1B81">
        <w:rPr>
          <w:rStyle w:val="BodyText-Code-Keywords"/>
        </w:rPr>
        <w:t>ref</w:t>
      </w:r>
      <w:r w:rsidRPr="001D1B81">
        <w:t> </w:t>
      </w:r>
      <w:r w:rsidRPr="001D1B81">
        <w:rPr>
          <w:rStyle w:val="BodyText-Code-Keywords"/>
        </w:rPr>
        <w:t>class</w:t>
      </w:r>
      <w:r w:rsidRPr="001D1B81">
        <w:t> </w:t>
      </w:r>
      <w:r w:rsidRPr="001D1B81">
        <w:rPr>
          <w:rStyle w:val="BodyText-Code-Types"/>
        </w:rPr>
        <w:t>ManagedType</w:t>
      </w:r>
    </w:p>
    <w:p w14:paraId="2B4E8708" w14:textId="77777777" w:rsidR="005D31AF" w:rsidRPr="001D1B81" w:rsidRDefault="005D31AF" w:rsidP="001D1B81">
      <w:pPr>
        <w:pStyle w:val="BodyText-Code"/>
      </w:pPr>
      <w:r w:rsidRPr="001D1B81">
        <w:t>{</w:t>
      </w:r>
    </w:p>
    <w:p w14:paraId="2B4E8709" w14:textId="77777777" w:rsidR="005D31AF" w:rsidRPr="001D1B81" w:rsidRDefault="005D31AF" w:rsidP="001D1B81">
      <w:pPr>
        <w:pStyle w:val="BodyText-Code"/>
      </w:pPr>
      <w:r w:rsidRPr="001D1B81">
        <w:t>};</w:t>
      </w:r>
    </w:p>
    <w:p w14:paraId="2B4E870A" w14:textId="77777777" w:rsidR="005D31AF" w:rsidRPr="001D1B81" w:rsidRDefault="005D31AF" w:rsidP="001D1B81">
      <w:pPr>
        <w:pStyle w:val="BodyText-Code"/>
      </w:pPr>
    </w:p>
    <w:p w14:paraId="2B4E870B" w14:textId="77777777" w:rsidR="005D31AF" w:rsidRPr="001D1B81" w:rsidRDefault="005D31AF" w:rsidP="001D1B81">
      <w:pPr>
        <w:pStyle w:val="BodyText-Code"/>
      </w:pPr>
      <w:r w:rsidRPr="001D1B81">
        <w:rPr>
          <w:rStyle w:val="BodyText-Code-Keywords"/>
        </w:rPr>
        <w:t>class</w:t>
      </w:r>
      <w:r w:rsidRPr="001D1B81">
        <w:t> </w:t>
      </w:r>
      <w:r w:rsidRPr="001D1B81">
        <w:rPr>
          <w:rStyle w:val="BodyText-Code-Types"/>
        </w:rPr>
        <w:t>NativeWrapperType</w:t>
      </w:r>
    </w:p>
    <w:p w14:paraId="2B4E870C" w14:textId="77777777" w:rsidR="005D31AF" w:rsidRPr="001D1B81" w:rsidRDefault="005D31AF" w:rsidP="001D1B81">
      <w:pPr>
        <w:pStyle w:val="BodyText-Code"/>
      </w:pPr>
      <w:r w:rsidRPr="001D1B81">
        <w:lastRenderedPageBreak/>
        <w:t>{</w:t>
      </w:r>
    </w:p>
    <w:p w14:paraId="2B4E870D" w14:textId="77777777" w:rsidR="005D31AF" w:rsidRPr="001D1B81" w:rsidRDefault="005D31AF" w:rsidP="001D1B81">
      <w:pPr>
        <w:pStyle w:val="BodyText-Code"/>
      </w:pPr>
      <w:r w:rsidRPr="001D1B81">
        <w:t>    msclr::</w:t>
      </w:r>
      <w:r w:rsidRPr="001D1B81">
        <w:rPr>
          <w:rStyle w:val="BodyText-Code-Types"/>
        </w:rPr>
        <w:t>auto_gcroot</w:t>
      </w:r>
      <w:r w:rsidRPr="001D1B81">
        <w:t>&lt;</w:t>
      </w:r>
      <w:r w:rsidRPr="001D1B81">
        <w:rPr>
          <w:rStyle w:val="BodyText-Code-Types"/>
        </w:rPr>
        <w:t>ManagedType</w:t>
      </w:r>
      <w:r w:rsidRPr="001D1B81">
        <w:t>^&gt; m_managed;</w:t>
      </w:r>
    </w:p>
    <w:p w14:paraId="2B4E870E" w14:textId="77777777" w:rsidR="005D31AF" w:rsidRPr="001D1B81" w:rsidRDefault="005D31AF" w:rsidP="001D1B81">
      <w:pPr>
        <w:pStyle w:val="BodyText-Code"/>
      </w:pPr>
      <w:r w:rsidRPr="001D1B81">
        <w:t>};</w:t>
      </w:r>
    </w:p>
    <w:p w14:paraId="2B4E870F" w14:textId="77777777" w:rsidR="003049F8" w:rsidRPr="001D1B81" w:rsidRDefault="003049F8" w:rsidP="001D1B81">
      <w:pPr>
        <w:pStyle w:val="BodyText-Code"/>
      </w:pPr>
    </w:p>
    <w:p w14:paraId="2B4E8710" w14:textId="77777777" w:rsidR="003049F8" w:rsidRDefault="003049F8" w:rsidP="003049F8">
      <w:pPr>
        <w:pStyle w:val="berschrift2"/>
        <w:rPr>
          <w:lang w:eastAsia="zh-CN"/>
        </w:rPr>
      </w:pPr>
      <w:bookmarkStart w:id="1836" w:name="_Toc401752095"/>
      <w:r>
        <w:rPr>
          <w:lang w:eastAsia="zh-CN"/>
        </w:rPr>
        <w:t>Marshalling</w:t>
      </w:r>
      <w:bookmarkEnd w:id="1836"/>
      <w:r>
        <w:rPr>
          <w:lang w:eastAsia="zh-CN"/>
        </w:rPr>
        <w:t xml:space="preserve"> </w:t>
      </w:r>
    </w:p>
    <w:p w14:paraId="2B4E8711" w14:textId="77777777" w:rsidR="00671DA4" w:rsidRDefault="009275CD" w:rsidP="00FA2798">
      <w:pPr>
        <w:pStyle w:val="Textkrper"/>
        <w:rPr>
          <w:lang w:eastAsia="zh-CN"/>
        </w:rPr>
      </w:pPr>
      <w:r w:rsidRPr="00A77CC6">
        <w:t>In mixed mode, you have to marshal your data between native and managed types.</w:t>
      </w:r>
      <w:r>
        <w:t xml:space="preserve"> C++/CLI </w:t>
      </w:r>
      <w:r w:rsidRPr="00A77CC6">
        <w:t xml:space="preserve">has a </w:t>
      </w:r>
      <w:r w:rsidR="00337E32" w:rsidRPr="00A77CC6">
        <w:t xml:space="preserve">C++ support library which includes code </w:t>
      </w:r>
      <w:r w:rsidRPr="00A77CC6">
        <w:t>to help to marshal and convert data in a simple way.</w:t>
      </w:r>
      <w:r w:rsidRPr="009275CD">
        <w:t xml:space="preserve"> </w:t>
      </w:r>
      <w:r w:rsidRPr="00A77CC6">
        <w:t>You can use the marshaling library with or without a marshal_context class. Some conversions are easier to handle with a context</w:t>
      </w:r>
      <w:r w:rsidR="00337E32" w:rsidRPr="00A77CC6">
        <w:t>,</w:t>
      </w:r>
      <w:r>
        <w:t xml:space="preserve"> </w:t>
      </w:r>
      <w:r w:rsidR="00337E32">
        <w:t>o</w:t>
      </w:r>
      <w:r w:rsidRPr="00A77CC6">
        <w:t>ther conversions can be implemented using the marshal_as function.</w:t>
      </w:r>
      <w:r w:rsidR="00337E32">
        <w:t xml:space="preserve"> Marshaling requires a context only when you marshal from managed to native data types and the native type you are converting to does not have a destructor for automatic clean up. </w:t>
      </w:r>
      <w:r w:rsidRPr="00A77CC6">
        <w:t>The following table lists most common conversions needed, whether they require a context, and what marshal file you have to include:</w:t>
      </w:r>
    </w:p>
    <w:tbl>
      <w:tblPr>
        <w:tblW w:w="9072" w:type="dxa"/>
        <w:tblInd w:w="115"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Look w:val="04A0" w:firstRow="1" w:lastRow="0" w:firstColumn="1" w:lastColumn="0" w:noHBand="0" w:noVBand="1"/>
      </w:tblPr>
      <w:tblGrid>
        <w:gridCol w:w="1843"/>
        <w:gridCol w:w="1843"/>
        <w:gridCol w:w="2126"/>
        <w:gridCol w:w="3260"/>
      </w:tblGrid>
      <w:tr w:rsidR="00671DA4" w:rsidRPr="008E338D" w14:paraId="2B4E8716" w14:textId="77777777" w:rsidTr="008E338D">
        <w:tc>
          <w:tcPr>
            <w:tcW w:w="1843" w:type="dxa"/>
          </w:tcPr>
          <w:p w14:paraId="2B4E8712" w14:textId="77777777" w:rsidR="00671DA4" w:rsidRPr="00590B2C" w:rsidRDefault="00671DA4" w:rsidP="00590B2C">
            <w:pPr>
              <w:pStyle w:val="BodyText-Compact"/>
              <w:rPr>
                <w:rStyle w:val="BodyText-BoldEmphasis"/>
              </w:rPr>
            </w:pPr>
            <w:r w:rsidRPr="00590B2C">
              <w:rPr>
                <w:rStyle w:val="BodyText-BoldEmphasis"/>
              </w:rPr>
              <w:t>From type</w:t>
            </w:r>
          </w:p>
        </w:tc>
        <w:tc>
          <w:tcPr>
            <w:tcW w:w="1843" w:type="dxa"/>
          </w:tcPr>
          <w:p w14:paraId="2B4E8713" w14:textId="77777777" w:rsidR="00671DA4" w:rsidRPr="00590B2C" w:rsidRDefault="00671DA4" w:rsidP="00590B2C">
            <w:pPr>
              <w:pStyle w:val="BodyText-Compact"/>
              <w:rPr>
                <w:rStyle w:val="BodyText-BoldEmphasis"/>
              </w:rPr>
            </w:pPr>
            <w:r w:rsidRPr="00590B2C">
              <w:rPr>
                <w:rStyle w:val="BodyText-BoldEmphasis"/>
              </w:rPr>
              <w:t>To type</w:t>
            </w:r>
          </w:p>
        </w:tc>
        <w:tc>
          <w:tcPr>
            <w:tcW w:w="2126" w:type="dxa"/>
          </w:tcPr>
          <w:p w14:paraId="2B4E8714" w14:textId="77777777" w:rsidR="00671DA4" w:rsidRPr="00590B2C" w:rsidRDefault="00671DA4" w:rsidP="00590B2C">
            <w:pPr>
              <w:pStyle w:val="BodyText-Compact"/>
              <w:rPr>
                <w:rStyle w:val="BodyText-BoldEmphasis"/>
              </w:rPr>
            </w:pPr>
            <w:r w:rsidRPr="00590B2C">
              <w:rPr>
                <w:rStyle w:val="BodyText-BoldEmphasis"/>
              </w:rPr>
              <w:t>Marshal method</w:t>
            </w:r>
          </w:p>
        </w:tc>
        <w:tc>
          <w:tcPr>
            <w:tcW w:w="3260" w:type="dxa"/>
          </w:tcPr>
          <w:p w14:paraId="2B4E8715" w14:textId="77777777" w:rsidR="00671DA4" w:rsidRPr="00590B2C" w:rsidRDefault="00671DA4" w:rsidP="00590B2C">
            <w:pPr>
              <w:pStyle w:val="BodyText-Compact"/>
              <w:rPr>
                <w:rStyle w:val="BodyText-BoldEmphasis"/>
              </w:rPr>
            </w:pPr>
            <w:r w:rsidRPr="00590B2C">
              <w:rPr>
                <w:rStyle w:val="BodyText-BoldEmphasis"/>
              </w:rPr>
              <w:t xml:space="preserve">Include </w:t>
            </w:r>
            <w:r w:rsidR="008E338D" w:rsidRPr="00590B2C">
              <w:rPr>
                <w:rStyle w:val="BodyText-BoldEmphasis"/>
              </w:rPr>
              <w:t>file</w:t>
            </w:r>
          </w:p>
        </w:tc>
      </w:tr>
      <w:tr w:rsidR="00671DA4" w14:paraId="2B4E871B" w14:textId="77777777" w:rsidTr="008E338D">
        <w:tc>
          <w:tcPr>
            <w:tcW w:w="1843" w:type="dxa"/>
          </w:tcPr>
          <w:p w14:paraId="2B4E8717" w14:textId="77777777" w:rsidR="00671DA4" w:rsidRPr="00590B2C" w:rsidRDefault="008E338D" w:rsidP="00590B2C">
            <w:pPr>
              <w:pStyle w:val="BodyText-Compact"/>
              <w:rPr>
                <w:rStyle w:val="BodyText-InlineCode"/>
              </w:rPr>
            </w:pPr>
            <w:r w:rsidRPr="00590B2C">
              <w:rPr>
                <w:rStyle w:val="BodyText-InlineCode"/>
              </w:rPr>
              <w:t>System::String^</w:t>
            </w:r>
          </w:p>
        </w:tc>
        <w:tc>
          <w:tcPr>
            <w:tcW w:w="1843" w:type="dxa"/>
          </w:tcPr>
          <w:p w14:paraId="2B4E8718" w14:textId="77777777" w:rsidR="00671DA4" w:rsidRPr="00590B2C" w:rsidRDefault="008E338D" w:rsidP="00590B2C">
            <w:pPr>
              <w:pStyle w:val="BodyText-Compact"/>
              <w:rPr>
                <w:rStyle w:val="BodyText-InlineCode"/>
              </w:rPr>
            </w:pPr>
            <w:r w:rsidRPr="00590B2C">
              <w:rPr>
                <w:rStyle w:val="BodyText-InlineCode"/>
              </w:rPr>
              <w:t>const char *</w:t>
            </w:r>
          </w:p>
        </w:tc>
        <w:tc>
          <w:tcPr>
            <w:tcW w:w="2126" w:type="dxa"/>
          </w:tcPr>
          <w:p w14:paraId="2B4E8719" w14:textId="77777777" w:rsidR="00671DA4" w:rsidRPr="00590B2C" w:rsidRDefault="008E338D" w:rsidP="00590B2C">
            <w:pPr>
              <w:pStyle w:val="BodyText-Compact"/>
              <w:rPr>
                <w:rStyle w:val="BodyText-InlineCode"/>
              </w:rPr>
            </w:pPr>
            <w:r w:rsidRPr="00590B2C">
              <w:rPr>
                <w:rStyle w:val="BodyText-InlineCode"/>
              </w:rPr>
              <w:t>marshal_context</w:t>
            </w:r>
          </w:p>
        </w:tc>
        <w:tc>
          <w:tcPr>
            <w:tcW w:w="3260" w:type="dxa"/>
          </w:tcPr>
          <w:p w14:paraId="2B4E871A" w14:textId="77777777" w:rsidR="00671DA4" w:rsidRPr="00590B2C" w:rsidRDefault="008E338D" w:rsidP="00590B2C">
            <w:pPr>
              <w:pStyle w:val="BodyText-Compact"/>
              <w:rPr>
                <w:rStyle w:val="BodyText-InlineCode"/>
              </w:rPr>
            </w:pPr>
            <w:r w:rsidRPr="00590B2C">
              <w:rPr>
                <w:rStyle w:val="BodyText-InlineCode"/>
              </w:rPr>
              <w:t>marshal.h</w:t>
            </w:r>
          </w:p>
        </w:tc>
      </w:tr>
      <w:tr w:rsidR="008E338D" w14:paraId="2B4E8720" w14:textId="77777777" w:rsidTr="008E338D">
        <w:tc>
          <w:tcPr>
            <w:tcW w:w="1843" w:type="dxa"/>
            <w:tcBorders>
              <w:top w:val="single" w:sz="4" w:space="0" w:color="A5A5A5"/>
              <w:left w:val="single" w:sz="4" w:space="0" w:color="A5A5A5"/>
              <w:bottom w:val="single" w:sz="4" w:space="0" w:color="A5A5A5"/>
              <w:right w:val="single" w:sz="4" w:space="0" w:color="A5A5A5"/>
            </w:tcBorders>
          </w:tcPr>
          <w:p w14:paraId="2B4E871C" w14:textId="77777777" w:rsidR="008E338D" w:rsidRPr="00590B2C" w:rsidRDefault="008E338D" w:rsidP="00590B2C">
            <w:pPr>
              <w:pStyle w:val="BodyText-Compact"/>
              <w:rPr>
                <w:rStyle w:val="BodyText-InlineCode"/>
              </w:rPr>
            </w:pPr>
            <w:r w:rsidRPr="00590B2C">
              <w:rPr>
                <w:rStyle w:val="BodyText-InlineCode"/>
              </w:rPr>
              <w:t>const char *</w:t>
            </w:r>
          </w:p>
        </w:tc>
        <w:tc>
          <w:tcPr>
            <w:tcW w:w="1843" w:type="dxa"/>
            <w:tcBorders>
              <w:top w:val="single" w:sz="4" w:space="0" w:color="A5A5A5"/>
              <w:left w:val="single" w:sz="4" w:space="0" w:color="A5A5A5"/>
              <w:bottom w:val="single" w:sz="4" w:space="0" w:color="A5A5A5"/>
              <w:right w:val="single" w:sz="4" w:space="0" w:color="A5A5A5"/>
            </w:tcBorders>
          </w:tcPr>
          <w:p w14:paraId="2B4E871D" w14:textId="77777777" w:rsidR="008E338D" w:rsidRPr="00590B2C" w:rsidRDefault="008E338D" w:rsidP="00590B2C">
            <w:pPr>
              <w:pStyle w:val="BodyText-Compact"/>
              <w:rPr>
                <w:rStyle w:val="BodyText-InlineCode"/>
              </w:rPr>
            </w:pPr>
            <w:r w:rsidRPr="00590B2C">
              <w:rPr>
                <w:rStyle w:val="BodyText-InlineCode"/>
              </w:rPr>
              <w:t>System::String^</w:t>
            </w:r>
          </w:p>
        </w:tc>
        <w:tc>
          <w:tcPr>
            <w:tcW w:w="2126" w:type="dxa"/>
            <w:tcBorders>
              <w:top w:val="single" w:sz="4" w:space="0" w:color="A5A5A5"/>
              <w:left w:val="single" w:sz="4" w:space="0" w:color="A5A5A5"/>
              <w:bottom w:val="single" w:sz="4" w:space="0" w:color="A5A5A5"/>
              <w:right w:val="single" w:sz="4" w:space="0" w:color="A5A5A5"/>
            </w:tcBorders>
          </w:tcPr>
          <w:p w14:paraId="2B4E871E" w14:textId="77777777" w:rsidR="008E338D" w:rsidRPr="00590B2C" w:rsidRDefault="008E338D" w:rsidP="00590B2C">
            <w:pPr>
              <w:pStyle w:val="BodyText-Compact"/>
              <w:rPr>
                <w:rStyle w:val="BodyText-InlineCode"/>
              </w:rPr>
            </w:pPr>
            <w:r w:rsidRPr="00590B2C">
              <w:rPr>
                <w:rStyle w:val="BodyText-InlineCode"/>
              </w:rPr>
              <w:t>marshal_as</w:t>
            </w:r>
          </w:p>
        </w:tc>
        <w:tc>
          <w:tcPr>
            <w:tcW w:w="3260" w:type="dxa"/>
            <w:tcBorders>
              <w:top w:val="single" w:sz="4" w:space="0" w:color="A5A5A5"/>
              <w:left w:val="single" w:sz="4" w:space="0" w:color="A5A5A5"/>
              <w:bottom w:val="single" w:sz="4" w:space="0" w:color="A5A5A5"/>
              <w:right w:val="single" w:sz="4" w:space="0" w:color="A5A5A5"/>
            </w:tcBorders>
          </w:tcPr>
          <w:p w14:paraId="2B4E871F" w14:textId="77777777" w:rsidR="008E338D" w:rsidRPr="00590B2C" w:rsidRDefault="008E338D" w:rsidP="00590B2C">
            <w:pPr>
              <w:pStyle w:val="BodyText-Compact"/>
              <w:rPr>
                <w:rStyle w:val="BodyText-InlineCode"/>
              </w:rPr>
            </w:pPr>
            <w:r w:rsidRPr="00590B2C">
              <w:rPr>
                <w:rStyle w:val="BodyText-InlineCode"/>
              </w:rPr>
              <w:t>marshal.h</w:t>
            </w:r>
          </w:p>
        </w:tc>
      </w:tr>
      <w:tr w:rsidR="008E338D" w14:paraId="2B4E8725" w14:textId="77777777" w:rsidTr="008E338D">
        <w:tc>
          <w:tcPr>
            <w:tcW w:w="1843" w:type="dxa"/>
            <w:tcBorders>
              <w:top w:val="single" w:sz="4" w:space="0" w:color="A5A5A5"/>
              <w:left w:val="single" w:sz="4" w:space="0" w:color="A5A5A5"/>
              <w:bottom w:val="single" w:sz="4" w:space="0" w:color="A5A5A5"/>
              <w:right w:val="single" w:sz="4" w:space="0" w:color="A5A5A5"/>
            </w:tcBorders>
          </w:tcPr>
          <w:p w14:paraId="2B4E8721" w14:textId="77777777" w:rsidR="008E338D" w:rsidRPr="00590B2C" w:rsidRDefault="008E338D" w:rsidP="00590B2C">
            <w:pPr>
              <w:pStyle w:val="BodyText-Compact"/>
              <w:rPr>
                <w:rStyle w:val="BodyText-InlineCode"/>
              </w:rPr>
            </w:pPr>
            <w:r w:rsidRPr="00590B2C">
              <w:rPr>
                <w:rStyle w:val="BodyText-InlineCode"/>
              </w:rPr>
              <w:t>char *</w:t>
            </w:r>
          </w:p>
        </w:tc>
        <w:tc>
          <w:tcPr>
            <w:tcW w:w="1843" w:type="dxa"/>
            <w:tcBorders>
              <w:top w:val="single" w:sz="4" w:space="0" w:color="A5A5A5"/>
              <w:left w:val="single" w:sz="4" w:space="0" w:color="A5A5A5"/>
              <w:bottom w:val="single" w:sz="4" w:space="0" w:color="A5A5A5"/>
              <w:right w:val="single" w:sz="4" w:space="0" w:color="A5A5A5"/>
            </w:tcBorders>
          </w:tcPr>
          <w:p w14:paraId="2B4E8722" w14:textId="77777777" w:rsidR="008E338D" w:rsidRPr="00590B2C" w:rsidRDefault="008E338D" w:rsidP="00590B2C">
            <w:pPr>
              <w:pStyle w:val="BodyText-Compact"/>
              <w:rPr>
                <w:rStyle w:val="BodyText-InlineCode"/>
              </w:rPr>
            </w:pPr>
            <w:r w:rsidRPr="00590B2C">
              <w:rPr>
                <w:rStyle w:val="BodyText-InlineCode"/>
              </w:rPr>
              <w:t>System::String^</w:t>
            </w:r>
          </w:p>
        </w:tc>
        <w:tc>
          <w:tcPr>
            <w:tcW w:w="2126" w:type="dxa"/>
            <w:tcBorders>
              <w:top w:val="single" w:sz="4" w:space="0" w:color="A5A5A5"/>
              <w:left w:val="single" w:sz="4" w:space="0" w:color="A5A5A5"/>
              <w:bottom w:val="single" w:sz="4" w:space="0" w:color="A5A5A5"/>
              <w:right w:val="single" w:sz="4" w:space="0" w:color="A5A5A5"/>
            </w:tcBorders>
          </w:tcPr>
          <w:p w14:paraId="2B4E8723" w14:textId="77777777" w:rsidR="008E338D" w:rsidRPr="00590B2C" w:rsidRDefault="008E338D" w:rsidP="00590B2C">
            <w:pPr>
              <w:pStyle w:val="BodyText-Compact"/>
              <w:rPr>
                <w:rStyle w:val="BodyText-InlineCode"/>
              </w:rPr>
            </w:pPr>
            <w:r w:rsidRPr="00590B2C">
              <w:rPr>
                <w:rStyle w:val="BodyText-InlineCode"/>
              </w:rPr>
              <w:t>marshal_as</w:t>
            </w:r>
          </w:p>
        </w:tc>
        <w:tc>
          <w:tcPr>
            <w:tcW w:w="3260" w:type="dxa"/>
            <w:tcBorders>
              <w:top w:val="single" w:sz="4" w:space="0" w:color="A5A5A5"/>
              <w:left w:val="single" w:sz="4" w:space="0" w:color="A5A5A5"/>
              <w:bottom w:val="single" w:sz="4" w:space="0" w:color="A5A5A5"/>
              <w:right w:val="single" w:sz="4" w:space="0" w:color="A5A5A5"/>
            </w:tcBorders>
          </w:tcPr>
          <w:p w14:paraId="2B4E8724" w14:textId="77777777" w:rsidR="008E338D" w:rsidRPr="00590B2C" w:rsidRDefault="008E338D" w:rsidP="00590B2C">
            <w:pPr>
              <w:pStyle w:val="BodyText-Compact"/>
              <w:rPr>
                <w:rStyle w:val="BodyText-InlineCode"/>
              </w:rPr>
            </w:pPr>
            <w:r w:rsidRPr="00590B2C">
              <w:rPr>
                <w:rStyle w:val="BodyText-InlineCode"/>
              </w:rPr>
              <w:t>marshal.h</w:t>
            </w:r>
          </w:p>
        </w:tc>
      </w:tr>
      <w:tr w:rsidR="008E338D" w14:paraId="2B4E872A" w14:textId="77777777" w:rsidTr="008E338D">
        <w:tc>
          <w:tcPr>
            <w:tcW w:w="1843" w:type="dxa"/>
            <w:tcBorders>
              <w:top w:val="single" w:sz="4" w:space="0" w:color="A5A5A5"/>
              <w:left w:val="single" w:sz="4" w:space="0" w:color="A5A5A5"/>
              <w:bottom w:val="single" w:sz="4" w:space="0" w:color="A5A5A5"/>
              <w:right w:val="single" w:sz="4" w:space="0" w:color="A5A5A5"/>
            </w:tcBorders>
          </w:tcPr>
          <w:p w14:paraId="2B4E8726" w14:textId="77777777" w:rsidR="008E338D" w:rsidRPr="00590B2C" w:rsidRDefault="008E338D" w:rsidP="00590B2C">
            <w:pPr>
              <w:pStyle w:val="BodyText-Compact"/>
              <w:rPr>
                <w:rStyle w:val="BodyText-InlineCode"/>
              </w:rPr>
            </w:pPr>
            <w:r w:rsidRPr="00590B2C">
              <w:rPr>
                <w:rStyle w:val="BodyText-InlineCode"/>
              </w:rPr>
              <w:t>System::String^</w:t>
            </w:r>
          </w:p>
        </w:tc>
        <w:tc>
          <w:tcPr>
            <w:tcW w:w="1843" w:type="dxa"/>
            <w:tcBorders>
              <w:top w:val="single" w:sz="4" w:space="0" w:color="A5A5A5"/>
              <w:left w:val="single" w:sz="4" w:space="0" w:color="A5A5A5"/>
              <w:bottom w:val="single" w:sz="4" w:space="0" w:color="A5A5A5"/>
              <w:right w:val="single" w:sz="4" w:space="0" w:color="A5A5A5"/>
            </w:tcBorders>
          </w:tcPr>
          <w:p w14:paraId="2B4E8727" w14:textId="77777777" w:rsidR="008E338D" w:rsidRPr="00590B2C" w:rsidRDefault="008E338D" w:rsidP="00590B2C">
            <w:pPr>
              <w:pStyle w:val="BodyText-Compact"/>
              <w:rPr>
                <w:rStyle w:val="BodyText-InlineCode"/>
              </w:rPr>
            </w:pPr>
            <w:r w:rsidRPr="00590B2C">
              <w:rPr>
                <w:rStyle w:val="BodyText-InlineCode"/>
              </w:rPr>
              <w:t>const wchar_t*</w:t>
            </w:r>
          </w:p>
        </w:tc>
        <w:tc>
          <w:tcPr>
            <w:tcW w:w="2126" w:type="dxa"/>
            <w:tcBorders>
              <w:top w:val="single" w:sz="4" w:space="0" w:color="A5A5A5"/>
              <w:left w:val="single" w:sz="4" w:space="0" w:color="A5A5A5"/>
              <w:bottom w:val="single" w:sz="4" w:space="0" w:color="A5A5A5"/>
              <w:right w:val="single" w:sz="4" w:space="0" w:color="A5A5A5"/>
            </w:tcBorders>
          </w:tcPr>
          <w:p w14:paraId="2B4E8728" w14:textId="77777777" w:rsidR="008E338D" w:rsidRPr="00590B2C" w:rsidRDefault="008E338D" w:rsidP="00590B2C">
            <w:pPr>
              <w:pStyle w:val="BodyText-Compact"/>
              <w:rPr>
                <w:rStyle w:val="BodyText-InlineCode"/>
              </w:rPr>
            </w:pPr>
            <w:r w:rsidRPr="00590B2C">
              <w:rPr>
                <w:rStyle w:val="BodyText-InlineCode"/>
              </w:rPr>
              <w:t>marshal_context</w:t>
            </w:r>
          </w:p>
        </w:tc>
        <w:tc>
          <w:tcPr>
            <w:tcW w:w="3260" w:type="dxa"/>
            <w:tcBorders>
              <w:top w:val="single" w:sz="4" w:space="0" w:color="A5A5A5"/>
              <w:left w:val="single" w:sz="4" w:space="0" w:color="A5A5A5"/>
              <w:bottom w:val="single" w:sz="4" w:space="0" w:color="A5A5A5"/>
              <w:right w:val="single" w:sz="4" w:space="0" w:color="A5A5A5"/>
            </w:tcBorders>
          </w:tcPr>
          <w:p w14:paraId="2B4E8729" w14:textId="77777777" w:rsidR="008E338D" w:rsidRPr="00590B2C" w:rsidRDefault="008E338D" w:rsidP="00590B2C">
            <w:pPr>
              <w:pStyle w:val="BodyText-Compact"/>
              <w:rPr>
                <w:rStyle w:val="BodyText-InlineCode"/>
              </w:rPr>
            </w:pPr>
            <w:r w:rsidRPr="00590B2C">
              <w:rPr>
                <w:rStyle w:val="BodyText-InlineCode"/>
              </w:rPr>
              <w:t>marshal.h</w:t>
            </w:r>
          </w:p>
        </w:tc>
      </w:tr>
      <w:tr w:rsidR="008E338D" w14:paraId="2B4E872F" w14:textId="77777777" w:rsidTr="008E338D">
        <w:tc>
          <w:tcPr>
            <w:tcW w:w="1843" w:type="dxa"/>
            <w:tcBorders>
              <w:top w:val="single" w:sz="4" w:space="0" w:color="A5A5A5"/>
              <w:left w:val="single" w:sz="4" w:space="0" w:color="A5A5A5"/>
              <w:bottom w:val="single" w:sz="4" w:space="0" w:color="A5A5A5"/>
              <w:right w:val="single" w:sz="4" w:space="0" w:color="A5A5A5"/>
            </w:tcBorders>
          </w:tcPr>
          <w:p w14:paraId="2B4E872B" w14:textId="77777777" w:rsidR="008E338D" w:rsidRPr="00590B2C" w:rsidRDefault="008E338D" w:rsidP="00590B2C">
            <w:pPr>
              <w:pStyle w:val="BodyText-Compact"/>
              <w:rPr>
                <w:rStyle w:val="BodyText-InlineCode"/>
              </w:rPr>
            </w:pPr>
            <w:r w:rsidRPr="00590B2C">
              <w:rPr>
                <w:rStyle w:val="BodyText-InlineCode"/>
              </w:rPr>
              <w:t>const wchar_t *</w:t>
            </w:r>
          </w:p>
        </w:tc>
        <w:tc>
          <w:tcPr>
            <w:tcW w:w="1843" w:type="dxa"/>
            <w:tcBorders>
              <w:top w:val="single" w:sz="4" w:space="0" w:color="A5A5A5"/>
              <w:left w:val="single" w:sz="4" w:space="0" w:color="A5A5A5"/>
              <w:bottom w:val="single" w:sz="4" w:space="0" w:color="A5A5A5"/>
              <w:right w:val="single" w:sz="4" w:space="0" w:color="A5A5A5"/>
            </w:tcBorders>
          </w:tcPr>
          <w:p w14:paraId="2B4E872C" w14:textId="77777777" w:rsidR="008E338D" w:rsidRPr="00590B2C" w:rsidRDefault="008E338D" w:rsidP="00590B2C">
            <w:pPr>
              <w:pStyle w:val="BodyText-Compact"/>
              <w:rPr>
                <w:rStyle w:val="BodyText-InlineCode"/>
              </w:rPr>
            </w:pPr>
            <w:r w:rsidRPr="00590B2C">
              <w:rPr>
                <w:rStyle w:val="BodyText-InlineCode"/>
              </w:rPr>
              <w:t>System::String^</w:t>
            </w:r>
          </w:p>
        </w:tc>
        <w:tc>
          <w:tcPr>
            <w:tcW w:w="2126" w:type="dxa"/>
            <w:tcBorders>
              <w:top w:val="single" w:sz="4" w:space="0" w:color="A5A5A5"/>
              <w:left w:val="single" w:sz="4" w:space="0" w:color="A5A5A5"/>
              <w:bottom w:val="single" w:sz="4" w:space="0" w:color="A5A5A5"/>
              <w:right w:val="single" w:sz="4" w:space="0" w:color="A5A5A5"/>
            </w:tcBorders>
          </w:tcPr>
          <w:p w14:paraId="2B4E872D" w14:textId="77777777" w:rsidR="008E338D" w:rsidRPr="00590B2C" w:rsidRDefault="008E338D" w:rsidP="00590B2C">
            <w:pPr>
              <w:pStyle w:val="BodyText-Compact"/>
              <w:rPr>
                <w:rStyle w:val="BodyText-InlineCode"/>
              </w:rPr>
            </w:pPr>
            <w:r w:rsidRPr="00590B2C">
              <w:rPr>
                <w:rStyle w:val="BodyText-InlineCode"/>
              </w:rPr>
              <w:t>marshal_as</w:t>
            </w:r>
          </w:p>
        </w:tc>
        <w:tc>
          <w:tcPr>
            <w:tcW w:w="3260" w:type="dxa"/>
            <w:tcBorders>
              <w:top w:val="single" w:sz="4" w:space="0" w:color="A5A5A5"/>
              <w:left w:val="single" w:sz="4" w:space="0" w:color="A5A5A5"/>
              <w:bottom w:val="single" w:sz="4" w:space="0" w:color="A5A5A5"/>
              <w:right w:val="single" w:sz="4" w:space="0" w:color="A5A5A5"/>
            </w:tcBorders>
          </w:tcPr>
          <w:p w14:paraId="2B4E872E" w14:textId="77777777" w:rsidR="008E338D" w:rsidRPr="00590B2C" w:rsidRDefault="008E338D" w:rsidP="00590B2C">
            <w:pPr>
              <w:pStyle w:val="BodyText-Compact"/>
              <w:rPr>
                <w:rStyle w:val="BodyText-InlineCode"/>
              </w:rPr>
            </w:pPr>
            <w:r w:rsidRPr="00590B2C">
              <w:rPr>
                <w:rStyle w:val="BodyText-InlineCode"/>
              </w:rPr>
              <w:t>marshal.h</w:t>
            </w:r>
          </w:p>
        </w:tc>
      </w:tr>
      <w:tr w:rsidR="008E338D" w14:paraId="2B4E8734" w14:textId="77777777" w:rsidTr="008E338D">
        <w:tc>
          <w:tcPr>
            <w:tcW w:w="1843" w:type="dxa"/>
            <w:tcBorders>
              <w:top w:val="single" w:sz="4" w:space="0" w:color="A5A5A5"/>
              <w:left w:val="single" w:sz="4" w:space="0" w:color="A5A5A5"/>
              <w:bottom w:val="single" w:sz="4" w:space="0" w:color="A5A5A5"/>
              <w:right w:val="single" w:sz="4" w:space="0" w:color="A5A5A5"/>
            </w:tcBorders>
          </w:tcPr>
          <w:p w14:paraId="2B4E8730" w14:textId="77777777" w:rsidR="008E338D" w:rsidRPr="00590B2C" w:rsidRDefault="008E338D" w:rsidP="00590B2C">
            <w:pPr>
              <w:pStyle w:val="BodyText-Compact"/>
              <w:rPr>
                <w:rStyle w:val="BodyText-InlineCode"/>
              </w:rPr>
            </w:pPr>
            <w:r w:rsidRPr="00590B2C">
              <w:rPr>
                <w:rStyle w:val="BodyText-InlineCode"/>
              </w:rPr>
              <w:t>wchar_t *</w:t>
            </w:r>
          </w:p>
        </w:tc>
        <w:tc>
          <w:tcPr>
            <w:tcW w:w="1843" w:type="dxa"/>
            <w:tcBorders>
              <w:top w:val="single" w:sz="4" w:space="0" w:color="A5A5A5"/>
              <w:left w:val="single" w:sz="4" w:space="0" w:color="A5A5A5"/>
              <w:bottom w:val="single" w:sz="4" w:space="0" w:color="A5A5A5"/>
              <w:right w:val="single" w:sz="4" w:space="0" w:color="A5A5A5"/>
            </w:tcBorders>
          </w:tcPr>
          <w:p w14:paraId="2B4E8731" w14:textId="77777777" w:rsidR="008E338D" w:rsidRPr="00590B2C" w:rsidRDefault="008E338D" w:rsidP="00590B2C">
            <w:pPr>
              <w:pStyle w:val="BodyText-Compact"/>
              <w:rPr>
                <w:rStyle w:val="BodyText-InlineCode"/>
              </w:rPr>
            </w:pPr>
            <w:r w:rsidRPr="00590B2C">
              <w:rPr>
                <w:rStyle w:val="BodyText-InlineCode"/>
              </w:rPr>
              <w:t>System::String^</w:t>
            </w:r>
          </w:p>
        </w:tc>
        <w:tc>
          <w:tcPr>
            <w:tcW w:w="2126" w:type="dxa"/>
            <w:tcBorders>
              <w:top w:val="single" w:sz="4" w:space="0" w:color="A5A5A5"/>
              <w:left w:val="single" w:sz="4" w:space="0" w:color="A5A5A5"/>
              <w:bottom w:val="single" w:sz="4" w:space="0" w:color="A5A5A5"/>
              <w:right w:val="single" w:sz="4" w:space="0" w:color="A5A5A5"/>
            </w:tcBorders>
          </w:tcPr>
          <w:p w14:paraId="2B4E8732" w14:textId="77777777" w:rsidR="008E338D" w:rsidRPr="00590B2C" w:rsidRDefault="008E338D" w:rsidP="00590B2C">
            <w:pPr>
              <w:pStyle w:val="BodyText-Compact"/>
              <w:rPr>
                <w:rStyle w:val="BodyText-InlineCode"/>
              </w:rPr>
            </w:pPr>
            <w:r w:rsidRPr="00590B2C">
              <w:rPr>
                <w:rStyle w:val="BodyText-InlineCode"/>
              </w:rPr>
              <w:t>marshal_as</w:t>
            </w:r>
          </w:p>
        </w:tc>
        <w:tc>
          <w:tcPr>
            <w:tcW w:w="3260" w:type="dxa"/>
            <w:tcBorders>
              <w:top w:val="single" w:sz="4" w:space="0" w:color="A5A5A5"/>
              <w:left w:val="single" w:sz="4" w:space="0" w:color="A5A5A5"/>
              <w:bottom w:val="single" w:sz="4" w:space="0" w:color="A5A5A5"/>
              <w:right w:val="single" w:sz="4" w:space="0" w:color="A5A5A5"/>
            </w:tcBorders>
          </w:tcPr>
          <w:p w14:paraId="2B4E8733" w14:textId="77777777" w:rsidR="008E338D" w:rsidRPr="00590B2C" w:rsidRDefault="008E338D" w:rsidP="00590B2C">
            <w:pPr>
              <w:pStyle w:val="BodyText-Compact"/>
              <w:rPr>
                <w:rStyle w:val="BodyText-InlineCode"/>
              </w:rPr>
            </w:pPr>
            <w:r w:rsidRPr="00590B2C">
              <w:rPr>
                <w:rStyle w:val="BodyText-InlineCode"/>
              </w:rPr>
              <w:t>marshal.h</w:t>
            </w:r>
          </w:p>
        </w:tc>
      </w:tr>
      <w:tr w:rsidR="008E338D" w14:paraId="2B4E8739" w14:textId="77777777" w:rsidTr="008E338D">
        <w:tc>
          <w:tcPr>
            <w:tcW w:w="1843" w:type="dxa"/>
            <w:tcBorders>
              <w:top w:val="single" w:sz="4" w:space="0" w:color="A5A5A5"/>
              <w:left w:val="single" w:sz="4" w:space="0" w:color="A5A5A5"/>
              <w:bottom w:val="single" w:sz="4" w:space="0" w:color="A5A5A5"/>
              <w:right w:val="single" w:sz="4" w:space="0" w:color="A5A5A5"/>
            </w:tcBorders>
          </w:tcPr>
          <w:p w14:paraId="2B4E8735" w14:textId="77777777" w:rsidR="008E338D" w:rsidRPr="00590B2C" w:rsidRDefault="008E338D" w:rsidP="00590B2C">
            <w:pPr>
              <w:pStyle w:val="BodyText-Compact"/>
              <w:rPr>
                <w:rStyle w:val="BodyText-InlineCode"/>
              </w:rPr>
            </w:pPr>
            <w:r w:rsidRPr="00590B2C">
              <w:rPr>
                <w:rStyle w:val="BodyText-InlineCode"/>
              </w:rPr>
              <w:t>System::IntPtr</w:t>
            </w:r>
          </w:p>
        </w:tc>
        <w:tc>
          <w:tcPr>
            <w:tcW w:w="1843" w:type="dxa"/>
            <w:tcBorders>
              <w:top w:val="single" w:sz="4" w:space="0" w:color="A5A5A5"/>
              <w:left w:val="single" w:sz="4" w:space="0" w:color="A5A5A5"/>
              <w:bottom w:val="single" w:sz="4" w:space="0" w:color="A5A5A5"/>
              <w:right w:val="single" w:sz="4" w:space="0" w:color="A5A5A5"/>
            </w:tcBorders>
          </w:tcPr>
          <w:p w14:paraId="2B4E8736" w14:textId="77777777" w:rsidR="008E338D" w:rsidRPr="00590B2C" w:rsidRDefault="008E338D" w:rsidP="00590B2C">
            <w:pPr>
              <w:pStyle w:val="BodyText-Compact"/>
              <w:rPr>
                <w:rStyle w:val="BodyText-InlineCode"/>
              </w:rPr>
            </w:pPr>
            <w:r w:rsidRPr="00590B2C">
              <w:rPr>
                <w:rStyle w:val="BodyText-InlineCode"/>
              </w:rPr>
              <w:t>HANDLE</w:t>
            </w:r>
          </w:p>
        </w:tc>
        <w:tc>
          <w:tcPr>
            <w:tcW w:w="2126" w:type="dxa"/>
            <w:tcBorders>
              <w:top w:val="single" w:sz="4" w:space="0" w:color="A5A5A5"/>
              <w:left w:val="single" w:sz="4" w:space="0" w:color="A5A5A5"/>
              <w:bottom w:val="single" w:sz="4" w:space="0" w:color="A5A5A5"/>
              <w:right w:val="single" w:sz="4" w:space="0" w:color="A5A5A5"/>
            </w:tcBorders>
          </w:tcPr>
          <w:p w14:paraId="2B4E8737" w14:textId="77777777" w:rsidR="008E338D" w:rsidRPr="00590B2C" w:rsidRDefault="008E338D" w:rsidP="00590B2C">
            <w:pPr>
              <w:pStyle w:val="BodyText-Compact"/>
              <w:rPr>
                <w:rStyle w:val="BodyText-InlineCode"/>
              </w:rPr>
            </w:pPr>
            <w:r w:rsidRPr="00590B2C">
              <w:rPr>
                <w:rStyle w:val="BodyText-InlineCode"/>
              </w:rPr>
              <w:t>marshal_as</w:t>
            </w:r>
          </w:p>
        </w:tc>
        <w:tc>
          <w:tcPr>
            <w:tcW w:w="3260" w:type="dxa"/>
            <w:tcBorders>
              <w:top w:val="single" w:sz="4" w:space="0" w:color="A5A5A5"/>
              <w:left w:val="single" w:sz="4" w:space="0" w:color="A5A5A5"/>
              <w:bottom w:val="single" w:sz="4" w:space="0" w:color="A5A5A5"/>
              <w:right w:val="single" w:sz="4" w:space="0" w:color="A5A5A5"/>
            </w:tcBorders>
          </w:tcPr>
          <w:p w14:paraId="2B4E8738" w14:textId="77777777" w:rsidR="008E338D" w:rsidRPr="00590B2C" w:rsidRDefault="008E338D" w:rsidP="00590B2C">
            <w:pPr>
              <w:pStyle w:val="BodyText-Compact"/>
              <w:rPr>
                <w:rStyle w:val="BodyText-InlineCode"/>
              </w:rPr>
            </w:pPr>
            <w:r w:rsidRPr="00590B2C">
              <w:rPr>
                <w:rStyle w:val="BodyText-InlineCode"/>
              </w:rPr>
              <w:t>marshal_windows.h</w:t>
            </w:r>
          </w:p>
        </w:tc>
      </w:tr>
      <w:tr w:rsidR="008E338D" w14:paraId="2B4E873E" w14:textId="77777777" w:rsidTr="008E338D">
        <w:tc>
          <w:tcPr>
            <w:tcW w:w="1843" w:type="dxa"/>
            <w:tcBorders>
              <w:top w:val="single" w:sz="4" w:space="0" w:color="A5A5A5"/>
              <w:left w:val="single" w:sz="4" w:space="0" w:color="A5A5A5"/>
              <w:bottom w:val="single" w:sz="4" w:space="0" w:color="A5A5A5"/>
              <w:right w:val="single" w:sz="4" w:space="0" w:color="A5A5A5"/>
            </w:tcBorders>
          </w:tcPr>
          <w:p w14:paraId="2B4E873A" w14:textId="77777777" w:rsidR="008E338D" w:rsidRPr="00590B2C" w:rsidRDefault="008E338D" w:rsidP="00590B2C">
            <w:pPr>
              <w:pStyle w:val="BodyText-Compact"/>
              <w:rPr>
                <w:rStyle w:val="BodyText-InlineCode"/>
              </w:rPr>
            </w:pPr>
            <w:r w:rsidRPr="00590B2C">
              <w:rPr>
                <w:rStyle w:val="BodyText-InlineCode"/>
              </w:rPr>
              <w:t>HANDLE</w:t>
            </w:r>
          </w:p>
        </w:tc>
        <w:tc>
          <w:tcPr>
            <w:tcW w:w="1843" w:type="dxa"/>
            <w:tcBorders>
              <w:top w:val="single" w:sz="4" w:space="0" w:color="A5A5A5"/>
              <w:left w:val="single" w:sz="4" w:space="0" w:color="A5A5A5"/>
              <w:bottom w:val="single" w:sz="4" w:space="0" w:color="A5A5A5"/>
              <w:right w:val="single" w:sz="4" w:space="0" w:color="A5A5A5"/>
            </w:tcBorders>
          </w:tcPr>
          <w:p w14:paraId="2B4E873B" w14:textId="77777777" w:rsidR="008E338D" w:rsidRPr="00590B2C" w:rsidRDefault="008E338D" w:rsidP="00590B2C">
            <w:pPr>
              <w:pStyle w:val="BodyText-Compact"/>
              <w:rPr>
                <w:rStyle w:val="BodyText-InlineCode"/>
              </w:rPr>
            </w:pPr>
            <w:r w:rsidRPr="00590B2C">
              <w:rPr>
                <w:rStyle w:val="BodyText-InlineCode"/>
              </w:rPr>
              <w:t>System::IntPtr</w:t>
            </w:r>
          </w:p>
        </w:tc>
        <w:tc>
          <w:tcPr>
            <w:tcW w:w="2126" w:type="dxa"/>
            <w:tcBorders>
              <w:top w:val="single" w:sz="4" w:space="0" w:color="A5A5A5"/>
              <w:left w:val="single" w:sz="4" w:space="0" w:color="A5A5A5"/>
              <w:bottom w:val="single" w:sz="4" w:space="0" w:color="A5A5A5"/>
              <w:right w:val="single" w:sz="4" w:space="0" w:color="A5A5A5"/>
            </w:tcBorders>
          </w:tcPr>
          <w:p w14:paraId="2B4E873C" w14:textId="77777777" w:rsidR="008E338D" w:rsidRPr="00590B2C" w:rsidRDefault="008E338D" w:rsidP="00590B2C">
            <w:pPr>
              <w:pStyle w:val="BodyText-Compact"/>
              <w:rPr>
                <w:rStyle w:val="BodyText-InlineCode"/>
              </w:rPr>
            </w:pPr>
            <w:r w:rsidRPr="00590B2C">
              <w:rPr>
                <w:rStyle w:val="BodyText-InlineCode"/>
              </w:rPr>
              <w:t>marshal_as</w:t>
            </w:r>
          </w:p>
        </w:tc>
        <w:tc>
          <w:tcPr>
            <w:tcW w:w="3260" w:type="dxa"/>
            <w:tcBorders>
              <w:top w:val="single" w:sz="4" w:space="0" w:color="A5A5A5"/>
              <w:left w:val="single" w:sz="4" w:space="0" w:color="A5A5A5"/>
              <w:bottom w:val="single" w:sz="4" w:space="0" w:color="A5A5A5"/>
              <w:right w:val="single" w:sz="4" w:space="0" w:color="A5A5A5"/>
            </w:tcBorders>
          </w:tcPr>
          <w:p w14:paraId="2B4E873D" w14:textId="77777777" w:rsidR="008E338D" w:rsidRPr="00590B2C" w:rsidRDefault="008E338D" w:rsidP="00590B2C">
            <w:pPr>
              <w:pStyle w:val="BodyText-Compact"/>
              <w:rPr>
                <w:rStyle w:val="BodyText-InlineCode"/>
              </w:rPr>
            </w:pPr>
            <w:r w:rsidRPr="00590B2C">
              <w:rPr>
                <w:rStyle w:val="BodyText-InlineCode"/>
              </w:rPr>
              <w:t>marshal_windows.h</w:t>
            </w:r>
          </w:p>
        </w:tc>
      </w:tr>
      <w:tr w:rsidR="008E338D" w14:paraId="2B4E8743" w14:textId="77777777" w:rsidTr="008E338D">
        <w:tc>
          <w:tcPr>
            <w:tcW w:w="1843" w:type="dxa"/>
            <w:tcBorders>
              <w:top w:val="single" w:sz="4" w:space="0" w:color="A5A5A5"/>
              <w:left w:val="single" w:sz="4" w:space="0" w:color="A5A5A5"/>
              <w:bottom w:val="single" w:sz="4" w:space="0" w:color="A5A5A5"/>
              <w:right w:val="single" w:sz="4" w:space="0" w:color="A5A5A5"/>
            </w:tcBorders>
          </w:tcPr>
          <w:p w14:paraId="2B4E873F" w14:textId="77777777" w:rsidR="008E338D" w:rsidRPr="00590B2C" w:rsidRDefault="008E338D" w:rsidP="00590B2C">
            <w:pPr>
              <w:pStyle w:val="BodyText-Compact"/>
              <w:rPr>
                <w:rStyle w:val="BodyText-InlineCode"/>
              </w:rPr>
            </w:pPr>
            <w:r w:rsidRPr="00590B2C">
              <w:rPr>
                <w:rStyle w:val="BodyText-InlineCode"/>
              </w:rPr>
              <w:t>System::String^</w:t>
            </w:r>
          </w:p>
        </w:tc>
        <w:tc>
          <w:tcPr>
            <w:tcW w:w="1843" w:type="dxa"/>
            <w:tcBorders>
              <w:top w:val="single" w:sz="4" w:space="0" w:color="A5A5A5"/>
              <w:left w:val="single" w:sz="4" w:space="0" w:color="A5A5A5"/>
              <w:bottom w:val="single" w:sz="4" w:space="0" w:color="A5A5A5"/>
              <w:right w:val="single" w:sz="4" w:space="0" w:color="A5A5A5"/>
            </w:tcBorders>
          </w:tcPr>
          <w:p w14:paraId="2B4E8740" w14:textId="77777777" w:rsidR="008E338D" w:rsidRPr="00590B2C" w:rsidRDefault="008E338D" w:rsidP="00590B2C">
            <w:pPr>
              <w:pStyle w:val="BodyText-Compact"/>
              <w:rPr>
                <w:rStyle w:val="BodyText-InlineCode"/>
              </w:rPr>
            </w:pPr>
            <w:r w:rsidRPr="00590B2C">
              <w:rPr>
                <w:rStyle w:val="BodyText-InlineCode"/>
              </w:rPr>
              <w:t>std::string</w:t>
            </w:r>
          </w:p>
        </w:tc>
        <w:tc>
          <w:tcPr>
            <w:tcW w:w="2126" w:type="dxa"/>
            <w:tcBorders>
              <w:top w:val="single" w:sz="4" w:space="0" w:color="A5A5A5"/>
              <w:left w:val="single" w:sz="4" w:space="0" w:color="A5A5A5"/>
              <w:bottom w:val="single" w:sz="4" w:space="0" w:color="A5A5A5"/>
              <w:right w:val="single" w:sz="4" w:space="0" w:color="A5A5A5"/>
            </w:tcBorders>
          </w:tcPr>
          <w:p w14:paraId="2B4E8741" w14:textId="77777777" w:rsidR="008E338D" w:rsidRPr="00590B2C" w:rsidRDefault="008E338D" w:rsidP="00590B2C">
            <w:pPr>
              <w:pStyle w:val="BodyText-Compact"/>
              <w:rPr>
                <w:rStyle w:val="BodyText-InlineCode"/>
              </w:rPr>
            </w:pPr>
            <w:r w:rsidRPr="00590B2C">
              <w:rPr>
                <w:rStyle w:val="BodyText-InlineCode"/>
              </w:rPr>
              <w:t>marshal_as</w:t>
            </w:r>
          </w:p>
        </w:tc>
        <w:tc>
          <w:tcPr>
            <w:tcW w:w="3260" w:type="dxa"/>
            <w:tcBorders>
              <w:top w:val="single" w:sz="4" w:space="0" w:color="A5A5A5"/>
              <w:left w:val="single" w:sz="4" w:space="0" w:color="A5A5A5"/>
              <w:bottom w:val="single" w:sz="4" w:space="0" w:color="A5A5A5"/>
              <w:right w:val="single" w:sz="4" w:space="0" w:color="A5A5A5"/>
            </w:tcBorders>
          </w:tcPr>
          <w:p w14:paraId="2B4E8742" w14:textId="77777777" w:rsidR="008E338D" w:rsidRPr="00590B2C" w:rsidRDefault="008E338D" w:rsidP="00590B2C">
            <w:pPr>
              <w:pStyle w:val="BodyText-Compact"/>
              <w:rPr>
                <w:rStyle w:val="BodyText-InlineCode"/>
              </w:rPr>
            </w:pPr>
            <w:r w:rsidRPr="00590B2C">
              <w:rPr>
                <w:rStyle w:val="BodyText-InlineCode"/>
              </w:rPr>
              <w:t>marshal_cppstd.h</w:t>
            </w:r>
          </w:p>
        </w:tc>
      </w:tr>
      <w:tr w:rsidR="008E338D" w14:paraId="2B4E8748" w14:textId="77777777" w:rsidTr="008E338D">
        <w:tc>
          <w:tcPr>
            <w:tcW w:w="1843" w:type="dxa"/>
            <w:tcBorders>
              <w:top w:val="single" w:sz="4" w:space="0" w:color="A5A5A5"/>
              <w:left w:val="single" w:sz="4" w:space="0" w:color="A5A5A5"/>
              <w:bottom w:val="single" w:sz="4" w:space="0" w:color="A5A5A5"/>
              <w:right w:val="single" w:sz="4" w:space="0" w:color="A5A5A5"/>
            </w:tcBorders>
          </w:tcPr>
          <w:p w14:paraId="2B4E8744" w14:textId="77777777" w:rsidR="008E338D" w:rsidRPr="00590B2C" w:rsidRDefault="008E338D" w:rsidP="00590B2C">
            <w:pPr>
              <w:pStyle w:val="BodyText-Compact"/>
              <w:rPr>
                <w:rStyle w:val="BodyText-InlineCode"/>
              </w:rPr>
            </w:pPr>
            <w:r w:rsidRPr="00590B2C">
              <w:rPr>
                <w:rStyle w:val="BodyText-InlineCode"/>
              </w:rPr>
              <w:t>std::string</w:t>
            </w:r>
          </w:p>
        </w:tc>
        <w:tc>
          <w:tcPr>
            <w:tcW w:w="1843" w:type="dxa"/>
            <w:tcBorders>
              <w:top w:val="single" w:sz="4" w:space="0" w:color="A5A5A5"/>
              <w:left w:val="single" w:sz="4" w:space="0" w:color="A5A5A5"/>
              <w:bottom w:val="single" w:sz="4" w:space="0" w:color="A5A5A5"/>
              <w:right w:val="single" w:sz="4" w:space="0" w:color="A5A5A5"/>
            </w:tcBorders>
          </w:tcPr>
          <w:p w14:paraId="2B4E8745" w14:textId="77777777" w:rsidR="008E338D" w:rsidRPr="00590B2C" w:rsidRDefault="008E338D" w:rsidP="00590B2C">
            <w:pPr>
              <w:pStyle w:val="BodyText-Compact"/>
              <w:rPr>
                <w:rStyle w:val="BodyText-InlineCode"/>
              </w:rPr>
            </w:pPr>
            <w:r w:rsidRPr="00590B2C">
              <w:rPr>
                <w:rStyle w:val="BodyText-InlineCode"/>
              </w:rPr>
              <w:t>System::String^</w:t>
            </w:r>
          </w:p>
        </w:tc>
        <w:tc>
          <w:tcPr>
            <w:tcW w:w="2126" w:type="dxa"/>
            <w:tcBorders>
              <w:top w:val="single" w:sz="4" w:space="0" w:color="A5A5A5"/>
              <w:left w:val="single" w:sz="4" w:space="0" w:color="A5A5A5"/>
              <w:bottom w:val="single" w:sz="4" w:space="0" w:color="A5A5A5"/>
              <w:right w:val="single" w:sz="4" w:space="0" w:color="A5A5A5"/>
            </w:tcBorders>
          </w:tcPr>
          <w:p w14:paraId="2B4E8746" w14:textId="77777777" w:rsidR="008E338D" w:rsidRPr="00590B2C" w:rsidRDefault="008E338D" w:rsidP="00590B2C">
            <w:pPr>
              <w:pStyle w:val="BodyText-Compact"/>
              <w:rPr>
                <w:rStyle w:val="BodyText-InlineCode"/>
              </w:rPr>
            </w:pPr>
            <w:r w:rsidRPr="00590B2C">
              <w:rPr>
                <w:rStyle w:val="BodyText-InlineCode"/>
              </w:rPr>
              <w:t>marshal_as</w:t>
            </w:r>
          </w:p>
        </w:tc>
        <w:tc>
          <w:tcPr>
            <w:tcW w:w="3260" w:type="dxa"/>
            <w:tcBorders>
              <w:top w:val="single" w:sz="4" w:space="0" w:color="A5A5A5"/>
              <w:left w:val="single" w:sz="4" w:space="0" w:color="A5A5A5"/>
              <w:bottom w:val="single" w:sz="4" w:space="0" w:color="A5A5A5"/>
              <w:right w:val="single" w:sz="4" w:space="0" w:color="A5A5A5"/>
            </w:tcBorders>
          </w:tcPr>
          <w:p w14:paraId="2B4E8747" w14:textId="77777777" w:rsidR="008E338D" w:rsidRPr="00590B2C" w:rsidRDefault="008E338D" w:rsidP="00590B2C">
            <w:pPr>
              <w:pStyle w:val="BodyText-Compact"/>
              <w:rPr>
                <w:rStyle w:val="BodyText-InlineCode"/>
              </w:rPr>
            </w:pPr>
            <w:r w:rsidRPr="00590B2C">
              <w:rPr>
                <w:rStyle w:val="BodyText-InlineCode"/>
              </w:rPr>
              <w:t>marshal_cppstd.h</w:t>
            </w:r>
          </w:p>
        </w:tc>
      </w:tr>
      <w:tr w:rsidR="008E338D" w14:paraId="2B4E874D" w14:textId="77777777" w:rsidTr="008E338D">
        <w:tc>
          <w:tcPr>
            <w:tcW w:w="1843" w:type="dxa"/>
            <w:tcBorders>
              <w:top w:val="single" w:sz="4" w:space="0" w:color="A5A5A5"/>
              <w:left w:val="single" w:sz="4" w:space="0" w:color="A5A5A5"/>
              <w:bottom w:val="single" w:sz="4" w:space="0" w:color="A5A5A5"/>
              <w:right w:val="single" w:sz="4" w:space="0" w:color="A5A5A5"/>
            </w:tcBorders>
          </w:tcPr>
          <w:p w14:paraId="2B4E8749" w14:textId="77777777" w:rsidR="008E338D" w:rsidRPr="00590B2C" w:rsidRDefault="008E338D" w:rsidP="00590B2C">
            <w:pPr>
              <w:pStyle w:val="BodyText-Compact"/>
              <w:rPr>
                <w:rStyle w:val="BodyText-InlineCode"/>
              </w:rPr>
            </w:pPr>
            <w:r w:rsidRPr="00590B2C">
              <w:rPr>
                <w:rStyle w:val="BodyText-InlineCode"/>
              </w:rPr>
              <w:t>System::String^</w:t>
            </w:r>
          </w:p>
        </w:tc>
        <w:tc>
          <w:tcPr>
            <w:tcW w:w="1843" w:type="dxa"/>
            <w:tcBorders>
              <w:top w:val="single" w:sz="4" w:space="0" w:color="A5A5A5"/>
              <w:left w:val="single" w:sz="4" w:space="0" w:color="A5A5A5"/>
              <w:bottom w:val="single" w:sz="4" w:space="0" w:color="A5A5A5"/>
              <w:right w:val="single" w:sz="4" w:space="0" w:color="A5A5A5"/>
            </w:tcBorders>
          </w:tcPr>
          <w:p w14:paraId="2B4E874A" w14:textId="77777777" w:rsidR="008E338D" w:rsidRPr="00590B2C" w:rsidRDefault="008E338D" w:rsidP="00590B2C">
            <w:pPr>
              <w:pStyle w:val="BodyText-Compact"/>
              <w:rPr>
                <w:rStyle w:val="BodyText-InlineCode"/>
              </w:rPr>
            </w:pPr>
            <w:r w:rsidRPr="00590B2C">
              <w:rPr>
                <w:rStyle w:val="BodyText-InlineCode"/>
              </w:rPr>
              <w:t>std::wstring</w:t>
            </w:r>
          </w:p>
        </w:tc>
        <w:tc>
          <w:tcPr>
            <w:tcW w:w="2126" w:type="dxa"/>
            <w:tcBorders>
              <w:top w:val="single" w:sz="4" w:space="0" w:color="A5A5A5"/>
              <w:left w:val="single" w:sz="4" w:space="0" w:color="A5A5A5"/>
              <w:bottom w:val="single" w:sz="4" w:space="0" w:color="A5A5A5"/>
              <w:right w:val="single" w:sz="4" w:space="0" w:color="A5A5A5"/>
            </w:tcBorders>
          </w:tcPr>
          <w:p w14:paraId="2B4E874B" w14:textId="77777777" w:rsidR="008E338D" w:rsidRPr="00590B2C" w:rsidRDefault="008E338D" w:rsidP="00590B2C">
            <w:pPr>
              <w:pStyle w:val="BodyText-Compact"/>
              <w:rPr>
                <w:rStyle w:val="BodyText-InlineCode"/>
              </w:rPr>
            </w:pPr>
            <w:r w:rsidRPr="00590B2C">
              <w:rPr>
                <w:rStyle w:val="BodyText-InlineCode"/>
              </w:rPr>
              <w:t>marshal_as</w:t>
            </w:r>
          </w:p>
        </w:tc>
        <w:tc>
          <w:tcPr>
            <w:tcW w:w="3260" w:type="dxa"/>
            <w:tcBorders>
              <w:top w:val="single" w:sz="4" w:space="0" w:color="A5A5A5"/>
              <w:left w:val="single" w:sz="4" w:space="0" w:color="A5A5A5"/>
              <w:bottom w:val="single" w:sz="4" w:space="0" w:color="A5A5A5"/>
              <w:right w:val="single" w:sz="4" w:space="0" w:color="A5A5A5"/>
            </w:tcBorders>
          </w:tcPr>
          <w:p w14:paraId="2B4E874C" w14:textId="77777777" w:rsidR="008E338D" w:rsidRPr="00590B2C" w:rsidRDefault="008E338D" w:rsidP="00590B2C">
            <w:pPr>
              <w:pStyle w:val="BodyText-Compact"/>
              <w:rPr>
                <w:rStyle w:val="BodyText-InlineCode"/>
              </w:rPr>
            </w:pPr>
            <w:r w:rsidRPr="00590B2C">
              <w:rPr>
                <w:rStyle w:val="BodyText-InlineCode"/>
              </w:rPr>
              <w:t>marshal_cppstd.h</w:t>
            </w:r>
          </w:p>
        </w:tc>
      </w:tr>
      <w:tr w:rsidR="008E338D" w14:paraId="2B4E8752" w14:textId="77777777" w:rsidTr="008E338D">
        <w:tc>
          <w:tcPr>
            <w:tcW w:w="1843" w:type="dxa"/>
            <w:tcBorders>
              <w:top w:val="single" w:sz="4" w:space="0" w:color="A5A5A5"/>
              <w:left w:val="single" w:sz="4" w:space="0" w:color="A5A5A5"/>
              <w:bottom w:val="single" w:sz="4" w:space="0" w:color="A5A5A5"/>
              <w:right w:val="single" w:sz="4" w:space="0" w:color="A5A5A5"/>
            </w:tcBorders>
          </w:tcPr>
          <w:p w14:paraId="2B4E874E" w14:textId="77777777" w:rsidR="008E338D" w:rsidRPr="00590B2C" w:rsidRDefault="008E338D" w:rsidP="00590B2C">
            <w:pPr>
              <w:pStyle w:val="BodyText-Compact"/>
              <w:rPr>
                <w:rStyle w:val="BodyText-InlineCode"/>
              </w:rPr>
            </w:pPr>
            <w:r w:rsidRPr="00590B2C">
              <w:rPr>
                <w:rStyle w:val="BodyText-InlineCode"/>
              </w:rPr>
              <w:t>std::wstring</w:t>
            </w:r>
          </w:p>
        </w:tc>
        <w:tc>
          <w:tcPr>
            <w:tcW w:w="1843" w:type="dxa"/>
            <w:tcBorders>
              <w:top w:val="single" w:sz="4" w:space="0" w:color="A5A5A5"/>
              <w:left w:val="single" w:sz="4" w:space="0" w:color="A5A5A5"/>
              <w:bottom w:val="single" w:sz="4" w:space="0" w:color="A5A5A5"/>
              <w:right w:val="single" w:sz="4" w:space="0" w:color="A5A5A5"/>
            </w:tcBorders>
          </w:tcPr>
          <w:p w14:paraId="2B4E874F" w14:textId="77777777" w:rsidR="008E338D" w:rsidRPr="00590B2C" w:rsidRDefault="008E338D" w:rsidP="00590B2C">
            <w:pPr>
              <w:pStyle w:val="BodyText-Compact"/>
              <w:rPr>
                <w:rStyle w:val="BodyText-InlineCode"/>
              </w:rPr>
            </w:pPr>
            <w:r w:rsidRPr="00590B2C">
              <w:rPr>
                <w:rStyle w:val="BodyText-InlineCode"/>
              </w:rPr>
              <w:t>System::String^</w:t>
            </w:r>
          </w:p>
        </w:tc>
        <w:tc>
          <w:tcPr>
            <w:tcW w:w="2126" w:type="dxa"/>
            <w:tcBorders>
              <w:top w:val="single" w:sz="4" w:space="0" w:color="A5A5A5"/>
              <w:left w:val="single" w:sz="4" w:space="0" w:color="A5A5A5"/>
              <w:bottom w:val="single" w:sz="4" w:space="0" w:color="A5A5A5"/>
              <w:right w:val="single" w:sz="4" w:space="0" w:color="A5A5A5"/>
            </w:tcBorders>
          </w:tcPr>
          <w:p w14:paraId="2B4E8750" w14:textId="77777777" w:rsidR="008E338D" w:rsidRPr="00590B2C" w:rsidRDefault="008E338D" w:rsidP="00590B2C">
            <w:pPr>
              <w:pStyle w:val="BodyText-Compact"/>
              <w:rPr>
                <w:rStyle w:val="BodyText-InlineCode"/>
              </w:rPr>
            </w:pPr>
            <w:r w:rsidRPr="00590B2C">
              <w:rPr>
                <w:rStyle w:val="BodyText-InlineCode"/>
              </w:rPr>
              <w:t>marshal_as</w:t>
            </w:r>
          </w:p>
        </w:tc>
        <w:tc>
          <w:tcPr>
            <w:tcW w:w="3260" w:type="dxa"/>
            <w:tcBorders>
              <w:top w:val="single" w:sz="4" w:space="0" w:color="A5A5A5"/>
              <w:left w:val="single" w:sz="4" w:space="0" w:color="A5A5A5"/>
              <w:bottom w:val="single" w:sz="4" w:space="0" w:color="A5A5A5"/>
              <w:right w:val="single" w:sz="4" w:space="0" w:color="A5A5A5"/>
            </w:tcBorders>
          </w:tcPr>
          <w:p w14:paraId="2B4E8751" w14:textId="77777777" w:rsidR="008E338D" w:rsidRPr="00590B2C" w:rsidRDefault="008E338D" w:rsidP="00590B2C">
            <w:pPr>
              <w:pStyle w:val="BodyText-Compact"/>
              <w:rPr>
                <w:rStyle w:val="BodyText-InlineCode"/>
              </w:rPr>
            </w:pPr>
            <w:r w:rsidRPr="00590B2C">
              <w:rPr>
                <w:rStyle w:val="BodyText-InlineCode"/>
              </w:rPr>
              <w:t>marshal_cppstd.h</w:t>
            </w:r>
          </w:p>
        </w:tc>
      </w:tr>
    </w:tbl>
    <w:p w14:paraId="2B4E8753" w14:textId="77777777" w:rsidR="00671DA4" w:rsidRDefault="00671DA4">
      <w:pPr>
        <w:rPr>
          <w:lang w:eastAsia="zh-CN"/>
        </w:rPr>
      </w:pPr>
    </w:p>
    <w:p w14:paraId="2B4E8754" w14:textId="77777777" w:rsidR="008E338D" w:rsidRDefault="008E338D">
      <w:pPr>
        <w:rPr>
          <w:lang w:eastAsia="zh-CN"/>
        </w:rPr>
      </w:pPr>
      <w:r>
        <w:rPr>
          <w:lang w:eastAsia="zh-CN"/>
        </w:rPr>
        <w:t>Example:</w:t>
      </w:r>
    </w:p>
    <w:p w14:paraId="2B4E8755" w14:textId="77777777" w:rsidR="00D87E10" w:rsidRDefault="00D87E10" w:rsidP="001D1B81">
      <w:pPr>
        <w:pStyle w:val="BodyText-Code"/>
        <w:rPr>
          <w:lang w:eastAsia="zh-CN"/>
        </w:rPr>
      </w:pPr>
    </w:p>
    <w:p w14:paraId="2B4E8756" w14:textId="77777777" w:rsidR="001D1B81" w:rsidRDefault="001D1B81" w:rsidP="001D1B81">
      <w:pPr>
        <w:pStyle w:val="BodyText-Code"/>
        <w:rPr>
          <w:lang w:eastAsia="zh-CN"/>
        </w:rPr>
      </w:pPr>
    </w:p>
    <w:p w14:paraId="2B4E8757" w14:textId="77777777" w:rsidR="00D87E10" w:rsidRPr="001D1B81" w:rsidRDefault="00D87E10" w:rsidP="001D1B81">
      <w:pPr>
        <w:pStyle w:val="BodyText-Code"/>
      </w:pPr>
      <w:r w:rsidRPr="001D1B81">
        <w:rPr>
          <w:rStyle w:val="BodyText-Code-Keywords"/>
        </w:rPr>
        <w:t>using</w:t>
      </w:r>
      <w:r w:rsidRPr="001D1B81">
        <w:t> </w:t>
      </w:r>
      <w:r w:rsidRPr="001D1B81">
        <w:rPr>
          <w:rStyle w:val="BodyText-Code-Keywords"/>
        </w:rPr>
        <w:t>namespace</w:t>
      </w:r>
      <w:r w:rsidRPr="001D1B81">
        <w:t> Runtime::InteropServices;</w:t>
      </w:r>
    </w:p>
    <w:p w14:paraId="2B4E8758" w14:textId="77777777" w:rsidR="00D87E10" w:rsidRPr="001D1B81" w:rsidRDefault="00D87E10" w:rsidP="001D1B81">
      <w:pPr>
        <w:pStyle w:val="BodyText-Code"/>
      </w:pPr>
      <w:r w:rsidRPr="001D1B81">
        <w:rPr>
          <w:rStyle w:val="BodyText-Code-Keywords"/>
        </w:rPr>
        <w:t>using</w:t>
      </w:r>
      <w:r w:rsidRPr="001D1B81">
        <w:t> </w:t>
      </w:r>
      <w:r w:rsidRPr="001D1B81">
        <w:rPr>
          <w:rStyle w:val="BodyText-Code-Keywords"/>
        </w:rPr>
        <w:t>namespace</w:t>
      </w:r>
      <w:r w:rsidRPr="001D1B81">
        <w:t> msclr::interop;</w:t>
      </w:r>
    </w:p>
    <w:p w14:paraId="2B4E8759" w14:textId="77777777" w:rsidR="00D87E10" w:rsidRPr="001D1B81" w:rsidRDefault="00D87E10" w:rsidP="001D1B81">
      <w:pPr>
        <w:pStyle w:val="BodyText-Code"/>
        <w:rPr>
          <w:rStyle w:val="BodyText-Code-Comments"/>
        </w:rPr>
      </w:pPr>
    </w:p>
    <w:p w14:paraId="2B4E875A" w14:textId="77777777" w:rsidR="00D87E10" w:rsidRPr="001D1B81" w:rsidRDefault="00D87E10" w:rsidP="001D1B81">
      <w:pPr>
        <w:pStyle w:val="BodyText-Code"/>
      </w:pPr>
      <w:r w:rsidRPr="001D1B81">
        <w:rPr>
          <w:rStyle w:val="BodyText-Code-Comments"/>
        </w:rPr>
        <w:t>//indirect via const wchar_t* with context usage</w:t>
      </w:r>
    </w:p>
    <w:p w14:paraId="2B4E875B" w14:textId="77777777" w:rsidR="00D87E10" w:rsidRPr="001D1B81" w:rsidRDefault="00D87E10" w:rsidP="001D1B81">
      <w:pPr>
        <w:pStyle w:val="BodyText-Code"/>
      </w:pPr>
      <w:r w:rsidRPr="001D1B81">
        <w:rPr>
          <w:rStyle w:val="BodyText-Code-Types"/>
        </w:rPr>
        <w:t>marshal_context</w:t>
      </w:r>
      <w:r w:rsidRPr="001D1B81">
        <w:t> context;</w:t>
      </w:r>
    </w:p>
    <w:p w14:paraId="2B4E875C" w14:textId="77777777" w:rsidR="00D87E10" w:rsidRPr="001D1B81" w:rsidRDefault="00D87E10" w:rsidP="001D1B81">
      <w:pPr>
        <w:pStyle w:val="BodyText-Code"/>
      </w:pPr>
      <w:r w:rsidRPr="001D1B81">
        <w:t>std::</w:t>
      </w:r>
      <w:r w:rsidRPr="001D1B81">
        <w:rPr>
          <w:rStyle w:val="BodyText-Code-Types"/>
        </w:rPr>
        <w:t>wstring</w:t>
      </w:r>
      <w:r w:rsidRPr="001D1B81">
        <w:t xml:space="preserve"> </w:t>
      </w:r>
      <w:r w:rsidRPr="00D87E10">
        <w:t>stdString</w:t>
      </w:r>
      <w:r w:rsidRPr="001D1B81">
        <w:t> = context.marshal_as&lt;</w:t>
      </w:r>
      <w:r w:rsidRPr="001D1B81">
        <w:rPr>
          <w:rStyle w:val="BodyText-Code-Keywords"/>
        </w:rPr>
        <w:t>const</w:t>
      </w:r>
      <w:r w:rsidRPr="001D1B81">
        <w:t> </w:t>
      </w:r>
      <w:r w:rsidRPr="001D1B81">
        <w:rPr>
          <w:rStyle w:val="BodyText-Code-Keywords"/>
        </w:rPr>
        <w:t>wchar_t</w:t>
      </w:r>
      <w:r w:rsidRPr="001D1B81">
        <w:t>*&gt;(s);</w:t>
      </w:r>
    </w:p>
    <w:p w14:paraId="2B4E875D" w14:textId="77777777" w:rsidR="00337E32" w:rsidRDefault="00337E32" w:rsidP="001D1B81">
      <w:pPr>
        <w:pStyle w:val="BodyText-Code"/>
        <w:rPr>
          <w:lang w:eastAsia="zh-CN"/>
        </w:rPr>
      </w:pPr>
    </w:p>
    <w:p w14:paraId="2B4E875E" w14:textId="77777777" w:rsidR="00D87E10" w:rsidRPr="001D1B81" w:rsidRDefault="00D87E10" w:rsidP="001D1B81">
      <w:pPr>
        <w:pStyle w:val="BodyText-Code"/>
        <w:rPr>
          <w:rStyle w:val="BodyText-Code-Comments"/>
        </w:rPr>
      </w:pPr>
      <w:r w:rsidRPr="001D1B81">
        <w:rPr>
          <w:rStyle w:val="BodyText-Code-Comments"/>
        </w:rPr>
        <w:t xml:space="preserve">// directly to wstring </w:t>
      </w:r>
    </w:p>
    <w:p w14:paraId="2B4E875F" w14:textId="77777777" w:rsidR="00D87E10" w:rsidRPr="001D1B81" w:rsidRDefault="00D87E10" w:rsidP="001D1B81">
      <w:pPr>
        <w:pStyle w:val="BodyText-Code"/>
      </w:pPr>
      <w:r w:rsidRPr="001D1B81">
        <w:t>std::</w:t>
      </w:r>
      <w:r w:rsidRPr="001D1B81">
        <w:rPr>
          <w:rStyle w:val="BodyText-Code-Types"/>
        </w:rPr>
        <w:t>wstring</w:t>
      </w:r>
      <w:r w:rsidRPr="001D1B81">
        <w:t> </w:t>
      </w:r>
      <w:r w:rsidRPr="00D87E10">
        <w:t>stdString</w:t>
      </w:r>
      <w:r w:rsidRPr="001D1B81">
        <w:t> = marshal_as&lt;std::</w:t>
      </w:r>
      <w:r w:rsidRPr="001D1B81">
        <w:rPr>
          <w:rStyle w:val="BodyText-Code-Types"/>
        </w:rPr>
        <w:t>wstring</w:t>
      </w:r>
      <w:r w:rsidRPr="001D1B81">
        <w:t>&gt;(s);</w:t>
      </w:r>
    </w:p>
    <w:p w14:paraId="2B4E8760" w14:textId="77777777" w:rsidR="008E338D" w:rsidRDefault="008E338D" w:rsidP="001D1B81">
      <w:pPr>
        <w:pStyle w:val="BodyText-Code"/>
        <w:rPr>
          <w:lang w:eastAsia="zh-CN"/>
        </w:rPr>
      </w:pPr>
    </w:p>
    <w:p w14:paraId="2B4E8761" w14:textId="77777777" w:rsidR="008E338D" w:rsidRDefault="008E338D" w:rsidP="001D1B81">
      <w:pPr>
        <w:pStyle w:val="BodyText-Code"/>
        <w:rPr>
          <w:lang w:eastAsia="zh-CN"/>
        </w:rPr>
      </w:pPr>
    </w:p>
    <w:p w14:paraId="2B4E8762" w14:textId="77777777" w:rsidR="008E338D" w:rsidRDefault="008E338D">
      <w:pPr>
        <w:rPr>
          <w:lang w:eastAsia="zh-CN"/>
        </w:rPr>
      </w:pPr>
      <w:r>
        <w:rPr>
          <w:lang w:eastAsia="zh-CN"/>
        </w:rPr>
        <w:t xml:space="preserve">Details can be found </w:t>
      </w:r>
      <w:hyperlink r:id="rId43" w:history="1">
        <w:r w:rsidRPr="008E338D">
          <w:rPr>
            <w:rStyle w:val="Hyperlink"/>
            <w:lang w:eastAsia="zh-CN"/>
          </w:rPr>
          <w:t>here</w:t>
        </w:r>
      </w:hyperlink>
      <w:r>
        <w:rPr>
          <w:lang w:eastAsia="zh-CN"/>
        </w:rPr>
        <w:t>.</w:t>
      </w:r>
    </w:p>
    <w:p w14:paraId="2B4E8763" w14:textId="77777777" w:rsidR="00277A6A" w:rsidRDefault="00277A6A" w:rsidP="00277A6A">
      <w:pPr>
        <w:pStyle w:val="berschrift2"/>
        <w:rPr>
          <w:lang w:eastAsia="zh-CN"/>
        </w:rPr>
      </w:pPr>
      <w:bookmarkStart w:id="1837" w:name="_Toc401752096"/>
      <w:r>
        <w:rPr>
          <w:lang w:eastAsia="zh-CN"/>
        </w:rPr>
        <w:t>Delegates</w:t>
      </w:r>
      <w:bookmarkEnd w:id="1837"/>
      <w:r>
        <w:rPr>
          <w:lang w:eastAsia="zh-CN"/>
        </w:rPr>
        <w:t xml:space="preserve"> </w:t>
      </w:r>
    </w:p>
    <w:p w14:paraId="2B4E8764" w14:textId="77777777" w:rsidR="008D5EAD" w:rsidRDefault="008D5EAD" w:rsidP="00FA2798">
      <w:pPr>
        <w:pStyle w:val="Textkrper"/>
      </w:pPr>
      <w:r w:rsidRPr="00A77CC6">
        <w:t xml:space="preserve">The following example extents the bridge class from </w:t>
      </w:r>
      <w:r w:rsidR="00FA2798" w:rsidRPr="00A77CC6">
        <w:t>§</w:t>
      </w:r>
      <w:r w:rsidR="00CF4B16">
        <w:fldChar w:fldCharType="begin"/>
      </w:r>
      <w:r w:rsidR="00CF4B16">
        <w:instrText xml:space="preserve"> REF _Ref394569634 \r \h  \* MERGEFORMAT </w:instrText>
      </w:r>
      <w:r w:rsidR="00CF4B16">
        <w:fldChar w:fldCharType="separate"/>
      </w:r>
      <w:r w:rsidR="009226EE">
        <w:rPr>
          <w:rStyle w:val="sentence"/>
        </w:rPr>
        <w:t>5.1</w:t>
      </w:r>
      <w:r w:rsidR="00CF4B16">
        <w:fldChar w:fldCharType="end"/>
      </w:r>
      <w:r w:rsidRPr="00A77CC6">
        <w:t xml:space="preserve"> </w:t>
      </w:r>
      <w:r w:rsidR="000C4D66" w:rsidRPr="00A77CC6">
        <w:t xml:space="preserve">to </w:t>
      </w:r>
      <w:r w:rsidRPr="00A77CC6">
        <w:t xml:space="preserve">demonstrate how </w:t>
      </w:r>
      <w:r w:rsidR="000C4D66" w:rsidRPr="00A77CC6">
        <w:t xml:space="preserve">to </w:t>
      </w:r>
      <w:r w:rsidRPr="00A77CC6">
        <w:t>translate a managed delegate/event to an unmanaged function pointer.</w:t>
      </w:r>
      <w:r>
        <w:t xml:space="preserve"> </w:t>
      </w:r>
      <w:r w:rsidRPr="00A77CC6">
        <w:t>A managed delegate is created and GetFunctionPointerForDelegate is used to retrieve the underlying entry point for the delegate.</w:t>
      </w:r>
      <w:r>
        <w:t xml:space="preserve"> </w:t>
      </w:r>
      <w:r w:rsidRPr="00A77CC6">
        <w:t xml:space="preserve">This </w:t>
      </w:r>
      <w:r w:rsidRPr="00A77CC6">
        <w:lastRenderedPageBreak/>
        <w:t>address is then passed to the unmanaged function</w:t>
      </w:r>
      <w:r w:rsidR="000C4D66" w:rsidRPr="00A77CC6">
        <w:t>.</w:t>
      </w:r>
      <w:r>
        <w:t xml:space="preserve"> </w:t>
      </w:r>
      <w:r w:rsidRPr="00A77CC6">
        <w:t>It is necessary to protect the delegate from premature garbage collection, but pinning is not necessary.</w:t>
      </w:r>
      <w:r>
        <w:t xml:space="preserve"> </w:t>
      </w:r>
      <w:r w:rsidRPr="00A77CC6">
        <w:t>If a delegate is re-located by a garbage collection, it</w:t>
      </w:r>
      <w:r w:rsidR="000C4D66" w:rsidRPr="00A77CC6">
        <w:t xml:space="preserve"> will not affect the </w:t>
      </w:r>
      <w:r w:rsidRPr="00A77CC6">
        <w:t>managed callback, so Alloc is used to add a reference to the delegate, allowing relocation of the delegate, but preventing disposal.</w:t>
      </w:r>
      <w:r>
        <w:t xml:space="preserve"> </w:t>
      </w:r>
      <w:r w:rsidRPr="00A77CC6">
        <w:t>Using GCHandle instead of pin_ptr reduces fragmentation potential of the managed heap.</w:t>
      </w:r>
      <w:r>
        <w:t xml:space="preserve"> </w:t>
      </w:r>
    </w:p>
    <w:p w14:paraId="2B4E8765" w14:textId="77777777" w:rsidR="001A75C5" w:rsidRPr="00AF0CCA" w:rsidRDefault="001A75C5" w:rsidP="00AF0CCA">
      <w:pPr>
        <w:pStyle w:val="BodyText-Code"/>
        <w:rPr>
          <w:rStyle w:val="BodyText-Code-Comments"/>
        </w:rPr>
      </w:pPr>
      <w:r w:rsidRPr="00AF0CCA">
        <w:rPr>
          <w:rStyle w:val="BodyText-Code-Comments"/>
        </w:rPr>
        <w:t>// Native class defined in a purely native library/DLL</w:t>
      </w:r>
    </w:p>
    <w:p w14:paraId="2B4E8766" w14:textId="77777777" w:rsidR="001A75C5" w:rsidRPr="00703135" w:rsidRDefault="001A75C5" w:rsidP="00AF0CCA">
      <w:pPr>
        <w:pStyle w:val="BodyText-Code"/>
      </w:pPr>
      <w:r w:rsidRPr="00AF0CCA">
        <w:rPr>
          <w:rStyle w:val="BodyText-Code-Keywords"/>
        </w:rPr>
        <w:t>class</w:t>
      </w:r>
      <w:r w:rsidRPr="00AF0CCA">
        <w:t> </w:t>
      </w:r>
      <w:r w:rsidRPr="00AF0CCA">
        <w:rPr>
          <w:rStyle w:val="BodyText-Code-Types"/>
        </w:rPr>
        <w:t>NativeClass</w:t>
      </w:r>
      <w:r w:rsidRPr="00703135">
        <w:t> </w:t>
      </w:r>
    </w:p>
    <w:p w14:paraId="2B4E8767" w14:textId="77777777" w:rsidR="001A75C5" w:rsidRPr="00703135" w:rsidRDefault="001A75C5" w:rsidP="00AF0CCA">
      <w:pPr>
        <w:pStyle w:val="BodyText-Code"/>
      </w:pPr>
      <w:r w:rsidRPr="00703135">
        <w:t>{</w:t>
      </w:r>
    </w:p>
    <w:p w14:paraId="2B4E8768" w14:textId="77777777" w:rsidR="001A75C5" w:rsidRPr="00703135" w:rsidRDefault="001A75C5" w:rsidP="00AF0CCA">
      <w:pPr>
        <w:pStyle w:val="BodyText-Code"/>
      </w:pPr>
      <w:r w:rsidRPr="00AF0CCA">
        <w:rPr>
          <w:rStyle w:val="BodyText-Code-Keywords"/>
        </w:rPr>
        <w:t>public</w:t>
      </w:r>
      <w:r w:rsidRPr="00703135">
        <w:t>:</w:t>
      </w:r>
    </w:p>
    <w:p w14:paraId="2B4E8769" w14:textId="77777777" w:rsidR="00DF55B0" w:rsidRPr="00AF0CCA" w:rsidRDefault="001A75C5" w:rsidP="00AF0CCA">
      <w:pPr>
        <w:pStyle w:val="BodyText-Code"/>
        <w:rPr>
          <w:rStyle w:val="BodyText-Code-Comments"/>
        </w:rPr>
      </w:pPr>
      <w:r w:rsidRPr="00703135">
        <w:t>    </w:t>
      </w:r>
      <w:r w:rsidR="00DF55B0" w:rsidRPr="00AF0CCA">
        <w:rPr>
          <w:rStyle w:val="BodyText-Code-Comments"/>
        </w:rPr>
        <w:t>// ...</w:t>
      </w:r>
    </w:p>
    <w:p w14:paraId="2B4E876A" w14:textId="77777777" w:rsidR="001A75C5" w:rsidRPr="00DF55B0" w:rsidRDefault="001A75C5" w:rsidP="00AF0CCA">
      <w:pPr>
        <w:pStyle w:val="BodyText-Code"/>
      </w:pPr>
      <w:r w:rsidRPr="00AF0CCA">
        <w:t>    </w:t>
      </w:r>
      <w:r w:rsidRPr="00AF0CCA">
        <w:rPr>
          <w:rStyle w:val="BodyText-Code-Keywords"/>
        </w:rPr>
        <w:t>void</w:t>
      </w:r>
      <w:r w:rsidRPr="00AF0CCA">
        <w:t> OnValue(std::</w:t>
      </w:r>
      <w:r w:rsidRPr="00AF0CCA">
        <w:rPr>
          <w:rStyle w:val="BodyText-Code-Types"/>
        </w:rPr>
        <w:t>function</w:t>
      </w:r>
      <w:r w:rsidRPr="00AF0CCA">
        <w:t>&lt;</w:t>
      </w:r>
      <w:r w:rsidRPr="00AF0CCA">
        <w:rPr>
          <w:rStyle w:val="BodyText-Code-Keywords"/>
        </w:rPr>
        <w:t>void</w:t>
      </w:r>
      <w:r w:rsidRPr="00AF0CCA">
        <w:t>(</w:t>
      </w:r>
      <w:r w:rsidRPr="00AF0CCA">
        <w:rPr>
          <w:rStyle w:val="BodyText-Code-Keywords"/>
        </w:rPr>
        <w:t>int</w:t>
      </w:r>
      <w:r w:rsidRPr="00AF0CCA">
        <w:t> )&gt; func</w:t>
      </w:r>
      <w:r w:rsidRPr="00DF55B0">
        <w:t>)</w:t>
      </w:r>
    </w:p>
    <w:p w14:paraId="2B4E876B" w14:textId="77777777" w:rsidR="001A75C5" w:rsidRPr="00DF55B0" w:rsidRDefault="001A75C5" w:rsidP="00AF0CCA">
      <w:pPr>
        <w:pStyle w:val="BodyText-Code"/>
      </w:pPr>
      <w:r w:rsidRPr="00DF55B0">
        <w:t>    {</w:t>
      </w:r>
    </w:p>
    <w:p w14:paraId="2B4E876C" w14:textId="77777777" w:rsidR="001A75C5" w:rsidRPr="00DF55B0" w:rsidRDefault="001A75C5" w:rsidP="00AF0CCA">
      <w:pPr>
        <w:pStyle w:val="BodyText-Code"/>
      </w:pPr>
      <w:r w:rsidRPr="00DF55B0">
        <w:t>        m_callback = </w:t>
      </w:r>
      <w:r w:rsidRPr="00AF0CCA">
        <w:t>func</w:t>
      </w:r>
      <w:r w:rsidRPr="00DF55B0">
        <w:t>;</w:t>
      </w:r>
    </w:p>
    <w:p w14:paraId="2B4E876D" w14:textId="77777777" w:rsidR="001A75C5" w:rsidRPr="00DF55B0" w:rsidRDefault="001A75C5" w:rsidP="00AF0CCA">
      <w:pPr>
        <w:pStyle w:val="BodyText-Code"/>
      </w:pPr>
      <w:r w:rsidRPr="00DF55B0">
        <w:t>    }</w:t>
      </w:r>
    </w:p>
    <w:p w14:paraId="2B4E876E" w14:textId="77777777" w:rsidR="001A75C5" w:rsidRDefault="001A75C5" w:rsidP="00AF0CCA">
      <w:pPr>
        <w:pStyle w:val="BodyText-Code"/>
      </w:pPr>
      <w:r w:rsidRPr="00AF0CCA">
        <w:rPr>
          <w:rStyle w:val="BodyText-Code-Keywords"/>
        </w:rPr>
        <w:t>private</w:t>
      </w:r>
      <w:r w:rsidRPr="00DF55B0">
        <w:t>:</w:t>
      </w:r>
    </w:p>
    <w:p w14:paraId="2B4E876F" w14:textId="77777777" w:rsidR="00DF55B0" w:rsidRPr="00AF0CCA" w:rsidRDefault="00DF55B0" w:rsidP="00AF0CCA">
      <w:pPr>
        <w:pStyle w:val="BodyText-Code"/>
        <w:rPr>
          <w:rStyle w:val="BodyText-Code-Comments"/>
        </w:rPr>
      </w:pPr>
      <w:r>
        <w:t xml:space="preserve">    </w:t>
      </w:r>
      <w:r w:rsidRPr="00AF0CCA">
        <w:rPr>
          <w:rStyle w:val="BodyText-Code-Comments"/>
        </w:rPr>
        <w:t>// Native function pointer</w:t>
      </w:r>
    </w:p>
    <w:p w14:paraId="2B4E8770" w14:textId="77777777" w:rsidR="001A75C5" w:rsidRPr="00DF55B0" w:rsidRDefault="001A75C5" w:rsidP="00AF0CCA">
      <w:pPr>
        <w:pStyle w:val="BodyText-Code"/>
      </w:pPr>
      <w:r w:rsidRPr="00AF0CCA">
        <w:t>    std::</w:t>
      </w:r>
      <w:r w:rsidRPr="00AF0CCA">
        <w:rPr>
          <w:rStyle w:val="BodyText-Code-Types"/>
        </w:rPr>
        <w:t>function</w:t>
      </w:r>
      <w:r w:rsidRPr="00AF0CCA">
        <w:t>&lt;</w:t>
      </w:r>
      <w:r w:rsidRPr="00AF0CCA">
        <w:rPr>
          <w:rStyle w:val="BodyText-Code-Keywords"/>
        </w:rPr>
        <w:t>void</w:t>
      </w:r>
      <w:r w:rsidRPr="00AF0CCA">
        <w:t>(</w:t>
      </w:r>
      <w:r w:rsidRPr="00AF0CCA">
        <w:rPr>
          <w:rStyle w:val="BodyText-Code-Keywords"/>
        </w:rPr>
        <w:t>int</w:t>
      </w:r>
      <w:r w:rsidRPr="00DF55B0">
        <w:t>)&gt; m_callback;</w:t>
      </w:r>
    </w:p>
    <w:p w14:paraId="2B4E8771" w14:textId="77777777" w:rsidR="001A75C5" w:rsidRPr="009275CD" w:rsidRDefault="001A75C5" w:rsidP="00AF0CCA">
      <w:pPr>
        <w:pStyle w:val="BodyText-Code"/>
      </w:pPr>
      <w:r w:rsidRPr="009275CD">
        <w:t>};</w:t>
      </w:r>
    </w:p>
    <w:p w14:paraId="2B4E8772" w14:textId="77777777" w:rsidR="001A75C5" w:rsidRPr="00AF0CCA" w:rsidRDefault="001A75C5" w:rsidP="00AF0CCA">
      <w:pPr>
        <w:pStyle w:val="BodyText-Code"/>
        <w:rPr>
          <w:rStyle w:val="BodyText-Code-Comments"/>
        </w:rPr>
      </w:pPr>
    </w:p>
    <w:p w14:paraId="2B4E8773" w14:textId="77777777" w:rsidR="001A75C5" w:rsidRPr="00AF0CCA" w:rsidRDefault="001A75C5" w:rsidP="00AF0CCA">
      <w:pPr>
        <w:pStyle w:val="BodyText-Code"/>
        <w:rPr>
          <w:rStyle w:val="BodyText-Code-Comments"/>
        </w:rPr>
      </w:pPr>
      <w:r w:rsidRPr="00AF0CCA">
        <w:rPr>
          <w:rStyle w:val="BodyText-Code-Comments"/>
        </w:rPr>
        <w:t>// Managed interface defined in a purely managed assembly</w:t>
      </w:r>
    </w:p>
    <w:p w14:paraId="2B4E8774" w14:textId="77777777" w:rsidR="001A75C5" w:rsidRPr="00AF0CCA" w:rsidRDefault="001A75C5" w:rsidP="00AF0CCA">
      <w:pPr>
        <w:pStyle w:val="BodyText-Code"/>
      </w:pPr>
      <w:r w:rsidRPr="00AF0CCA">
        <w:rPr>
          <w:rStyle w:val="BodyText-Code-Comments"/>
        </w:rPr>
        <w:t>// as abstraction for the NativeClass</w:t>
      </w:r>
    </w:p>
    <w:p w14:paraId="2B4E8775" w14:textId="77777777" w:rsidR="001A75C5" w:rsidRPr="00703135" w:rsidRDefault="001A75C5" w:rsidP="00AF0CCA">
      <w:pPr>
        <w:pStyle w:val="BodyText-Code"/>
      </w:pPr>
      <w:r w:rsidRPr="00AF0CCA">
        <w:rPr>
          <w:rStyle w:val="BodyText-Code-Keywords"/>
        </w:rPr>
        <w:t>public</w:t>
      </w:r>
      <w:r w:rsidRPr="00AF0CCA">
        <w:t> </w:t>
      </w:r>
      <w:r w:rsidRPr="00AF0CCA">
        <w:rPr>
          <w:rStyle w:val="BodyText-Code-Keywords"/>
        </w:rPr>
        <w:t>interface</w:t>
      </w:r>
      <w:r w:rsidRPr="00AF0CCA">
        <w:t> </w:t>
      </w:r>
      <w:r w:rsidRPr="00AF0CCA">
        <w:rPr>
          <w:rStyle w:val="BodyText-Code-Types"/>
        </w:rPr>
        <w:t>IMyInterface</w:t>
      </w:r>
    </w:p>
    <w:p w14:paraId="2B4E8776" w14:textId="77777777" w:rsidR="001A75C5" w:rsidRPr="00703135" w:rsidRDefault="001A75C5" w:rsidP="00AF0CCA">
      <w:pPr>
        <w:pStyle w:val="BodyText-Code"/>
      </w:pPr>
      <w:r w:rsidRPr="00703135">
        <w:t>{</w:t>
      </w:r>
    </w:p>
    <w:p w14:paraId="2B4E8777" w14:textId="77777777" w:rsidR="00DF55B0" w:rsidRPr="00AF0CCA" w:rsidRDefault="00DF55B0" w:rsidP="00AF0CCA">
      <w:pPr>
        <w:pStyle w:val="BodyText-Code"/>
        <w:rPr>
          <w:rStyle w:val="BodyText-Code-Comments"/>
        </w:rPr>
      </w:pPr>
      <w:r w:rsidRPr="00AF0CCA">
        <w:rPr>
          <w:rStyle w:val="BodyText-Code-Comments"/>
        </w:rPr>
        <w:t xml:space="preserve">    // exposed event for the abstraction</w:t>
      </w:r>
    </w:p>
    <w:p w14:paraId="2B4E8778" w14:textId="77777777" w:rsidR="00DF55B0" w:rsidRPr="00DF55B0" w:rsidRDefault="00DF55B0" w:rsidP="00AF0CCA">
      <w:pPr>
        <w:pStyle w:val="BodyText-Code"/>
      </w:pPr>
      <w:r w:rsidRPr="00AF0CCA">
        <w:rPr>
          <w:rStyle w:val="BodyText-Code-Keywords"/>
        </w:rPr>
        <w:t xml:space="preserve">    event</w:t>
      </w:r>
      <w:r w:rsidRPr="00AF0CCA">
        <w:t> </w:t>
      </w:r>
      <w:r w:rsidRPr="00AF0CCA">
        <w:rPr>
          <w:rStyle w:val="BodyText-Code-Types"/>
        </w:rPr>
        <w:t>Action</w:t>
      </w:r>
      <w:r w:rsidRPr="00AF0CCA">
        <w:t>&lt;</w:t>
      </w:r>
      <w:r w:rsidRPr="00AF0CCA">
        <w:rPr>
          <w:rStyle w:val="BodyText-Code-Keywords"/>
        </w:rPr>
        <w:t>int</w:t>
      </w:r>
      <w:r w:rsidRPr="00DF55B0">
        <w:t>&gt; ValueReceived;</w:t>
      </w:r>
    </w:p>
    <w:p w14:paraId="2B4E8779" w14:textId="77777777" w:rsidR="001A75C5" w:rsidRPr="00703135" w:rsidRDefault="001A75C5" w:rsidP="00AF0CCA">
      <w:pPr>
        <w:pStyle w:val="BodyText-Code"/>
      </w:pPr>
      <w:r w:rsidRPr="00703135">
        <w:t>}</w:t>
      </w:r>
    </w:p>
    <w:p w14:paraId="2B4E877A" w14:textId="77777777" w:rsidR="001A75C5" w:rsidRPr="00703135" w:rsidRDefault="001A75C5" w:rsidP="00AF0CCA">
      <w:pPr>
        <w:pStyle w:val="BodyText-Code"/>
      </w:pPr>
    </w:p>
    <w:p w14:paraId="2B4E877B" w14:textId="77777777" w:rsidR="00DF55B0" w:rsidRPr="00AF0CCA" w:rsidRDefault="00DF55B0" w:rsidP="00AF0CCA">
      <w:pPr>
        <w:pStyle w:val="BodyText-Code"/>
        <w:rPr>
          <w:rStyle w:val="BodyText-Code-Comments"/>
        </w:rPr>
      </w:pPr>
      <w:r w:rsidRPr="00AF0CCA">
        <w:rPr>
          <w:rStyle w:val="BodyText-Code-Comments"/>
        </w:rPr>
        <w:t xml:space="preserve">// Bridge class to translate from native to managed </w:t>
      </w:r>
    </w:p>
    <w:p w14:paraId="2B4E877C" w14:textId="77777777" w:rsidR="00DF55B0" w:rsidRPr="00AF0CCA" w:rsidRDefault="00DF55B0" w:rsidP="00AF0CCA">
      <w:pPr>
        <w:pStyle w:val="BodyText-Code"/>
      </w:pPr>
      <w:r w:rsidRPr="00AF0CCA">
        <w:rPr>
          <w:rStyle w:val="BodyText-Code-Comments"/>
        </w:rPr>
        <w:t>// defined in the bridge C++/CLI assembly</w:t>
      </w:r>
    </w:p>
    <w:p w14:paraId="2B4E877D" w14:textId="77777777" w:rsidR="00DF55B0" w:rsidRPr="00703135" w:rsidRDefault="00DF55B0" w:rsidP="00AF0CCA">
      <w:pPr>
        <w:pStyle w:val="BodyText-Code"/>
      </w:pPr>
      <w:r w:rsidRPr="00AF0CCA">
        <w:rPr>
          <w:rStyle w:val="BodyText-Code-Keywords"/>
        </w:rPr>
        <w:t>ref</w:t>
      </w:r>
      <w:r w:rsidRPr="00AF0CCA">
        <w:t> </w:t>
      </w:r>
      <w:r w:rsidRPr="00AF0CCA">
        <w:rPr>
          <w:rStyle w:val="BodyText-Code-Keywords"/>
        </w:rPr>
        <w:t>class</w:t>
      </w:r>
      <w:r w:rsidRPr="00AF0CCA">
        <w:t> </w:t>
      </w:r>
      <w:r w:rsidRPr="00AF0CCA">
        <w:rPr>
          <w:rStyle w:val="BodyText-Code-Types"/>
        </w:rPr>
        <w:t>BridgeClass</w:t>
      </w:r>
      <w:r w:rsidRPr="00AF0CCA">
        <w:t> : </w:t>
      </w:r>
      <w:r w:rsidRPr="00AF0CCA">
        <w:rPr>
          <w:rStyle w:val="BodyText-Code-Keywords"/>
        </w:rPr>
        <w:t>public</w:t>
      </w:r>
      <w:r w:rsidRPr="00AF0CCA">
        <w:t> </w:t>
      </w:r>
      <w:r w:rsidRPr="00AF0CCA">
        <w:rPr>
          <w:rStyle w:val="BodyText-Code-Types"/>
        </w:rPr>
        <w:t>IMyInterface</w:t>
      </w:r>
    </w:p>
    <w:p w14:paraId="2B4E877E" w14:textId="77777777" w:rsidR="00DF55B0" w:rsidRPr="00703135" w:rsidRDefault="00DF55B0" w:rsidP="00AF0CCA">
      <w:pPr>
        <w:pStyle w:val="BodyText-Code"/>
      </w:pPr>
      <w:r w:rsidRPr="00703135">
        <w:t>{</w:t>
      </w:r>
    </w:p>
    <w:p w14:paraId="2B4E877F" w14:textId="77777777" w:rsidR="00DF55B0" w:rsidRPr="00703135" w:rsidRDefault="00DF55B0" w:rsidP="00AF0CCA">
      <w:pPr>
        <w:pStyle w:val="BodyText-Code"/>
      </w:pPr>
      <w:r w:rsidRPr="00AF0CCA">
        <w:rPr>
          <w:rStyle w:val="BodyText-Code-Keywords"/>
        </w:rPr>
        <w:t>public</w:t>
      </w:r>
      <w:r w:rsidRPr="00703135">
        <w:t>:</w:t>
      </w:r>
    </w:p>
    <w:p w14:paraId="2B4E8780" w14:textId="77777777" w:rsidR="00DF55B0" w:rsidRPr="00703135" w:rsidRDefault="00DF55B0" w:rsidP="00AF0CCA">
      <w:pPr>
        <w:pStyle w:val="BodyText-Code"/>
      </w:pPr>
      <w:r w:rsidRPr="00703135">
        <w:t>    BridgeClass()</w:t>
      </w:r>
    </w:p>
    <w:p w14:paraId="2B4E8781" w14:textId="77777777" w:rsidR="00DF55B0" w:rsidRPr="00AF0CCA" w:rsidRDefault="00DF55B0" w:rsidP="00AF0CCA">
      <w:pPr>
        <w:pStyle w:val="BodyText-Code"/>
        <w:rPr>
          <w:rStyle w:val="BodyText-Code-Comments"/>
        </w:rPr>
      </w:pPr>
      <w:r w:rsidRPr="00AF0CCA">
        <w:rPr>
          <w:rStyle w:val="BodyText-Code-Comments"/>
        </w:rPr>
        <w:t xml:space="preserve">    // ...</w:t>
      </w:r>
    </w:p>
    <w:p w14:paraId="2B4E8782" w14:textId="77777777" w:rsidR="00DF55B0" w:rsidRDefault="00DF55B0" w:rsidP="00AF0CCA">
      <w:pPr>
        <w:pStyle w:val="BodyText-Code"/>
      </w:pPr>
      <w:r w:rsidRPr="00703135">
        <w:t xml:space="preserve">   </w:t>
      </w:r>
      <w:r>
        <w:t xml:space="preserve"> </w:t>
      </w:r>
      <w:r w:rsidRPr="009275CD">
        <w:t>{</w:t>
      </w:r>
    </w:p>
    <w:p w14:paraId="2B4E8783" w14:textId="77777777" w:rsidR="00DF55B0" w:rsidRPr="00AF0CCA" w:rsidRDefault="00DF55B0" w:rsidP="00AF0CCA">
      <w:pPr>
        <w:pStyle w:val="BodyText-Code"/>
        <w:rPr>
          <w:rStyle w:val="BodyText-Code-Comments"/>
        </w:rPr>
      </w:pPr>
      <w:r w:rsidRPr="00AF0CCA">
        <w:rPr>
          <w:rStyle w:val="BodyText-Code-Comments"/>
        </w:rPr>
        <w:t xml:space="preserve">        // ...</w:t>
      </w:r>
    </w:p>
    <w:p w14:paraId="2B4E8784" w14:textId="77777777" w:rsidR="00DF55B0" w:rsidRPr="00AF0CCA" w:rsidRDefault="00DF55B0" w:rsidP="00AF0CCA">
      <w:pPr>
        <w:pStyle w:val="BodyText-Code"/>
        <w:rPr>
          <w:rStyle w:val="BodyText-Code-Comments"/>
        </w:rPr>
      </w:pPr>
      <w:r w:rsidRPr="00AF0CCA">
        <w:rPr>
          <w:rStyle w:val="BodyText-Code-Comments"/>
        </w:rPr>
        <w:t xml:space="preserve">        // create a non-generic delegate </w:t>
      </w:r>
    </w:p>
    <w:p w14:paraId="2B4E8785" w14:textId="77777777" w:rsidR="00DF55B0" w:rsidRPr="00AF0CCA" w:rsidRDefault="00DF55B0" w:rsidP="00AF0CCA">
      <w:pPr>
        <w:pStyle w:val="BodyText-Code"/>
      </w:pPr>
      <w:r w:rsidRPr="00AF0CCA">
        <w:t xml:space="preserve">        m_callback = </w:t>
      </w:r>
      <w:r w:rsidRPr="00AF0CCA">
        <w:rPr>
          <w:rStyle w:val="BodyText-Code-Keywords"/>
        </w:rPr>
        <w:t>gcnew</w:t>
      </w:r>
      <w:r w:rsidRPr="00AF0CCA">
        <w:t>  </w:t>
      </w:r>
      <w:r w:rsidRPr="00AF0CCA">
        <w:rPr>
          <w:rStyle w:val="BodyText-Code-Types"/>
        </w:rPr>
        <w:t>MyEventDelegate</w:t>
      </w:r>
      <w:r w:rsidRPr="00AF0CCA">
        <w:t>(</w:t>
      </w:r>
      <w:r w:rsidRPr="00AF0CCA">
        <w:rPr>
          <w:rStyle w:val="BodyText-Code-Keywords"/>
        </w:rPr>
        <w:t>this</w:t>
      </w:r>
      <w:r w:rsidRPr="00AF0CCA">
        <w:t>, &amp;</w:t>
      </w:r>
      <w:r w:rsidRPr="00AF0CCA">
        <w:rPr>
          <w:rStyle w:val="BodyText-Code-Types"/>
        </w:rPr>
        <w:t>BridgeClass</w:t>
      </w:r>
      <w:r w:rsidRPr="00AF0CCA">
        <w:t>::OnValue);</w:t>
      </w:r>
    </w:p>
    <w:p w14:paraId="2B4E8786" w14:textId="77777777" w:rsidR="00DF55B0" w:rsidRPr="00AF0CCA" w:rsidRDefault="00DF55B0" w:rsidP="00AF0CCA">
      <w:pPr>
        <w:pStyle w:val="BodyText-Code"/>
        <w:rPr>
          <w:rStyle w:val="BodyText-Code-Comments"/>
        </w:rPr>
      </w:pPr>
      <w:r w:rsidRPr="00AF0CCA">
        <w:rPr>
          <w:rStyle w:val="BodyText-Code-Comments"/>
        </w:rPr>
        <w:t xml:space="preserve">        // create a handle for the delegate  </w:t>
      </w:r>
    </w:p>
    <w:p w14:paraId="2B4E8787" w14:textId="77777777" w:rsidR="00DF55B0" w:rsidRPr="00AF0CCA" w:rsidRDefault="00DF55B0" w:rsidP="00AF0CCA">
      <w:pPr>
        <w:pStyle w:val="BodyText-Code"/>
      </w:pPr>
      <w:r w:rsidRPr="00AF0CCA">
        <w:t xml:space="preserve">        m_callbackHandle = </w:t>
      </w:r>
      <w:r w:rsidRPr="00AF0CCA">
        <w:rPr>
          <w:rStyle w:val="BodyText-Code-Types"/>
        </w:rPr>
        <w:t>GCHandle</w:t>
      </w:r>
      <w:r w:rsidRPr="00AF0CCA">
        <w:t>::Alloc(m_callback);</w:t>
      </w:r>
    </w:p>
    <w:p w14:paraId="2B4E8788" w14:textId="77777777" w:rsidR="00DF55B0" w:rsidRPr="00AF0CCA" w:rsidRDefault="00DF55B0" w:rsidP="00AF0CCA">
      <w:pPr>
        <w:pStyle w:val="BodyText-Code"/>
        <w:rPr>
          <w:rStyle w:val="BodyText-Code-Comments"/>
        </w:rPr>
      </w:pPr>
      <w:r w:rsidRPr="00AF0CCA">
        <w:rPr>
          <w:rStyle w:val="BodyText-Code-Comments"/>
        </w:rPr>
        <w:t xml:space="preserve">        // create a function pointer</w:t>
      </w:r>
    </w:p>
    <w:p w14:paraId="2B4E8789" w14:textId="77777777" w:rsidR="00DF55B0" w:rsidRDefault="00DF55B0" w:rsidP="00AF0CCA">
      <w:pPr>
        <w:pStyle w:val="BodyText-Code"/>
      </w:pPr>
      <w:r w:rsidRPr="00AF0CCA">
        <w:rPr>
          <w:rStyle w:val="BodyText-Code-Types"/>
        </w:rPr>
        <w:t xml:space="preserve">        IntPtr</w:t>
      </w:r>
      <w:r w:rsidRPr="00AF0CCA">
        <w:t> ptr = </w:t>
      </w:r>
      <w:r w:rsidRPr="00AF0CCA">
        <w:rPr>
          <w:rStyle w:val="BodyText-Code-Types"/>
        </w:rPr>
        <w:t>Marshal</w:t>
      </w:r>
      <w:r w:rsidRPr="00DF55B0">
        <w:t>::GetFunctionPointerForDelegate(m_callback);</w:t>
      </w:r>
    </w:p>
    <w:p w14:paraId="2B4E878A" w14:textId="77777777" w:rsidR="00DF55B0" w:rsidRPr="00AF0CCA" w:rsidRDefault="00DF55B0" w:rsidP="00AF0CCA">
      <w:pPr>
        <w:pStyle w:val="BodyText-Code"/>
        <w:rPr>
          <w:rStyle w:val="BodyText-Code-Comments"/>
        </w:rPr>
      </w:pPr>
      <w:r>
        <w:t xml:space="preserve">        </w:t>
      </w:r>
      <w:r w:rsidRPr="00AF0CCA">
        <w:rPr>
          <w:rStyle w:val="BodyText-Code-Comments"/>
        </w:rPr>
        <w:t>// wrap it in a std::function</w:t>
      </w:r>
    </w:p>
    <w:p w14:paraId="2B4E878B" w14:textId="77777777" w:rsidR="00DF55B0" w:rsidRPr="00AF0CCA" w:rsidRDefault="00DF55B0" w:rsidP="00AF0CCA">
      <w:pPr>
        <w:pStyle w:val="BodyText-Code"/>
      </w:pPr>
      <w:r w:rsidRPr="00AF0CCA">
        <w:rPr>
          <w:rStyle w:val="BodyText-Code-Keywords"/>
        </w:rPr>
        <w:t xml:space="preserve">        auto</w:t>
      </w:r>
      <w:r w:rsidRPr="00AF0CCA">
        <w:t> func = std::</w:t>
      </w:r>
      <w:r w:rsidRPr="00AF0CCA">
        <w:rPr>
          <w:rStyle w:val="BodyText-Code-Types"/>
        </w:rPr>
        <w:t>function</w:t>
      </w:r>
      <w:r w:rsidRPr="00AF0CCA">
        <w:t>&lt;</w:t>
      </w:r>
      <w:r w:rsidRPr="00AF0CCA">
        <w:rPr>
          <w:rStyle w:val="BodyText-Code-Keywords"/>
        </w:rPr>
        <w:t>void</w:t>
      </w:r>
      <w:r w:rsidRPr="00AF0CCA">
        <w:t>(</w:t>
      </w:r>
      <w:r w:rsidRPr="00AF0CCA">
        <w:rPr>
          <w:rStyle w:val="BodyText-Code-Keywords"/>
        </w:rPr>
        <w:t>int</w:t>
      </w:r>
      <w:r w:rsidRPr="00AF0CCA">
        <w:t>)&gt;((</w:t>
      </w:r>
      <w:r w:rsidRPr="00AF0CCA">
        <w:rPr>
          <w:rStyle w:val="BodyText-Code-Keywords"/>
        </w:rPr>
        <w:t>void</w:t>
      </w:r>
      <w:r w:rsidRPr="00AF0CCA">
        <w:t>(</w:t>
      </w:r>
      <w:r w:rsidRPr="00AF0CCA">
        <w:rPr>
          <w:rStyle w:val="BodyText-Code-Keywords"/>
        </w:rPr>
        <w:t>__cdecl</w:t>
      </w:r>
      <w:r w:rsidRPr="00AF0CCA">
        <w:t>*)(</w:t>
      </w:r>
      <w:r w:rsidRPr="00AF0CCA">
        <w:rPr>
          <w:rStyle w:val="BodyText-Code-Keywords"/>
        </w:rPr>
        <w:t>int</w:t>
      </w:r>
      <w:r w:rsidRPr="00AF0CCA">
        <w:t>))ptr.ToPointer());</w:t>
      </w:r>
    </w:p>
    <w:p w14:paraId="2B4E878C" w14:textId="77777777" w:rsidR="00DF55B0" w:rsidRPr="00AF0CCA" w:rsidRDefault="00DF55B0" w:rsidP="00AF0CCA">
      <w:pPr>
        <w:pStyle w:val="BodyText-Code"/>
        <w:rPr>
          <w:rStyle w:val="BodyText-Code-Comments"/>
        </w:rPr>
      </w:pPr>
      <w:r w:rsidRPr="00AF0CCA">
        <w:rPr>
          <w:rStyle w:val="BodyText-Code-Comments"/>
        </w:rPr>
        <w:t xml:space="preserve">        // pass it to the native class</w:t>
      </w:r>
    </w:p>
    <w:p w14:paraId="2B4E878D" w14:textId="77777777" w:rsidR="00DF55B0" w:rsidRPr="00EA495F" w:rsidRDefault="00DF55B0" w:rsidP="00AF0CCA">
      <w:pPr>
        <w:pStyle w:val="BodyText-Code"/>
      </w:pPr>
      <w:r w:rsidRPr="00DF55B0">
        <w:t xml:space="preserve">        </w:t>
      </w:r>
      <w:r w:rsidRPr="00EA495F">
        <w:t>(*m_pNativeClass)-&gt;OnValue(func);</w:t>
      </w:r>
    </w:p>
    <w:p w14:paraId="2B4E878E" w14:textId="77777777" w:rsidR="00DF55B0" w:rsidRPr="009275CD" w:rsidRDefault="00DF55B0" w:rsidP="00AF0CCA">
      <w:pPr>
        <w:pStyle w:val="BodyText-Code"/>
      </w:pPr>
      <w:r w:rsidRPr="009275CD">
        <w:t xml:space="preserve">    }</w:t>
      </w:r>
    </w:p>
    <w:p w14:paraId="2B4E878F" w14:textId="77777777" w:rsidR="00DF55B0" w:rsidRPr="00703135" w:rsidRDefault="00DF55B0" w:rsidP="00AF0CCA">
      <w:pPr>
        <w:pStyle w:val="BodyText-Code"/>
      </w:pPr>
    </w:p>
    <w:p w14:paraId="2B4E8790" w14:textId="77777777" w:rsidR="00DF55B0" w:rsidRPr="00703135" w:rsidRDefault="00DF55B0" w:rsidP="00AF0CCA">
      <w:pPr>
        <w:pStyle w:val="BodyText-Code"/>
      </w:pPr>
      <w:r w:rsidRPr="00703135">
        <w:t>    ~BridgeClass();</w:t>
      </w:r>
    </w:p>
    <w:p w14:paraId="2B4E8791" w14:textId="77777777" w:rsidR="001F6E15" w:rsidRDefault="00DF55B0" w:rsidP="00AF0CCA">
      <w:pPr>
        <w:pStyle w:val="BodyText-Code"/>
      </w:pPr>
      <w:r w:rsidRPr="00703135">
        <w:t xml:space="preserve">    {</w:t>
      </w:r>
    </w:p>
    <w:p w14:paraId="2B4E8792" w14:textId="77777777" w:rsidR="001F6E15" w:rsidRPr="00AF0CCA" w:rsidRDefault="001F6E15" w:rsidP="00AF0CCA">
      <w:pPr>
        <w:pStyle w:val="BodyText-Code"/>
        <w:rPr>
          <w:rStyle w:val="BodyText-Code-Comments"/>
        </w:rPr>
      </w:pPr>
      <w:r>
        <w:t xml:space="preserve">       </w:t>
      </w:r>
      <w:r w:rsidRPr="00AF0CCA">
        <w:rPr>
          <w:rStyle w:val="BodyText-Code-Comments"/>
        </w:rPr>
        <w:t>// reset the function pointer</w:t>
      </w:r>
    </w:p>
    <w:p w14:paraId="2B4E8793" w14:textId="77777777" w:rsidR="001F6E15" w:rsidRDefault="00AF0CCA" w:rsidP="00AF0CCA">
      <w:pPr>
        <w:pStyle w:val="BodyText-Code"/>
      </w:pPr>
      <w:r>
        <w:t xml:space="preserve">       </w:t>
      </w:r>
      <w:r w:rsidR="00A84253" w:rsidRPr="00AF0CCA">
        <w:t>(*m_pNativeClass)-&gt;OnValue(std::</w:t>
      </w:r>
      <w:r w:rsidR="00A84253" w:rsidRPr="00AF0CCA">
        <w:rPr>
          <w:rStyle w:val="BodyText-Code-Types"/>
        </w:rPr>
        <w:t>function</w:t>
      </w:r>
      <w:r w:rsidR="00A84253" w:rsidRPr="00AF0CCA">
        <w:t>&lt;</w:t>
      </w:r>
      <w:r w:rsidR="00A84253" w:rsidRPr="00AF0CCA">
        <w:rPr>
          <w:rStyle w:val="BodyText-Code-Keywords"/>
        </w:rPr>
        <w:t>void</w:t>
      </w:r>
      <w:r w:rsidR="00A84253" w:rsidRPr="00AF0CCA">
        <w:t>(</w:t>
      </w:r>
      <w:r w:rsidR="00A84253" w:rsidRPr="00AF0CCA">
        <w:rPr>
          <w:rStyle w:val="BodyText-Code-Keywords"/>
        </w:rPr>
        <w:t>int</w:t>
      </w:r>
      <w:r w:rsidR="00A84253" w:rsidRPr="00A84253">
        <w:t>)&gt;());</w:t>
      </w:r>
    </w:p>
    <w:p w14:paraId="2B4E8794" w14:textId="77777777" w:rsidR="001F6E15" w:rsidRPr="00AF0CCA" w:rsidRDefault="001F6E15" w:rsidP="00AF0CCA">
      <w:pPr>
        <w:pStyle w:val="BodyText-Code"/>
        <w:rPr>
          <w:rStyle w:val="BodyText-Code-Comments"/>
        </w:rPr>
      </w:pPr>
      <w:r>
        <w:t xml:space="preserve">       </w:t>
      </w:r>
      <w:r w:rsidRPr="00AF0CCA">
        <w:rPr>
          <w:rStyle w:val="BodyText-Code-Comments"/>
        </w:rPr>
        <w:t>// free the handle to the delegate</w:t>
      </w:r>
    </w:p>
    <w:p w14:paraId="2B4E8795" w14:textId="77777777" w:rsidR="00A84253" w:rsidRPr="00A84253" w:rsidRDefault="00AF0CCA" w:rsidP="00AF0CCA">
      <w:pPr>
        <w:pStyle w:val="BodyText-Code"/>
      </w:pPr>
      <w:r>
        <w:t xml:space="preserve">       </w:t>
      </w:r>
      <w:r w:rsidR="00A84253" w:rsidRPr="00A84253">
        <w:t>m_callbackHandle.Free();</w:t>
      </w:r>
    </w:p>
    <w:p w14:paraId="2B4E8796" w14:textId="77777777" w:rsidR="00DF55B0" w:rsidRPr="00703135" w:rsidRDefault="00DF55B0" w:rsidP="00AF0CCA">
      <w:pPr>
        <w:pStyle w:val="BodyText-Code"/>
      </w:pPr>
      <w:r w:rsidRPr="00703135">
        <w:t xml:space="preserve">    }</w:t>
      </w:r>
    </w:p>
    <w:p w14:paraId="2B4E8797" w14:textId="77777777" w:rsidR="00DF55B0" w:rsidRPr="00AF0CCA" w:rsidRDefault="001F6E15" w:rsidP="00AF0CCA">
      <w:pPr>
        <w:pStyle w:val="BodyText-Code"/>
        <w:rPr>
          <w:rStyle w:val="BodyText-Code-Comments"/>
        </w:rPr>
      </w:pPr>
      <w:r w:rsidRPr="00AF0CCA">
        <w:rPr>
          <w:rStyle w:val="BodyText-Code-Comments"/>
        </w:rPr>
        <w:t xml:space="preserve">    // ...</w:t>
      </w:r>
    </w:p>
    <w:p w14:paraId="2B4E8798" w14:textId="77777777" w:rsidR="00DF55B0" w:rsidRDefault="00DF55B0" w:rsidP="00AF0CCA">
      <w:pPr>
        <w:pStyle w:val="BodyText-Code"/>
      </w:pPr>
      <w:r w:rsidRPr="009275CD">
        <w:t>};</w:t>
      </w:r>
    </w:p>
    <w:p w14:paraId="2B4E8799" w14:textId="77777777" w:rsidR="00FE29A1" w:rsidRDefault="00FE29A1" w:rsidP="00FE29A1">
      <w:pPr>
        <w:pStyle w:val="berschrift2"/>
        <w:rPr>
          <w:lang w:eastAsia="zh-CN"/>
        </w:rPr>
      </w:pPr>
      <w:bookmarkStart w:id="1838" w:name="_Toc401752097"/>
      <w:r>
        <w:rPr>
          <w:lang w:eastAsia="zh-CN"/>
        </w:rPr>
        <w:lastRenderedPageBreak/>
        <w:t>Exceptions</w:t>
      </w:r>
      <w:bookmarkEnd w:id="1838"/>
      <w:r>
        <w:rPr>
          <w:lang w:eastAsia="zh-CN"/>
        </w:rPr>
        <w:t xml:space="preserve"> </w:t>
      </w:r>
    </w:p>
    <w:p w14:paraId="2B4E879A" w14:textId="77777777" w:rsidR="00FE29A1" w:rsidRPr="00FE29A1" w:rsidRDefault="00FE29A1" w:rsidP="00FA2798">
      <w:pPr>
        <w:pStyle w:val="BodyText-Compact"/>
      </w:pPr>
      <w:r w:rsidRPr="00A77CC6">
        <w:rPr>
          <w:rStyle w:val="TextkrperZchn"/>
        </w:rPr>
        <w:t xml:space="preserve">The bridge class has the responsibility to translate exceptions or error codes exposed by the native class to </w:t>
      </w:r>
      <w:r w:rsidR="000C4D66" w:rsidRPr="00A77CC6">
        <w:rPr>
          <w:rStyle w:val="TextkrperZchn"/>
        </w:rPr>
        <w:t>appropriate</w:t>
      </w:r>
      <w:r w:rsidRPr="00A77CC6">
        <w:rPr>
          <w:rStyle w:val="TextkrperZchn"/>
        </w:rPr>
        <w:t xml:space="preserve"> managed exception. </w:t>
      </w:r>
      <w:r w:rsidR="00AA7A22" w:rsidRPr="00A77CC6">
        <w:rPr>
          <w:rStyle w:val="TextkrperZchn"/>
        </w:rPr>
        <w:t>W</w:t>
      </w:r>
      <w:r w:rsidRPr="00A77CC6">
        <w:rPr>
          <w:rStyle w:val="TextkrperZchn"/>
        </w:rPr>
        <w:t>hen an unmanaged</w:t>
      </w:r>
      <w:r>
        <w:t xml:space="preserve"> object type is thrown in C++/CLI, it is wrapped with an exception of type </w:t>
      </w:r>
      <w:r w:rsidRPr="00FE29A1">
        <w:t>System::Runtime.InteropServices::SEHException</w:t>
      </w:r>
      <w:r>
        <w:t xml:space="preserve">. When searching for the appropriate </w:t>
      </w:r>
      <w:r w:rsidRPr="004A6EF7">
        <w:rPr>
          <w:rStyle w:val="TextkrperZchn"/>
        </w:rPr>
        <w:t>catch</w:t>
      </w:r>
      <w:r>
        <w:t xml:space="preserve"> clause, there are two possibilities:</w:t>
      </w:r>
    </w:p>
    <w:p w14:paraId="2B4E879B" w14:textId="77777777" w:rsidR="00FE29A1" w:rsidRPr="00FE29A1" w:rsidRDefault="00FE29A1" w:rsidP="00FA2798">
      <w:pPr>
        <w:pStyle w:val="ListParagraph-Bullet"/>
      </w:pPr>
      <w:r w:rsidRPr="00FE29A1">
        <w:t>If a native C++ type is encountered, the exception is unwrapped and compared to the type encountered. This comparison allows a native C++ type to be caught in the normal way.</w:t>
      </w:r>
    </w:p>
    <w:p w14:paraId="2B4E879C" w14:textId="77777777" w:rsidR="000C4D66" w:rsidRDefault="00FE29A1" w:rsidP="00FA2798">
      <w:pPr>
        <w:pStyle w:val="ListParagraph-Bullet"/>
      </w:pPr>
      <w:r w:rsidRPr="00FE29A1">
        <w:t xml:space="preserve">However, if a </w:t>
      </w:r>
      <w:r w:rsidRPr="004A6EF7">
        <w:rPr>
          <w:rStyle w:val="TextkrperZchn"/>
        </w:rPr>
        <w:t>catch</w:t>
      </w:r>
      <w:r w:rsidRPr="00FE29A1">
        <w:t xml:space="preserve"> clause of type </w:t>
      </w:r>
      <w:r w:rsidRPr="004A6EF7">
        <w:rPr>
          <w:rStyle w:val="TextkrperZchn"/>
        </w:rPr>
        <w:t>SEHException</w:t>
      </w:r>
      <w:r w:rsidRPr="00FE29A1">
        <w:t xml:space="preserve"> or any of its base classes is examined first, the clause will intercept the exception.</w:t>
      </w:r>
      <w:r w:rsidR="000C4D66">
        <w:t xml:space="preserve"> Therefore:</w:t>
      </w:r>
      <w:r w:rsidRPr="00FE29A1">
        <w:t xml:space="preserve"> </w:t>
      </w:r>
    </w:p>
    <w:p w14:paraId="2B4E879D" w14:textId="77777777" w:rsidR="00FE29A1" w:rsidRPr="000C4D66" w:rsidRDefault="00BC2E4E" w:rsidP="00FA2798">
      <w:pPr>
        <w:pStyle w:val="Textkrper"/>
      </w:pPr>
      <w:r w:rsidRPr="00644D97">
        <w:rPr>
          <w:rStyle w:val="BodyText-PositiveGreen"/>
        </w:rPr>
        <w:sym w:font="Wingdings" w:char="F0FE"/>
      </w:r>
      <w:r w:rsidRPr="00644D97">
        <w:rPr>
          <w:rFonts w:hint="eastAsia"/>
        </w:rPr>
        <w:t xml:space="preserve"> </w:t>
      </w:r>
      <w:r w:rsidRPr="00644D97">
        <w:rPr>
          <w:rStyle w:val="BodyText-BoldAction"/>
        </w:rPr>
        <w:t>Do</w:t>
      </w:r>
      <w:r w:rsidRPr="00644D97">
        <w:t xml:space="preserve"> </w:t>
      </w:r>
      <w:r w:rsidR="00FE29A1" w:rsidRPr="000C4D66">
        <w:t>place all catch clauses that catch native C++ types first before any catch clauses of CLR types.</w:t>
      </w:r>
    </w:p>
    <w:p w14:paraId="2B4E879E" w14:textId="77777777" w:rsidR="005A2B5E" w:rsidRDefault="005A2B5E" w:rsidP="00FA2798">
      <w:pPr>
        <w:pStyle w:val="Textkrper"/>
        <w:rPr>
          <w:lang w:eastAsia="zh-CN"/>
        </w:rPr>
      </w:pPr>
      <w:r>
        <w:rPr>
          <w:lang w:eastAsia="zh-CN"/>
        </w:rPr>
        <w:t>Example:</w:t>
      </w:r>
    </w:p>
    <w:p w14:paraId="2B4E879F" w14:textId="77777777" w:rsidR="00FE29A1" w:rsidRPr="001D1B81" w:rsidRDefault="00FE29A1" w:rsidP="001D1B81">
      <w:pPr>
        <w:pStyle w:val="BodyText-Code"/>
      </w:pPr>
      <w:r w:rsidRPr="001D1B81">
        <w:rPr>
          <w:rStyle w:val="BodyText-Code-Keywords"/>
        </w:rPr>
        <w:t>void</w:t>
      </w:r>
      <w:r w:rsidRPr="001D1B81">
        <w:t> BridgeClass::MayCauseException(</w:t>
      </w:r>
      <w:r w:rsidRPr="001D1B81">
        <w:rPr>
          <w:rStyle w:val="BodyText-Code-Keywords"/>
        </w:rPr>
        <w:t>int</w:t>
      </w:r>
      <w:r w:rsidRPr="001D1B81">
        <w:t> v)</w:t>
      </w:r>
    </w:p>
    <w:p w14:paraId="2B4E87A0" w14:textId="77777777" w:rsidR="00FE29A1" w:rsidRPr="001D1B81" w:rsidRDefault="00FE29A1" w:rsidP="001D1B81">
      <w:pPr>
        <w:pStyle w:val="BodyText-Code"/>
      </w:pPr>
      <w:r w:rsidRPr="001D1B81">
        <w:t>{</w:t>
      </w:r>
    </w:p>
    <w:p w14:paraId="2B4E87A1" w14:textId="77777777" w:rsidR="00FE29A1" w:rsidRPr="001D1B81" w:rsidRDefault="00FE29A1" w:rsidP="001D1B81">
      <w:pPr>
        <w:pStyle w:val="BodyText-Code"/>
        <w:rPr>
          <w:rStyle w:val="BodyText-Code-Keywords"/>
        </w:rPr>
      </w:pPr>
      <w:r w:rsidRPr="001D1B81">
        <w:t>    </w:t>
      </w:r>
      <w:r w:rsidRPr="001D1B81">
        <w:rPr>
          <w:rStyle w:val="BodyText-Code-Keywords"/>
        </w:rPr>
        <w:t>try</w:t>
      </w:r>
    </w:p>
    <w:p w14:paraId="2B4E87A2" w14:textId="77777777" w:rsidR="00FE29A1" w:rsidRPr="001D1B81" w:rsidRDefault="00FE29A1" w:rsidP="001D1B81">
      <w:pPr>
        <w:pStyle w:val="BodyText-Code"/>
      </w:pPr>
      <w:r w:rsidRPr="001D1B81">
        <w:t>    {</w:t>
      </w:r>
    </w:p>
    <w:p w14:paraId="2B4E87A3" w14:textId="77777777" w:rsidR="00FE29A1" w:rsidRPr="001D1B81" w:rsidRDefault="00FE29A1" w:rsidP="001D1B81">
      <w:pPr>
        <w:pStyle w:val="BodyText-Code"/>
      </w:pPr>
      <w:r w:rsidRPr="001D1B81">
        <w:t>       m_pNativeClass-&gt;get()-&gt;MayCauseException(v);</w:t>
      </w:r>
    </w:p>
    <w:p w14:paraId="2B4E87A4" w14:textId="77777777" w:rsidR="00FE29A1" w:rsidRPr="001D1B81" w:rsidRDefault="00FE29A1" w:rsidP="001D1B81">
      <w:pPr>
        <w:pStyle w:val="BodyText-Code"/>
      </w:pPr>
      <w:r w:rsidRPr="001D1B81">
        <w:t>    }</w:t>
      </w:r>
    </w:p>
    <w:p w14:paraId="2B4E87A5" w14:textId="77777777" w:rsidR="00FE29A1" w:rsidRPr="001D1B81" w:rsidRDefault="00FE29A1" w:rsidP="001D1B81">
      <w:pPr>
        <w:pStyle w:val="BodyText-Code"/>
      </w:pPr>
      <w:r w:rsidRPr="001D1B81">
        <w:t>    </w:t>
      </w:r>
      <w:r w:rsidRPr="001D1B81">
        <w:rPr>
          <w:rStyle w:val="BodyText-Code-Keywords"/>
        </w:rPr>
        <w:t>catch</w:t>
      </w:r>
      <w:r w:rsidRPr="001D1B81">
        <w:t> (std::</w:t>
      </w:r>
      <w:r w:rsidRPr="001D1B81">
        <w:rPr>
          <w:rStyle w:val="BodyText-Code-Types"/>
        </w:rPr>
        <w:t>out_of_range</w:t>
      </w:r>
      <w:r w:rsidRPr="001D1B81">
        <w:t>&amp;  ex)</w:t>
      </w:r>
    </w:p>
    <w:p w14:paraId="2B4E87A6" w14:textId="77777777" w:rsidR="00FE29A1" w:rsidRPr="001D1B81" w:rsidRDefault="00FE29A1" w:rsidP="001D1B81">
      <w:pPr>
        <w:pStyle w:val="BodyText-Code"/>
      </w:pPr>
      <w:r w:rsidRPr="001D1B81">
        <w:t>    {</w:t>
      </w:r>
    </w:p>
    <w:p w14:paraId="2B4E87A7" w14:textId="77777777" w:rsidR="005A2B5E" w:rsidRPr="001D1B81" w:rsidRDefault="00FE29A1" w:rsidP="001D1B81">
      <w:pPr>
        <w:pStyle w:val="BodyText-Code"/>
      </w:pPr>
      <w:r w:rsidRPr="001D1B81">
        <w:t>       </w:t>
      </w:r>
      <w:r w:rsidRPr="001D1B81">
        <w:rPr>
          <w:rStyle w:val="BodyText-Code-Keywords"/>
        </w:rPr>
        <w:t>throw</w:t>
      </w:r>
      <w:r w:rsidRPr="001D1B81">
        <w:t> </w:t>
      </w:r>
      <w:r w:rsidRPr="001D1B81">
        <w:rPr>
          <w:rStyle w:val="BodyText-Code-Keywords"/>
        </w:rPr>
        <w:t>gcnew</w:t>
      </w:r>
      <w:r w:rsidRPr="001D1B81">
        <w:t> </w:t>
      </w:r>
      <w:r w:rsidRPr="001D1B81">
        <w:rPr>
          <w:rStyle w:val="BodyText-Code-Types"/>
        </w:rPr>
        <w:t>ArgumentOutOfRangeException</w:t>
      </w:r>
      <w:r w:rsidRPr="001D1B81">
        <w:t>(marshal_as&lt;System::</w:t>
      </w:r>
      <w:r w:rsidRPr="001D1B81">
        <w:rPr>
          <w:rStyle w:val="BodyText-Code-Types"/>
        </w:rPr>
        <w:t>String</w:t>
      </w:r>
      <w:r w:rsidRPr="001D1B81">
        <w:t> ^&gt;(ex.what())</w:t>
      </w:r>
      <w:r w:rsidR="005A2B5E" w:rsidRPr="001D1B81">
        <w:t>);</w:t>
      </w:r>
    </w:p>
    <w:p w14:paraId="2B4E87A8" w14:textId="77777777" w:rsidR="00FE29A1" w:rsidRPr="001D1B81" w:rsidRDefault="00FE29A1" w:rsidP="001D1B81">
      <w:pPr>
        <w:pStyle w:val="BodyText-Code"/>
      </w:pPr>
      <w:r w:rsidRPr="001D1B81">
        <w:t>   </w:t>
      </w:r>
      <w:r w:rsidR="005A2B5E" w:rsidRPr="001D1B81">
        <w:t xml:space="preserve"> </w:t>
      </w:r>
      <w:r w:rsidRPr="001D1B81">
        <w:t>}</w:t>
      </w:r>
    </w:p>
    <w:p w14:paraId="2B4E87A9" w14:textId="77777777" w:rsidR="00FE29A1" w:rsidRPr="001D1B81" w:rsidRDefault="00FE29A1" w:rsidP="001D1B81">
      <w:pPr>
        <w:pStyle w:val="BodyText-Code"/>
      </w:pPr>
      <w:r w:rsidRPr="001D1B81">
        <w:t>    </w:t>
      </w:r>
      <w:r w:rsidRPr="001D1B81">
        <w:rPr>
          <w:rStyle w:val="BodyText-Code-Keywords"/>
        </w:rPr>
        <w:t>catch</w:t>
      </w:r>
      <w:r w:rsidRPr="001D1B81">
        <w:t> (std::</w:t>
      </w:r>
      <w:r w:rsidRPr="001D1B81">
        <w:rPr>
          <w:rStyle w:val="BodyText-Code-Types"/>
        </w:rPr>
        <w:t>invalid_argument</w:t>
      </w:r>
      <w:r w:rsidRPr="001D1B81">
        <w:t>&amp;  ex)</w:t>
      </w:r>
    </w:p>
    <w:p w14:paraId="2B4E87AA" w14:textId="77777777" w:rsidR="00FE29A1" w:rsidRPr="001D1B81" w:rsidRDefault="00FE29A1" w:rsidP="001D1B81">
      <w:pPr>
        <w:pStyle w:val="BodyText-Code"/>
      </w:pPr>
      <w:r w:rsidRPr="001D1B81">
        <w:t>    {</w:t>
      </w:r>
    </w:p>
    <w:p w14:paraId="2B4E87AB" w14:textId="77777777" w:rsidR="00FE29A1" w:rsidRPr="001D1B81" w:rsidRDefault="00FE29A1" w:rsidP="001D1B81">
      <w:pPr>
        <w:pStyle w:val="BodyText-Code"/>
      </w:pPr>
      <w:r w:rsidRPr="001D1B81">
        <w:t>       </w:t>
      </w:r>
      <w:r w:rsidRPr="001D1B81">
        <w:rPr>
          <w:rStyle w:val="BodyText-Code-Keywords"/>
        </w:rPr>
        <w:t>throw</w:t>
      </w:r>
      <w:r w:rsidRPr="001D1B81">
        <w:t> </w:t>
      </w:r>
      <w:r w:rsidRPr="001D1B81">
        <w:rPr>
          <w:rStyle w:val="BodyText-Code-Keywords"/>
        </w:rPr>
        <w:t>gcnew</w:t>
      </w:r>
      <w:r w:rsidRPr="001D1B81">
        <w:t> </w:t>
      </w:r>
      <w:r w:rsidRPr="001D1B81">
        <w:rPr>
          <w:rStyle w:val="BodyText-Code-Types"/>
        </w:rPr>
        <w:t>ArgumentException</w:t>
      </w:r>
      <w:r w:rsidRPr="001D1B81">
        <w:t>(marshal_as&lt;System::</w:t>
      </w:r>
      <w:r w:rsidRPr="001D1B81">
        <w:rPr>
          <w:rStyle w:val="BodyText-Code-Types"/>
        </w:rPr>
        <w:t>String</w:t>
      </w:r>
      <w:r w:rsidRPr="001D1B81">
        <w:t> ^&gt;(ex.what()));</w:t>
      </w:r>
    </w:p>
    <w:p w14:paraId="2B4E87AC" w14:textId="77777777" w:rsidR="00FE29A1" w:rsidRPr="001D1B81" w:rsidRDefault="00FE29A1" w:rsidP="001D1B81">
      <w:pPr>
        <w:pStyle w:val="BodyText-Code"/>
      </w:pPr>
      <w:r w:rsidRPr="001D1B81">
        <w:t>    }</w:t>
      </w:r>
    </w:p>
    <w:p w14:paraId="2B4E87AD" w14:textId="77777777" w:rsidR="00FE29A1" w:rsidRPr="001D1B81" w:rsidRDefault="00FE29A1" w:rsidP="001D1B81">
      <w:pPr>
        <w:pStyle w:val="BodyText-Code"/>
      </w:pPr>
      <w:r w:rsidRPr="001D1B81">
        <w:t>}</w:t>
      </w:r>
    </w:p>
    <w:p w14:paraId="2B4E87AE" w14:textId="77777777" w:rsidR="001A75C5" w:rsidRPr="001D1B81" w:rsidRDefault="00FE29A1" w:rsidP="001D1B81">
      <w:pPr>
        <w:pStyle w:val="Textkrper"/>
      </w:pPr>
      <w:r w:rsidRPr="001D1B81">
        <w:t xml:space="preserve"> </w:t>
      </w:r>
      <w:r w:rsidRPr="001D1B81">
        <w:br w:type="page"/>
      </w:r>
    </w:p>
    <w:p w14:paraId="2B4E87AF" w14:textId="77777777" w:rsidR="00590D80" w:rsidRPr="00B01B6C" w:rsidRDefault="00590D80" w:rsidP="0080558A">
      <w:pPr>
        <w:pStyle w:val="Heading1-WithLine"/>
        <w:rPr>
          <w:lang w:eastAsia="zh-CN"/>
        </w:rPr>
      </w:pPr>
      <w:bookmarkStart w:id="1839" w:name="_Toc401752098"/>
      <w:r>
        <w:rPr>
          <w:lang w:eastAsia="zh-CN"/>
        </w:rPr>
        <w:lastRenderedPageBreak/>
        <w:t>References</w:t>
      </w:r>
      <w:bookmarkEnd w:id="1839"/>
    </w:p>
    <w:p w14:paraId="2B4E87B0" w14:textId="77777777" w:rsidR="007940B5" w:rsidRDefault="007940B5" w:rsidP="00DD3C73">
      <w:pPr>
        <w:pStyle w:val="ListParagraph-References"/>
      </w:pPr>
      <w:bookmarkStart w:id="1840" w:name="REF1"/>
      <w:r>
        <w:t>[1]</w:t>
      </w:r>
      <w:bookmarkEnd w:id="1840"/>
      <w:r>
        <w:tab/>
      </w:r>
      <w:hyperlink r:id="rId44" w:history="1">
        <w:r w:rsidRPr="007940B5">
          <w:rPr>
            <w:rStyle w:val="Hyperlink"/>
          </w:rPr>
          <w:t>All-In-One Code Framework</w:t>
        </w:r>
      </w:hyperlink>
    </w:p>
    <w:p w14:paraId="2B4E87B1" w14:textId="77777777" w:rsidR="007940B5" w:rsidRDefault="007940B5" w:rsidP="00DD3C73">
      <w:pPr>
        <w:pStyle w:val="ListParagraph-References"/>
      </w:pPr>
      <w:bookmarkStart w:id="1841" w:name="REF2"/>
      <w:r>
        <w:t>[2]</w:t>
      </w:r>
      <w:bookmarkEnd w:id="1841"/>
      <w:r>
        <w:tab/>
        <w:t xml:space="preserve">Framework Design Guidelines: conventions, idioms, and patterns for reusable .NET Libraries. Krzysztof </w:t>
      </w:r>
      <w:r w:rsidRPr="00006FC1">
        <w:t>Cwalina</w:t>
      </w:r>
      <w:r>
        <w:t>, Brad Abrams. 2006.</w:t>
      </w:r>
    </w:p>
    <w:p w14:paraId="2B4E87B2" w14:textId="77777777" w:rsidR="007940B5" w:rsidRDefault="007940B5" w:rsidP="00DD3C73">
      <w:pPr>
        <w:pStyle w:val="ListParagraph-References"/>
      </w:pPr>
      <w:bookmarkStart w:id="1842" w:name="REF3"/>
      <w:r>
        <w:t>[3]</w:t>
      </w:r>
      <w:bookmarkEnd w:id="1842"/>
      <w:r>
        <w:tab/>
        <w:t>C++ Coding Standards, Herb Sutter, Andrei Alexandrescu, 2004.</w:t>
      </w:r>
    </w:p>
    <w:p w14:paraId="2B4E87B3" w14:textId="77777777" w:rsidR="001D5AEA" w:rsidRDefault="007940B5" w:rsidP="00DD3C73">
      <w:pPr>
        <w:pStyle w:val="ListParagraph-References"/>
      </w:pPr>
      <w:bookmarkStart w:id="1843" w:name="REF4"/>
      <w:r>
        <w:t>[4]</w:t>
      </w:r>
      <w:bookmarkEnd w:id="1843"/>
      <w:r>
        <w:tab/>
      </w:r>
      <w:hyperlink r:id="rId45" w:history="1">
        <w:r w:rsidR="001D5AEA" w:rsidRPr="007940B5">
          <w:rPr>
            <w:rStyle w:val="Hyperlink"/>
          </w:rPr>
          <w:t>Design Principles</w:t>
        </w:r>
      </w:hyperlink>
      <w:r w:rsidR="001D5AEA">
        <w:t xml:space="preserve">, Robert C. Martin </w:t>
      </w:r>
    </w:p>
    <w:p w14:paraId="2B4E87B4" w14:textId="77777777" w:rsidR="00046E09" w:rsidRPr="00046E09" w:rsidRDefault="007940B5" w:rsidP="00DD3C73">
      <w:pPr>
        <w:pStyle w:val="ListParagraph-References"/>
      </w:pPr>
      <w:bookmarkStart w:id="1844" w:name="REF5"/>
      <w:r w:rsidRPr="00046E09">
        <w:t>[5]</w:t>
      </w:r>
      <w:bookmarkEnd w:id="1844"/>
      <w:r w:rsidRPr="00046E09">
        <w:tab/>
      </w:r>
      <w:hyperlink r:id="rId46" w:history="1">
        <w:r w:rsidR="00046E09" w:rsidRPr="00046E09">
          <w:rPr>
            <w:rStyle w:val="Hyperlink"/>
          </w:rPr>
          <w:t>Herb Sutter</w:t>
        </w:r>
      </w:hyperlink>
      <w:r w:rsidR="00046E09" w:rsidRPr="00046E09">
        <w:t xml:space="preserve">, Guru of the Week </w:t>
      </w:r>
    </w:p>
    <w:p w14:paraId="2B4E87B5" w14:textId="77777777" w:rsidR="007940B5" w:rsidRPr="006534A0" w:rsidRDefault="007940B5" w:rsidP="00DD3C73">
      <w:pPr>
        <w:pStyle w:val="ListParagraph-References"/>
      </w:pPr>
      <w:bookmarkStart w:id="1845" w:name="REF6"/>
      <w:r w:rsidRPr="006534A0">
        <w:t>[6]</w:t>
      </w:r>
      <w:bookmarkEnd w:id="1845"/>
      <w:r w:rsidRPr="006534A0">
        <w:tab/>
      </w:r>
      <w:r w:rsidR="009D46A8">
        <w:t>S</w:t>
      </w:r>
      <w:r w:rsidR="009D46A8" w:rsidRPr="009D46A8">
        <w:t>troustrup</w:t>
      </w:r>
      <w:r w:rsidR="009D46A8">
        <w:t xml:space="preserve">, </w:t>
      </w:r>
      <w:hyperlink r:id="rId47" w:history="1">
        <w:r w:rsidR="009D46A8" w:rsidRPr="009D46A8">
          <w:rPr>
            <w:rStyle w:val="Hyperlink"/>
          </w:rPr>
          <w:t>C++11 FAQ</w:t>
        </w:r>
      </w:hyperlink>
    </w:p>
    <w:p w14:paraId="2B4E87B6" w14:textId="77777777" w:rsidR="007940B5" w:rsidRPr="006534A0" w:rsidRDefault="007940B5" w:rsidP="00DD3C73">
      <w:pPr>
        <w:pStyle w:val="ListParagraph-References"/>
      </w:pPr>
      <w:bookmarkStart w:id="1846" w:name="REF7"/>
      <w:r w:rsidRPr="006534A0">
        <w:t>[7]</w:t>
      </w:r>
      <w:bookmarkEnd w:id="1846"/>
      <w:r w:rsidRPr="006534A0">
        <w:tab/>
      </w:r>
      <w:r w:rsidR="009D46A8">
        <w:t xml:space="preserve">Herb Sutter, </w:t>
      </w:r>
      <w:hyperlink r:id="rId48" w:history="1">
        <w:r w:rsidR="009D46A8" w:rsidRPr="009D46A8">
          <w:rPr>
            <w:rStyle w:val="Hyperlink"/>
          </w:rPr>
          <w:t>Elements of Modern C++ Style</w:t>
        </w:r>
      </w:hyperlink>
      <w:r w:rsidR="009D46A8">
        <w:t xml:space="preserve">, </w:t>
      </w:r>
    </w:p>
    <w:p w14:paraId="2B4E87B7" w14:textId="77777777" w:rsidR="007940B5" w:rsidRDefault="007940B5" w:rsidP="00DD3C73">
      <w:pPr>
        <w:pStyle w:val="ListParagraph-References"/>
      </w:pPr>
      <w:bookmarkStart w:id="1847" w:name="REF8"/>
      <w:r w:rsidRPr="006534A0">
        <w:t>[8]</w:t>
      </w:r>
      <w:bookmarkEnd w:id="1847"/>
      <w:r w:rsidRPr="006534A0">
        <w:tab/>
      </w:r>
      <w:hyperlink r:id="rId49" w:history="1">
        <w:r w:rsidR="009D46A8" w:rsidRPr="009D46A8">
          <w:rPr>
            <w:rStyle w:val="Hyperlink"/>
          </w:rPr>
          <w:t>More C++ Idioms</w:t>
        </w:r>
      </w:hyperlink>
    </w:p>
    <w:p w14:paraId="2B4E87B8" w14:textId="77777777" w:rsidR="009D46A8" w:rsidRDefault="009D46A8" w:rsidP="00DD3C73">
      <w:pPr>
        <w:pStyle w:val="ListParagraph-References"/>
      </w:pPr>
      <w:bookmarkStart w:id="1848" w:name="REF9"/>
      <w:r>
        <w:t>[9]</w:t>
      </w:r>
      <w:bookmarkEnd w:id="1848"/>
      <w:r w:rsidR="00DD3C73">
        <w:tab/>
      </w:r>
      <w:hyperlink r:id="rId50" w:history="1">
        <w:r w:rsidRPr="009D46A8">
          <w:rPr>
            <w:rStyle w:val="Hyperlink"/>
          </w:rPr>
          <w:t>Best Practices for Writing Efficient and Reliable Code with C++/CLI</w:t>
        </w:r>
      </w:hyperlink>
      <w:r>
        <w:t xml:space="preserve">, </w:t>
      </w:r>
      <w:r w:rsidRPr="00DD3C73">
        <w:t>MSDN</w:t>
      </w:r>
    </w:p>
    <w:p w14:paraId="2B4E87B9" w14:textId="77777777" w:rsidR="0080558A" w:rsidDel="00286317" w:rsidRDefault="0080558A" w:rsidP="0080558A">
      <w:pPr>
        <w:pStyle w:val="Heading1-WithLine"/>
        <w:rPr>
          <w:del w:id="1849" w:author="Cox Olaf" w:date="2015-02-19T13:17:00Z"/>
        </w:rPr>
      </w:pPr>
      <w:del w:id="1850" w:author="Cox Olaf" w:date="2015-02-19T13:17:00Z">
        <w:r w:rsidDel="00286317">
          <w:delText>Guideline ID Cross Reference</w:delText>
        </w:r>
      </w:del>
    </w:p>
    <w:p w14:paraId="2B4E87BA" w14:textId="77777777" w:rsidR="0080558A" w:rsidDel="00286317" w:rsidRDefault="0080558A" w:rsidP="0080558A">
      <w:pPr>
        <w:pStyle w:val="Textkrper"/>
        <w:rPr>
          <w:del w:id="1851" w:author="Cox Olaf" w:date="2015-02-19T13:17:00Z"/>
        </w:rPr>
      </w:pPr>
      <w:del w:id="1852" w:author="Cox Olaf" w:date="2015-02-19T13:17:00Z">
        <w:r w:rsidDel="00286317">
          <w:delText>The following table provides a reference of all guideline</w:delText>
        </w:r>
        <w:r w:rsidR="00084064" w:rsidDel="00286317">
          <w:delText>/rule</w:delText>
        </w:r>
        <w:r w:rsidDel="00286317">
          <w:delText xml:space="preserve"> IDs and the context they apply to.</w:delText>
        </w:r>
      </w:del>
    </w:p>
    <w:p w14:paraId="2B4E87BB" w14:textId="77777777" w:rsidR="0080558A" w:rsidRPr="0080558A" w:rsidRDefault="0080558A" w:rsidP="0080558A">
      <w:pPr>
        <w:pStyle w:val="Textkrper"/>
      </w:pPr>
    </w:p>
    <w:sectPr w:rsidR="0080558A" w:rsidRPr="0080558A" w:rsidSect="004462A9">
      <w:headerReference w:type="default" r:id="rId51"/>
      <w:footerReference w:type="default" r:id="rId52"/>
      <w:headerReference w:type="first" r:id="rId53"/>
      <w:footerReference w:type="first" r:id="rId54"/>
      <w:pgSz w:w="11909" w:h="16834" w:code="9"/>
      <w:pgMar w:top="1411" w:right="1411" w:bottom="1438"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D0F8E" w14:textId="77777777" w:rsidR="009943EB" w:rsidRDefault="009943EB">
      <w:r>
        <w:separator/>
      </w:r>
    </w:p>
    <w:p w14:paraId="780A7999" w14:textId="77777777" w:rsidR="009943EB" w:rsidRDefault="009943EB"/>
  </w:endnote>
  <w:endnote w:type="continuationSeparator" w:id="0">
    <w:p w14:paraId="0D927A9A" w14:textId="77777777" w:rsidR="009943EB" w:rsidRDefault="009943EB">
      <w:r>
        <w:continuationSeparator/>
      </w:r>
    </w:p>
    <w:p w14:paraId="47762123" w14:textId="77777777" w:rsidR="009943EB" w:rsidRDefault="009943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etaBlack-Roman">
    <w:altName w:val="Times New Roman"/>
    <w:panose1 w:val="00000000000000000000"/>
    <w:charset w:val="00"/>
    <w:family w:val="auto"/>
    <w:notTrueType/>
    <w:pitch w:val="default"/>
    <w:sig w:usb0="00000003" w:usb1="00000000" w:usb2="00000000" w:usb3="00000000" w:csb0="00000001" w:csb1="00000000"/>
  </w:font>
  <w:font w:name="NSimSun">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7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26"/>
      <w:gridCol w:w="2547"/>
    </w:tblGrid>
    <w:tr w:rsidR="00A15EA6" w:rsidDel="00D74543" w14:paraId="2B4E87E0" w14:textId="77777777">
      <w:trPr>
        <w:trHeight w:val="230"/>
      </w:trPr>
      <w:tc>
        <w:tcPr>
          <w:tcW w:w="6826" w:type="dxa"/>
        </w:tcPr>
        <w:p w14:paraId="2B4E87DE" w14:textId="77777777" w:rsidR="00A15EA6" w:rsidRPr="00A37981" w:rsidRDefault="00A15EA6" w:rsidP="00564932"/>
      </w:tc>
      <w:tc>
        <w:tcPr>
          <w:tcW w:w="2547" w:type="dxa"/>
        </w:tcPr>
        <w:p w14:paraId="2B4E87DF" w14:textId="77777777" w:rsidR="00A15EA6" w:rsidRPr="00A37981" w:rsidRDefault="00A15EA6" w:rsidP="00456D19">
          <w:pPr>
            <w:pStyle w:val="Fuzeile"/>
          </w:pPr>
        </w:p>
      </w:tc>
    </w:tr>
  </w:tbl>
  <w:p w14:paraId="2B4E87E1" w14:textId="77777777" w:rsidR="00A15EA6" w:rsidRDefault="00A15EA6" w:rsidP="00595A78">
    <w:pPr>
      <w:rPr>
        <w:color w:val="808080"/>
        <w:sz w:val="12"/>
      </w:rPr>
    </w:pPr>
    <w:r>
      <w:rPr>
        <w:color w:val="808080"/>
        <w:sz w:val="12"/>
      </w:rPr>
      <w:t>© Robert Bosch GmbH reserves all rights even in the event of industrial property rights. We reserve all rights of disposal such as copying and passing on to third parties.</w:t>
    </w:r>
  </w:p>
  <w:p w14:paraId="2B4E87E2" w14:textId="77777777" w:rsidR="00A15EA6" w:rsidRDefault="00A15EA6" w:rsidP="00595A78">
    <w:pPr>
      <w:rPr>
        <w:sz w:val="15"/>
      </w:rPr>
    </w:pPr>
    <w:r>
      <w:rPr>
        <w:color w:val="808080"/>
        <w:sz w:val="12"/>
      </w:rPr>
      <w:t xml:space="preserve">Filename: </w:t>
    </w:r>
    <w:fldSimple w:instr=" FILENAME  \* Caps  \* MERGEFORMAT ">
      <w:r>
        <w:rPr>
          <w:noProof/>
          <w:color w:val="808080"/>
          <w:sz w:val="12"/>
        </w:rPr>
        <w:t>Coding Guidelines.Docx</w:t>
      </w:r>
    </w:fldSimple>
  </w:p>
  <w:p w14:paraId="2B4E87E3" w14:textId="77777777" w:rsidR="00A15EA6" w:rsidRDefault="00A15EA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8221"/>
    </w:tblGrid>
    <w:tr w:rsidR="00A15EA6" w:rsidDel="00D74543" w14:paraId="2B4E87FC" w14:textId="77777777">
      <w:tc>
        <w:tcPr>
          <w:tcW w:w="1418" w:type="dxa"/>
        </w:tcPr>
        <w:p w14:paraId="2B4E87FA" w14:textId="77777777" w:rsidR="00A15EA6" w:rsidDel="00D74543" w:rsidRDefault="00A15EA6" w:rsidP="00790EBE">
          <w:pPr>
            <w:pStyle w:val="Fuzeile"/>
            <w:rPr>
              <w:b/>
              <w:sz w:val="18"/>
            </w:rPr>
          </w:pPr>
          <w:r>
            <w:rPr>
              <w:b/>
              <w:sz w:val="18"/>
            </w:rPr>
            <w:t>Author:</w:t>
          </w:r>
        </w:p>
      </w:tc>
      <w:tc>
        <w:tcPr>
          <w:tcW w:w="8221" w:type="dxa"/>
        </w:tcPr>
        <w:p w14:paraId="2B4E87FB" w14:textId="77777777" w:rsidR="00A15EA6" w:rsidDel="00D74543" w:rsidRDefault="00A15EA6" w:rsidP="00790EBE">
          <w:pPr>
            <w:pStyle w:val="Fuzeile"/>
            <w:rPr>
              <w:b/>
              <w:sz w:val="18"/>
            </w:rPr>
          </w:pPr>
          <w:hyperlink r:id="rId1" w:anchor="DocumentOverview" w:history="1">
            <w:r w:rsidRPr="00BD7BB0">
              <w:rPr>
                <w:rStyle w:val="Hyperlink"/>
                <w:sz w:val="18"/>
              </w:rPr>
              <w:t>Author-Reference</w:t>
            </w:r>
          </w:hyperlink>
        </w:p>
      </w:tc>
    </w:tr>
    <w:tr w:rsidR="00A15EA6" w:rsidDel="00D74543" w14:paraId="2B4E87FF" w14:textId="77777777">
      <w:tc>
        <w:tcPr>
          <w:tcW w:w="1418" w:type="dxa"/>
        </w:tcPr>
        <w:p w14:paraId="2B4E87FD" w14:textId="77777777" w:rsidR="00A15EA6" w:rsidDel="00D74543" w:rsidRDefault="00A15EA6" w:rsidP="00790EBE">
          <w:pPr>
            <w:pStyle w:val="Fuzeile"/>
            <w:rPr>
              <w:b/>
              <w:sz w:val="18"/>
            </w:rPr>
          </w:pPr>
          <w:r>
            <w:rPr>
              <w:b/>
              <w:sz w:val="18"/>
            </w:rPr>
            <w:t>Approved by:</w:t>
          </w:r>
        </w:p>
      </w:tc>
      <w:tc>
        <w:tcPr>
          <w:tcW w:w="8221" w:type="dxa"/>
        </w:tcPr>
        <w:p w14:paraId="2B4E87FE" w14:textId="77777777" w:rsidR="00A15EA6" w:rsidDel="00D74543" w:rsidRDefault="00A15EA6" w:rsidP="00790EBE">
          <w:pPr>
            <w:pStyle w:val="Fuzeile"/>
            <w:rPr>
              <w:b/>
              <w:sz w:val="18"/>
            </w:rPr>
          </w:pPr>
          <w:hyperlink r:id="rId2" w:anchor="ProcessApproval" w:history="1">
            <w:r>
              <w:rPr>
                <w:rStyle w:val="Hyperlink"/>
                <w:sz w:val="18"/>
              </w:rPr>
              <w:t>Approval-Reference</w:t>
            </w:r>
          </w:hyperlink>
        </w:p>
      </w:tc>
    </w:tr>
  </w:tbl>
  <w:p w14:paraId="2B4E8800" w14:textId="77777777" w:rsidR="00A15EA6" w:rsidRDefault="00A15EA6" w:rsidP="000E5E45">
    <w:pPr>
      <w:rPr>
        <w:color w:val="808080"/>
        <w:sz w:val="12"/>
      </w:rPr>
    </w:pPr>
    <w:r>
      <w:rPr>
        <w:color w:val="808080"/>
        <w:sz w:val="12"/>
      </w:rPr>
      <w:t>© Robert Bosch GmbH reserves all rights even in the event of industrial property rights. We reserve all rights of disposal such as copying and passing on to third parties.</w:t>
    </w:r>
  </w:p>
  <w:p w14:paraId="2B4E8801" w14:textId="77777777" w:rsidR="00A15EA6" w:rsidRDefault="00A15EA6" w:rsidP="000E5E45">
    <w:pPr>
      <w:rPr>
        <w:sz w:val="15"/>
      </w:rPr>
    </w:pPr>
    <w:r>
      <w:rPr>
        <w:color w:val="808080"/>
        <w:sz w:val="12"/>
      </w:rPr>
      <w:t xml:space="preserve">Filename: </w:t>
    </w:r>
    <w:fldSimple w:instr=" FILENAME \* MERGEFORMAT ">
      <w:r w:rsidRPr="009226EE">
        <w:rPr>
          <w:noProof/>
          <w:color w:val="808080"/>
          <w:sz w:val="12"/>
        </w:rPr>
        <w:t>Coding Guidelines.docx</w:t>
      </w:r>
    </w:fldSimple>
  </w:p>
  <w:p w14:paraId="2B4E8802" w14:textId="77777777" w:rsidR="00A15EA6" w:rsidRPr="00F14B96" w:rsidRDefault="00A15EA6" w:rsidP="00F14B9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3A64F" w14:textId="77777777" w:rsidR="009943EB" w:rsidRDefault="009943EB">
      <w:r>
        <w:separator/>
      </w:r>
    </w:p>
    <w:p w14:paraId="69B0092D" w14:textId="77777777" w:rsidR="009943EB" w:rsidRDefault="009943EB"/>
  </w:footnote>
  <w:footnote w:type="continuationSeparator" w:id="0">
    <w:p w14:paraId="05F405B4" w14:textId="77777777" w:rsidR="009943EB" w:rsidRDefault="009943EB">
      <w:r>
        <w:continuationSeparator/>
      </w:r>
    </w:p>
    <w:p w14:paraId="7D8B8116" w14:textId="77777777" w:rsidR="009943EB" w:rsidRDefault="009943E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980"/>
      <w:gridCol w:w="5359"/>
      <w:gridCol w:w="2038"/>
    </w:tblGrid>
    <w:tr w:rsidR="00A15EA6" w14:paraId="2B4E87CF" w14:textId="77777777">
      <w:trPr>
        <w:cantSplit/>
        <w:trHeight w:val="521"/>
      </w:trPr>
      <w:tc>
        <w:tcPr>
          <w:tcW w:w="1980" w:type="dxa"/>
          <w:vMerge w:val="restart"/>
          <w:tcBorders>
            <w:top w:val="single" w:sz="4" w:space="0" w:color="auto"/>
            <w:left w:val="single" w:sz="4" w:space="0" w:color="auto"/>
            <w:bottom w:val="single" w:sz="4" w:space="0" w:color="auto"/>
            <w:right w:val="single" w:sz="4" w:space="0" w:color="auto"/>
          </w:tcBorders>
        </w:tcPr>
        <w:p w14:paraId="2B4E87C8" w14:textId="77777777" w:rsidR="00A15EA6" w:rsidRDefault="00A15EA6" w:rsidP="00790EBE">
          <w:pPr>
            <w:pStyle w:val="Kopfzeile"/>
            <w:jc w:val="center"/>
            <w:rPr>
              <w:b/>
              <w:noProof/>
              <w:color w:val="FF0000"/>
              <w:sz w:val="18"/>
            </w:rPr>
          </w:pPr>
        </w:p>
        <w:p w14:paraId="2B4E87C9" w14:textId="77777777" w:rsidR="00A15EA6" w:rsidRDefault="00A15EA6" w:rsidP="00790EBE">
          <w:pPr>
            <w:pStyle w:val="Kopfzeile"/>
            <w:jc w:val="center"/>
            <w:rPr>
              <w:b/>
              <w:noProof/>
              <w:color w:val="FF0000"/>
              <w:sz w:val="18"/>
            </w:rPr>
          </w:pPr>
        </w:p>
        <w:p w14:paraId="2B4E87CA" w14:textId="77777777" w:rsidR="00A15EA6" w:rsidRDefault="00A15EA6" w:rsidP="00790EBE">
          <w:pPr>
            <w:pStyle w:val="Kopfzeile"/>
            <w:jc w:val="center"/>
            <w:rPr>
              <w:b/>
              <w:noProof/>
              <w:color w:val="FF0000"/>
              <w:sz w:val="18"/>
            </w:rPr>
          </w:pPr>
        </w:p>
        <w:p w14:paraId="2B4E87CB" w14:textId="77777777" w:rsidR="00A15EA6" w:rsidRDefault="00A15EA6" w:rsidP="00790EBE">
          <w:pPr>
            <w:pStyle w:val="Kopfzeile"/>
            <w:jc w:val="center"/>
            <w:rPr>
              <w:b/>
              <w:noProof/>
              <w:color w:val="FF0000"/>
              <w:sz w:val="18"/>
            </w:rPr>
          </w:pPr>
          <w:r>
            <w:rPr>
              <w:noProof/>
              <w:lang w:val="de-DE" w:eastAsia="de-DE"/>
            </w:rPr>
            <w:drawing>
              <wp:inline distT="0" distB="0" distL="0" distR="0" wp14:anchorId="2B4E8803" wp14:editId="2B4E8804">
                <wp:extent cx="1078230" cy="259080"/>
                <wp:effectExtent l="19050" t="0" r="7620" b="0"/>
                <wp:docPr id="1" name="Picture 1" descr="bo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sch"/>
                        <pic:cNvPicPr>
                          <a:picLocks noChangeAspect="1" noChangeArrowheads="1"/>
                        </pic:cNvPicPr>
                      </pic:nvPicPr>
                      <pic:blipFill>
                        <a:blip r:embed="rId1"/>
                        <a:srcRect/>
                        <a:stretch>
                          <a:fillRect/>
                        </a:stretch>
                      </pic:blipFill>
                      <pic:spPr bwMode="auto">
                        <a:xfrm>
                          <a:off x="0" y="0"/>
                          <a:ext cx="1078230" cy="259080"/>
                        </a:xfrm>
                        <a:prstGeom prst="rect">
                          <a:avLst/>
                        </a:prstGeom>
                        <a:noFill/>
                        <a:ln w="9525">
                          <a:noFill/>
                          <a:miter lim="800000"/>
                          <a:headEnd/>
                          <a:tailEnd/>
                        </a:ln>
                      </pic:spPr>
                    </pic:pic>
                  </a:graphicData>
                </a:graphic>
              </wp:inline>
            </w:drawing>
          </w:r>
        </w:p>
        <w:p w14:paraId="2B4E87CC" w14:textId="77777777" w:rsidR="00A15EA6" w:rsidRDefault="00A15EA6" w:rsidP="00790EBE">
          <w:pPr>
            <w:pStyle w:val="Kopfzeile"/>
            <w:jc w:val="center"/>
          </w:pPr>
        </w:p>
      </w:tc>
      <w:tc>
        <w:tcPr>
          <w:tcW w:w="5359" w:type="dxa"/>
          <w:tcBorders>
            <w:left w:val="single" w:sz="4" w:space="0" w:color="auto"/>
            <w:bottom w:val="single" w:sz="4" w:space="0" w:color="auto"/>
            <w:right w:val="single" w:sz="4" w:space="0" w:color="auto"/>
          </w:tcBorders>
        </w:tcPr>
        <w:p w14:paraId="2B4E87CD" w14:textId="77777777" w:rsidR="00A15EA6" w:rsidRDefault="00A15EA6" w:rsidP="00790EBE">
          <w:pPr>
            <w:pStyle w:val="Kopfzeile"/>
            <w:spacing w:before="60" w:after="60"/>
            <w:jc w:val="center"/>
            <w:rPr>
              <w:b/>
              <w:sz w:val="18"/>
            </w:rPr>
          </w:pPr>
          <w:r>
            <w:rPr>
              <w:sz w:val="18"/>
            </w:rPr>
            <w:t>Internal - When printed, uncontrolled copy</w:t>
          </w:r>
        </w:p>
      </w:tc>
      <w:tc>
        <w:tcPr>
          <w:tcW w:w="2038" w:type="dxa"/>
          <w:tcBorders>
            <w:left w:val="single" w:sz="4" w:space="0" w:color="auto"/>
            <w:bottom w:val="single" w:sz="4" w:space="0" w:color="auto"/>
          </w:tcBorders>
        </w:tcPr>
        <w:p w14:paraId="2B4E87CE" w14:textId="77777777" w:rsidR="00A15EA6" w:rsidRDefault="00A15EA6" w:rsidP="00AF3200">
          <w:pPr>
            <w:pStyle w:val="Kopfzeile"/>
            <w:spacing w:before="60" w:after="60"/>
            <w:ind w:left="-70"/>
            <w:jc w:val="center"/>
            <w:rPr>
              <w:sz w:val="18"/>
            </w:rPr>
          </w:pPr>
          <w:del w:id="1853" w:author="Cox Olaf" w:date="2015-02-19T18:09:00Z">
            <w:r w:rsidDel="00E222C9">
              <w:rPr>
                <w:sz w:val="18"/>
              </w:rPr>
              <w:delText>Final</w:delText>
            </w:r>
          </w:del>
          <w:ins w:id="1854" w:author="Cox Olaf" w:date="2015-02-19T18:09:00Z">
            <w:r>
              <w:rPr>
                <w:sz w:val="18"/>
              </w:rPr>
              <w:t>Ready for review</w:t>
            </w:r>
          </w:ins>
        </w:p>
      </w:tc>
    </w:tr>
    <w:tr w:rsidR="00A15EA6" w14:paraId="2B4E87D3" w14:textId="77777777">
      <w:trPr>
        <w:cantSplit/>
        <w:trHeight w:val="139"/>
      </w:trPr>
      <w:tc>
        <w:tcPr>
          <w:tcW w:w="1980" w:type="dxa"/>
          <w:vMerge/>
          <w:tcBorders>
            <w:top w:val="single" w:sz="4" w:space="0" w:color="auto"/>
            <w:left w:val="single" w:sz="4" w:space="0" w:color="auto"/>
            <w:bottom w:val="single" w:sz="4" w:space="0" w:color="auto"/>
            <w:right w:val="single" w:sz="4" w:space="0" w:color="auto"/>
          </w:tcBorders>
        </w:tcPr>
        <w:p w14:paraId="2B4E87D0" w14:textId="77777777" w:rsidR="00A15EA6" w:rsidRDefault="00A15EA6" w:rsidP="00790EBE">
          <w:pPr>
            <w:pStyle w:val="Kopfzeile"/>
            <w:spacing w:before="60" w:after="60"/>
            <w:jc w:val="center"/>
          </w:pPr>
        </w:p>
      </w:tc>
      <w:tc>
        <w:tcPr>
          <w:tcW w:w="5359" w:type="dxa"/>
          <w:tcBorders>
            <w:top w:val="single" w:sz="4" w:space="0" w:color="auto"/>
            <w:left w:val="single" w:sz="4" w:space="0" w:color="auto"/>
            <w:bottom w:val="single" w:sz="4" w:space="0" w:color="auto"/>
            <w:right w:val="single" w:sz="4" w:space="0" w:color="auto"/>
          </w:tcBorders>
        </w:tcPr>
        <w:p w14:paraId="2B4E87D1" w14:textId="77777777" w:rsidR="00A15EA6" w:rsidRPr="00FC3C3C" w:rsidRDefault="00A15EA6" w:rsidP="00314F29">
          <w:pPr>
            <w:pStyle w:val="Kopfzeile"/>
            <w:spacing w:before="60" w:after="60"/>
            <w:jc w:val="center"/>
            <w:rPr>
              <w:b/>
              <w:sz w:val="24"/>
              <w:szCs w:val="24"/>
              <w:highlight w:val="yellow"/>
            </w:rPr>
          </w:pPr>
        </w:p>
      </w:tc>
      <w:tc>
        <w:tcPr>
          <w:tcW w:w="2038" w:type="dxa"/>
          <w:tcBorders>
            <w:top w:val="single" w:sz="4" w:space="0" w:color="auto"/>
            <w:left w:val="single" w:sz="4" w:space="0" w:color="auto"/>
            <w:bottom w:val="single" w:sz="4" w:space="0" w:color="auto"/>
            <w:right w:val="single" w:sz="4" w:space="0" w:color="auto"/>
          </w:tcBorders>
        </w:tcPr>
        <w:p w14:paraId="2B4E87D2" w14:textId="77777777" w:rsidR="00A15EA6" w:rsidRDefault="00A15EA6" w:rsidP="0057090B">
          <w:pPr>
            <w:pStyle w:val="Kopfzeile"/>
            <w:spacing w:before="80" w:after="60"/>
            <w:jc w:val="center"/>
            <w:rPr>
              <w:sz w:val="18"/>
            </w:rPr>
          </w:pPr>
          <w:r>
            <w:rPr>
              <w:sz w:val="18"/>
            </w:rPr>
            <w:t>Version: 1</w:t>
          </w:r>
          <w:r>
            <w:rPr>
              <w:color w:val="000000"/>
              <w:sz w:val="18"/>
            </w:rPr>
            <w:t>.</w:t>
          </w:r>
          <w:ins w:id="1855" w:author="Cox Olaf" w:date="2015-02-19T13:22:00Z">
            <w:r>
              <w:rPr>
                <w:color w:val="000000"/>
                <w:sz w:val="18"/>
              </w:rPr>
              <w:t>1</w:t>
            </w:r>
          </w:ins>
          <w:del w:id="1856" w:author="Cox Olaf" w:date="2015-02-19T13:22:00Z">
            <w:r w:rsidDel="001630A0">
              <w:rPr>
                <w:color w:val="000000"/>
                <w:sz w:val="18"/>
              </w:rPr>
              <w:delText>0</w:delText>
            </w:r>
          </w:del>
        </w:p>
      </w:tc>
    </w:tr>
    <w:tr w:rsidR="00A15EA6" w14:paraId="2B4E87D7" w14:textId="77777777">
      <w:trPr>
        <w:cantSplit/>
        <w:trHeight w:val="139"/>
      </w:trPr>
      <w:tc>
        <w:tcPr>
          <w:tcW w:w="1980" w:type="dxa"/>
          <w:vMerge/>
          <w:tcBorders>
            <w:top w:val="single" w:sz="4" w:space="0" w:color="auto"/>
            <w:left w:val="single" w:sz="4" w:space="0" w:color="auto"/>
            <w:bottom w:val="single" w:sz="4" w:space="0" w:color="auto"/>
            <w:right w:val="single" w:sz="4" w:space="0" w:color="auto"/>
          </w:tcBorders>
        </w:tcPr>
        <w:p w14:paraId="2B4E87D4" w14:textId="77777777" w:rsidR="00A15EA6" w:rsidRDefault="00A15EA6" w:rsidP="00790EBE">
          <w:pPr>
            <w:pStyle w:val="Kopfzeile"/>
            <w:spacing w:before="60" w:after="60"/>
            <w:jc w:val="center"/>
          </w:pPr>
        </w:p>
      </w:tc>
      <w:tc>
        <w:tcPr>
          <w:tcW w:w="5359" w:type="dxa"/>
          <w:tcBorders>
            <w:top w:val="single" w:sz="4" w:space="0" w:color="auto"/>
            <w:left w:val="single" w:sz="4" w:space="0" w:color="auto"/>
            <w:bottom w:val="single" w:sz="4" w:space="0" w:color="auto"/>
            <w:right w:val="single" w:sz="4" w:space="0" w:color="auto"/>
          </w:tcBorders>
        </w:tcPr>
        <w:p w14:paraId="2B4E87D5" w14:textId="77777777" w:rsidR="00A15EA6" w:rsidRPr="00FC3C3C" w:rsidRDefault="00A15EA6" w:rsidP="00A71F76">
          <w:pPr>
            <w:pStyle w:val="Kopfzeile"/>
            <w:spacing w:before="60" w:after="60"/>
            <w:rPr>
              <w:sz w:val="24"/>
              <w:szCs w:val="24"/>
              <w:highlight w:val="yellow"/>
            </w:rPr>
          </w:pPr>
          <w:r>
            <w:rPr>
              <w:b/>
              <w:sz w:val="24"/>
              <w:szCs w:val="24"/>
            </w:rPr>
            <w:t>Coding Guidelines C#, C++</w:t>
          </w:r>
        </w:p>
      </w:tc>
      <w:tc>
        <w:tcPr>
          <w:tcW w:w="2038" w:type="dxa"/>
          <w:tcBorders>
            <w:top w:val="single" w:sz="4" w:space="0" w:color="auto"/>
            <w:left w:val="single" w:sz="4" w:space="0" w:color="auto"/>
            <w:bottom w:val="single" w:sz="4" w:space="0" w:color="auto"/>
            <w:right w:val="single" w:sz="4" w:space="0" w:color="auto"/>
          </w:tcBorders>
        </w:tcPr>
        <w:p w14:paraId="2B4E87D6" w14:textId="77777777" w:rsidR="00A15EA6" w:rsidRDefault="00A15EA6" w:rsidP="00FD0C6E">
          <w:pPr>
            <w:pStyle w:val="Kopfzeile"/>
            <w:spacing w:before="80" w:after="60"/>
            <w:jc w:val="center"/>
            <w:rPr>
              <w:sz w:val="18"/>
            </w:rPr>
          </w:pPr>
          <w:r>
            <w:rPr>
              <w:sz w:val="18"/>
            </w:rPr>
            <w:t xml:space="preserve">Date: </w:t>
          </w:r>
          <w:del w:id="1857" w:author="Cox Olaf" w:date="2015-02-19T13:23:00Z">
            <w:r w:rsidDel="001630A0">
              <w:rPr>
                <w:sz w:val="18"/>
              </w:rPr>
              <w:delText>31</w:delText>
            </w:r>
            <w:r w:rsidDel="001630A0">
              <w:rPr>
                <w:color w:val="000000"/>
                <w:sz w:val="18"/>
              </w:rPr>
              <w:delText>-Jul</w:delText>
            </w:r>
            <w:r w:rsidRPr="00314F29" w:rsidDel="001630A0">
              <w:rPr>
                <w:color w:val="000000"/>
                <w:sz w:val="18"/>
              </w:rPr>
              <w:delText>-</w:delText>
            </w:r>
            <w:r w:rsidDel="001630A0">
              <w:rPr>
                <w:color w:val="000000"/>
                <w:sz w:val="18"/>
              </w:rPr>
              <w:delText>14</w:delText>
            </w:r>
          </w:del>
          <w:ins w:id="1858" w:author="Cox Olaf" w:date="2015-02-19T13:23:00Z">
            <w:r>
              <w:rPr>
                <w:sz w:val="18"/>
              </w:rPr>
              <w:t>19.02.2015</w:t>
            </w:r>
          </w:ins>
        </w:p>
      </w:tc>
    </w:tr>
    <w:tr w:rsidR="00A15EA6" w14:paraId="2B4E87DB" w14:textId="77777777">
      <w:trPr>
        <w:cantSplit/>
        <w:trHeight w:val="347"/>
      </w:trPr>
      <w:tc>
        <w:tcPr>
          <w:tcW w:w="1980" w:type="dxa"/>
          <w:tcBorders>
            <w:top w:val="single" w:sz="4" w:space="0" w:color="auto"/>
            <w:left w:val="single" w:sz="4" w:space="0" w:color="auto"/>
            <w:bottom w:val="single" w:sz="4" w:space="0" w:color="auto"/>
            <w:right w:val="single" w:sz="4" w:space="0" w:color="auto"/>
          </w:tcBorders>
        </w:tcPr>
        <w:p w14:paraId="2B4E87D8" w14:textId="77777777" w:rsidR="00A15EA6" w:rsidRPr="00AF77D9" w:rsidRDefault="00A15EA6" w:rsidP="00790EBE">
          <w:pPr>
            <w:pStyle w:val="Kopfzeile"/>
            <w:spacing w:before="60" w:after="60"/>
            <w:jc w:val="center"/>
            <w:rPr>
              <w:sz w:val="18"/>
              <w:szCs w:val="18"/>
            </w:rPr>
          </w:pPr>
          <w:r w:rsidRPr="009B1619">
            <w:rPr>
              <w:sz w:val="18"/>
              <w:szCs w:val="18"/>
            </w:rPr>
            <w:t>Division ST</w:t>
          </w:r>
        </w:p>
      </w:tc>
      <w:tc>
        <w:tcPr>
          <w:tcW w:w="5359" w:type="dxa"/>
          <w:tcBorders>
            <w:top w:val="single" w:sz="4" w:space="0" w:color="auto"/>
            <w:left w:val="single" w:sz="4" w:space="0" w:color="auto"/>
            <w:right w:val="single" w:sz="4" w:space="0" w:color="auto"/>
          </w:tcBorders>
        </w:tcPr>
        <w:p w14:paraId="2B4E87D9" w14:textId="77777777" w:rsidR="00A15EA6" w:rsidRPr="003D3BD3" w:rsidRDefault="00A15EA6" w:rsidP="00A71F76">
          <w:pPr>
            <w:pStyle w:val="Kopfzeile"/>
            <w:tabs>
              <w:tab w:val="left" w:pos="762"/>
            </w:tabs>
            <w:spacing w:before="60" w:after="60"/>
            <w:jc w:val="both"/>
            <w:rPr>
              <w:sz w:val="18"/>
            </w:rPr>
          </w:pPr>
          <w:r>
            <w:rPr>
              <w:sz w:val="18"/>
            </w:rPr>
            <w:t>ESS/ETP</w:t>
          </w:r>
        </w:p>
      </w:tc>
      <w:tc>
        <w:tcPr>
          <w:tcW w:w="2038" w:type="dxa"/>
          <w:tcBorders>
            <w:top w:val="single" w:sz="4" w:space="0" w:color="auto"/>
            <w:left w:val="single" w:sz="4" w:space="0" w:color="auto"/>
          </w:tcBorders>
        </w:tcPr>
        <w:p w14:paraId="2B4E87DA" w14:textId="77777777" w:rsidR="00A15EA6" w:rsidRPr="004F3F22" w:rsidRDefault="00A15EA6" w:rsidP="00790EBE">
          <w:pPr>
            <w:pStyle w:val="Kopfzeile"/>
            <w:spacing w:before="80" w:after="60"/>
            <w:jc w:val="center"/>
          </w:pPr>
          <w:r>
            <w:rPr>
              <w:sz w:val="18"/>
            </w:rPr>
            <w:t xml:space="preserve">Page: </w:t>
          </w:r>
          <w:r>
            <w:rPr>
              <w:sz w:val="18"/>
            </w:rPr>
            <w:fldChar w:fldCharType="begin"/>
          </w:r>
          <w:r>
            <w:rPr>
              <w:sz w:val="18"/>
            </w:rPr>
            <w:instrText xml:space="preserve"> PAGE  \* MERGEFORMAT </w:instrText>
          </w:r>
          <w:r>
            <w:rPr>
              <w:sz w:val="18"/>
            </w:rPr>
            <w:fldChar w:fldCharType="separate"/>
          </w:r>
          <w:r w:rsidR="009856CA">
            <w:rPr>
              <w:noProof/>
              <w:sz w:val="18"/>
            </w:rPr>
            <w:t>42</w:t>
          </w:r>
          <w:r>
            <w:rPr>
              <w:sz w:val="18"/>
            </w:rPr>
            <w:fldChar w:fldCharType="end"/>
          </w:r>
          <w:r>
            <w:rPr>
              <w:sz w:val="18"/>
            </w:rPr>
            <w:t xml:space="preserve"> of </w:t>
          </w:r>
          <w:fldSimple w:instr=" NUMPAGES  \* MERGEFORMAT ">
            <w:r w:rsidR="009856CA">
              <w:rPr>
                <w:noProof/>
              </w:rPr>
              <w:t>101</w:t>
            </w:r>
          </w:fldSimple>
        </w:p>
      </w:tc>
    </w:tr>
  </w:tbl>
  <w:p w14:paraId="2B4E87DC" w14:textId="77777777" w:rsidR="00A15EA6" w:rsidRDefault="00A15EA6" w:rsidP="002C370B">
    <w:pPr>
      <w:pStyle w:val="Kopfzeile"/>
    </w:pPr>
  </w:p>
  <w:p w14:paraId="2B4E87DD" w14:textId="77777777" w:rsidR="00A15EA6" w:rsidRPr="002C370B" w:rsidRDefault="00A15EA6" w:rsidP="002C370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843"/>
      <w:gridCol w:w="5812"/>
      <w:gridCol w:w="2126"/>
    </w:tblGrid>
    <w:tr w:rsidR="00A15EA6" w14:paraId="2B4E87EB" w14:textId="77777777">
      <w:trPr>
        <w:cantSplit/>
      </w:trPr>
      <w:tc>
        <w:tcPr>
          <w:tcW w:w="1843" w:type="dxa"/>
          <w:vMerge w:val="restart"/>
          <w:tcBorders>
            <w:bottom w:val="nil"/>
          </w:tcBorders>
        </w:tcPr>
        <w:p w14:paraId="2B4E87E4" w14:textId="77777777" w:rsidR="00A15EA6" w:rsidRDefault="00A15EA6" w:rsidP="00D92370">
          <w:pPr>
            <w:pStyle w:val="Kopfzeile"/>
            <w:jc w:val="center"/>
            <w:rPr>
              <w:b/>
              <w:noProof/>
              <w:color w:val="FF0000"/>
              <w:sz w:val="18"/>
            </w:rPr>
          </w:pPr>
        </w:p>
        <w:p w14:paraId="2B4E87E5" w14:textId="77777777" w:rsidR="00A15EA6" w:rsidRDefault="00A15EA6" w:rsidP="00D92370">
          <w:pPr>
            <w:pStyle w:val="Kopfzeile"/>
            <w:jc w:val="center"/>
            <w:rPr>
              <w:b/>
              <w:noProof/>
              <w:color w:val="FF0000"/>
              <w:sz w:val="18"/>
            </w:rPr>
          </w:pPr>
        </w:p>
        <w:p w14:paraId="2B4E87E6" w14:textId="77777777" w:rsidR="00A15EA6" w:rsidRDefault="00A15EA6" w:rsidP="00D92370">
          <w:pPr>
            <w:pStyle w:val="Kopfzeile"/>
            <w:jc w:val="center"/>
            <w:rPr>
              <w:b/>
              <w:noProof/>
              <w:color w:val="FF0000"/>
              <w:sz w:val="18"/>
            </w:rPr>
          </w:pPr>
        </w:p>
        <w:p w14:paraId="2B4E87E7" w14:textId="77777777" w:rsidR="00A15EA6" w:rsidRDefault="00A15EA6" w:rsidP="00D92370">
          <w:pPr>
            <w:pStyle w:val="Kopfzeile"/>
            <w:jc w:val="center"/>
            <w:rPr>
              <w:b/>
              <w:noProof/>
              <w:color w:val="FF0000"/>
              <w:sz w:val="18"/>
            </w:rPr>
          </w:pPr>
          <w:r>
            <w:rPr>
              <w:noProof/>
              <w:lang w:val="de-DE" w:eastAsia="de-DE"/>
            </w:rPr>
            <w:drawing>
              <wp:inline distT="0" distB="0" distL="0" distR="0" wp14:anchorId="2B4E8805" wp14:editId="2B4E8806">
                <wp:extent cx="1078230" cy="259080"/>
                <wp:effectExtent l="19050" t="0" r="7620" b="0"/>
                <wp:docPr id="8" name="Picture 2" descr="bo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sch"/>
                        <pic:cNvPicPr>
                          <a:picLocks noChangeAspect="1" noChangeArrowheads="1"/>
                        </pic:cNvPicPr>
                      </pic:nvPicPr>
                      <pic:blipFill>
                        <a:blip r:embed="rId1"/>
                        <a:srcRect/>
                        <a:stretch>
                          <a:fillRect/>
                        </a:stretch>
                      </pic:blipFill>
                      <pic:spPr bwMode="auto">
                        <a:xfrm>
                          <a:off x="0" y="0"/>
                          <a:ext cx="1078230" cy="259080"/>
                        </a:xfrm>
                        <a:prstGeom prst="rect">
                          <a:avLst/>
                        </a:prstGeom>
                        <a:noFill/>
                        <a:ln w="9525">
                          <a:noFill/>
                          <a:miter lim="800000"/>
                          <a:headEnd/>
                          <a:tailEnd/>
                        </a:ln>
                      </pic:spPr>
                    </pic:pic>
                  </a:graphicData>
                </a:graphic>
              </wp:inline>
            </w:drawing>
          </w:r>
        </w:p>
        <w:p w14:paraId="2B4E87E8" w14:textId="77777777" w:rsidR="00A15EA6" w:rsidRDefault="00A15EA6" w:rsidP="00D92370">
          <w:pPr>
            <w:pStyle w:val="Kopfzeile"/>
            <w:jc w:val="center"/>
          </w:pPr>
        </w:p>
      </w:tc>
      <w:tc>
        <w:tcPr>
          <w:tcW w:w="5812" w:type="dxa"/>
          <w:tcBorders>
            <w:bottom w:val="nil"/>
            <w:right w:val="single" w:sz="4" w:space="0" w:color="auto"/>
          </w:tcBorders>
        </w:tcPr>
        <w:p w14:paraId="2B4E87E9" w14:textId="77777777" w:rsidR="00A15EA6" w:rsidRDefault="00A15EA6" w:rsidP="00D92370">
          <w:pPr>
            <w:pStyle w:val="Kopfzeile"/>
            <w:spacing w:before="60" w:after="60"/>
            <w:jc w:val="center"/>
            <w:rPr>
              <w:b/>
              <w:sz w:val="18"/>
            </w:rPr>
          </w:pPr>
          <w:r>
            <w:rPr>
              <w:sz w:val="18"/>
            </w:rPr>
            <w:t>Internal / Confidential / Strictly Confidential - When printed, uncontrolled copy</w:t>
          </w:r>
        </w:p>
      </w:tc>
      <w:tc>
        <w:tcPr>
          <w:tcW w:w="2126" w:type="dxa"/>
          <w:tcBorders>
            <w:left w:val="single" w:sz="4" w:space="0" w:color="auto"/>
            <w:bottom w:val="nil"/>
          </w:tcBorders>
        </w:tcPr>
        <w:p w14:paraId="2B4E87EA" w14:textId="77777777" w:rsidR="00A15EA6" w:rsidRDefault="00A15EA6" w:rsidP="00D92370">
          <w:pPr>
            <w:pStyle w:val="Kopfzeile"/>
            <w:spacing w:before="60" w:after="60"/>
            <w:ind w:left="-70"/>
            <w:jc w:val="center"/>
            <w:rPr>
              <w:sz w:val="18"/>
            </w:rPr>
          </w:pPr>
          <w:r>
            <w:rPr>
              <w:sz w:val="18"/>
            </w:rPr>
            <w:t>Draft</w:t>
          </w:r>
        </w:p>
      </w:tc>
    </w:tr>
    <w:tr w:rsidR="00A15EA6" w14:paraId="2B4E87EF" w14:textId="77777777">
      <w:trPr>
        <w:cantSplit/>
      </w:trPr>
      <w:tc>
        <w:tcPr>
          <w:tcW w:w="1843" w:type="dxa"/>
          <w:vMerge/>
          <w:tcBorders>
            <w:top w:val="nil"/>
            <w:bottom w:val="nil"/>
          </w:tcBorders>
        </w:tcPr>
        <w:p w14:paraId="2B4E87EC" w14:textId="77777777" w:rsidR="00A15EA6" w:rsidRDefault="00A15EA6" w:rsidP="00D92370">
          <w:pPr>
            <w:pStyle w:val="Kopfzeile"/>
            <w:spacing w:before="60" w:after="60"/>
            <w:jc w:val="center"/>
          </w:pPr>
        </w:p>
      </w:tc>
      <w:tc>
        <w:tcPr>
          <w:tcW w:w="5812" w:type="dxa"/>
          <w:tcBorders>
            <w:bottom w:val="nil"/>
            <w:right w:val="single" w:sz="4" w:space="0" w:color="auto"/>
          </w:tcBorders>
        </w:tcPr>
        <w:p w14:paraId="2B4E87ED" w14:textId="77777777" w:rsidR="00A15EA6" w:rsidRDefault="00A15EA6" w:rsidP="00D92370">
          <w:pPr>
            <w:pStyle w:val="Kopfzeile"/>
            <w:spacing w:before="60" w:after="60"/>
            <w:jc w:val="center"/>
          </w:pPr>
          <w:r>
            <w:t>Product Creation Process (PEP3)</w:t>
          </w:r>
        </w:p>
      </w:tc>
      <w:tc>
        <w:tcPr>
          <w:tcW w:w="2126" w:type="dxa"/>
          <w:tcBorders>
            <w:left w:val="single" w:sz="4" w:space="0" w:color="auto"/>
            <w:bottom w:val="nil"/>
          </w:tcBorders>
        </w:tcPr>
        <w:p w14:paraId="2B4E87EE" w14:textId="77777777" w:rsidR="00A15EA6" w:rsidRDefault="00A15EA6" w:rsidP="00D92370">
          <w:pPr>
            <w:pStyle w:val="Kopfzeile"/>
            <w:spacing w:before="80" w:after="60"/>
            <w:jc w:val="center"/>
            <w:rPr>
              <w:sz w:val="18"/>
            </w:rPr>
          </w:pPr>
          <w:r>
            <w:rPr>
              <w:sz w:val="18"/>
            </w:rPr>
            <w:t>Version: 0.6</w:t>
          </w:r>
        </w:p>
      </w:tc>
    </w:tr>
    <w:tr w:rsidR="00A15EA6" w14:paraId="2B4E87F3" w14:textId="77777777">
      <w:trPr>
        <w:cantSplit/>
      </w:trPr>
      <w:tc>
        <w:tcPr>
          <w:tcW w:w="1843" w:type="dxa"/>
          <w:vMerge/>
          <w:tcBorders>
            <w:top w:val="nil"/>
            <w:bottom w:val="nil"/>
          </w:tcBorders>
        </w:tcPr>
        <w:p w14:paraId="2B4E87F0" w14:textId="77777777" w:rsidR="00A15EA6" w:rsidRDefault="00A15EA6" w:rsidP="00D92370">
          <w:pPr>
            <w:pStyle w:val="Kopfzeile"/>
            <w:spacing w:before="60" w:after="60"/>
            <w:jc w:val="center"/>
          </w:pPr>
        </w:p>
      </w:tc>
      <w:tc>
        <w:tcPr>
          <w:tcW w:w="5812" w:type="dxa"/>
          <w:tcBorders>
            <w:top w:val="nil"/>
            <w:right w:val="single" w:sz="4" w:space="0" w:color="auto"/>
          </w:tcBorders>
        </w:tcPr>
        <w:p w14:paraId="2B4E87F1" w14:textId="77777777" w:rsidR="00A15EA6" w:rsidRDefault="00A15EA6" w:rsidP="00D92370">
          <w:pPr>
            <w:pStyle w:val="Kopfzeile"/>
            <w:spacing w:before="60" w:after="60"/>
            <w:jc w:val="center"/>
          </w:pPr>
          <w:r>
            <w:t>Customer Requirement Specification</w:t>
          </w:r>
        </w:p>
      </w:tc>
      <w:tc>
        <w:tcPr>
          <w:tcW w:w="2126" w:type="dxa"/>
          <w:tcBorders>
            <w:top w:val="nil"/>
            <w:left w:val="single" w:sz="4" w:space="0" w:color="auto"/>
          </w:tcBorders>
        </w:tcPr>
        <w:p w14:paraId="2B4E87F2" w14:textId="77777777" w:rsidR="00A15EA6" w:rsidRDefault="00A15EA6" w:rsidP="00D92370">
          <w:pPr>
            <w:pStyle w:val="Kopfzeile"/>
            <w:spacing w:before="80" w:after="60"/>
            <w:jc w:val="center"/>
            <w:rPr>
              <w:sz w:val="18"/>
            </w:rPr>
          </w:pPr>
          <w:r>
            <w:rPr>
              <w:sz w:val="18"/>
            </w:rPr>
            <w:t>Date: 14 July-06</w:t>
          </w:r>
        </w:p>
      </w:tc>
    </w:tr>
    <w:tr w:rsidR="00A15EA6" w14:paraId="2B4E87F7" w14:textId="77777777">
      <w:trPr>
        <w:cantSplit/>
      </w:trPr>
      <w:tc>
        <w:tcPr>
          <w:tcW w:w="1843" w:type="dxa"/>
          <w:tcBorders>
            <w:top w:val="nil"/>
          </w:tcBorders>
        </w:tcPr>
        <w:p w14:paraId="2B4E87F4" w14:textId="77777777" w:rsidR="00A15EA6" w:rsidRDefault="00A15EA6" w:rsidP="00D92370">
          <w:pPr>
            <w:pStyle w:val="Kopfzeile"/>
            <w:spacing w:before="60" w:after="60"/>
            <w:jc w:val="center"/>
          </w:pPr>
          <w:r w:rsidRPr="009B1619">
            <w:rPr>
              <w:sz w:val="18"/>
              <w:szCs w:val="18"/>
            </w:rPr>
            <w:t>Division ST</w:t>
          </w:r>
        </w:p>
      </w:tc>
      <w:tc>
        <w:tcPr>
          <w:tcW w:w="5812" w:type="dxa"/>
          <w:tcBorders>
            <w:right w:val="single" w:sz="4" w:space="0" w:color="auto"/>
          </w:tcBorders>
        </w:tcPr>
        <w:p w14:paraId="2B4E87F5" w14:textId="77777777" w:rsidR="00A15EA6" w:rsidRDefault="00A15EA6" w:rsidP="00D92370">
          <w:pPr>
            <w:pStyle w:val="Kopfzeile"/>
            <w:spacing w:before="60" w:after="60"/>
            <w:jc w:val="center"/>
            <w:rPr>
              <w:sz w:val="18"/>
            </w:rPr>
          </w:pPr>
          <w:r>
            <w:rPr>
              <w:sz w:val="18"/>
            </w:rPr>
            <w:t>Ref.: T01.3_0101</w:t>
          </w:r>
        </w:p>
      </w:tc>
      <w:tc>
        <w:tcPr>
          <w:tcW w:w="2126" w:type="dxa"/>
          <w:tcBorders>
            <w:left w:val="single" w:sz="4" w:space="0" w:color="auto"/>
          </w:tcBorders>
        </w:tcPr>
        <w:p w14:paraId="2B4E87F6" w14:textId="77777777" w:rsidR="00A15EA6" w:rsidRDefault="00A15EA6" w:rsidP="00D92370">
          <w:pPr>
            <w:pStyle w:val="Kopfzeile"/>
            <w:spacing w:before="80" w:after="60"/>
            <w:jc w:val="center"/>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Pr>
              <w:noProof/>
              <w:sz w:val="18"/>
            </w:rPr>
            <w:t>1</w:t>
          </w:r>
          <w:r>
            <w:rPr>
              <w:sz w:val="18"/>
            </w:rPr>
            <w:fldChar w:fldCharType="end"/>
          </w:r>
          <w:r>
            <w:rPr>
              <w:sz w:val="18"/>
            </w:rPr>
            <w:t xml:space="preserve"> of </w:t>
          </w:r>
          <w:fldSimple w:instr=" NUMPAGES  \* MERGEFORMAT ">
            <w:r w:rsidRPr="009226EE">
              <w:rPr>
                <w:noProof/>
                <w:sz w:val="18"/>
              </w:rPr>
              <w:t>106</w:t>
            </w:r>
          </w:fldSimple>
        </w:p>
      </w:tc>
    </w:tr>
  </w:tbl>
  <w:p w14:paraId="2B4E87F8" w14:textId="77777777" w:rsidR="00A15EA6" w:rsidRDefault="00A15EA6">
    <w:pPr>
      <w:pStyle w:val="Kopfzeile"/>
    </w:pPr>
  </w:p>
  <w:p w14:paraId="2B4E87F9" w14:textId="77777777" w:rsidR="00A15EA6" w:rsidRDefault="00A15EA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2281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A92332B"/>
    <w:multiLevelType w:val="multilevel"/>
    <w:tmpl w:val="73AE3B82"/>
    <w:styleLink w:val="List-RuleReferenceTableNr"/>
    <w:lvl w:ilvl="0">
      <w:start w:val="1"/>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EA15A40"/>
    <w:multiLevelType w:val="hybridMultilevel"/>
    <w:tmpl w:val="60484464"/>
    <w:lvl w:ilvl="0" w:tplc="2754103E">
      <w:start w:val="1"/>
      <w:numFmt w:val="bullet"/>
      <w:pStyle w:val="ListParagraph-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AA4B41"/>
    <w:multiLevelType w:val="multilevel"/>
    <w:tmpl w:val="59FA4958"/>
    <w:lvl w:ilvl="0">
      <w:start w:val="1"/>
      <w:numFmt w:val="decimal"/>
      <w:pStyle w:val="ListParagraph-GuidelinesList"/>
      <w:lvlText w:val="%1"/>
      <w:lvlJc w:val="left"/>
      <w:pPr>
        <w:ind w:left="36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553801"/>
    <w:multiLevelType w:val="multilevel"/>
    <w:tmpl w:val="0409001F"/>
    <w:styleLink w:val="NumberedList"/>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DF470C"/>
    <w:multiLevelType w:val="hybridMultilevel"/>
    <w:tmpl w:val="11FC6440"/>
    <w:lvl w:ilvl="0" w:tplc="F05204D8">
      <w:start w:val="1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C9C73C4"/>
    <w:multiLevelType w:val="hybridMultilevel"/>
    <w:tmpl w:val="EE4EE61A"/>
    <w:lvl w:ilvl="0" w:tplc="F24CE0C4">
      <w:start w:val="1"/>
      <w:numFmt w:val="decimal"/>
      <w:pStyle w:val="ListParagraph-Numbered"/>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685537"/>
    <w:multiLevelType w:val="hybridMultilevel"/>
    <w:tmpl w:val="78E0A990"/>
    <w:lvl w:ilvl="0" w:tplc="A0D0CBCA">
      <w:start w:val="1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2B87AE4"/>
    <w:multiLevelType w:val="hybridMultilevel"/>
    <w:tmpl w:val="3D38E5C6"/>
    <w:lvl w:ilvl="0" w:tplc="A998B85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6"/>
  </w:num>
  <w:num w:numId="7">
    <w:abstractNumId w:val="6"/>
    <w:lvlOverride w:ilvl="0">
      <w:startOverride w:val="1"/>
    </w:lvlOverride>
  </w:num>
  <w:num w:numId="8">
    <w:abstractNumId w:val="8"/>
  </w:num>
  <w:num w:numId="9">
    <w:abstractNumId w:val="7"/>
  </w:num>
  <w:num w:numId="10">
    <w:abstractNumId w:val="5"/>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x Olaf">
    <w15:presenceInfo w15:providerId="AD" w15:userId="S-1-5-21-1260418481-3066625317-2827860457-22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hideSpellingErrors/>
  <w:hideGrammaticalErrors/>
  <w:stylePaneFormatFilter w:val="3F28" w:allStyles="0" w:customStyles="0" w:latentStyles="0" w:stylesInUse="1" w:headingStyles="1"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BF4"/>
    <w:rsid w:val="00001579"/>
    <w:rsid w:val="00001AFF"/>
    <w:rsid w:val="000048B2"/>
    <w:rsid w:val="00006BAE"/>
    <w:rsid w:val="00006CD7"/>
    <w:rsid w:val="00006FC1"/>
    <w:rsid w:val="000100EF"/>
    <w:rsid w:val="000105B6"/>
    <w:rsid w:val="00010B9A"/>
    <w:rsid w:val="00012038"/>
    <w:rsid w:val="00012BBA"/>
    <w:rsid w:val="000154E5"/>
    <w:rsid w:val="000168CC"/>
    <w:rsid w:val="00017434"/>
    <w:rsid w:val="000174AA"/>
    <w:rsid w:val="0002008B"/>
    <w:rsid w:val="000209BF"/>
    <w:rsid w:val="00020BE0"/>
    <w:rsid w:val="00020FC6"/>
    <w:rsid w:val="000211D4"/>
    <w:rsid w:val="00021920"/>
    <w:rsid w:val="00021A8A"/>
    <w:rsid w:val="000228F2"/>
    <w:rsid w:val="00024215"/>
    <w:rsid w:val="000243AF"/>
    <w:rsid w:val="0002533B"/>
    <w:rsid w:val="00025DA8"/>
    <w:rsid w:val="000307F2"/>
    <w:rsid w:val="00030B1F"/>
    <w:rsid w:val="00031609"/>
    <w:rsid w:val="00031637"/>
    <w:rsid w:val="00032659"/>
    <w:rsid w:val="00032858"/>
    <w:rsid w:val="00034019"/>
    <w:rsid w:val="00034266"/>
    <w:rsid w:val="0003432E"/>
    <w:rsid w:val="00035508"/>
    <w:rsid w:val="00036445"/>
    <w:rsid w:val="000371D5"/>
    <w:rsid w:val="00041BF8"/>
    <w:rsid w:val="00042E6E"/>
    <w:rsid w:val="000455F4"/>
    <w:rsid w:val="00046E09"/>
    <w:rsid w:val="0004711A"/>
    <w:rsid w:val="00050B34"/>
    <w:rsid w:val="00052AB7"/>
    <w:rsid w:val="0005378E"/>
    <w:rsid w:val="00053868"/>
    <w:rsid w:val="000549BE"/>
    <w:rsid w:val="0005653D"/>
    <w:rsid w:val="00056895"/>
    <w:rsid w:val="00056AF4"/>
    <w:rsid w:val="00057AE7"/>
    <w:rsid w:val="000609EB"/>
    <w:rsid w:val="0006215B"/>
    <w:rsid w:val="0006294B"/>
    <w:rsid w:val="000647E5"/>
    <w:rsid w:val="00064B81"/>
    <w:rsid w:val="0006589D"/>
    <w:rsid w:val="00065BC6"/>
    <w:rsid w:val="00066F67"/>
    <w:rsid w:val="00067D16"/>
    <w:rsid w:val="000709BD"/>
    <w:rsid w:val="0007119A"/>
    <w:rsid w:val="00071305"/>
    <w:rsid w:val="000717F8"/>
    <w:rsid w:val="000720DD"/>
    <w:rsid w:val="0007212E"/>
    <w:rsid w:val="000727B9"/>
    <w:rsid w:val="0007458A"/>
    <w:rsid w:val="00074DCE"/>
    <w:rsid w:val="00076199"/>
    <w:rsid w:val="00077798"/>
    <w:rsid w:val="000806B8"/>
    <w:rsid w:val="00081477"/>
    <w:rsid w:val="00081775"/>
    <w:rsid w:val="00081E29"/>
    <w:rsid w:val="000829A0"/>
    <w:rsid w:val="00083BF2"/>
    <w:rsid w:val="00084064"/>
    <w:rsid w:val="00084264"/>
    <w:rsid w:val="000843C6"/>
    <w:rsid w:val="00084FA2"/>
    <w:rsid w:val="000850A1"/>
    <w:rsid w:val="00087139"/>
    <w:rsid w:val="00087A08"/>
    <w:rsid w:val="00087AB0"/>
    <w:rsid w:val="0009003D"/>
    <w:rsid w:val="00090A9A"/>
    <w:rsid w:val="0009154A"/>
    <w:rsid w:val="0009183A"/>
    <w:rsid w:val="000919D5"/>
    <w:rsid w:val="00091B71"/>
    <w:rsid w:val="00092FD5"/>
    <w:rsid w:val="000931DE"/>
    <w:rsid w:val="00094812"/>
    <w:rsid w:val="00095FA2"/>
    <w:rsid w:val="00096283"/>
    <w:rsid w:val="0009664A"/>
    <w:rsid w:val="000A1DB4"/>
    <w:rsid w:val="000A389E"/>
    <w:rsid w:val="000A42D1"/>
    <w:rsid w:val="000A4DD2"/>
    <w:rsid w:val="000A7456"/>
    <w:rsid w:val="000B1261"/>
    <w:rsid w:val="000B15A9"/>
    <w:rsid w:val="000B186A"/>
    <w:rsid w:val="000B19EF"/>
    <w:rsid w:val="000B2B6E"/>
    <w:rsid w:val="000B5485"/>
    <w:rsid w:val="000B69B5"/>
    <w:rsid w:val="000B6B90"/>
    <w:rsid w:val="000B6DEB"/>
    <w:rsid w:val="000B7F24"/>
    <w:rsid w:val="000C119A"/>
    <w:rsid w:val="000C1EA3"/>
    <w:rsid w:val="000C2042"/>
    <w:rsid w:val="000C211B"/>
    <w:rsid w:val="000C3C49"/>
    <w:rsid w:val="000C4D66"/>
    <w:rsid w:val="000C4FA1"/>
    <w:rsid w:val="000C62C9"/>
    <w:rsid w:val="000C66D7"/>
    <w:rsid w:val="000D02D6"/>
    <w:rsid w:val="000D1791"/>
    <w:rsid w:val="000D1C4F"/>
    <w:rsid w:val="000D4785"/>
    <w:rsid w:val="000D57AC"/>
    <w:rsid w:val="000D6A4C"/>
    <w:rsid w:val="000D744A"/>
    <w:rsid w:val="000E1C01"/>
    <w:rsid w:val="000E335E"/>
    <w:rsid w:val="000E36AF"/>
    <w:rsid w:val="000E42B2"/>
    <w:rsid w:val="000E4986"/>
    <w:rsid w:val="000E4B43"/>
    <w:rsid w:val="000E570F"/>
    <w:rsid w:val="000E5E45"/>
    <w:rsid w:val="000E7A3F"/>
    <w:rsid w:val="000E7D6C"/>
    <w:rsid w:val="000F027B"/>
    <w:rsid w:val="000F0E28"/>
    <w:rsid w:val="000F1A3E"/>
    <w:rsid w:val="000F28EB"/>
    <w:rsid w:val="000F2FAC"/>
    <w:rsid w:val="000F31DB"/>
    <w:rsid w:val="000F3758"/>
    <w:rsid w:val="000F54DB"/>
    <w:rsid w:val="000F585A"/>
    <w:rsid w:val="000F5D5C"/>
    <w:rsid w:val="000F674B"/>
    <w:rsid w:val="000F768D"/>
    <w:rsid w:val="000F76F7"/>
    <w:rsid w:val="000F7F00"/>
    <w:rsid w:val="00100B60"/>
    <w:rsid w:val="0010346F"/>
    <w:rsid w:val="00104B40"/>
    <w:rsid w:val="00104BE0"/>
    <w:rsid w:val="00105506"/>
    <w:rsid w:val="00107530"/>
    <w:rsid w:val="00107DD3"/>
    <w:rsid w:val="00110B24"/>
    <w:rsid w:val="001115E4"/>
    <w:rsid w:val="00111F80"/>
    <w:rsid w:val="00112294"/>
    <w:rsid w:val="0011498F"/>
    <w:rsid w:val="00114E8E"/>
    <w:rsid w:val="00115921"/>
    <w:rsid w:val="00117ACE"/>
    <w:rsid w:val="00120DB9"/>
    <w:rsid w:val="0012276F"/>
    <w:rsid w:val="00123061"/>
    <w:rsid w:val="0012360E"/>
    <w:rsid w:val="00126E40"/>
    <w:rsid w:val="00127AD7"/>
    <w:rsid w:val="00127DD5"/>
    <w:rsid w:val="00131983"/>
    <w:rsid w:val="00133935"/>
    <w:rsid w:val="00133E64"/>
    <w:rsid w:val="001340E7"/>
    <w:rsid w:val="00135AB9"/>
    <w:rsid w:val="00136666"/>
    <w:rsid w:val="00137044"/>
    <w:rsid w:val="00137317"/>
    <w:rsid w:val="0013798A"/>
    <w:rsid w:val="001405FF"/>
    <w:rsid w:val="0014094E"/>
    <w:rsid w:val="00140D86"/>
    <w:rsid w:val="00140E3C"/>
    <w:rsid w:val="0014116A"/>
    <w:rsid w:val="00141893"/>
    <w:rsid w:val="001458BC"/>
    <w:rsid w:val="00145DE5"/>
    <w:rsid w:val="00146077"/>
    <w:rsid w:val="001462A0"/>
    <w:rsid w:val="001471B2"/>
    <w:rsid w:val="00147F57"/>
    <w:rsid w:val="0015150D"/>
    <w:rsid w:val="0015205C"/>
    <w:rsid w:val="00153206"/>
    <w:rsid w:val="00154BD2"/>
    <w:rsid w:val="0015502B"/>
    <w:rsid w:val="00155109"/>
    <w:rsid w:val="00157637"/>
    <w:rsid w:val="001600A9"/>
    <w:rsid w:val="00160A69"/>
    <w:rsid w:val="00160D3C"/>
    <w:rsid w:val="00160EFD"/>
    <w:rsid w:val="00162184"/>
    <w:rsid w:val="001622BD"/>
    <w:rsid w:val="001630A0"/>
    <w:rsid w:val="00163A8A"/>
    <w:rsid w:val="00164044"/>
    <w:rsid w:val="00165D41"/>
    <w:rsid w:val="00165E47"/>
    <w:rsid w:val="0016696F"/>
    <w:rsid w:val="00166ACE"/>
    <w:rsid w:val="00167B07"/>
    <w:rsid w:val="00167C45"/>
    <w:rsid w:val="00171925"/>
    <w:rsid w:val="001721B8"/>
    <w:rsid w:val="00175D78"/>
    <w:rsid w:val="00177273"/>
    <w:rsid w:val="00177823"/>
    <w:rsid w:val="001815EE"/>
    <w:rsid w:val="0018211A"/>
    <w:rsid w:val="00182826"/>
    <w:rsid w:val="00184262"/>
    <w:rsid w:val="00185DDE"/>
    <w:rsid w:val="00185FEB"/>
    <w:rsid w:val="00186E53"/>
    <w:rsid w:val="0018730E"/>
    <w:rsid w:val="001914FC"/>
    <w:rsid w:val="0019229E"/>
    <w:rsid w:val="00192357"/>
    <w:rsid w:val="00193E8F"/>
    <w:rsid w:val="00195E93"/>
    <w:rsid w:val="00196177"/>
    <w:rsid w:val="001964C6"/>
    <w:rsid w:val="001A0520"/>
    <w:rsid w:val="001A08C1"/>
    <w:rsid w:val="001A09E2"/>
    <w:rsid w:val="001A2D3B"/>
    <w:rsid w:val="001A2F86"/>
    <w:rsid w:val="001A3723"/>
    <w:rsid w:val="001A4614"/>
    <w:rsid w:val="001A59B8"/>
    <w:rsid w:val="001A65BE"/>
    <w:rsid w:val="001A6C23"/>
    <w:rsid w:val="001A75C5"/>
    <w:rsid w:val="001A7E0E"/>
    <w:rsid w:val="001B1D13"/>
    <w:rsid w:val="001B402E"/>
    <w:rsid w:val="001B4BF8"/>
    <w:rsid w:val="001B4C06"/>
    <w:rsid w:val="001B60D0"/>
    <w:rsid w:val="001B66F0"/>
    <w:rsid w:val="001B6841"/>
    <w:rsid w:val="001B6B39"/>
    <w:rsid w:val="001B786C"/>
    <w:rsid w:val="001B7977"/>
    <w:rsid w:val="001B7FCD"/>
    <w:rsid w:val="001C129F"/>
    <w:rsid w:val="001C1931"/>
    <w:rsid w:val="001C29BE"/>
    <w:rsid w:val="001C2BAA"/>
    <w:rsid w:val="001C321C"/>
    <w:rsid w:val="001C3526"/>
    <w:rsid w:val="001C40C4"/>
    <w:rsid w:val="001C4791"/>
    <w:rsid w:val="001C6427"/>
    <w:rsid w:val="001C66DA"/>
    <w:rsid w:val="001C6C88"/>
    <w:rsid w:val="001C6E71"/>
    <w:rsid w:val="001C6F22"/>
    <w:rsid w:val="001C7866"/>
    <w:rsid w:val="001D00A4"/>
    <w:rsid w:val="001D06D0"/>
    <w:rsid w:val="001D1B81"/>
    <w:rsid w:val="001D5AEA"/>
    <w:rsid w:val="001D5B46"/>
    <w:rsid w:val="001D5D41"/>
    <w:rsid w:val="001D6047"/>
    <w:rsid w:val="001D6C38"/>
    <w:rsid w:val="001D6FAF"/>
    <w:rsid w:val="001E07B3"/>
    <w:rsid w:val="001E0A16"/>
    <w:rsid w:val="001E1414"/>
    <w:rsid w:val="001E14A2"/>
    <w:rsid w:val="001E2C59"/>
    <w:rsid w:val="001E2ED7"/>
    <w:rsid w:val="001E3618"/>
    <w:rsid w:val="001E38D1"/>
    <w:rsid w:val="001E5644"/>
    <w:rsid w:val="001E64DB"/>
    <w:rsid w:val="001E792D"/>
    <w:rsid w:val="001F00DF"/>
    <w:rsid w:val="001F0295"/>
    <w:rsid w:val="001F284B"/>
    <w:rsid w:val="001F3175"/>
    <w:rsid w:val="001F39DE"/>
    <w:rsid w:val="001F51EC"/>
    <w:rsid w:val="001F61A8"/>
    <w:rsid w:val="001F61DC"/>
    <w:rsid w:val="001F65BE"/>
    <w:rsid w:val="001F67EE"/>
    <w:rsid w:val="001F6AB1"/>
    <w:rsid w:val="001F6E15"/>
    <w:rsid w:val="001F706E"/>
    <w:rsid w:val="0020018A"/>
    <w:rsid w:val="002038B7"/>
    <w:rsid w:val="00203B5F"/>
    <w:rsid w:val="002045B5"/>
    <w:rsid w:val="0020583E"/>
    <w:rsid w:val="00206436"/>
    <w:rsid w:val="00211290"/>
    <w:rsid w:val="002125BF"/>
    <w:rsid w:val="002131CA"/>
    <w:rsid w:val="002135D6"/>
    <w:rsid w:val="002137AD"/>
    <w:rsid w:val="0021568E"/>
    <w:rsid w:val="00215E5D"/>
    <w:rsid w:val="00217C9D"/>
    <w:rsid w:val="002201F2"/>
    <w:rsid w:val="0022360C"/>
    <w:rsid w:val="00223719"/>
    <w:rsid w:val="002268F0"/>
    <w:rsid w:val="002272DE"/>
    <w:rsid w:val="00231542"/>
    <w:rsid w:val="00232099"/>
    <w:rsid w:val="00232868"/>
    <w:rsid w:val="002338A7"/>
    <w:rsid w:val="00235E1C"/>
    <w:rsid w:val="00241753"/>
    <w:rsid w:val="0024201F"/>
    <w:rsid w:val="0024692F"/>
    <w:rsid w:val="00246A09"/>
    <w:rsid w:val="00250D6F"/>
    <w:rsid w:val="00252469"/>
    <w:rsid w:val="002524BF"/>
    <w:rsid w:val="002529F0"/>
    <w:rsid w:val="00253D77"/>
    <w:rsid w:val="00254332"/>
    <w:rsid w:val="00255477"/>
    <w:rsid w:val="002574D1"/>
    <w:rsid w:val="002602BE"/>
    <w:rsid w:val="00260A4F"/>
    <w:rsid w:val="00263CB2"/>
    <w:rsid w:val="00265201"/>
    <w:rsid w:val="00266033"/>
    <w:rsid w:val="00267EAA"/>
    <w:rsid w:val="00270A6D"/>
    <w:rsid w:val="002712F3"/>
    <w:rsid w:val="00271FDE"/>
    <w:rsid w:val="00272D62"/>
    <w:rsid w:val="002739C6"/>
    <w:rsid w:val="00275671"/>
    <w:rsid w:val="0027685F"/>
    <w:rsid w:val="002777CA"/>
    <w:rsid w:val="00277872"/>
    <w:rsid w:val="00277A6A"/>
    <w:rsid w:val="00282491"/>
    <w:rsid w:val="00282BF2"/>
    <w:rsid w:val="002859AF"/>
    <w:rsid w:val="002859C7"/>
    <w:rsid w:val="00285B36"/>
    <w:rsid w:val="00286317"/>
    <w:rsid w:val="0028693D"/>
    <w:rsid w:val="00287A87"/>
    <w:rsid w:val="002909AC"/>
    <w:rsid w:val="00292407"/>
    <w:rsid w:val="002945E2"/>
    <w:rsid w:val="00294952"/>
    <w:rsid w:val="00295590"/>
    <w:rsid w:val="002959FB"/>
    <w:rsid w:val="00295B54"/>
    <w:rsid w:val="00296187"/>
    <w:rsid w:val="00296815"/>
    <w:rsid w:val="00297C06"/>
    <w:rsid w:val="002A0018"/>
    <w:rsid w:val="002A2560"/>
    <w:rsid w:val="002A2BAC"/>
    <w:rsid w:val="002A3018"/>
    <w:rsid w:val="002A311B"/>
    <w:rsid w:val="002A3C79"/>
    <w:rsid w:val="002A3F5E"/>
    <w:rsid w:val="002B2EBA"/>
    <w:rsid w:val="002B3396"/>
    <w:rsid w:val="002B43CA"/>
    <w:rsid w:val="002B531C"/>
    <w:rsid w:val="002B5623"/>
    <w:rsid w:val="002B5C01"/>
    <w:rsid w:val="002B6C67"/>
    <w:rsid w:val="002C08EE"/>
    <w:rsid w:val="002C1A70"/>
    <w:rsid w:val="002C2DE5"/>
    <w:rsid w:val="002C35BB"/>
    <w:rsid w:val="002C36E0"/>
    <w:rsid w:val="002C370B"/>
    <w:rsid w:val="002C37C3"/>
    <w:rsid w:val="002C39B4"/>
    <w:rsid w:val="002C3B71"/>
    <w:rsid w:val="002C4158"/>
    <w:rsid w:val="002C4A12"/>
    <w:rsid w:val="002C4CF3"/>
    <w:rsid w:val="002C5627"/>
    <w:rsid w:val="002C5ED5"/>
    <w:rsid w:val="002C60D5"/>
    <w:rsid w:val="002C6E75"/>
    <w:rsid w:val="002C70A3"/>
    <w:rsid w:val="002C7B08"/>
    <w:rsid w:val="002D0454"/>
    <w:rsid w:val="002D1DCA"/>
    <w:rsid w:val="002D2CCB"/>
    <w:rsid w:val="002D3754"/>
    <w:rsid w:val="002D423D"/>
    <w:rsid w:val="002D5371"/>
    <w:rsid w:val="002D5952"/>
    <w:rsid w:val="002D5E2F"/>
    <w:rsid w:val="002D6122"/>
    <w:rsid w:val="002D64FC"/>
    <w:rsid w:val="002E12DD"/>
    <w:rsid w:val="002E4193"/>
    <w:rsid w:val="002E5806"/>
    <w:rsid w:val="002E5C66"/>
    <w:rsid w:val="002E614B"/>
    <w:rsid w:val="002E7815"/>
    <w:rsid w:val="002F0465"/>
    <w:rsid w:val="002F054A"/>
    <w:rsid w:val="002F0D9C"/>
    <w:rsid w:val="002F2AF3"/>
    <w:rsid w:val="002F2E15"/>
    <w:rsid w:val="002F384D"/>
    <w:rsid w:val="002F3D6B"/>
    <w:rsid w:val="002F414B"/>
    <w:rsid w:val="002F566E"/>
    <w:rsid w:val="002F57BB"/>
    <w:rsid w:val="002F57E7"/>
    <w:rsid w:val="002F5DBE"/>
    <w:rsid w:val="002F5F76"/>
    <w:rsid w:val="002F7104"/>
    <w:rsid w:val="0030094D"/>
    <w:rsid w:val="00300B48"/>
    <w:rsid w:val="0030208F"/>
    <w:rsid w:val="003049F8"/>
    <w:rsid w:val="00306606"/>
    <w:rsid w:val="00306B4D"/>
    <w:rsid w:val="00306EEC"/>
    <w:rsid w:val="00307194"/>
    <w:rsid w:val="0030733D"/>
    <w:rsid w:val="00310A18"/>
    <w:rsid w:val="00314F29"/>
    <w:rsid w:val="00315700"/>
    <w:rsid w:val="00315E24"/>
    <w:rsid w:val="003172E9"/>
    <w:rsid w:val="00317B2A"/>
    <w:rsid w:val="003216AC"/>
    <w:rsid w:val="00324CA8"/>
    <w:rsid w:val="003257EB"/>
    <w:rsid w:val="003263A9"/>
    <w:rsid w:val="00326D82"/>
    <w:rsid w:val="0032768D"/>
    <w:rsid w:val="00330637"/>
    <w:rsid w:val="00330B20"/>
    <w:rsid w:val="00333E97"/>
    <w:rsid w:val="0033431A"/>
    <w:rsid w:val="00336207"/>
    <w:rsid w:val="0033668E"/>
    <w:rsid w:val="00337B8F"/>
    <w:rsid w:val="00337E32"/>
    <w:rsid w:val="0034113C"/>
    <w:rsid w:val="00341589"/>
    <w:rsid w:val="00343992"/>
    <w:rsid w:val="0034419E"/>
    <w:rsid w:val="00345DE1"/>
    <w:rsid w:val="00345ED1"/>
    <w:rsid w:val="00346F04"/>
    <w:rsid w:val="00347385"/>
    <w:rsid w:val="00351DD5"/>
    <w:rsid w:val="00352643"/>
    <w:rsid w:val="003540CE"/>
    <w:rsid w:val="00357E1F"/>
    <w:rsid w:val="00357E55"/>
    <w:rsid w:val="00360F3B"/>
    <w:rsid w:val="003622DC"/>
    <w:rsid w:val="003628D1"/>
    <w:rsid w:val="003662C5"/>
    <w:rsid w:val="00366F7E"/>
    <w:rsid w:val="0036780A"/>
    <w:rsid w:val="00367A76"/>
    <w:rsid w:val="00370E08"/>
    <w:rsid w:val="00370FF7"/>
    <w:rsid w:val="00371079"/>
    <w:rsid w:val="0037263A"/>
    <w:rsid w:val="00372FA0"/>
    <w:rsid w:val="00372FFE"/>
    <w:rsid w:val="003737E9"/>
    <w:rsid w:val="0037428E"/>
    <w:rsid w:val="00374FB5"/>
    <w:rsid w:val="0037646E"/>
    <w:rsid w:val="003776B8"/>
    <w:rsid w:val="00377F23"/>
    <w:rsid w:val="003802B9"/>
    <w:rsid w:val="00381312"/>
    <w:rsid w:val="003813DB"/>
    <w:rsid w:val="00381C06"/>
    <w:rsid w:val="00382871"/>
    <w:rsid w:val="0038358C"/>
    <w:rsid w:val="003836C0"/>
    <w:rsid w:val="00383749"/>
    <w:rsid w:val="00384D6E"/>
    <w:rsid w:val="003913BE"/>
    <w:rsid w:val="003920AA"/>
    <w:rsid w:val="00394A0A"/>
    <w:rsid w:val="003951C9"/>
    <w:rsid w:val="0039620F"/>
    <w:rsid w:val="003968A3"/>
    <w:rsid w:val="00396915"/>
    <w:rsid w:val="00397A5B"/>
    <w:rsid w:val="00397C7E"/>
    <w:rsid w:val="003A158B"/>
    <w:rsid w:val="003A2A3A"/>
    <w:rsid w:val="003A4D2C"/>
    <w:rsid w:val="003A5957"/>
    <w:rsid w:val="003A6FE2"/>
    <w:rsid w:val="003B197C"/>
    <w:rsid w:val="003B32F5"/>
    <w:rsid w:val="003B6C6B"/>
    <w:rsid w:val="003B6FD5"/>
    <w:rsid w:val="003B773F"/>
    <w:rsid w:val="003B7FCD"/>
    <w:rsid w:val="003C0BBE"/>
    <w:rsid w:val="003C2369"/>
    <w:rsid w:val="003C23E1"/>
    <w:rsid w:val="003C24F3"/>
    <w:rsid w:val="003C2558"/>
    <w:rsid w:val="003C3313"/>
    <w:rsid w:val="003C3A48"/>
    <w:rsid w:val="003C4EB4"/>
    <w:rsid w:val="003C578F"/>
    <w:rsid w:val="003C6CBC"/>
    <w:rsid w:val="003C7ACA"/>
    <w:rsid w:val="003D2493"/>
    <w:rsid w:val="003D3BD3"/>
    <w:rsid w:val="003D70ED"/>
    <w:rsid w:val="003D72A3"/>
    <w:rsid w:val="003E23C0"/>
    <w:rsid w:val="003E2590"/>
    <w:rsid w:val="003E2B13"/>
    <w:rsid w:val="003E3A7B"/>
    <w:rsid w:val="003E6C08"/>
    <w:rsid w:val="003F0223"/>
    <w:rsid w:val="003F3302"/>
    <w:rsid w:val="003F36FA"/>
    <w:rsid w:val="003F3C9C"/>
    <w:rsid w:val="003F4729"/>
    <w:rsid w:val="003F4834"/>
    <w:rsid w:val="003F6A91"/>
    <w:rsid w:val="00400CC9"/>
    <w:rsid w:val="00401432"/>
    <w:rsid w:val="00401B56"/>
    <w:rsid w:val="0040317E"/>
    <w:rsid w:val="0040345E"/>
    <w:rsid w:val="00403694"/>
    <w:rsid w:val="00403972"/>
    <w:rsid w:val="00403CF1"/>
    <w:rsid w:val="00403EEF"/>
    <w:rsid w:val="00404202"/>
    <w:rsid w:val="00404AE4"/>
    <w:rsid w:val="0040764B"/>
    <w:rsid w:val="00407C76"/>
    <w:rsid w:val="00407E63"/>
    <w:rsid w:val="00410140"/>
    <w:rsid w:val="00410A46"/>
    <w:rsid w:val="0041227E"/>
    <w:rsid w:val="00413ACC"/>
    <w:rsid w:val="00413BCF"/>
    <w:rsid w:val="004142AB"/>
    <w:rsid w:val="0041431E"/>
    <w:rsid w:val="0041494D"/>
    <w:rsid w:val="00417033"/>
    <w:rsid w:val="004171AE"/>
    <w:rsid w:val="00417C0F"/>
    <w:rsid w:val="004207EA"/>
    <w:rsid w:val="00421DED"/>
    <w:rsid w:val="00421F22"/>
    <w:rsid w:val="00424441"/>
    <w:rsid w:val="00425073"/>
    <w:rsid w:val="004251C7"/>
    <w:rsid w:val="0042539E"/>
    <w:rsid w:val="004257D7"/>
    <w:rsid w:val="00425B45"/>
    <w:rsid w:val="0042706E"/>
    <w:rsid w:val="00427564"/>
    <w:rsid w:val="00430D2C"/>
    <w:rsid w:val="00431A29"/>
    <w:rsid w:val="0043499F"/>
    <w:rsid w:val="0043687B"/>
    <w:rsid w:val="00437A75"/>
    <w:rsid w:val="00437ABF"/>
    <w:rsid w:val="004414C9"/>
    <w:rsid w:val="004414CC"/>
    <w:rsid w:val="004420D7"/>
    <w:rsid w:val="00442294"/>
    <w:rsid w:val="004422A8"/>
    <w:rsid w:val="0044438B"/>
    <w:rsid w:val="004456F0"/>
    <w:rsid w:val="004462A9"/>
    <w:rsid w:val="00447CB1"/>
    <w:rsid w:val="004510E6"/>
    <w:rsid w:val="00453B88"/>
    <w:rsid w:val="00456D19"/>
    <w:rsid w:val="00457663"/>
    <w:rsid w:val="004609E6"/>
    <w:rsid w:val="00460F37"/>
    <w:rsid w:val="00463315"/>
    <w:rsid w:val="0046408D"/>
    <w:rsid w:val="00464396"/>
    <w:rsid w:val="004647BA"/>
    <w:rsid w:val="00464A78"/>
    <w:rsid w:val="00465186"/>
    <w:rsid w:val="00465233"/>
    <w:rsid w:val="00467B54"/>
    <w:rsid w:val="00470383"/>
    <w:rsid w:val="00472930"/>
    <w:rsid w:val="00473A18"/>
    <w:rsid w:val="00474DFB"/>
    <w:rsid w:val="00474ED0"/>
    <w:rsid w:val="004753BA"/>
    <w:rsid w:val="00476B35"/>
    <w:rsid w:val="0048048A"/>
    <w:rsid w:val="00482DC9"/>
    <w:rsid w:val="00483BCB"/>
    <w:rsid w:val="00484252"/>
    <w:rsid w:val="00487771"/>
    <w:rsid w:val="004877AF"/>
    <w:rsid w:val="0049394E"/>
    <w:rsid w:val="0049500E"/>
    <w:rsid w:val="00497283"/>
    <w:rsid w:val="00497F66"/>
    <w:rsid w:val="004A0846"/>
    <w:rsid w:val="004A0DF4"/>
    <w:rsid w:val="004A114F"/>
    <w:rsid w:val="004A1240"/>
    <w:rsid w:val="004A1502"/>
    <w:rsid w:val="004A15B5"/>
    <w:rsid w:val="004A2249"/>
    <w:rsid w:val="004A3C00"/>
    <w:rsid w:val="004A4604"/>
    <w:rsid w:val="004A6127"/>
    <w:rsid w:val="004A68CE"/>
    <w:rsid w:val="004A6B54"/>
    <w:rsid w:val="004A6EAD"/>
    <w:rsid w:val="004A6EF7"/>
    <w:rsid w:val="004A77DC"/>
    <w:rsid w:val="004A7EB8"/>
    <w:rsid w:val="004B18C8"/>
    <w:rsid w:val="004B1DD1"/>
    <w:rsid w:val="004B24C8"/>
    <w:rsid w:val="004B29B7"/>
    <w:rsid w:val="004B3697"/>
    <w:rsid w:val="004B386A"/>
    <w:rsid w:val="004B41C6"/>
    <w:rsid w:val="004B50AA"/>
    <w:rsid w:val="004C05E0"/>
    <w:rsid w:val="004C066D"/>
    <w:rsid w:val="004C0ED7"/>
    <w:rsid w:val="004C11DE"/>
    <w:rsid w:val="004C1204"/>
    <w:rsid w:val="004C2CC5"/>
    <w:rsid w:val="004C75D7"/>
    <w:rsid w:val="004C7B4D"/>
    <w:rsid w:val="004D0856"/>
    <w:rsid w:val="004D1089"/>
    <w:rsid w:val="004D174C"/>
    <w:rsid w:val="004D3591"/>
    <w:rsid w:val="004D3681"/>
    <w:rsid w:val="004D5606"/>
    <w:rsid w:val="004D56D6"/>
    <w:rsid w:val="004D6096"/>
    <w:rsid w:val="004D6B6D"/>
    <w:rsid w:val="004D7EEB"/>
    <w:rsid w:val="004D7F06"/>
    <w:rsid w:val="004E0AC1"/>
    <w:rsid w:val="004E1BD1"/>
    <w:rsid w:val="004E41F8"/>
    <w:rsid w:val="004E4799"/>
    <w:rsid w:val="004E4EA5"/>
    <w:rsid w:val="004E50FC"/>
    <w:rsid w:val="004E5686"/>
    <w:rsid w:val="004E67AD"/>
    <w:rsid w:val="004F02C8"/>
    <w:rsid w:val="004F1D77"/>
    <w:rsid w:val="004F24DD"/>
    <w:rsid w:val="004F3E00"/>
    <w:rsid w:val="004F3F22"/>
    <w:rsid w:val="004F439C"/>
    <w:rsid w:val="004F441B"/>
    <w:rsid w:val="004F52FE"/>
    <w:rsid w:val="0050151A"/>
    <w:rsid w:val="00501FD9"/>
    <w:rsid w:val="0050357D"/>
    <w:rsid w:val="00503D80"/>
    <w:rsid w:val="00504231"/>
    <w:rsid w:val="0050479F"/>
    <w:rsid w:val="00504866"/>
    <w:rsid w:val="00504ED1"/>
    <w:rsid w:val="005060F0"/>
    <w:rsid w:val="005073D5"/>
    <w:rsid w:val="00510253"/>
    <w:rsid w:val="00510834"/>
    <w:rsid w:val="00510C39"/>
    <w:rsid w:val="00511786"/>
    <w:rsid w:val="0051322E"/>
    <w:rsid w:val="0051357C"/>
    <w:rsid w:val="00513AA4"/>
    <w:rsid w:val="00514CB4"/>
    <w:rsid w:val="00515104"/>
    <w:rsid w:val="00515FFE"/>
    <w:rsid w:val="005202E9"/>
    <w:rsid w:val="005208C9"/>
    <w:rsid w:val="005208DA"/>
    <w:rsid w:val="00520D3F"/>
    <w:rsid w:val="00523C8A"/>
    <w:rsid w:val="00526FFE"/>
    <w:rsid w:val="00527E6C"/>
    <w:rsid w:val="0053098E"/>
    <w:rsid w:val="00531346"/>
    <w:rsid w:val="005328A3"/>
    <w:rsid w:val="00532C7B"/>
    <w:rsid w:val="005352B1"/>
    <w:rsid w:val="005359DD"/>
    <w:rsid w:val="005362C6"/>
    <w:rsid w:val="005372DD"/>
    <w:rsid w:val="005412BA"/>
    <w:rsid w:val="00541652"/>
    <w:rsid w:val="00541766"/>
    <w:rsid w:val="005423BA"/>
    <w:rsid w:val="0054249D"/>
    <w:rsid w:val="0054303F"/>
    <w:rsid w:val="00543A50"/>
    <w:rsid w:val="00543C99"/>
    <w:rsid w:val="00544221"/>
    <w:rsid w:val="005444E3"/>
    <w:rsid w:val="0054539B"/>
    <w:rsid w:val="00545F82"/>
    <w:rsid w:val="00546519"/>
    <w:rsid w:val="00550D1A"/>
    <w:rsid w:val="0055287F"/>
    <w:rsid w:val="00552BF3"/>
    <w:rsid w:val="0055515E"/>
    <w:rsid w:val="00556AB8"/>
    <w:rsid w:val="00557CA6"/>
    <w:rsid w:val="005608C5"/>
    <w:rsid w:val="00560D5D"/>
    <w:rsid w:val="0056195C"/>
    <w:rsid w:val="00561A0A"/>
    <w:rsid w:val="00561F28"/>
    <w:rsid w:val="00562DCE"/>
    <w:rsid w:val="00564932"/>
    <w:rsid w:val="0056593B"/>
    <w:rsid w:val="0057090B"/>
    <w:rsid w:val="00571455"/>
    <w:rsid w:val="005725D5"/>
    <w:rsid w:val="00573945"/>
    <w:rsid w:val="0057444A"/>
    <w:rsid w:val="00574D60"/>
    <w:rsid w:val="00576C0C"/>
    <w:rsid w:val="00577380"/>
    <w:rsid w:val="0057779C"/>
    <w:rsid w:val="00577D02"/>
    <w:rsid w:val="00580323"/>
    <w:rsid w:val="00580B8D"/>
    <w:rsid w:val="00581969"/>
    <w:rsid w:val="00582084"/>
    <w:rsid w:val="0058238E"/>
    <w:rsid w:val="0058255D"/>
    <w:rsid w:val="00583996"/>
    <w:rsid w:val="00583CC2"/>
    <w:rsid w:val="0058425E"/>
    <w:rsid w:val="00584341"/>
    <w:rsid w:val="005852A8"/>
    <w:rsid w:val="005863F9"/>
    <w:rsid w:val="00586E97"/>
    <w:rsid w:val="00587E59"/>
    <w:rsid w:val="005900D0"/>
    <w:rsid w:val="00590806"/>
    <w:rsid w:val="00590B2C"/>
    <w:rsid w:val="00590D80"/>
    <w:rsid w:val="0059109B"/>
    <w:rsid w:val="00591E3B"/>
    <w:rsid w:val="00594674"/>
    <w:rsid w:val="00594F31"/>
    <w:rsid w:val="00595A78"/>
    <w:rsid w:val="005A0FEF"/>
    <w:rsid w:val="005A1E18"/>
    <w:rsid w:val="005A20FB"/>
    <w:rsid w:val="005A2B5E"/>
    <w:rsid w:val="005A3051"/>
    <w:rsid w:val="005A3F19"/>
    <w:rsid w:val="005A40A1"/>
    <w:rsid w:val="005A4109"/>
    <w:rsid w:val="005A45B4"/>
    <w:rsid w:val="005A4B9F"/>
    <w:rsid w:val="005A4E15"/>
    <w:rsid w:val="005A63B4"/>
    <w:rsid w:val="005A7F5C"/>
    <w:rsid w:val="005B09B2"/>
    <w:rsid w:val="005B1E5D"/>
    <w:rsid w:val="005B22B4"/>
    <w:rsid w:val="005B2C78"/>
    <w:rsid w:val="005B488E"/>
    <w:rsid w:val="005B5E81"/>
    <w:rsid w:val="005B67E7"/>
    <w:rsid w:val="005B7E5C"/>
    <w:rsid w:val="005C0BEE"/>
    <w:rsid w:val="005C0CA3"/>
    <w:rsid w:val="005C1740"/>
    <w:rsid w:val="005C1C25"/>
    <w:rsid w:val="005C3275"/>
    <w:rsid w:val="005C424E"/>
    <w:rsid w:val="005C441D"/>
    <w:rsid w:val="005C45C9"/>
    <w:rsid w:val="005C5C8B"/>
    <w:rsid w:val="005C66D3"/>
    <w:rsid w:val="005C68D5"/>
    <w:rsid w:val="005C746A"/>
    <w:rsid w:val="005C7647"/>
    <w:rsid w:val="005D074A"/>
    <w:rsid w:val="005D1DC2"/>
    <w:rsid w:val="005D234B"/>
    <w:rsid w:val="005D24FE"/>
    <w:rsid w:val="005D31AF"/>
    <w:rsid w:val="005D4AD9"/>
    <w:rsid w:val="005D4EA4"/>
    <w:rsid w:val="005D5726"/>
    <w:rsid w:val="005D7231"/>
    <w:rsid w:val="005D7B80"/>
    <w:rsid w:val="005E0026"/>
    <w:rsid w:val="005E0D7F"/>
    <w:rsid w:val="005E131E"/>
    <w:rsid w:val="005E173C"/>
    <w:rsid w:val="005E49AF"/>
    <w:rsid w:val="005E608F"/>
    <w:rsid w:val="005E6243"/>
    <w:rsid w:val="005E6DE7"/>
    <w:rsid w:val="005E732C"/>
    <w:rsid w:val="005F198C"/>
    <w:rsid w:val="005F1F89"/>
    <w:rsid w:val="005F1FEB"/>
    <w:rsid w:val="005F2253"/>
    <w:rsid w:val="005F275F"/>
    <w:rsid w:val="005F2E85"/>
    <w:rsid w:val="005F3109"/>
    <w:rsid w:val="005F3617"/>
    <w:rsid w:val="005F4141"/>
    <w:rsid w:val="005F41E6"/>
    <w:rsid w:val="005F44D3"/>
    <w:rsid w:val="005F56B4"/>
    <w:rsid w:val="005F5902"/>
    <w:rsid w:val="005F687D"/>
    <w:rsid w:val="005F6B34"/>
    <w:rsid w:val="005F769E"/>
    <w:rsid w:val="006006D0"/>
    <w:rsid w:val="00601486"/>
    <w:rsid w:val="006016C7"/>
    <w:rsid w:val="00602A00"/>
    <w:rsid w:val="00603D64"/>
    <w:rsid w:val="00604484"/>
    <w:rsid w:val="00605A7A"/>
    <w:rsid w:val="00607E59"/>
    <w:rsid w:val="00607E5D"/>
    <w:rsid w:val="0061064B"/>
    <w:rsid w:val="0061079B"/>
    <w:rsid w:val="0061131D"/>
    <w:rsid w:val="00611B55"/>
    <w:rsid w:val="00613FB2"/>
    <w:rsid w:val="0061415E"/>
    <w:rsid w:val="006158D5"/>
    <w:rsid w:val="0061790F"/>
    <w:rsid w:val="00620075"/>
    <w:rsid w:val="006218BA"/>
    <w:rsid w:val="00622015"/>
    <w:rsid w:val="0062244F"/>
    <w:rsid w:val="00622633"/>
    <w:rsid w:val="00622844"/>
    <w:rsid w:val="00623139"/>
    <w:rsid w:val="00623EAF"/>
    <w:rsid w:val="00625B82"/>
    <w:rsid w:val="00625C89"/>
    <w:rsid w:val="0063049B"/>
    <w:rsid w:val="00630A62"/>
    <w:rsid w:val="00631BFF"/>
    <w:rsid w:val="006326A0"/>
    <w:rsid w:val="00636033"/>
    <w:rsid w:val="0063660E"/>
    <w:rsid w:val="0063675F"/>
    <w:rsid w:val="0063691D"/>
    <w:rsid w:val="0064030F"/>
    <w:rsid w:val="006404A0"/>
    <w:rsid w:val="00640CB7"/>
    <w:rsid w:val="00641406"/>
    <w:rsid w:val="00644C4A"/>
    <w:rsid w:val="00644D97"/>
    <w:rsid w:val="00650196"/>
    <w:rsid w:val="006507BD"/>
    <w:rsid w:val="00651C9F"/>
    <w:rsid w:val="00652B49"/>
    <w:rsid w:val="0065303E"/>
    <w:rsid w:val="0065324E"/>
    <w:rsid w:val="00655F84"/>
    <w:rsid w:val="006605F8"/>
    <w:rsid w:val="006606DA"/>
    <w:rsid w:val="00662869"/>
    <w:rsid w:val="0066345D"/>
    <w:rsid w:val="00663CCD"/>
    <w:rsid w:val="00664362"/>
    <w:rsid w:val="00665A5A"/>
    <w:rsid w:val="00665AB8"/>
    <w:rsid w:val="00667567"/>
    <w:rsid w:val="00667CCB"/>
    <w:rsid w:val="006704B0"/>
    <w:rsid w:val="00671134"/>
    <w:rsid w:val="00671734"/>
    <w:rsid w:val="00671AEF"/>
    <w:rsid w:val="00671DA4"/>
    <w:rsid w:val="00672C7D"/>
    <w:rsid w:val="006749B5"/>
    <w:rsid w:val="00676375"/>
    <w:rsid w:val="00680642"/>
    <w:rsid w:val="00680B80"/>
    <w:rsid w:val="00681B12"/>
    <w:rsid w:val="00682194"/>
    <w:rsid w:val="00682C1B"/>
    <w:rsid w:val="00686069"/>
    <w:rsid w:val="00686566"/>
    <w:rsid w:val="0068692E"/>
    <w:rsid w:val="00686FCE"/>
    <w:rsid w:val="00686FF1"/>
    <w:rsid w:val="0068744C"/>
    <w:rsid w:val="006878FB"/>
    <w:rsid w:val="00687F21"/>
    <w:rsid w:val="00687FC8"/>
    <w:rsid w:val="00692257"/>
    <w:rsid w:val="00693036"/>
    <w:rsid w:val="00693B44"/>
    <w:rsid w:val="00693F5D"/>
    <w:rsid w:val="00694242"/>
    <w:rsid w:val="0069433F"/>
    <w:rsid w:val="006948AF"/>
    <w:rsid w:val="00694FEC"/>
    <w:rsid w:val="00695994"/>
    <w:rsid w:val="00696348"/>
    <w:rsid w:val="00696B18"/>
    <w:rsid w:val="00697970"/>
    <w:rsid w:val="00697DA7"/>
    <w:rsid w:val="006A0354"/>
    <w:rsid w:val="006A3249"/>
    <w:rsid w:val="006A431D"/>
    <w:rsid w:val="006A5391"/>
    <w:rsid w:val="006A685F"/>
    <w:rsid w:val="006A70CC"/>
    <w:rsid w:val="006B15F5"/>
    <w:rsid w:val="006B161C"/>
    <w:rsid w:val="006B1D1C"/>
    <w:rsid w:val="006B33FF"/>
    <w:rsid w:val="006B5A68"/>
    <w:rsid w:val="006B61AE"/>
    <w:rsid w:val="006B7AA9"/>
    <w:rsid w:val="006C06B4"/>
    <w:rsid w:val="006C2FFC"/>
    <w:rsid w:val="006C4537"/>
    <w:rsid w:val="006C4558"/>
    <w:rsid w:val="006C49B8"/>
    <w:rsid w:val="006C5A1F"/>
    <w:rsid w:val="006C5BCD"/>
    <w:rsid w:val="006C5C76"/>
    <w:rsid w:val="006C5DC3"/>
    <w:rsid w:val="006C7037"/>
    <w:rsid w:val="006D01DE"/>
    <w:rsid w:val="006D05A4"/>
    <w:rsid w:val="006D3D5D"/>
    <w:rsid w:val="006D411F"/>
    <w:rsid w:val="006D6A9C"/>
    <w:rsid w:val="006D734F"/>
    <w:rsid w:val="006E0F57"/>
    <w:rsid w:val="006E1A53"/>
    <w:rsid w:val="006E23EE"/>
    <w:rsid w:val="006E310D"/>
    <w:rsid w:val="006E3B68"/>
    <w:rsid w:val="006E45FC"/>
    <w:rsid w:val="006E4622"/>
    <w:rsid w:val="006E465B"/>
    <w:rsid w:val="006E64EF"/>
    <w:rsid w:val="006F122F"/>
    <w:rsid w:val="006F1360"/>
    <w:rsid w:val="006F1427"/>
    <w:rsid w:val="006F35F6"/>
    <w:rsid w:val="006F3C73"/>
    <w:rsid w:val="006F7A93"/>
    <w:rsid w:val="007004C7"/>
    <w:rsid w:val="00700ADD"/>
    <w:rsid w:val="00701325"/>
    <w:rsid w:val="00701795"/>
    <w:rsid w:val="00702010"/>
    <w:rsid w:val="00703135"/>
    <w:rsid w:val="00705E78"/>
    <w:rsid w:val="0070726B"/>
    <w:rsid w:val="007132BE"/>
    <w:rsid w:val="007136EC"/>
    <w:rsid w:val="00713C22"/>
    <w:rsid w:val="007141BD"/>
    <w:rsid w:val="00717073"/>
    <w:rsid w:val="0072005E"/>
    <w:rsid w:val="0072012A"/>
    <w:rsid w:val="00722CFF"/>
    <w:rsid w:val="00723E42"/>
    <w:rsid w:val="00724518"/>
    <w:rsid w:val="007245BC"/>
    <w:rsid w:val="00724633"/>
    <w:rsid w:val="007246DC"/>
    <w:rsid w:val="0072480B"/>
    <w:rsid w:val="00725089"/>
    <w:rsid w:val="00726C79"/>
    <w:rsid w:val="00726C7A"/>
    <w:rsid w:val="007276AA"/>
    <w:rsid w:val="00731DB6"/>
    <w:rsid w:val="00733E7F"/>
    <w:rsid w:val="007355F5"/>
    <w:rsid w:val="0073697B"/>
    <w:rsid w:val="007370B0"/>
    <w:rsid w:val="0074141C"/>
    <w:rsid w:val="00741872"/>
    <w:rsid w:val="00741B34"/>
    <w:rsid w:val="00742369"/>
    <w:rsid w:val="007423AE"/>
    <w:rsid w:val="00743C42"/>
    <w:rsid w:val="00747564"/>
    <w:rsid w:val="00747A06"/>
    <w:rsid w:val="00750632"/>
    <w:rsid w:val="0075133F"/>
    <w:rsid w:val="0075167D"/>
    <w:rsid w:val="007520DB"/>
    <w:rsid w:val="007521B7"/>
    <w:rsid w:val="00752286"/>
    <w:rsid w:val="00752D68"/>
    <w:rsid w:val="00753BEE"/>
    <w:rsid w:val="0075422F"/>
    <w:rsid w:val="0075464F"/>
    <w:rsid w:val="00754E65"/>
    <w:rsid w:val="007553F1"/>
    <w:rsid w:val="007556C6"/>
    <w:rsid w:val="00755E2D"/>
    <w:rsid w:val="007564C2"/>
    <w:rsid w:val="007570C7"/>
    <w:rsid w:val="0076035B"/>
    <w:rsid w:val="00760DB3"/>
    <w:rsid w:val="00761995"/>
    <w:rsid w:val="00761EFE"/>
    <w:rsid w:val="00762C22"/>
    <w:rsid w:val="00763080"/>
    <w:rsid w:val="00763610"/>
    <w:rsid w:val="00767D53"/>
    <w:rsid w:val="0077193D"/>
    <w:rsid w:val="00771FC9"/>
    <w:rsid w:val="00773DEC"/>
    <w:rsid w:val="00773E9E"/>
    <w:rsid w:val="00776E8F"/>
    <w:rsid w:val="007801E4"/>
    <w:rsid w:val="007808C7"/>
    <w:rsid w:val="007813D7"/>
    <w:rsid w:val="00781DA3"/>
    <w:rsid w:val="00783D08"/>
    <w:rsid w:val="0078540A"/>
    <w:rsid w:val="00786A0A"/>
    <w:rsid w:val="00786AE2"/>
    <w:rsid w:val="00787816"/>
    <w:rsid w:val="00790EBE"/>
    <w:rsid w:val="0079313F"/>
    <w:rsid w:val="00793C76"/>
    <w:rsid w:val="007940B5"/>
    <w:rsid w:val="007951CC"/>
    <w:rsid w:val="00795395"/>
    <w:rsid w:val="00796013"/>
    <w:rsid w:val="007960F1"/>
    <w:rsid w:val="00796197"/>
    <w:rsid w:val="00796F68"/>
    <w:rsid w:val="007970DA"/>
    <w:rsid w:val="00797292"/>
    <w:rsid w:val="007A04C4"/>
    <w:rsid w:val="007A0529"/>
    <w:rsid w:val="007A0861"/>
    <w:rsid w:val="007A2DAF"/>
    <w:rsid w:val="007A331C"/>
    <w:rsid w:val="007A34BE"/>
    <w:rsid w:val="007A4211"/>
    <w:rsid w:val="007A569D"/>
    <w:rsid w:val="007A5A19"/>
    <w:rsid w:val="007A5D53"/>
    <w:rsid w:val="007A60B2"/>
    <w:rsid w:val="007A63E8"/>
    <w:rsid w:val="007A6D9C"/>
    <w:rsid w:val="007B059B"/>
    <w:rsid w:val="007B11B3"/>
    <w:rsid w:val="007B1321"/>
    <w:rsid w:val="007B32B4"/>
    <w:rsid w:val="007B4062"/>
    <w:rsid w:val="007B4165"/>
    <w:rsid w:val="007B44BD"/>
    <w:rsid w:val="007B4785"/>
    <w:rsid w:val="007B6531"/>
    <w:rsid w:val="007B786E"/>
    <w:rsid w:val="007C0DB5"/>
    <w:rsid w:val="007C108F"/>
    <w:rsid w:val="007C1BB5"/>
    <w:rsid w:val="007C2A6D"/>
    <w:rsid w:val="007C306C"/>
    <w:rsid w:val="007C3202"/>
    <w:rsid w:val="007C3666"/>
    <w:rsid w:val="007C5EF4"/>
    <w:rsid w:val="007C606B"/>
    <w:rsid w:val="007C61D0"/>
    <w:rsid w:val="007C6CA3"/>
    <w:rsid w:val="007C7080"/>
    <w:rsid w:val="007D02B2"/>
    <w:rsid w:val="007D0FE2"/>
    <w:rsid w:val="007D11C5"/>
    <w:rsid w:val="007D17DA"/>
    <w:rsid w:val="007D1E2B"/>
    <w:rsid w:val="007D2062"/>
    <w:rsid w:val="007D516B"/>
    <w:rsid w:val="007D73D7"/>
    <w:rsid w:val="007E4D70"/>
    <w:rsid w:val="007E5365"/>
    <w:rsid w:val="007E58AF"/>
    <w:rsid w:val="007E596A"/>
    <w:rsid w:val="007E5B19"/>
    <w:rsid w:val="007E6E0C"/>
    <w:rsid w:val="007F2B91"/>
    <w:rsid w:val="007F42CF"/>
    <w:rsid w:val="007F4DEE"/>
    <w:rsid w:val="007F506A"/>
    <w:rsid w:val="007F678B"/>
    <w:rsid w:val="007F7A3F"/>
    <w:rsid w:val="008017A5"/>
    <w:rsid w:val="00801E26"/>
    <w:rsid w:val="0080278E"/>
    <w:rsid w:val="008028B6"/>
    <w:rsid w:val="008028EF"/>
    <w:rsid w:val="00802C24"/>
    <w:rsid w:val="0080300A"/>
    <w:rsid w:val="0080558A"/>
    <w:rsid w:val="00806893"/>
    <w:rsid w:val="00807246"/>
    <w:rsid w:val="0080758F"/>
    <w:rsid w:val="00812017"/>
    <w:rsid w:val="008125C5"/>
    <w:rsid w:val="0081371A"/>
    <w:rsid w:val="00814140"/>
    <w:rsid w:val="00814322"/>
    <w:rsid w:val="00815765"/>
    <w:rsid w:val="00815BA6"/>
    <w:rsid w:val="008163F6"/>
    <w:rsid w:val="00817A68"/>
    <w:rsid w:val="00817ACF"/>
    <w:rsid w:val="00817AF1"/>
    <w:rsid w:val="00817D57"/>
    <w:rsid w:val="00817F27"/>
    <w:rsid w:val="00820270"/>
    <w:rsid w:val="0082072F"/>
    <w:rsid w:val="00821080"/>
    <w:rsid w:val="00822656"/>
    <w:rsid w:val="0082325E"/>
    <w:rsid w:val="00824316"/>
    <w:rsid w:val="00825125"/>
    <w:rsid w:val="0082619A"/>
    <w:rsid w:val="00830187"/>
    <w:rsid w:val="0083197B"/>
    <w:rsid w:val="00831CD3"/>
    <w:rsid w:val="00832053"/>
    <w:rsid w:val="00832079"/>
    <w:rsid w:val="008345A9"/>
    <w:rsid w:val="00834FA8"/>
    <w:rsid w:val="008352C6"/>
    <w:rsid w:val="00836722"/>
    <w:rsid w:val="00836C2F"/>
    <w:rsid w:val="008419BF"/>
    <w:rsid w:val="008431D2"/>
    <w:rsid w:val="008434D9"/>
    <w:rsid w:val="0084351E"/>
    <w:rsid w:val="0084435F"/>
    <w:rsid w:val="00847B12"/>
    <w:rsid w:val="0085084D"/>
    <w:rsid w:val="008508B9"/>
    <w:rsid w:val="00852F78"/>
    <w:rsid w:val="008531B4"/>
    <w:rsid w:val="00853696"/>
    <w:rsid w:val="008542EF"/>
    <w:rsid w:val="00855A2C"/>
    <w:rsid w:val="00856E1A"/>
    <w:rsid w:val="0085767D"/>
    <w:rsid w:val="008614C8"/>
    <w:rsid w:val="0086505C"/>
    <w:rsid w:val="00865FD9"/>
    <w:rsid w:val="0086698C"/>
    <w:rsid w:val="00866C30"/>
    <w:rsid w:val="00866ECD"/>
    <w:rsid w:val="00867CEF"/>
    <w:rsid w:val="00870082"/>
    <w:rsid w:val="008702DB"/>
    <w:rsid w:val="00870E85"/>
    <w:rsid w:val="00872640"/>
    <w:rsid w:val="00872BDA"/>
    <w:rsid w:val="00874563"/>
    <w:rsid w:val="008745EE"/>
    <w:rsid w:val="0087565C"/>
    <w:rsid w:val="00875B58"/>
    <w:rsid w:val="00875F31"/>
    <w:rsid w:val="0087601F"/>
    <w:rsid w:val="0087663E"/>
    <w:rsid w:val="00877F3A"/>
    <w:rsid w:val="00881170"/>
    <w:rsid w:val="0088129C"/>
    <w:rsid w:val="00882FAB"/>
    <w:rsid w:val="00883E12"/>
    <w:rsid w:val="0088537A"/>
    <w:rsid w:val="00886A81"/>
    <w:rsid w:val="008879E9"/>
    <w:rsid w:val="00890327"/>
    <w:rsid w:val="00893885"/>
    <w:rsid w:val="0089511D"/>
    <w:rsid w:val="0089551B"/>
    <w:rsid w:val="00896532"/>
    <w:rsid w:val="00896D10"/>
    <w:rsid w:val="008A094F"/>
    <w:rsid w:val="008A19F6"/>
    <w:rsid w:val="008A3978"/>
    <w:rsid w:val="008A400B"/>
    <w:rsid w:val="008A4C53"/>
    <w:rsid w:val="008A547D"/>
    <w:rsid w:val="008A6086"/>
    <w:rsid w:val="008A657B"/>
    <w:rsid w:val="008A6A0F"/>
    <w:rsid w:val="008A71F4"/>
    <w:rsid w:val="008A723D"/>
    <w:rsid w:val="008A7ACA"/>
    <w:rsid w:val="008A7E20"/>
    <w:rsid w:val="008B0CE7"/>
    <w:rsid w:val="008B1F87"/>
    <w:rsid w:val="008B2E36"/>
    <w:rsid w:val="008B36ED"/>
    <w:rsid w:val="008B3965"/>
    <w:rsid w:val="008B3B89"/>
    <w:rsid w:val="008B4F1B"/>
    <w:rsid w:val="008B5A79"/>
    <w:rsid w:val="008B5F0B"/>
    <w:rsid w:val="008B6A82"/>
    <w:rsid w:val="008B73F3"/>
    <w:rsid w:val="008B7CD2"/>
    <w:rsid w:val="008C072E"/>
    <w:rsid w:val="008C07B1"/>
    <w:rsid w:val="008C0A43"/>
    <w:rsid w:val="008C18D3"/>
    <w:rsid w:val="008C25F7"/>
    <w:rsid w:val="008C59D4"/>
    <w:rsid w:val="008C6597"/>
    <w:rsid w:val="008C6796"/>
    <w:rsid w:val="008C758B"/>
    <w:rsid w:val="008D1D50"/>
    <w:rsid w:val="008D1FAF"/>
    <w:rsid w:val="008D1FDB"/>
    <w:rsid w:val="008D2F68"/>
    <w:rsid w:val="008D50BD"/>
    <w:rsid w:val="008D5E1C"/>
    <w:rsid w:val="008D5EAD"/>
    <w:rsid w:val="008D7101"/>
    <w:rsid w:val="008D7536"/>
    <w:rsid w:val="008E071B"/>
    <w:rsid w:val="008E338D"/>
    <w:rsid w:val="008E4503"/>
    <w:rsid w:val="008E4535"/>
    <w:rsid w:val="008E608C"/>
    <w:rsid w:val="008E664B"/>
    <w:rsid w:val="008E75BA"/>
    <w:rsid w:val="008E7FF7"/>
    <w:rsid w:val="008F0B0F"/>
    <w:rsid w:val="008F1AFF"/>
    <w:rsid w:val="008F2E4A"/>
    <w:rsid w:val="008F45E6"/>
    <w:rsid w:val="008F5988"/>
    <w:rsid w:val="008F7B7F"/>
    <w:rsid w:val="008F7E0B"/>
    <w:rsid w:val="0090027A"/>
    <w:rsid w:val="009017FE"/>
    <w:rsid w:val="00903716"/>
    <w:rsid w:val="00903F8D"/>
    <w:rsid w:val="009060ED"/>
    <w:rsid w:val="00906130"/>
    <w:rsid w:val="00906A42"/>
    <w:rsid w:val="00910B68"/>
    <w:rsid w:val="00914240"/>
    <w:rsid w:val="009143F4"/>
    <w:rsid w:val="00914FF8"/>
    <w:rsid w:val="00916231"/>
    <w:rsid w:val="009225AB"/>
    <w:rsid w:val="009226EE"/>
    <w:rsid w:val="009234FA"/>
    <w:rsid w:val="00923C1E"/>
    <w:rsid w:val="00924B2E"/>
    <w:rsid w:val="00926683"/>
    <w:rsid w:val="009268E1"/>
    <w:rsid w:val="009273F9"/>
    <w:rsid w:val="009275CD"/>
    <w:rsid w:val="00927768"/>
    <w:rsid w:val="0093020F"/>
    <w:rsid w:val="00930EEF"/>
    <w:rsid w:val="009310AA"/>
    <w:rsid w:val="0093179E"/>
    <w:rsid w:val="0093270B"/>
    <w:rsid w:val="009332F7"/>
    <w:rsid w:val="00935375"/>
    <w:rsid w:val="00941E2F"/>
    <w:rsid w:val="009422AD"/>
    <w:rsid w:val="00942794"/>
    <w:rsid w:val="00944573"/>
    <w:rsid w:val="00944D68"/>
    <w:rsid w:val="00947005"/>
    <w:rsid w:val="009471E2"/>
    <w:rsid w:val="00947D1A"/>
    <w:rsid w:val="009509B1"/>
    <w:rsid w:val="009509F1"/>
    <w:rsid w:val="00951961"/>
    <w:rsid w:val="009521C6"/>
    <w:rsid w:val="00953B9B"/>
    <w:rsid w:val="00954207"/>
    <w:rsid w:val="009558AF"/>
    <w:rsid w:val="00955A71"/>
    <w:rsid w:val="00960E48"/>
    <w:rsid w:val="0096208F"/>
    <w:rsid w:val="00963106"/>
    <w:rsid w:val="0096375E"/>
    <w:rsid w:val="00963B55"/>
    <w:rsid w:val="00963E4E"/>
    <w:rsid w:val="009659EE"/>
    <w:rsid w:val="00965E86"/>
    <w:rsid w:val="009660BA"/>
    <w:rsid w:val="009666AB"/>
    <w:rsid w:val="00966DCE"/>
    <w:rsid w:val="00966E78"/>
    <w:rsid w:val="0097154B"/>
    <w:rsid w:val="00971A35"/>
    <w:rsid w:val="00971DC2"/>
    <w:rsid w:val="00972F40"/>
    <w:rsid w:val="0097467B"/>
    <w:rsid w:val="009759F7"/>
    <w:rsid w:val="0097668A"/>
    <w:rsid w:val="00977826"/>
    <w:rsid w:val="00980C13"/>
    <w:rsid w:val="00980D88"/>
    <w:rsid w:val="00984215"/>
    <w:rsid w:val="00984816"/>
    <w:rsid w:val="009856CA"/>
    <w:rsid w:val="009857BC"/>
    <w:rsid w:val="009869C5"/>
    <w:rsid w:val="0098764E"/>
    <w:rsid w:val="00987BDE"/>
    <w:rsid w:val="00987E65"/>
    <w:rsid w:val="009910E0"/>
    <w:rsid w:val="009914BE"/>
    <w:rsid w:val="009921B3"/>
    <w:rsid w:val="009930F3"/>
    <w:rsid w:val="009943EB"/>
    <w:rsid w:val="00994B39"/>
    <w:rsid w:val="00994D77"/>
    <w:rsid w:val="00995D24"/>
    <w:rsid w:val="00997C89"/>
    <w:rsid w:val="009A019A"/>
    <w:rsid w:val="009A1687"/>
    <w:rsid w:val="009A1812"/>
    <w:rsid w:val="009A3F55"/>
    <w:rsid w:val="009A58CE"/>
    <w:rsid w:val="009B0731"/>
    <w:rsid w:val="009B0944"/>
    <w:rsid w:val="009B0A3B"/>
    <w:rsid w:val="009B0F50"/>
    <w:rsid w:val="009B13F9"/>
    <w:rsid w:val="009B30B7"/>
    <w:rsid w:val="009B3FF3"/>
    <w:rsid w:val="009B4422"/>
    <w:rsid w:val="009B57AC"/>
    <w:rsid w:val="009B612A"/>
    <w:rsid w:val="009C142B"/>
    <w:rsid w:val="009C2AB5"/>
    <w:rsid w:val="009C33F5"/>
    <w:rsid w:val="009C4974"/>
    <w:rsid w:val="009C4CBE"/>
    <w:rsid w:val="009C4F24"/>
    <w:rsid w:val="009D00D4"/>
    <w:rsid w:val="009D0ECC"/>
    <w:rsid w:val="009D1759"/>
    <w:rsid w:val="009D2E05"/>
    <w:rsid w:val="009D3B07"/>
    <w:rsid w:val="009D3BF7"/>
    <w:rsid w:val="009D46A8"/>
    <w:rsid w:val="009D6D98"/>
    <w:rsid w:val="009D75E5"/>
    <w:rsid w:val="009E009C"/>
    <w:rsid w:val="009E1731"/>
    <w:rsid w:val="009E2863"/>
    <w:rsid w:val="009E289A"/>
    <w:rsid w:val="009E2BFE"/>
    <w:rsid w:val="009E2EE4"/>
    <w:rsid w:val="009E3A16"/>
    <w:rsid w:val="009E448B"/>
    <w:rsid w:val="009E554A"/>
    <w:rsid w:val="009E5DE7"/>
    <w:rsid w:val="009E7B62"/>
    <w:rsid w:val="009E7D51"/>
    <w:rsid w:val="009F0D5A"/>
    <w:rsid w:val="009F1AF1"/>
    <w:rsid w:val="009F1B79"/>
    <w:rsid w:val="009F1F3B"/>
    <w:rsid w:val="009F2393"/>
    <w:rsid w:val="009F2BF4"/>
    <w:rsid w:val="009F3542"/>
    <w:rsid w:val="009F47D0"/>
    <w:rsid w:val="009F6138"/>
    <w:rsid w:val="009F66E5"/>
    <w:rsid w:val="009F74B5"/>
    <w:rsid w:val="00A01B66"/>
    <w:rsid w:val="00A02081"/>
    <w:rsid w:val="00A02663"/>
    <w:rsid w:val="00A04232"/>
    <w:rsid w:val="00A04E00"/>
    <w:rsid w:val="00A06759"/>
    <w:rsid w:val="00A068E4"/>
    <w:rsid w:val="00A07467"/>
    <w:rsid w:val="00A07707"/>
    <w:rsid w:val="00A10363"/>
    <w:rsid w:val="00A13D02"/>
    <w:rsid w:val="00A15AB9"/>
    <w:rsid w:val="00A15EA6"/>
    <w:rsid w:val="00A205D6"/>
    <w:rsid w:val="00A20A30"/>
    <w:rsid w:val="00A23B17"/>
    <w:rsid w:val="00A302CB"/>
    <w:rsid w:val="00A315F5"/>
    <w:rsid w:val="00A3209E"/>
    <w:rsid w:val="00A334E4"/>
    <w:rsid w:val="00A338AB"/>
    <w:rsid w:val="00A3392C"/>
    <w:rsid w:val="00A34774"/>
    <w:rsid w:val="00A3562B"/>
    <w:rsid w:val="00A35AC6"/>
    <w:rsid w:val="00A35C20"/>
    <w:rsid w:val="00A37981"/>
    <w:rsid w:val="00A37B6F"/>
    <w:rsid w:val="00A40C45"/>
    <w:rsid w:val="00A40F4F"/>
    <w:rsid w:val="00A43147"/>
    <w:rsid w:val="00A433E0"/>
    <w:rsid w:val="00A438A2"/>
    <w:rsid w:val="00A50499"/>
    <w:rsid w:val="00A519B2"/>
    <w:rsid w:val="00A53AC4"/>
    <w:rsid w:val="00A5498D"/>
    <w:rsid w:val="00A54EC9"/>
    <w:rsid w:val="00A55E73"/>
    <w:rsid w:val="00A55F71"/>
    <w:rsid w:val="00A56DE2"/>
    <w:rsid w:val="00A57C6E"/>
    <w:rsid w:val="00A607D1"/>
    <w:rsid w:val="00A608AE"/>
    <w:rsid w:val="00A610B0"/>
    <w:rsid w:val="00A629BC"/>
    <w:rsid w:val="00A656FF"/>
    <w:rsid w:val="00A65B7D"/>
    <w:rsid w:val="00A65B88"/>
    <w:rsid w:val="00A66A94"/>
    <w:rsid w:val="00A66E15"/>
    <w:rsid w:val="00A66E41"/>
    <w:rsid w:val="00A7007F"/>
    <w:rsid w:val="00A71F76"/>
    <w:rsid w:val="00A721F3"/>
    <w:rsid w:val="00A72D74"/>
    <w:rsid w:val="00A73540"/>
    <w:rsid w:val="00A73BBD"/>
    <w:rsid w:val="00A73E4A"/>
    <w:rsid w:val="00A7489E"/>
    <w:rsid w:val="00A74AB2"/>
    <w:rsid w:val="00A76B20"/>
    <w:rsid w:val="00A773E3"/>
    <w:rsid w:val="00A77479"/>
    <w:rsid w:val="00A77CC6"/>
    <w:rsid w:val="00A801DC"/>
    <w:rsid w:val="00A80EAD"/>
    <w:rsid w:val="00A831F2"/>
    <w:rsid w:val="00A83697"/>
    <w:rsid w:val="00A83A35"/>
    <w:rsid w:val="00A84253"/>
    <w:rsid w:val="00A84A7B"/>
    <w:rsid w:val="00A85079"/>
    <w:rsid w:val="00A86565"/>
    <w:rsid w:val="00A86E22"/>
    <w:rsid w:val="00A87FB2"/>
    <w:rsid w:val="00A94D9D"/>
    <w:rsid w:val="00A95213"/>
    <w:rsid w:val="00A95CDB"/>
    <w:rsid w:val="00A96159"/>
    <w:rsid w:val="00A96BD7"/>
    <w:rsid w:val="00A96F1B"/>
    <w:rsid w:val="00A970BB"/>
    <w:rsid w:val="00A97267"/>
    <w:rsid w:val="00A9793E"/>
    <w:rsid w:val="00AA2413"/>
    <w:rsid w:val="00AA2B49"/>
    <w:rsid w:val="00AA32BC"/>
    <w:rsid w:val="00AA479A"/>
    <w:rsid w:val="00AA7A22"/>
    <w:rsid w:val="00AA7B38"/>
    <w:rsid w:val="00AA7F42"/>
    <w:rsid w:val="00AB1199"/>
    <w:rsid w:val="00AB36E4"/>
    <w:rsid w:val="00AB3850"/>
    <w:rsid w:val="00AB3FB2"/>
    <w:rsid w:val="00AB5C5E"/>
    <w:rsid w:val="00AB5D3E"/>
    <w:rsid w:val="00AB61FB"/>
    <w:rsid w:val="00AB7E7E"/>
    <w:rsid w:val="00AC278B"/>
    <w:rsid w:val="00AC30D8"/>
    <w:rsid w:val="00AC3BF4"/>
    <w:rsid w:val="00AC3F87"/>
    <w:rsid w:val="00AC4660"/>
    <w:rsid w:val="00AC68A5"/>
    <w:rsid w:val="00AC6A29"/>
    <w:rsid w:val="00AC7DB7"/>
    <w:rsid w:val="00AD0567"/>
    <w:rsid w:val="00AD094B"/>
    <w:rsid w:val="00AD73CB"/>
    <w:rsid w:val="00AD7A01"/>
    <w:rsid w:val="00AD7F10"/>
    <w:rsid w:val="00AE080B"/>
    <w:rsid w:val="00AE292F"/>
    <w:rsid w:val="00AE2DB2"/>
    <w:rsid w:val="00AE3343"/>
    <w:rsid w:val="00AE48B7"/>
    <w:rsid w:val="00AE4FE1"/>
    <w:rsid w:val="00AE5AE7"/>
    <w:rsid w:val="00AE66D1"/>
    <w:rsid w:val="00AE6922"/>
    <w:rsid w:val="00AE6BC6"/>
    <w:rsid w:val="00AE7CF0"/>
    <w:rsid w:val="00AF0CCA"/>
    <w:rsid w:val="00AF0CF7"/>
    <w:rsid w:val="00AF2AAC"/>
    <w:rsid w:val="00AF2DF9"/>
    <w:rsid w:val="00AF3200"/>
    <w:rsid w:val="00AF4C87"/>
    <w:rsid w:val="00AF5850"/>
    <w:rsid w:val="00AF65DB"/>
    <w:rsid w:val="00AF66C9"/>
    <w:rsid w:val="00AF77D9"/>
    <w:rsid w:val="00B01459"/>
    <w:rsid w:val="00B01B6C"/>
    <w:rsid w:val="00B037AB"/>
    <w:rsid w:val="00B04A25"/>
    <w:rsid w:val="00B05284"/>
    <w:rsid w:val="00B054EB"/>
    <w:rsid w:val="00B05521"/>
    <w:rsid w:val="00B061B8"/>
    <w:rsid w:val="00B068BC"/>
    <w:rsid w:val="00B10805"/>
    <w:rsid w:val="00B108CE"/>
    <w:rsid w:val="00B11068"/>
    <w:rsid w:val="00B1243F"/>
    <w:rsid w:val="00B15011"/>
    <w:rsid w:val="00B15C26"/>
    <w:rsid w:val="00B1647F"/>
    <w:rsid w:val="00B17857"/>
    <w:rsid w:val="00B179AE"/>
    <w:rsid w:val="00B17B2D"/>
    <w:rsid w:val="00B17B49"/>
    <w:rsid w:val="00B17DA7"/>
    <w:rsid w:val="00B2074F"/>
    <w:rsid w:val="00B221E2"/>
    <w:rsid w:val="00B2280B"/>
    <w:rsid w:val="00B22C0D"/>
    <w:rsid w:val="00B241DE"/>
    <w:rsid w:val="00B265BC"/>
    <w:rsid w:val="00B27A94"/>
    <w:rsid w:val="00B3319C"/>
    <w:rsid w:val="00B344D0"/>
    <w:rsid w:val="00B34890"/>
    <w:rsid w:val="00B34BBA"/>
    <w:rsid w:val="00B400C8"/>
    <w:rsid w:val="00B41082"/>
    <w:rsid w:val="00B4124D"/>
    <w:rsid w:val="00B414C4"/>
    <w:rsid w:val="00B41969"/>
    <w:rsid w:val="00B42E31"/>
    <w:rsid w:val="00B46420"/>
    <w:rsid w:val="00B470FC"/>
    <w:rsid w:val="00B5032C"/>
    <w:rsid w:val="00B5143C"/>
    <w:rsid w:val="00B52EA5"/>
    <w:rsid w:val="00B53527"/>
    <w:rsid w:val="00B535FB"/>
    <w:rsid w:val="00B537CF"/>
    <w:rsid w:val="00B5544E"/>
    <w:rsid w:val="00B568C1"/>
    <w:rsid w:val="00B56C85"/>
    <w:rsid w:val="00B5708E"/>
    <w:rsid w:val="00B61D77"/>
    <w:rsid w:val="00B62007"/>
    <w:rsid w:val="00B62AD8"/>
    <w:rsid w:val="00B65EE5"/>
    <w:rsid w:val="00B65F73"/>
    <w:rsid w:val="00B66D15"/>
    <w:rsid w:val="00B679F0"/>
    <w:rsid w:val="00B70B7E"/>
    <w:rsid w:val="00B71FB6"/>
    <w:rsid w:val="00B72172"/>
    <w:rsid w:val="00B72C65"/>
    <w:rsid w:val="00B74257"/>
    <w:rsid w:val="00B75C13"/>
    <w:rsid w:val="00B7684A"/>
    <w:rsid w:val="00B76E90"/>
    <w:rsid w:val="00B77D53"/>
    <w:rsid w:val="00B82321"/>
    <w:rsid w:val="00B82871"/>
    <w:rsid w:val="00B82953"/>
    <w:rsid w:val="00B8393C"/>
    <w:rsid w:val="00B83B03"/>
    <w:rsid w:val="00B854AA"/>
    <w:rsid w:val="00B86D8B"/>
    <w:rsid w:val="00B91165"/>
    <w:rsid w:val="00B9136E"/>
    <w:rsid w:val="00B93F6D"/>
    <w:rsid w:val="00B94386"/>
    <w:rsid w:val="00B9478D"/>
    <w:rsid w:val="00B97ED9"/>
    <w:rsid w:val="00BA31B8"/>
    <w:rsid w:val="00BA408A"/>
    <w:rsid w:val="00BA4ABB"/>
    <w:rsid w:val="00BA5DBD"/>
    <w:rsid w:val="00BA602B"/>
    <w:rsid w:val="00BA667F"/>
    <w:rsid w:val="00BB075E"/>
    <w:rsid w:val="00BB30C0"/>
    <w:rsid w:val="00BB43A1"/>
    <w:rsid w:val="00BB4A4E"/>
    <w:rsid w:val="00BB4DC4"/>
    <w:rsid w:val="00BB5D63"/>
    <w:rsid w:val="00BB5E15"/>
    <w:rsid w:val="00BB6615"/>
    <w:rsid w:val="00BB69C3"/>
    <w:rsid w:val="00BB7B3F"/>
    <w:rsid w:val="00BC17B2"/>
    <w:rsid w:val="00BC190E"/>
    <w:rsid w:val="00BC2924"/>
    <w:rsid w:val="00BC2E4E"/>
    <w:rsid w:val="00BC308C"/>
    <w:rsid w:val="00BC4673"/>
    <w:rsid w:val="00BC5C60"/>
    <w:rsid w:val="00BC7998"/>
    <w:rsid w:val="00BD00B1"/>
    <w:rsid w:val="00BD0BC6"/>
    <w:rsid w:val="00BD0C88"/>
    <w:rsid w:val="00BD1093"/>
    <w:rsid w:val="00BD12CA"/>
    <w:rsid w:val="00BD1EE9"/>
    <w:rsid w:val="00BD380A"/>
    <w:rsid w:val="00BD4C84"/>
    <w:rsid w:val="00BD6996"/>
    <w:rsid w:val="00BD7120"/>
    <w:rsid w:val="00BD7EAC"/>
    <w:rsid w:val="00BE09CA"/>
    <w:rsid w:val="00BE1451"/>
    <w:rsid w:val="00BE229B"/>
    <w:rsid w:val="00BE245F"/>
    <w:rsid w:val="00BE479D"/>
    <w:rsid w:val="00BE49CE"/>
    <w:rsid w:val="00BE5295"/>
    <w:rsid w:val="00BE6085"/>
    <w:rsid w:val="00BE7DD4"/>
    <w:rsid w:val="00BF03E4"/>
    <w:rsid w:val="00BF07B0"/>
    <w:rsid w:val="00BF121F"/>
    <w:rsid w:val="00BF1531"/>
    <w:rsid w:val="00BF19DA"/>
    <w:rsid w:val="00BF1B8A"/>
    <w:rsid w:val="00BF1F21"/>
    <w:rsid w:val="00BF26F4"/>
    <w:rsid w:val="00BF412C"/>
    <w:rsid w:val="00BF58C0"/>
    <w:rsid w:val="00BF6A9F"/>
    <w:rsid w:val="00C00450"/>
    <w:rsid w:val="00C0149E"/>
    <w:rsid w:val="00C03261"/>
    <w:rsid w:val="00C035FF"/>
    <w:rsid w:val="00C03F0D"/>
    <w:rsid w:val="00C04269"/>
    <w:rsid w:val="00C04A3B"/>
    <w:rsid w:val="00C05A1C"/>
    <w:rsid w:val="00C05E6B"/>
    <w:rsid w:val="00C06D2D"/>
    <w:rsid w:val="00C07031"/>
    <w:rsid w:val="00C07A68"/>
    <w:rsid w:val="00C160A0"/>
    <w:rsid w:val="00C166A2"/>
    <w:rsid w:val="00C16CDA"/>
    <w:rsid w:val="00C16CEC"/>
    <w:rsid w:val="00C213B5"/>
    <w:rsid w:val="00C24C2B"/>
    <w:rsid w:val="00C25D5B"/>
    <w:rsid w:val="00C3173B"/>
    <w:rsid w:val="00C32BD8"/>
    <w:rsid w:val="00C3388D"/>
    <w:rsid w:val="00C33B8E"/>
    <w:rsid w:val="00C33DAC"/>
    <w:rsid w:val="00C34B0D"/>
    <w:rsid w:val="00C3597B"/>
    <w:rsid w:val="00C36845"/>
    <w:rsid w:val="00C36942"/>
    <w:rsid w:val="00C36946"/>
    <w:rsid w:val="00C400AF"/>
    <w:rsid w:val="00C429CB"/>
    <w:rsid w:val="00C42E76"/>
    <w:rsid w:val="00C442EA"/>
    <w:rsid w:val="00C44305"/>
    <w:rsid w:val="00C45AA1"/>
    <w:rsid w:val="00C4609D"/>
    <w:rsid w:val="00C50442"/>
    <w:rsid w:val="00C51EDF"/>
    <w:rsid w:val="00C52314"/>
    <w:rsid w:val="00C531BE"/>
    <w:rsid w:val="00C53D65"/>
    <w:rsid w:val="00C56294"/>
    <w:rsid w:val="00C56807"/>
    <w:rsid w:val="00C573C7"/>
    <w:rsid w:val="00C61C41"/>
    <w:rsid w:val="00C61F0E"/>
    <w:rsid w:val="00C67402"/>
    <w:rsid w:val="00C6753A"/>
    <w:rsid w:val="00C720BA"/>
    <w:rsid w:val="00C723B0"/>
    <w:rsid w:val="00C73638"/>
    <w:rsid w:val="00C803C7"/>
    <w:rsid w:val="00C80B6F"/>
    <w:rsid w:val="00C81BD1"/>
    <w:rsid w:val="00C841CA"/>
    <w:rsid w:val="00C84EA2"/>
    <w:rsid w:val="00C8534D"/>
    <w:rsid w:val="00C85A29"/>
    <w:rsid w:val="00C9120C"/>
    <w:rsid w:val="00C913EA"/>
    <w:rsid w:val="00C924E3"/>
    <w:rsid w:val="00C938FC"/>
    <w:rsid w:val="00C94931"/>
    <w:rsid w:val="00C94DEA"/>
    <w:rsid w:val="00C95424"/>
    <w:rsid w:val="00C97088"/>
    <w:rsid w:val="00C975F7"/>
    <w:rsid w:val="00C9787D"/>
    <w:rsid w:val="00C97F81"/>
    <w:rsid w:val="00CA0B7F"/>
    <w:rsid w:val="00CA0F31"/>
    <w:rsid w:val="00CA127F"/>
    <w:rsid w:val="00CA389E"/>
    <w:rsid w:val="00CA7F65"/>
    <w:rsid w:val="00CB2FD6"/>
    <w:rsid w:val="00CB33C7"/>
    <w:rsid w:val="00CB3AC7"/>
    <w:rsid w:val="00CB6851"/>
    <w:rsid w:val="00CB74D6"/>
    <w:rsid w:val="00CC10C8"/>
    <w:rsid w:val="00CC12D3"/>
    <w:rsid w:val="00CC1C03"/>
    <w:rsid w:val="00CC5C56"/>
    <w:rsid w:val="00CC61C8"/>
    <w:rsid w:val="00CC7D0F"/>
    <w:rsid w:val="00CC7D1B"/>
    <w:rsid w:val="00CD025F"/>
    <w:rsid w:val="00CD071B"/>
    <w:rsid w:val="00CD0B6B"/>
    <w:rsid w:val="00CD13C8"/>
    <w:rsid w:val="00CD1DFB"/>
    <w:rsid w:val="00CD275B"/>
    <w:rsid w:val="00CD2911"/>
    <w:rsid w:val="00CD38EB"/>
    <w:rsid w:val="00CD3ED2"/>
    <w:rsid w:val="00CD40CD"/>
    <w:rsid w:val="00CD42BE"/>
    <w:rsid w:val="00CD42F4"/>
    <w:rsid w:val="00CD52A7"/>
    <w:rsid w:val="00CD53F6"/>
    <w:rsid w:val="00CD6D55"/>
    <w:rsid w:val="00CD70E6"/>
    <w:rsid w:val="00CD7BD0"/>
    <w:rsid w:val="00CE0C5C"/>
    <w:rsid w:val="00CE2E2E"/>
    <w:rsid w:val="00CE32AF"/>
    <w:rsid w:val="00CE45CC"/>
    <w:rsid w:val="00CE65AF"/>
    <w:rsid w:val="00CE781B"/>
    <w:rsid w:val="00CF1DBE"/>
    <w:rsid w:val="00CF2307"/>
    <w:rsid w:val="00CF2F9E"/>
    <w:rsid w:val="00CF2FF4"/>
    <w:rsid w:val="00CF3BB8"/>
    <w:rsid w:val="00CF4507"/>
    <w:rsid w:val="00CF4B16"/>
    <w:rsid w:val="00CF5881"/>
    <w:rsid w:val="00CF6324"/>
    <w:rsid w:val="00CF6D97"/>
    <w:rsid w:val="00CF792C"/>
    <w:rsid w:val="00CF7B38"/>
    <w:rsid w:val="00D0150E"/>
    <w:rsid w:val="00D01D38"/>
    <w:rsid w:val="00D01EEA"/>
    <w:rsid w:val="00D025F8"/>
    <w:rsid w:val="00D02BF1"/>
    <w:rsid w:val="00D02D55"/>
    <w:rsid w:val="00D02EBA"/>
    <w:rsid w:val="00D03E12"/>
    <w:rsid w:val="00D03F0C"/>
    <w:rsid w:val="00D061EB"/>
    <w:rsid w:val="00D06320"/>
    <w:rsid w:val="00D069A6"/>
    <w:rsid w:val="00D06EAB"/>
    <w:rsid w:val="00D079D7"/>
    <w:rsid w:val="00D10591"/>
    <w:rsid w:val="00D11E94"/>
    <w:rsid w:val="00D124DB"/>
    <w:rsid w:val="00D14A06"/>
    <w:rsid w:val="00D16627"/>
    <w:rsid w:val="00D166B7"/>
    <w:rsid w:val="00D16F71"/>
    <w:rsid w:val="00D1793C"/>
    <w:rsid w:val="00D20224"/>
    <w:rsid w:val="00D2034F"/>
    <w:rsid w:val="00D2052F"/>
    <w:rsid w:val="00D20ECB"/>
    <w:rsid w:val="00D21187"/>
    <w:rsid w:val="00D2120A"/>
    <w:rsid w:val="00D218E5"/>
    <w:rsid w:val="00D2250E"/>
    <w:rsid w:val="00D230F9"/>
    <w:rsid w:val="00D23650"/>
    <w:rsid w:val="00D25179"/>
    <w:rsid w:val="00D271D1"/>
    <w:rsid w:val="00D30322"/>
    <w:rsid w:val="00D34531"/>
    <w:rsid w:val="00D35EC7"/>
    <w:rsid w:val="00D367C8"/>
    <w:rsid w:val="00D36E18"/>
    <w:rsid w:val="00D415DD"/>
    <w:rsid w:val="00D4372D"/>
    <w:rsid w:val="00D455BB"/>
    <w:rsid w:val="00D4631C"/>
    <w:rsid w:val="00D47060"/>
    <w:rsid w:val="00D505F9"/>
    <w:rsid w:val="00D512D0"/>
    <w:rsid w:val="00D51601"/>
    <w:rsid w:val="00D53E14"/>
    <w:rsid w:val="00D5422C"/>
    <w:rsid w:val="00D54D79"/>
    <w:rsid w:val="00D56F79"/>
    <w:rsid w:val="00D60E81"/>
    <w:rsid w:val="00D61F6A"/>
    <w:rsid w:val="00D6373E"/>
    <w:rsid w:val="00D6439F"/>
    <w:rsid w:val="00D64FA7"/>
    <w:rsid w:val="00D66087"/>
    <w:rsid w:val="00D66E4A"/>
    <w:rsid w:val="00D67059"/>
    <w:rsid w:val="00D67223"/>
    <w:rsid w:val="00D673ED"/>
    <w:rsid w:val="00D71C8C"/>
    <w:rsid w:val="00D71CFA"/>
    <w:rsid w:val="00D72932"/>
    <w:rsid w:val="00D73613"/>
    <w:rsid w:val="00D73CE8"/>
    <w:rsid w:val="00D73D4F"/>
    <w:rsid w:val="00D749E4"/>
    <w:rsid w:val="00D75C25"/>
    <w:rsid w:val="00D7602B"/>
    <w:rsid w:val="00D76415"/>
    <w:rsid w:val="00D76442"/>
    <w:rsid w:val="00D768A0"/>
    <w:rsid w:val="00D77616"/>
    <w:rsid w:val="00D77F68"/>
    <w:rsid w:val="00D80BDA"/>
    <w:rsid w:val="00D81491"/>
    <w:rsid w:val="00D819DD"/>
    <w:rsid w:val="00D82025"/>
    <w:rsid w:val="00D82DC6"/>
    <w:rsid w:val="00D83C8B"/>
    <w:rsid w:val="00D84C4F"/>
    <w:rsid w:val="00D86529"/>
    <w:rsid w:val="00D87032"/>
    <w:rsid w:val="00D8727E"/>
    <w:rsid w:val="00D87D8B"/>
    <w:rsid w:val="00D87E10"/>
    <w:rsid w:val="00D9058C"/>
    <w:rsid w:val="00D909F5"/>
    <w:rsid w:val="00D91B95"/>
    <w:rsid w:val="00D92370"/>
    <w:rsid w:val="00D93F05"/>
    <w:rsid w:val="00D940CD"/>
    <w:rsid w:val="00D95275"/>
    <w:rsid w:val="00DA0877"/>
    <w:rsid w:val="00DA16F6"/>
    <w:rsid w:val="00DA1ED2"/>
    <w:rsid w:val="00DA1F30"/>
    <w:rsid w:val="00DA2142"/>
    <w:rsid w:val="00DA3095"/>
    <w:rsid w:val="00DA3545"/>
    <w:rsid w:val="00DA3DDC"/>
    <w:rsid w:val="00DA5C41"/>
    <w:rsid w:val="00DA63E9"/>
    <w:rsid w:val="00DB093B"/>
    <w:rsid w:val="00DB0A58"/>
    <w:rsid w:val="00DB1869"/>
    <w:rsid w:val="00DB1CAF"/>
    <w:rsid w:val="00DB1DB4"/>
    <w:rsid w:val="00DB2947"/>
    <w:rsid w:val="00DB39D6"/>
    <w:rsid w:val="00DB485A"/>
    <w:rsid w:val="00DB4B52"/>
    <w:rsid w:val="00DB4D52"/>
    <w:rsid w:val="00DB51D8"/>
    <w:rsid w:val="00DB5C2A"/>
    <w:rsid w:val="00DB5CB7"/>
    <w:rsid w:val="00DB6522"/>
    <w:rsid w:val="00DB660B"/>
    <w:rsid w:val="00DC0ABC"/>
    <w:rsid w:val="00DC0C71"/>
    <w:rsid w:val="00DC1A7B"/>
    <w:rsid w:val="00DC1BD4"/>
    <w:rsid w:val="00DC1D48"/>
    <w:rsid w:val="00DC2AD4"/>
    <w:rsid w:val="00DC3494"/>
    <w:rsid w:val="00DC4744"/>
    <w:rsid w:val="00DC5052"/>
    <w:rsid w:val="00DC584C"/>
    <w:rsid w:val="00DC5B5D"/>
    <w:rsid w:val="00DC5C06"/>
    <w:rsid w:val="00DC7627"/>
    <w:rsid w:val="00DC7AF0"/>
    <w:rsid w:val="00DD0873"/>
    <w:rsid w:val="00DD0A15"/>
    <w:rsid w:val="00DD0DC9"/>
    <w:rsid w:val="00DD25A2"/>
    <w:rsid w:val="00DD355A"/>
    <w:rsid w:val="00DD3C73"/>
    <w:rsid w:val="00DD62C4"/>
    <w:rsid w:val="00DE14E4"/>
    <w:rsid w:val="00DE3216"/>
    <w:rsid w:val="00DE33B9"/>
    <w:rsid w:val="00DE5D20"/>
    <w:rsid w:val="00DE5F27"/>
    <w:rsid w:val="00DF0252"/>
    <w:rsid w:val="00DF19E1"/>
    <w:rsid w:val="00DF2709"/>
    <w:rsid w:val="00DF36CA"/>
    <w:rsid w:val="00DF3FF4"/>
    <w:rsid w:val="00DF4BDB"/>
    <w:rsid w:val="00DF55B0"/>
    <w:rsid w:val="00DF5A3E"/>
    <w:rsid w:val="00DF60B7"/>
    <w:rsid w:val="00DF62A0"/>
    <w:rsid w:val="00DF68D2"/>
    <w:rsid w:val="00DF69FF"/>
    <w:rsid w:val="00DF6BE9"/>
    <w:rsid w:val="00E00B2D"/>
    <w:rsid w:val="00E011EF"/>
    <w:rsid w:val="00E02750"/>
    <w:rsid w:val="00E027E5"/>
    <w:rsid w:val="00E03BE3"/>
    <w:rsid w:val="00E04DED"/>
    <w:rsid w:val="00E0579F"/>
    <w:rsid w:val="00E06A8D"/>
    <w:rsid w:val="00E10824"/>
    <w:rsid w:val="00E109DD"/>
    <w:rsid w:val="00E11DCB"/>
    <w:rsid w:val="00E12525"/>
    <w:rsid w:val="00E12734"/>
    <w:rsid w:val="00E12BBC"/>
    <w:rsid w:val="00E13D95"/>
    <w:rsid w:val="00E13EA4"/>
    <w:rsid w:val="00E14AF1"/>
    <w:rsid w:val="00E15310"/>
    <w:rsid w:val="00E16E28"/>
    <w:rsid w:val="00E200B7"/>
    <w:rsid w:val="00E20DDE"/>
    <w:rsid w:val="00E212AC"/>
    <w:rsid w:val="00E21D14"/>
    <w:rsid w:val="00E222C9"/>
    <w:rsid w:val="00E22D74"/>
    <w:rsid w:val="00E2351F"/>
    <w:rsid w:val="00E23684"/>
    <w:rsid w:val="00E24916"/>
    <w:rsid w:val="00E258AF"/>
    <w:rsid w:val="00E25A6C"/>
    <w:rsid w:val="00E30AAE"/>
    <w:rsid w:val="00E30F06"/>
    <w:rsid w:val="00E3273A"/>
    <w:rsid w:val="00E32BE4"/>
    <w:rsid w:val="00E345A7"/>
    <w:rsid w:val="00E35118"/>
    <w:rsid w:val="00E361C1"/>
    <w:rsid w:val="00E373E4"/>
    <w:rsid w:val="00E409ED"/>
    <w:rsid w:val="00E417BF"/>
    <w:rsid w:val="00E41B6F"/>
    <w:rsid w:val="00E426A3"/>
    <w:rsid w:val="00E428B1"/>
    <w:rsid w:val="00E4472A"/>
    <w:rsid w:val="00E44F6A"/>
    <w:rsid w:val="00E4522F"/>
    <w:rsid w:val="00E46C1F"/>
    <w:rsid w:val="00E51E42"/>
    <w:rsid w:val="00E521C5"/>
    <w:rsid w:val="00E53389"/>
    <w:rsid w:val="00E53ED0"/>
    <w:rsid w:val="00E54C88"/>
    <w:rsid w:val="00E55FB3"/>
    <w:rsid w:val="00E569C1"/>
    <w:rsid w:val="00E6070C"/>
    <w:rsid w:val="00E6284D"/>
    <w:rsid w:val="00E63329"/>
    <w:rsid w:val="00E635B5"/>
    <w:rsid w:val="00E66148"/>
    <w:rsid w:val="00E677DA"/>
    <w:rsid w:val="00E70FDC"/>
    <w:rsid w:val="00E71A90"/>
    <w:rsid w:val="00E722BA"/>
    <w:rsid w:val="00E72E34"/>
    <w:rsid w:val="00E7597D"/>
    <w:rsid w:val="00E767E9"/>
    <w:rsid w:val="00E77AB0"/>
    <w:rsid w:val="00E80CDF"/>
    <w:rsid w:val="00E80FFF"/>
    <w:rsid w:val="00E82B2B"/>
    <w:rsid w:val="00E83029"/>
    <w:rsid w:val="00E86450"/>
    <w:rsid w:val="00E87F3E"/>
    <w:rsid w:val="00E913B5"/>
    <w:rsid w:val="00E94F6F"/>
    <w:rsid w:val="00E95421"/>
    <w:rsid w:val="00E95EF5"/>
    <w:rsid w:val="00E963F5"/>
    <w:rsid w:val="00E969C5"/>
    <w:rsid w:val="00E974DA"/>
    <w:rsid w:val="00E9766B"/>
    <w:rsid w:val="00EA0C85"/>
    <w:rsid w:val="00EA0F80"/>
    <w:rsid w:val="00EA310D"/>
    <w:rsid w:val="00EA495F"/>
    <w:rsid w:val="00EA5598"/>
    <w:rsid w:val="00EA6AEF"/>
    <w:rsid w:val="00EA6B5C"/>
    <w:rsid w:val="00EB014E"/>
    <w:rsid w:val="00EB017D"/>
    <w:rsid w:val="00EB3DEF"/>
    <w:rsid w:val="00EB4562"/>
    <w:rsid w:val="00EB62F0"/>
    <w:rsid w:val="00EB7B39"/>
    <w:rsid w:val="00EC2215"/>
    <w:rsid w:val="00EC2ADD"/>
    <w:rsid w:val="00EC51ED"/>
    <w:rsid w:val="00EC6D1E"/>
    <w:rsid w:val="00EC7297"/>
    <w:rsid w:val="00EC73FB"/>
    <w:rsid w:val="00ED038A"/>
    <w:rsid w:val="00ED14A9"/>
    <w:rsid w:val="00ED251E"/>
    <w:rsid w:val="00ED25AD"/>
    <w:rsid w:val="00ED513F"/>
    <w:rsid w:val="00ED6A3E"/>
    <w:rsid w:val="00ED7A66"/>
    <w:rsid w:val="00EE0F38"/>
    <w:rsid w:val="00EE124D"/>
    <w:rsid w:val="00EE19BD"/>
    <w:rsid w:val="00EE1E77"/>
    <w:rsid w:val="00EE363F"/>
    <w:rsid w:val="00EE4533"/>
    <w:rsid w:val="00EE505D"/>
    <w:rsid w:val="00EE6EAE"/>
    <w:rsid w:val="00EE709A"/>
    <w:rsid w:val="00EE7279"/>
    <w:rsid w:val="00EE7340"/>
    <w:rsid w:val="00EE76B6"/>
    <w:rsid w:val="00EF2411"/>
    <w:rsid w:val="00EF33F3"/>
    <w:rsid w:val="00EF3BE9"/>
    <w:rsid w:val="00EF40A0"/>
    <w:rsid w:val="00EF5278"/>
    <w:rsid w:val="00EF60A9"/>
    <w:rsid w:val="00EF634B"/>
    <w:rsid w:val="00EF6A59"/>
    <w:rsid w:val="00EF7AB3"/>
    <w:rsid w:val="00F02D81"/>
    <w:rsid w:val="00F04021"/>
    <w:rsid w:val="00F04A67"/>
    <w:rsid w:val="00F06805"/>
    <w:rsid w:val="00F105F1"/>
    <w:rsid w:val="00F10A48"/>
    <w:rsid w:val="00F115B5"/>
    <w:rsid w:val="00F117AF"/>
    <w:rsid w:val="00F12CF8"/>
    <w:rsid w:val="00F14358"/>
    <w:rsid w:val="00F14B96"/>
    <w:rsid w:val="00F1764A"/>
    <w:rsid w:val="00F20934"/>
    <w:rsid w:val="00F213A4"/>
    <w:rsid w:val="00F27D88"/>
    <w:rsid w:val="00F30957"/>
    <w:rsid w:val="00F31C00"/>
    <w:rsid w:val="00F321FD"/>
    <w:rsid w:val="00F33607"/>
    <w:rsid w:val="00F33E61"/>
    <w:rsid w:val="00F34959"/>
    <w:rsid w:val="00F34D96"/>
    <w:rsid w:val="00F350E3"/>
    <w:rsid w:val="00F35576"/>
    <w:rsid w:val="00F356E3"/>
    <w:rsid w:val="00F35E80"/>
    <w:rsid w:val="00F3720C"/>
    <w:rsid w:val="00F42B04"/>
    <w:rsid w:val="00F43548"/>
    <w:rsid w:val="00F45AAA"/>
    <w:rsid w:val="00F46539"/>
    <w:rsid w:val="00F47359"/>
    <w:rsid w:val="00F50F67"/>
    <w:rsid w:val="00F527F5"/>
    <w:rsid w:val="00F52D8A"/>
    <w:rsid w:val="00F53547"/>
    <w:rsid w:val="00F5472E"/>
    <w:rsid w:val="00F5624D"/>
    <w:rsid w:val="00F56518"/>
    <w:rsid w:val="00F56932"/>
    <w:rsid w:val="00F5713E"/>
    <w:rsid w:val="00F6179F"/>
    <w:rsid w:val="00F61988"/>
    <w:rsid w:val="00F63032"/>
    <w:rsid w:val="00F630A7"/>
    <w:rsid w:val="00F63819"/>
    <w:rsid w:val="00F63ED8"/>
    <w:rsid w:val="00F649F6"/>
    <w:rsid w:val="00F64E3E"/>
    <w:rsid w:val="00F65D8A"/>
    <w:rsid w:val="00F6693F"/>
    <w:rsid w:val="00F708CE"/>
    <w:rsid w:val="00F713FC"/>
    <w:rsid w:val="00F7144E"/>
    <w:rsid w:val="00F7156C"/>
    <w:rsid w:val="00F715F9"/>
    <w:rsid w:val="00F71FA4"/>
    <w:rsid w:val="00F72A22"/>
    <w:rsid w:val="00F750BC"/>
    <w:rsid w:val="00F7557B"/>
    <w:rsid w:val="00F75ED6"/>
    <w:rsid w:val="00F774F8"/>
    <w:rsid w:val="00F80B66"/>
    <w:rsid w:val="00F811D1"/>
    <w:rsid w:val="00F8167E"/>
    <w:rsid w:val="00F8436A"/>
    <w:rsid w:val="00F85175"/>
    <w:rsid w:val="00F8590D"/>
    <w:rsid w:val="00F85BA2"/>
    <w:rsid w:val="00F860DE"/>
    <w:rsid w:val="00F87F74"/>
    <w:rsid w:val="00F90B20"/>
    <w:rsid w:val="00F921BC"/>
    <w:rsid w:val="00F93B6D"/>
    <w:rsid w:val="00F93C0B"/>
    <w:rsid w:val="00F94DFA"/>
    <w:rsid w:val="00F9621A"/>
    <w:rsid w:val="00F96633"/>
    <w:rsid w:val="00FA0E1F"/>
    <w:rsid w:val="00FA1AC3"/>
    <w:rsid w:val="00FA1E7A"/>
    <w:rsid w:val="00FA20D9"/>
    <w:rsid w:val="00FA2663"/>
    <w:rsid w:val="00FA2798"/>
    <w:rsid w:val="00FA4601"/>
    <w:rsid w:val="00FA59E3"/>
    <w:rsid w:val="00FA7030"/>
    <w:rsid w:val="00FA791A"/>
    <w:rsid w:val="00FB11B0"/>
    <w:rsid w:val="00FB1A12"/>
    <w:rsid w:val="00FB2D3C"/>
    <w:rsid w:val="00FB3CD2"/>
    <w:rsid w:val="00FB48BB"/>
    <w:rsid w:val="00FB5352"/>
    <w:rsid w:val="00FB550C"/>
    <w:rsid w:val="00FB6968"/>
    <w:rsid w:val="00FB6B31"/>
    <w:rsid w:val="00FB78D1"/>
    <w:rsid w:val="00FB79C0"/>
    <w:rsid w:val="00FC1196"/>
    <w:rsid w:val="00FC165B"/>
    <w:rsid w:val="00FC333D"/>
    <w:rsid w:val="00FC3C3C"/>
    <w:rsid w:val="00FC44DD"/>
    <w:rsid w:val="00FC65DE"/>
    <w:rsid w:val="00FC789B"/>
    <w:rsid w:val="00FD07F9"/>
    <w:rsid w:val="00FD0C6E"/>
    <w:rsid w:val="00FD0C89"/>
    <w:rsid w:val="00FD2354"/>
    <w:rsid w:val="00FD2868"/>
    <w:rsid w:val="00FD36B9"/>
    <w:rsid w:val="00FD39D5"/>
    <w:rsid w:val="00FD4771"/>
    <w:rsid w:val="00FD537C"/>
    <w:rsid w:val="00FD57CB"/>
    <w:rsid w:val="00FD601F"/>
    <w:rsid w:val="00FD67C4"/>
    <w:rsid w:val="00FD7F8F"/>
    <w:rsid w:val="00FD7FB2"/>
    <w:rsid w:val="00FE29A1"/>
    <w:rsid w:val="00FE3404"/>
    <w:rsid w:val="00FE3A33"/>
    <w:rsid w:val="00FE3F2B"/>
    <w:rsid w:val="00FE41F4"/>
    <w:rsid w:val="00FE47C3"/>
    <w:rsid w:val="00FE51FB"/>
    <w:rsid w:val="00FE5CAC"/>
    <w:rsid w:val="00FE60CC"/>
    <w:rsid w:val="00FE65EC"/>
    <w:rsid w:val="00FE67F6"/>
    <w:rsid w:val="00FE68E2"/>
    <w:rsid w:val="00FF1BC1"/>
    <w:rsid w:val="00FF377D"/>
    <w:rsid w:val="00FF3FCC"/>
    <w:rsid w:val="00FF5FC8"/>
    <w:rsid w:val="00FF6216"/>
    <w:rsid w:val="00FF652A"/>
    <w:rsid w:val="00FF6B1B"/>
    <w:rsid w:val="00FF70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4E7854"/>
  <w15:docId w15:val="{6323520C-F0FF-4F49-8772-76ADD0CA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D3C73"/>
    <w:rPr>
      <w:rFonts w:ascii="Arial" w:eastAsia="Times New Roman" w:hAnsi="Arial"/>
      <w:lang w:val="en-US" w:eastAsia="ja-JP"/>
    </w:rPr>
  </w:style>
  <w:style w:type="paragraph" w:styleId="berschrift1">
    <w:name w:val="heading 1"/>
    <w:basedOn w:val="Standard"/>
    <w:next w:val="Textkrper"/>
    <w:link w:val="berschrift1Zchn"/>
    <w:qFormat/>
    <w:rsid w:val="00DB4B52"/>
    <w:pPr>
      <w:keepNext/>
      <w:numPr>
        <w:numId w:val="1"/>
      </w:numPr>
      <w:spacing w:before="240" w:after="240"/>
      <w:ind w:left="576" w:hanging="576"/>
      <w:outlineLvl w:val="0"/>
    </w:pPr>
    <w:rPr>
      <w:rFonts w:cs="Arial"/>
      <w:b/>
      <w:bCs/>
      <w:kern w:val="32"/>
      <w:sz w:val="32"/>
      <w:szCs w:val="32"/>
    </w:rPr>
  </w:style>
  <w:style w:type="paragraph" w:styleId="berschrift2">
    <w:name w:val="heading 2"/>
    <w:basedOn w:val="berschrift1"/>
    <w:next w:val="Textkrper"/>
    <w:link w:val="berschrift2Zchn"/>
    <w:qFormat/>
    <w:rsid w:val="00DD3C73"/>
    <w:pPr>
      <w:numPr>
        <w:ilvl w:val="1"/>
      </w:numPr>
      <w:spacing w:after="60"/>
      <w:ind w:left="720" w:hanging="720"/>
      <w:outlineLvl w:val="1"/>
    </w:pPr>
    <w:rPr>
      <w:i/>
      <w:iCs/>
      <w:sz w:val="28"/>
      <w:szCs w:val="28"/>
    </w:rPr>
  </w:style>
  <w:style w:type="paragraph" w:styleId="berschrift3">
    <w:name w:val="heading 3"/>
    <w:basedOn w:val="berschrift2"/>
    <w:next w:val="Textkrper"/>
    <w:link w:val="berschrift3Zchn"/>
    <w:qFormat/>
    <w:rsid w:val="00DD3C73"/>
    <w:pPr>
      <w:numPr>
        <w:ilvl w:val="2"/>
      </w:numPr>
      <w:ind w:left="1008" w:hanging="1008"/>
      <w:outlineLvl w:val="2"/>
    </w:pPr>
    <w:rPr>
      <w:sz w:val="24"/>
      <w:szCs w:val="26"/>
    </w:rPr>
  </w:style>
  <w:style w:type="paragraph" w:styleId="berschrift4">
    <w:name w:val="heading 4"/>
    <w:basedOn w:val="Standard"/>
    <w:next w:val="Textkrper"/>
    <w:link w:val="berschrift4Zchn"/>
    <w:qFormat/>
    <w:rsid w:val="00B7684A"/>
    <w:pPr>
      <w:keepNext/>
      <w:numPr>
        <w:ilvl w:val="3"/>
        <w:numId w:val="1"/>
      </w:numPr>
      <w:spacing w:before="60" w:after="60"/>
      <w:outlineLvl w:val="3"/>
    </w:pPr>
    <w:rPr>
      <w:b/>
      <w:sz w:val="22"/>
      <w:lang w:val="en-GB"/>
    </w:rPr>
  </w:style>
  <w:style w:type="paragraph" w:styleId="berschrift5">
    <w:name w:val="heading 5"/>
    <w:basedOn w:val="Standard"/>
    <w:next w:val="Standard"/>
    <w:link w:val="berschrift5Zchn"/>
    <w:qFormat/>
    <w:rsid w:val="00A71F76"/>
    <w:pPr>
      <w:keepNext/>
      <w:numPr>
        <w:ilvl w:val="4"/>
        <w:numId w:val="1"/>
      </w:numPr>
      <w:spacing w:before="160" w:after="80"/>
      <w:outlineLvl w:val="4"/>
    </w:pPr>
    <w:rPr>
      <w:noProof/>
      <w:color w:val="0072BC"/>
      <w:kern w:val="28"/>
      <w:sz w:val="22"/>
      <w:lang w:eastAsia="en-US"/>
    </w:rPr>
  </w:style>
  <w:style w:type="paragraph" w:styleId="berschrift6">
    <w:name w:val="heading 6"/>
    <w:basedOn w:val="Standard"/>
    <w:next w:val="Standard"/>
    <w:link w:val="berschrift6Zchn"/>
    <w:qFormat/>
    <w:rsid w:val="00A71F76"/>
    <w:pPr>
      <w:keepNext/>
      <w:numPr>
        <w:ilvl w:val="5"/>
        <w:numId w:val="1"/>
      </w:numPr>
      <w:spacing w:before="160" w:after="80"/>
      <w:outlineLvl w:val="5"/>
    </w:pPr>
    <w:rPr>
      <w:noProof/>
      <w:color w:val="0072BC"/>
      <w:kern w:val="28"/>
      <w:sz w:val="22"/>
      <w:lang w:eastAsia="en-US"/>
    </w:rPr>
  </w:style>
  <w:style w:type="paragraph" w:styleId="berschrift7">
    <w:name w:val="heading 7"/>
    <w:basedOn w:val="Standard"/>
    <w:next w:val="Standard"/>
    <w:link w:val="berschrift7Zchn"/>
    <w:qFormat/>
    <w:rsid w:val="00A71F76"/>
    <w:pPr>
      <w:keepNext/>
      <w:numPr>
        <w:ilvl w:val="6"/>
        <w:numId w:val="1"/>
      </w:numPr>
      <w:spacing w:before="160" w:after="80"/>
      <w:outlineLvl w:val="6"/>
    </w:pPr>
    <w:rPr>
      <w:noProof/>
      <w:color w:val="0072BC"/>
      <w:kern w:val="28"/>
      <w:sz w:val="22"/>
      <w:lang w:eastAsia="en-US"/>
    </w:rPr>
  </w:style>
  <w:style w:type="paragraph" w:styleId="berschrift8">
    <w:name w:val="heading 8"/>
    <w:basedOn w:val="Standard"/>
    <w:next w:val="Standard"/>
    <w:link w:val="berschrift8Zchn"/>
    <w:qFormat/>
    <w:rsid w:val="00A71F76"/>
    <w:pPr>
      <w:keepNext/>
      <w:numPr>
        <w:ilvl w:val="7"/>
        <w:numId w:val="1"/>
      </w:numPr>
      <w:spacing w:before="160" w:after="80"/>
      <w:outlineLvl w:val="7"/>
    </w:pPr>
    <w:rPr>
      <w:noProof/>
      <w:color w:val="0072BC"/>
      <w:kern w:val="28"/>
      <w:sz w:val="22"/>
      <w:lang w:eastAsia="en-US"/>
    </w:rPr>
  </w:style>
  <w:style w:type="paragraph" w:styleId="berschrift9">
    <w:name w:val="heading 9"/>
    <w:basedOn w:val="Standard"/>
    <w:next w:val="Standard"/>
    <w:link w:val="berschrift9Zchn"/>
    <w:qFormat/>
    <w:rsid w:val="00A71F76"/>
    <w:pPr>
      <w:keepNext/>
      <w:numPr>
        <w:ilvl w:val="8"/>
        <w:numId w:val="1"/>
      </w:numPr>
      <w:spacing w:before="160" w:after="80"/>
      <w:outlineLvl w:val="8"/>
    </w:pPr>
    <w:rPr>
      <w:noProof/>
      <w:color w:val="0072BC"/>
      <w:kern w:val="28"/>
      <w:sz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uiPriority w:val="39"/>
    <w:rsid w:val="009F2BF4"/>
    <w:pPr>
      <w:tabs>
        <w:tab w:val="right" w:leader="dot" w:pos="9350"/>
      </w:tabs>
      <w:spacing w:before="240"/>
    </w:pPr>
    <w:rPr>
      <w:b/>
    </w:rPr>
  </w:style>
  <w:style w:type="paragraph" w:customStyle="1" w:styleId="H4">
    <w:name w:val="H4"/>
    <w:basedOn w:val="Standard"/>
    <w:next w:val="Standard"/>
    <w:rsid w:val="009F2BF4"/>
    <w:pPr>
      <w:keepNext/>
      <w:widowControl w:val="0"/>
      <w:spacing w:before="100" w:after="100"/>
    </w:pPr>
    <w:rPr>
      <w:b/>
    </w:rPr>
  </w:style>
  <w:style w:type="paragraph" w:styleId="Kopfzeile">
    <w:name w:val="header"/>
    <w:basedOn w:val="Standard"/>
    <w:link w:val="KopfzeileZchn"/>
    <w:rsid w:val="009F2BF4"/>
    <w:pPr>
      <w:tabs>
        <w:tab w:val="center" w:pos="4703"/>
        <w:tab w:val="right" w:pos="9406"/>
      </w:tabs>
    </w:pPr>
  </w:style>
  <w:style w:type="paragraph" w:styleId="Fuzeile">
    <w:name w:val="footer"/>
    <w:basedOn w:val="Standard"/>
    <w:link w:val="FuzeileZchn"/>
    <w:rsid w:val="009F2BF4"/>
    <w:pPr>
      <w:tabs>
        <w:tab w:val="center" w:pos="4703"/>
        <w:tab w:val="right" w:pos="9406"/>
      </w:tabs>
    </w:pPr>
  </w:style>
  <w:style w:type="paragraph" w:customStyle="1" w:styleId="FrontPage-Subtitle">
    <w:name w:val="Front Page - Subtitle"/>
    <w:basedOn w:val="Untertitel"/>
    <w:qFormat/>
    <w:rsid w:val="00D77616"/>
  </w:style>
  <w:style w:type="paragraph" w:customStyle="1" w:styleId="DefinitionTerm">
    <w:name w:val="Definition Term"/>
    <w:basedOn w:val="Standard"/>
    <w:next w:val="DefinitionList"/>
    <w:rsid w:val="009F2BF4"/>
    <w:pPr>
      <w:widowControl w:val="0"/>
    </w:pPr>
  </w:style>
  <w:style w:type="paragraph" w:customStyle="1" w:styleId="DefinitionList">
    <w:name w:val="Definition List"/>
    <w:basedOn w:val="Standard"/>
    <w:next w:val="DefinitionTerm"/>
    <w:rsid w:val="009F2BF4"/>
    <w:pPr>
      <w:widowControl w:val="0"/>
      <w:ind w:left="360"/>
    </w:pPr>
  </w:style>
  <w:style w:type="paragraph" w:styleId="Textkrper3">
    <w:name w:val="Body Text 3"/>
    <w:basedOn w:val="Standard"/>
    <w:rsid w:val="0019229E"/>
    <w:rPr>
      <w:rFonts w:eastAsia="Arial"/>
      <w:i/>
      <w:lang w:val="en-GB"/>
    </w:rPr>
  </w:style>
  <w:style w:type="paragraph" w:customStyle="1" w:styleId="Normtext">
    <w:name w:val="Normtext"/>
    <w:basedOn w:val="Standard"/>
    <w:rsid w:val="00482DC9"/>
    <w:pPr>
      <w:spacing w:before="120"/>
      <w:ind w:left="992"/>
    </w:pPr>
  </w:style>
  <w:style w:type="paragraph" w:styleId="Kommentartext">
    <w:name w:val="annotation text"/>
    <w:basedOn w:val="Standard"/>
    <w:link w:val="KommentartextZchn"/>
    <w:rsid w:val="00BF121F"/>
  </w:style>
  <w:style w:type="table" w:styleId="Tabellenraster">
    <w:name w:val="Table Grid"/>
    <w:basedOn w:val="NormaleTabelle"/>
    <w:rsid w:val="009B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8A094F"/>
    <w:pPr>
      <w:spacing w:line="240" w:lineRule="atLeast"/>
    </w:pPr>
    <w:rPr>
      <w:rFonts w:ascii="Courier New" w:eastAsia="Times New Roman" w:hAnsi="Courier New"/>
      <w:lang w:eastAsia="ja-JP"/>
    </w:rPr>
  </w:style>
  <w:style w:type="paragraph" w:customStyle="1" w:styleId="Blockquote">
    <w:name w:val="Blockquote"/>
    <w:basedOn w:val="Standard"/>
    <w:rsid w:val="004A68CE"/>
    <w:pPr>
      <w:widowControl w:val="0"/>
      <w:spacing w:before="100" w:after="100"/>
      <w:ind w:left="360" w:right="360"/>
    </w:pPr>
  </w:style>
  <w:style w:type="paragraph" w:styleId="Verzeichnis2">
    <w:name w:val="toc 2"/>
    <w:basedOn w:val="Standard"/>
    <w:next w:val="Standard"/>
    <w:autoRedefine/>
    <w:uiPriority w:val="39"/>
    <w:rsid w:val="0070726B"/>
    <w:pPr>
      <w:ind w:left="200"/>
    </w:pPr>
  </w:style>
  <w:style w:type="paragraph" w:styleId="Verzeichnis3">
    <w:name w:val="toc 3"/>
    <w:basedOn w:val="Standard"/>
    <w:next w:val="Standard"/>
    <w:autoRedefine/>
    <w:uiPriority w:val="39"/>
    <w:rsid w:val="0070726B"/>
    <w:pPr>
      <w:ind w:left="400"/>
    </w:pPr>
  </w:style>
  <w:style w:type="character" w:styleId="Hyperlink">
    <w:name w:val="Hyperlink"/>
    <w:uiPriority w:val="99"/>
    <w:rsid w:val="0070726B"/>
    <w:rPr>
      <w:color w:val="0000FF"/>
      <w:u w:val="single"/>
    </w:rPr>
  </w:style>
  <w:style w:type="paragraph" w:styleId="Sprechblasentext">
    <w:name w:val="Balloon Text"/>
    <w:basedOn w:val="Standard"/>
    <w:semiHidden/>
    <w:rsid w:val="00DB51D8"/>
    <w:rPr>
      <w:rFonts w:ascii="Tahoma" w:hAnsi="Tahoma" w:cs="Tahoma"/>
      <w:sz w:val="16"/>
      <w:szCs w:val="16"/>
    </w:rPr>
  </w:style>
  <w:style w:type="character" w:styleId="BesuchterHyperlink">
    <w:name w:val="FollowedHyperlink"/>
    <w:rsid w:val="0073697B"/>
    <w:rPr>
      <w:color w:val="606420"/>
      <w:u w:val="single"/>
    </w:rPr>
  </w:style>
  <w:style w:type="character" w:customStyle="1" w:styleId="berschrift4Zchn">
    <w:name w:val="Überschrift 4 Zchn"/>
    <w:link w:val="berschrift4"/>
    <w:rsid w:val="00B7684A"/>
    <w:rPr>
      <w:rFonts w:ascii="Arial" w:eastAsia="Times New Roman" w:hAnsi="Arial"/>
      <w:b/>
      <w:sz w:val="22"/>
      <w:lang w:val="en-GB" w:eastAsia="ja-JP"/>
    </w:rPr>
  </w:style>
  <w:style w:type="paragraph" w:customStyle="1" w:styleId="Heading2withsignature">
    <w:name w:val="Heading 2 with signature"/>
    <w:basedOn w:val="berschrift2"/>
    <w:link w:val="Heading2withsignatureChar"/>
    <w:rsid w:val="00B7684A"/>
    <w:pPr>
      <w:tabs>
        <w:tab w:val="left" w:pos="851"/>
        <w:tab w:val="right" w:pos="6804"/>
        <w:tab w:val="right" w:leader="underscore" w:pos="8505"/>
      </w:tabs>
      <w:spacing w:before="160" w:after="0"/>
      <w:ind w:left="715" w:hanging="431"/>
    </w:pPr>
    <w:rPr>
      <w:sz w:val="22"/>
    </w:rPr>
  </w:style>
  <w:style w:type="paragraph" w:customStyle="1" w:styleId="Comment">
    <w:name w:val="Comment"/>
    <w:basedOn w:val="Standard"/>
    <w:rsid w:val="00B7684A"/>
    <w:pPr>
      <w:tabs>
        <w:tab w:val="right" w:leader="underscore" w:pos="8505"/>
      </w:tabs>
      <w:spacing w:before="160" w:line="360" w:lineRule="auto"/>
      <w:ind w:left="284"/>
    </w:pPr>
    <w:rPr>
      <w:sz w:val="22"/>
      <w:lang w:val="en-GB"/>
    </w:rPr>
  </w:style>
  <w:style w:type="paragraph" w:customStyle="1" w:styleId="Checklist">
    <w:name w:val="Checklist"/>
    <w:basedOn w:val="Standard"/>
    <w:link w:val="ChecklistChar"/>
    <w:qFormat/>
    <w:rsid w:val="00DB5C2A"/>
    <w:pPr>
      <w:tabs>
        <w:tab w:val="left" w:pos="6480"/>
        <w:tab w:val="right" w:leader="underscore" w:pos="8064"/>
      </w:tabs>
      <w:spacing w:before="120"/>
      <w:ind w:left="720" w:hanging="432"/>
    </w:pPr>
  </w:style>
  <w:style w:type="paragraph" w:customStyle="1" w:styleId="Inhaltsverzeichnisberschrift1">
    <w:name w:val="Inhaltsverzeichnisüberschrift1"/>
    <w:basedOn w:val="berschrift1"/>
    <w:next w:val="Standard"/>
    <w:uiPriority w:val="39"/>
    <w:semiHidden/>
    <w:unhideWhenUsed/>
    <w:rsid w:val="00D505F9"/>
    <w:pPr>
      <w:keepLines/>
      <w:spacing w:before="480" w:after="0" w:line="276" w:lineRule="auto"/>
      <w:outlineLvl w:val="9"/>
    </w:pPr>
    <w:rPr>
      <w:rFonts w:ascii="Cambria" w:hAnsi="Cambria" w:cs="Times New Roman"/>
      <w:color w:val="365F91"/>
      <w:kern w:val="0"/>
      <w:sz w:val="28"/>
      <w:szCs w:val="28"/>
      <w:lang w:eastAsia="en-US"/>
    </w:rPr>
  </w:style>
  <w:style w:type="character" w:customStyle="1" w:styleId="berschrift2Zchn">
    <w:name w:val="Überschrift 2 Zchn"/>
    <w:link w:val="berschrift2"/>
    <w:rsid w:val="00DD3C73"/>
    <w:rPr>
      <w:rFonts w:ascii="Arial" w:eastAsia="Times New Roman" w:hAnsi="Arial" w:cs="Arial"/>
      <w:b/>
      <w:bCs/>
      <w:i/>
      <w:iCs/>
      <w:kern w:val="32"/>
      <w:sz w:val="28"/>
      <w:szCs w:val="28"/>
      <w:lang w:val="en-US" w:eastAsia="ja-JP"/>
    </w:rPr>
  </w:style>
  <w:style w:type="character" w:customStyle="1" w:styleId="Heading2withsignatureChar">
    <w:name w:val="Heading 2 with signature Char"/>
    <w:link w:val="Heading2withsignature"/>
    <w:rsid w:val="00B7684A"/>
    <w:rPr>
      <w:rFonts w:ascii="Arial" w:eastAsia="Times New Roman" w:hAnsi="Arial" w:cs="Arial"/>
      <w:b/>
      <w:bCs/>
      <w:i/>
      <w:iCs/>
      <w:kern w:val="32"/>
      <w:sz w:val="22"/>
      <w:szCs w:val="28"/>
      <w:lang w:val="en-US" w:eastAsia="ja-JP"/>
    </w:rPr>
  </w:style>
  <w:style w:type="character" w:customStyle="1" w:styleId="ChecklistChar">
    <w:name w:val="Checklist Char"/>
    <w:basedOn w:val="Heading2withsignatureChar"/>
    <w:link w:val="Checklist"/>
    <w:rsid w:val="00B7684A"/>
    <w:rPr>
      <w:rFonts w:ascii="Arial" w:eastAsia="Times New Roman" w:hAnsi="Arial" w:cs="Arial"/>
      <w:b/>
      <w:bCs/>
      <w:i/>
      <w:iCs/>
      <w:kern w:val="32"/>
      <w:sz w:val="22"/>
      <w:szCs w:val="28"/>
      <w:lang w:val="en-US" w:eastAsia="ja-JP"/>
    </w:rPr>
  </w:style>
  <w:style w:type="character" w:customStyle="1" w:styleId="Platzhaltertext1">
    <w:name w:val="Platzhaltertext1"/>
    <w:uiPriority w:val="99"/>
    <w:semiHidden/>
    <w:rsid w:val="009C33F5"/>
    <w:rPr>
      <w:color w:val="808080"/>
    </w:rPr>
  </w:style>
  <w:style w:type="paragraph" w:styleId="StandardWeb">
    <w:name w:val="Normal (Web)"/>
    <w:basedOn w:val="Standard"/>
    <w:link w:val="StandardWebZchn"/>
    <w:uiPriority w:val="99"/>
    <w:unhideWhenUsed/>
    <w:rsid w:val="009C33F5"/>
    <w:pPr>
      <w:spacing w:before="100" w:beforeAutospacing="1" w:after="100" w:afterAutospacing="1"/>
    </w:pPr>
    <w:rPr>
      <w:rFonts w:ascii="Times New Roman" w:hAnsi="Times New Roman"/>
      <w:sz w:val="24"/>
      <w:szCs w:val="24"/>
      <w:lang w:eastAsia="en-US"/>
    </w:rPr>
  </w:style>
  <w:style w:type="character" w:styleId="Kommentarzeichen">
    <w:name w:val="annotation reference"/>
    <w:rsid w:val="00307194"/>
    <w:rPr>
      <w:sz w:val="16"/>
      <w:szCs w:val="16"/>
    </w:rPr>
  </w:style>
  <w:style w:type="paragraph" w:styleId="Kommentarthema">
    <w:name w:val="annotation subject"/>
    <w:basedOn w:val="Kommentartext"/>
    <w:next w:val="Kommentartext"/>
    <w:link w:val="KommentarthemaZchn"/>
    <w:rsid w:val="00307194"/>
    <w:rPr>
      <w:b/>
      <w:bCs/>
    </w:rPr>
  </w:style>
  <w:style w:type="character" w:customStyle="1" w:styleId="KommentartextZchn">
    <w:name w:val="Kommentartext Zchn"/>
    <w:link w:val="Kommentartext"/>
    <w:rsid w:val="00307194"/>
    <w:rPr>
      <w:rFonts w:ascii="Arial" w:eastAsia="Times New Roman" w:hAnsi="Arial"/>
      <w:lang w:val="en-US" w:eastAsia="ja-JP"/>
    </w:rPr>
  </w:style>
  <w:style w:type="character" w:customStyle="1" w:styleId="KommentarthemaZchn">
    <w:name w:val="Kommentarthema Zchn"/>
    <w:basedOn w:val="KommentartextZchn"/>
    <w:link w:val="Kommentarthema"/>
    <w:rsid w:val="00307194"/>
    <w:rPr>
      <w:rFonts w:ascii="Arial" w:eastAsia="Times New Roman" w:hAnsi="Arial"/>
      <w:lang w:val="en-US" w:eastAsia="ja-JP"/>
    </w:rPr>
  </w:style>
  <w:style w:type="paragraph" w:styleId="Listenabsatz">
    <w:name w:val="List Paragraph"/>
    <w:basedOn w:val="Standard"/>
    <w:uiPriority w:val="34"/>
    <w:qFormat/>
    <w:rsid w:val="00DD3C73"/>
    <w:pPr>
      <w:ind w:left="1440" w:hanging="720"/>
    </w:pPr>
    <w:rPr>
      <w:i/>
    </w:rPr>
  </w:style>
  <w:style w:type="character" w:styleId="Fett">
    <w:name w:val="Strong"/>
    <w:basedOn w:val="Absatz-Standardschriftart"/>
    <w:uiPriority w:val="22"/>
    <w:qFormat/>
    <w:rsid w:val="00A71F76"/>
    <w:rPr>
      <w:b/>
      <w:bCs/>
    </w:rPr>
  </w:style>
  <w:style w:type="character" w:customStyle="1" w:styleId="berschrift5Zchn">
    <w:name w:val="Überschrift 5 Zchn"/>
    <w:basedOn w:val="Absatz-Standardschriftart"/>
    <w:link w:val="berschrift5"/>
    <w:rsid w:val="00A71F76"/>
    <w:rPr>
      <w:rFonts w:ascii="Arial" w:eastAsia="Times New Roman" w:hAnsi="Arial"/>
      <w:noProof/>
      <w:color w:val="0072BC"/>
      <w:kern w:val="28"/>
      <w:sz w:val="22"/>
      <w:lang w:val="en-US" w:eastAsia="en-US"/>
    </w:rPr>
  </w:style>
  <w:style w:type="character" w:customStyle="1" w:styleId="berschrift6Zchn">
    <w:name w:val="Überschrift 6 Zchn"/>
    <w:basedOn w:val="Absatz-Standardschriftart"/>
    <w:link w:val="berschrift6"/>
    <w:rsid w:val="00A71F76"/>
    <w:rPr>
      <w:rFonts w:ascii="Arial" w:eastAsia="Times New Roman" w:hAnsi="Arial"/>
      <w:noProof/>
      <w:color w:val="0072BC"/>
      <w:kern w:val="28"/>
      <w:sz w:val="22"/>
      <w:lang w:val="en-US" w:eastAsia="en-US"/>
    </w:rPr>
  </w:style>
  <w:style w:type="character" w:customStyle="1" w:styleId="berschrift7Zchn">
    <w:name w:val="Überschrift 7 Zchn"/>
    <w:basedOn w:val="Absatz-Standardschriftart"/>
    <w:link w:val="berschrift7"/>
    <w:rsid w:val="00A71F76"/>
    <w:rPr>
      <w:rFonts w:ascii="Arial" w:eastAsia="Times New Roman" w:hAnsi="Arial"/>
      <w:noProof/>
      <w:color w:val="0072BC"/>
      <w:kern w:val="28"/>
      <w:sz w:val="22"/>
      <w:lang w:val="en-US" w:eastAsia="en-US"/>
    </w:rPr>
  </w:style>
  <w:style w:type="character" w:customStyle="1" w:styleId="berschrift8Zchn">
    <w:name w:val="Überschrift 8 Zchn"/>
    <w:basedOn w:val="Absatz-Standardschriftart"/>
    <w:link w:val="berschrift8"/>
    <w:rsid w:val="00A71F76"/>
    <w:rPr>
      <w:rFonts w:ascii="Arial" w:eastAsia="Times New Roman" w:hAnsi="Arial"/>
      <w:noProof/>
      <w:color w:val="0072BC"/>
      <w:kern w:val="28"/>
      <w:sz w:val="22"/>
      <w:lang w:val="en-US" w:eastAsia="en-US"/>
    </w:rPr>
  </w:style>
  <w:style w:type="character" w:customStyle="1" w:styleId="berschrift9Zchn">
    <w:name w:val="Überschrift 9 Zchn"/>
    <w:basedOn w:val="Absatz-Standardschriftart"/>
    <w:link w:val="berschrift9"/>
    <w:rsid w:val="00A71F76"/>
    <w:rPr>
      <w:rFonts w:ascii="Arial" w:eastAsia="Times New Roman" w:hAnsi="Arial"/>
      <w:noProof/>
      <w:color w:val="0072BC"/>
      <w:kern w:val="28"/>
      <w:sz w:val="22"/>
      <w:lang w:val="en-US" w:eastAsia="en-US"/>
    </w:rPr>
  </w:style>
  <w:style w:type="character" w:customStyle="1" w:styleId="berschrift1Zchn">
    <w:name w:val="Überschrift 1 Zchn"/>
    <w:basedOn w:val="Absatz-Standardschriftart"/>
    <w:link w:val="berschrift1"/>
    <w:rsid w:val="00DB4B52"/>
    <w:rPr>
      <w:rFonts w:ascii="Arial" w:eastAsia="Times New Roman" w:hAnsi="Arial" w:cs="Arial"/>
      <w:b/>
      <w:bCs/>
      <w:kern w:val="32"/>
      <w:sz w:val="32"/>
      <w:szCs w:val="32"/>
      <w:lang w:val="en-US" w:eastAsia="ja-JP"/>
    </w:rPr>
  </w:style>
  <w:style w:type="character" w:customStyle="1" w:styleId="berschrift3Zchn">
    <w:name w:val="Überschrift 3 Zchn"/>
    <w:basedOn w:val="Absatz-Standardschriftart"/>
    <w:link w:val="berschrift3"/>
    <w:rsid w:val="00DD3C73"/>
    <w:rPr>
      <w:rFonts w:ascii="Arial" w:eastAsia="Times New Roman" w:hAnsi="Arial" w:cs="Arial"/>
      <w:b/>
      <w:bCs/>
      <w:i/>
      <w:iCs/>
      <w:kern w:val="32"/>
      <w:sz w:val="24"/>
      <w:szCs w:val="26"/>
      <w:lang w:val="en-US" w:eastAsia="ja-JP"/>
    </w:rPr>
  </w:style>
  <w:style w:type="paragraph" w:customStyle="1" w:styleId="Issue">
    <w:name w:val="Issue"/>
    <w:basedOn w:val="Standard"/>
    <w:qFormat/>
    <w:rsid w:val="00A71F76"/>
    <w:pPr>
      <w:keepLines/>
      <w:pBdr>
        <w:top w:val="single" w:sz="12" w:space="1" w:color="ED1C24"/>
        <w:left w:val="single" w:sz="48" w:space="1" w:color="ED1C24"/>
        <w:bottom w:val="single" w:sz="12" w:space="1" w:color="ED1C24"/>
        <w:right w:val="single" w:sz="48" w:space="1" w:color="ED1C24"/>
      </w:pBdr>
      <w:shd w:val="clear" w:color="auto" w:fill="D8D8D8"/>
    </w:pPr>
    <w:rPr>
      <w:rFonts w:ascii="Calibri" w:hAnsi="Calibri"/>
      <w:i/>
      <w:color w:val="FF0000"/>
      <w:sz w:val="22"/>
      <w:lang w:eastAsia="en-US"/>
    </w:rPr>
  </w:style>
  <w:style w:type="paragraph" w:styleId="Titel">
    <w:name w:val="Title"/>
    <w:basedOn w:val="Standard"/>
    <w:next w:val="Standard"/>
    <w:link w:val="TitelZchn"/>
    <w:qFormat/>
    <w:rsid w:val="00D77616"/>
    <w:pPr>
      <w:suppressLineNumbers/>
    </w:pPr>
    <w:rPr>
      <w:rFonts w:eastAsia="MS Mincho" w:cs="Arial"/>
      <w:b/>
      <w:i/>
      <w:sz w:val="40"/>
      <w:szCs w:val="40"/>
    </w:rPr>
  </w:style>
  <w:style w:type="character" w:customStyle="1" w:styleId="TitelZchn">
    <w:name w:val="Titel Zchn"/>
    <w:basedOn w:val="Absatz-Standardschriftart"/>
    <w:link w:val="Titel"/>
    <w:rsid w:val="00D77616"/>
    <w:rPr>
      <w:rFonts w:ascii="Arial" w:hAnsi="Arial" w:cs="Arial"/>
      <w:b/>
      <w:i/>
      <w:sz w:val="40"/>
      <w:szCs w:val="40"/>
      <w:lang w:val="en-US" w:eastAsia="ja-JP"/>
    </w:rPr>
  </w:style>
  <w:style w:type="table" w:customStyle="1" w:styleId="Table">
    <w:name w:val="Table"/>
    <w:basedOn w:val="NormaleTabelle"/>
    <w:rsid w:val="00A71F76"/>
    <w:rPr>
      <w:rFonts w:ascii="Calibri" w:eastAsia="Times New Roman" w:hAnsi="Calibri"/>
      <w:sz w:val="16"/>
      <w:lang w:val="en-US" w:eastAsia="en-US"/>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Calibri" w:hAnsi="Calibri"/>
        <w:b/>
        <w:color w:val="FFFFFF"/>
        <w:sz w:val="16"/>
      </w:rPr>
      <w:tblPr/>
      <w:tcPr>
        <w:shd w:val="clear" w:color="auto" w:fill="0070C0"/>
      </w:tcPr>
    </w:tblStylePr>
  </w:style>
  <w:style w:type="table" w:customStyle="1" w:styleId="TableAlternate">
    <w:name w:val="Table (Alternate)"/>
    <w:basedOn w:val="NormaleTabelle"/>
    <w:rsid w:val="00A71F76"/>
    <w:rPr>
      <w:rFonts w:ascii="Calibri" w:eastAsia="Times New Roman" w:hAnsi="Calibri"/>
      <w:sz w:val="16"/>
      <w:lang w:val="en-US" w:eastAsia="en-US"/>
    </w:rPr>
    <w:tblPr>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Col">
      <w:rPr>
        <w:b/>
        <w:color w:val="FFFFFF"/>
      </w:rPr>
      <w:tblPr/>
      <w:tcPr>
        <w:shd w:val="clear" w:color="auto" w:fill="0070C0"/>
      </w:tcPr>
    </w:tblStylePr>
  </w:style>
  <w:style w:type="paragraph" w:styleId="Verzeichnis4">
    <w:name w:val="toc 4"/>
    <w:basedOn w:val="Standard"/>
    <w:next w:val="Standard"/>
    <w:autoRedefine/>
    <w:uiPriority w:val="39"/>
    <w:rsid w:val="00A71F76"/>
    <w:pPr>
      <w:spacing w:after="100"/>
      <w:ind w:left="660"/>
    </w:pPr>
    <w:rPr>
      <w:rFonts w:ascii="Calibri" w:hAnsi="Calibri"/>
      <w:sz w:val="22"/>
      <w:lang w:eastAsia="en-US"/>
    </w:rPr>
  </w:style>
  <w:style w:type="character" w:customStyle="1" w:styleId="KopfzeileZchn">
    <w:name w:val="Kopfzeile Zchn"/>
    <w:basedOn w:val="Absatz-Standardschriftart"/>
    <w:link w:val="Kopfzeile"/>
    <w:rsid w:val="00A71F76"/>
    <w:rPr>
      <w:rFonts w:ascii="Arial" w:eastAsia="Times New Roman" w:hAnsi="Arial"/>
      <w:lang w:val="en-US" w:eastAsia="ja-JP"/>
    </w:rPr>
  </w:style>
  <w:style w:type="character" w:customStyle="1" w:styleId="FuzeileZchn">
    <w:name w:val="Fußzeile Zchn"/>
    <w:basedOn w:val="Absatz-Standardschriftart"/>
    <w:link w:val="Fuzeile"/>
    <w:rsid w:val="00A71F76"/>
    <w:rPr>
      <w:rFonts w:ascii="Arial" w:eastAsia="Times New Roman" w:hAnsi="Arial"/>
      <w:lang w:val="en-US" w:eastAsia="ja-JP"/>
    </w:rPr>
  </w:style>
  <w:style w:type="character" w:styleId="Platzhaltertext">
    <w:name w:val="Placeholder Text"/>
    <w:basedOn w:val="Absatz-Standardschriftart"/>
    <w:uiPriority w:val="99"/>
    <w:semiHidden/>
    <w:rsid w:val="00A71F76"/>
    <w:rPr>
      <w:color w:val="808080"/>
    </w:rPr>
  </w:style>
  <w:style w:type="character" w:customStyle="1" w:styleId="StandardWebZchn">
    <w:name w:val="Standard (Web) Zchn"/>
    <w:basedOn w:val="Absatz-Standardschriftart"/>
    <w:link w:val="StandardWeb"/>
    <w:locked/>
    <w:rsid w:val="00A71F76"/>
    <w:rPr>
      <w:rFonts w:eastAsia="Times New Roman"/>
      <w:sz w:val="24"/>
      <w:szCs w:val="24"/>
      <w:lang w:val="en-US" w:eastAsia="en-US"/>
    </w:rPr>
  </w:style>
  <w:style w:type="table" w:styleId="Tabelle3D-Effekt3">
    <w:name w:val="Table 3D effects 3"/>
    <w:basedOn w:val="NormaleTabelle"/>
    <w:rsid w:val="00A71F76"/>
    <w:rPr>
      <w:rFonts w:eastAsia="Times New Roman"/>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deSample">
    <w:name w:val="CodeSample"/>
    <w:basedOn w:val="Standard"/>
    <w:link w:val="CodeSampleChar"/>
    <w:qFormat/>
    <w:rsid w:val="00A71F7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nsolas" w:hAnsi="Consolas" w:cs="Courier New"/>
      <w:szCs w:val="24"/>
      <w:lang w:eastAsia="en-US"/>
    </w:rPr>
  </w:style>
  <w:style w:type="character" w:customStyle="1" w:styleId="CodeSampleChar">
    <w:name w:val="CodeSample Char"/>
    <w:basedOn w:val="Absatz-Standardschriftart"/>
    <w:link w:val="CodeSample"/>
    <w:rsid w:val="00A71F76"/>
    <w:rPr>
      <w:rFonts w:ascii="Consolas" w:eastAsia="Times New Roman" w:hAnsi="Consolas" w:cs="Courier New"/>
      <w:szCs w:val="24"/>
      <w:shd w:val="clear" w:color="auto" w:fill="F2F2F2"/>
      <w:lang w:val="en-US" w:eastAsia="en-US"/>
    </w:rPr>
  </w:style>
  <w:style w:type="table" w:customStyle="1" w:styleId="LightGrid-Accent12">
    <w:name w:val="Light Grid - Accent 12"/>
    <w:basedOn w:val="NormaleTabelle"/>
    <w:uiPriority w:val="62"/>
    <w:rsid w:val="00A71F76"/>
    <w:rPr>
      <w:rFonts w:ascii="Calibri" w:eastAsia="Calibri" w:hAnsi="Calibri"/>
      <w:sz w:val="22"/>
      <w:szCs w:val="22"/>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11">
    <w:name w:val="Light Grid - Accent 11"/>
    <w:basedOn w:val="NormaleTabelle"/>
    <w:uiPriority w:val="62"/>
    <w:rsid w:val="00A71F76"/>
    <w:rPr>
      <w:rFonts w:ascii="Calibri" w:eastAsia="Calibri" w:hAnsi="Calibri"/>
      <w:sz w:val="22"/>
      <w:szCs w:val="22"/>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Dokumentstruktur">
    <w:name w:val="Document Map"/>
    <w:basedOn w:val="Standard"/>
    <w:link w:val="DokumentstrukturZchn"/>
    <w:rsid w:val="00A71F76"/>
    <w:rPr>
      <w:rFonts w:ascii="Tahoma" w:hAnsi="Tahoma" w:cs="Tahoma"/>
      <w:sz w:val="16"/>
      <w:szCs w:val="16"/>
      <w:lang w:eastAsia="en-US"/>
    </w:rPr>
  </w:style>
  <w:style w:type="character" w:customStyle="1" w:styleId="DokumentstrukturZchn">
    <w:name w:val="Dokumentstruktur Zchn"/>
    <w:basedOn w:val="Absatz-Standardschriftart"/>
    <w:link w:val="Dokumentstruktur"/>
    <w:rsid w:val="00A71F76"/>
    <w:rPr>
      <w:rFonts w:ascii="Tahoma" w:eastAsia="Times New Roman" w:hAnsi="Tahoma" w:cs="Tahoma"/>
      <w:sz w:val="16"/>
      <w:szCs w:val="16"/>
      <w:lang w:val="en-US" w:eastAsia="en-US"/>
    </w:rPr>
  </w:style>
  <w:style w:type="paragraph" w:styleId="KeinLeerraum">
    <w:name w:val="No Spacing"/>
    <w:link w:val="KeinLeerraumZchn"/>
    <w:uiPriority w:val="1"/>
    <w:qFormat/>
    <w:rsid w:val="00A71F76"/>
    <w:rPr>
      <w:rFonts w:ascii="Calibri" w:eastAsia="Times New Roman" w:hAnsi="Calibri"/>
      <w:sz w:val="22"/>
      <w:szCs w:val="22"/>
      <w:lang w:val="en-US" w:eastAsia="en-US"/>
    </w:rPr>
  </w:style>
  <w:style w:type="paragraph" w:customStyle="1" w:styleId="F35420032CCA4960B7C3A559F54F6180">
    <w:name w:val="F35420032CCA4960B7C3A559F54F6180"/>
    <w:rsid w:val="00A71F76"/>
    <w:pPr>
      <w:spacing w:after="200" w:line="276" w:lineRule="auto"/>
    </w:pPr>
    <w:rPr>
      <w:rFonts w:ascii="Calibri" w:eastAsia="Times New Roman" w:hAnsi="Calibri"/>
      <w:sz w:val="22"/>
      <w:szCs w:val="22"/>
      <w:lang w:val="en-US" w:eastAsia="en-US"/>
    </w:rPr>
  </w:style>
  <w:style w:type="character" w:customStyle="1" w:styleId="KeinLeerraumZchn">
    <w:name w:val="Kein Leerraum Zchn"/>
    <w:basedOn w:val="Absatz-Standardschriftart"/>
    <w:link w:val="KeinLeerraum"/>
    <w:uiPriority w:val="1"/>
    <w:rsid w:val="00A71F76"/>
    <w:rPr>
      <w:rFonts w:ascii="Calibri" w:eastAsia="Times New Roman" w:hAnsi="Calibri" w:cs="Times New Roman"/>
      <w:sz w:val="22"/>
      <w:szCs w:val="22"/>
      <w:lang w:val="en-US" w:eastAsia="en-US" w:bidi="ar-SA"/>
    </w:rPr>
  </w:style>
  <w:style w:type="table" w:customStyle="1" w:styleId="LightList-Accent13">
    <w:name w:val="Light List - Accent 13"/>
    <w:basedOn w:val="NormaleTabelle"/>
    <w:uiPriority w:val="61"/>
    <w:rsid w:val="00A71F76"/>
    <w:rPr>
      <w:rFonts w:ascii="Calibri" w:eastAsia="Times New Roman" w:hAnsi="Calibri"/>
      <w:sz w:val="22"/>
      <w:szCs w:val="22"/>
      <w:lang w:val="en-US" w:eastAsia="en-US" w:bidi="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
    <w:name w:val="Light List - Accent 11"/>
    <w:basedOn w:val="NormaleTabelle"/>
    <w:uiPriority w:val="61"/>
    <w:rsid w:val="00A71F76"/>
    <w:rPr>
      <w:rFonts w:ascii="Calibri" w:eastAsia="Times New Roman" w:hAnsi="Calibri"/>
      <w:sz w:val="22"/>
      <w:szCs w:val="22"/>
      <w:lang w:val="en-US" w:eastAsia="en-US" w:bidi="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DO1">
    <w:name w:val="DO1"/>
    <w:uiPriority w:val="99"/>
    <w:rsid w:val="00A71F76"/>
    <w:rPr>
      <w:rFonts w:ascii="MetaBlack-Roman" w:hAnsi="MetaBlack-Roman" w:hint="default"/>
      <w:caps/>
      <w:strike w:val="0"/>
      <w:dstrike w:val="0"/>
      <w:color w:val="000000"/>
      <w:spacing w:val="0"/>
      <w:w w:val="100"/>
      <w:sz w:val="22"/>
      <w:u w:val="none"/>
      <w:effect w:val="none"/>
      <w:vertAlign w:val="baseline"/>
      <w:lang w:val="en-US"/>
    </w:rPr>
  </w:style>
  <w:style w:type="character" w:styleId="Hervorhebung">
    <w:name w:val="Emphasis"/>
    <w:basedOn w:val="Absatz-Standardschriftart"/>
    <w:uiPriority w:val="20"/>
    <w:qFormat/>
    <w:rsid w:val="00115921"/>
    <w:rPr>
      <w:i/>
      <w:iCs/>
    </w:rPr>
  </w:style>
  <w:style w:type="paragraph" w:styleId="HTMLVorformatiert">
    <w:name w:val="HTML Preformatted"/>
    <w:basedOn w:val="Standard"/>
    <w:link w:val="HTMLVorformatiertZchn"/>
    <w:uiPriority w:val="99"/>
    <w:unhideWhenUsed/>
    <w:rsid w:val="00EB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de-DE" w:eastAsia="de-DE"/>
    </w:rPr>
  </w:style>
  <w:style w:type="character" w:customStyle="1" w:styleId="HTMLVorformatiertZchn">
    <w:name w:val="HTML Vorformatiert Zchn"/>
    <w:basedOn w:val="Absatz-Standardschriftart"/>
    <w:link w:val="HTMLVorformatiert"/>
    <w:uiPriority w:val="99"/>
    <w:rsid w:val="00EB017D"/>
    <w:rPr>
      <w:rFonts w:ascii="Courier New" w:eastAsia="Times New Roman" w:hAnsi="Courier New" w:cs="Courier New"/>
    </w:rPr>
  </w:style>
  <w:style w:type="character" w:customStyle="1" w:styleId="label">
    <w:name w:val="label"/>
    <w:basedOn w:val="Absatz-Standardschriftart"/>
    <w:rsid w:val="005C0CA3"/>
  </w:style>
  <w:style w:type="numbering" w:customStyle="1" w:styleId="NumberedList">
    <w:name w:val="Numbered List"/>
    <w:uiPriority w:val="99"/>
    <w:rsid w:val="00F5624D"/>
    <w:pPr>
      <w:numPr>
        <w:numId w:val="5"/>
      </w:numPr>
    </w:pPr>
  </w:style>
  <w:style w:type="paragraph" w:customStyle="1" w:styleId="ListParagraph-Numbered">
    <w:name w:val="List Paragraph - Numbered"/>
    <w:basedOn w:val="Listenabsatz"/>
    <w:qFormat/>
    <w:rsid w:val="00DD3C73"/>
    <w:pPr>
      <w:numPr>
        <w:numId w:val="6"/>
      </w:numPr>
      <w:spacing w:after="240"/>
      <w:contextualSpacing/>
    </w:pPr>
    <w:rPr>
      <w:i w:val="0"/>
    </w:rPr>
  </w:style>
  <w:style w:type="paragraph" w:customStyle="1" w:styleId="ListParagraph-References">
    <w:name w:val="List Paragraph - References"/>
    <w:basedOn w:val="Listenabsatz"/>
    <w:qFormat/>
    <w:rsid w:val="00DD3C73"/>
    <w:rPr>
      <w:i w:val="0"/>
    </w:rPr>
  </w:style>
  <w:style w:type="character" w:customStyle="1" w:styleId="do10">
    <w:name w:val="do1"/>
    <w:basedOn w:val="Absatz-Standardschriftart"/>
    <w:rsid w:val="001600A9"/>
  </w:style>
  <w:style w:type="paragraph" w:customStyle="1" w:styleId="dofirst">
    <w:name w:val="dofirst"/>
    <w:basedOn w:val="Standard"/>
    <w:rsid w:val="0058238E"/>
    <w:pPr>
      <w:spacing w:before="100" w:beforeAutospacing="1" w:after="100" w:afterAutospacing="1"/>
    </w:pPr>
    <w:rPr>
      <w:rFonts w:ascii="Times New Roman" w:hAnsi="Times New Roman"/>
      <w:sz w:val="24"/>
      <w:szCs w:val="24"/>
      <w:lang w:val="de-DE" w:eastAsia="de-DE"/>
    </w:rPr>
  </w:style>
  <w:style w:type="paragraph" w:customStyle="1" w:styleId="nl">
    <w:name w:val="nl"/>
    <w:basedOn w:val="Standard"/>
    <w:rsid w:val="0058238E"/>
    <w:pPr>
      <w:spacing w:before="100" w:beforeAutospacing="1" w:after="100" w:afterAutospacing="1"/>
    </w:pPr>
    <w:rPr>
      <w:rFonts w:ascii="Times New Roman" w:hAnsi="Times New Roman"/>
      <w:sz w:val="24"/>
      <w:szCs w:val="24"/>
      <w:lang w:val="de-DE" w:eastAsia="de-DE"/>
    </w:rPr>
  </w:style>
  <w:style w:type="paragraph" w:customStyle="1" w:styleId="do">
    <w:name w:val="do"/>
    <w:basedOn w:val="Standard"/>
    <w:rsid w:val="0058238E"/>
    <w:pPr>
      <w:spacing w:before="100" w:beforeAutospacing="1" w:after="100" w:afterAutospacing="1"/>
    </w:pPr>
    <w:rPr>
      <w:rFonts w:ascii="Times New Roman" w:hAnsi="Times New Roman"/>
      <w:sz w:val="24"/>
      <w:szCs w:val="24"/>
      <w:lang w:val="de-DE" w:eastAsia="de-DE"/>
    </w:rPr>
  </w:style>
  <w:style w:type="paragraph" w:customStyle="1" w:styleId="Default">
    <w:name w:val="Default"/>
    <w:rsid w:val="00BC190E"/>
    <w:pPr>
      <w:autoSpaceDE w:val="0"/>
      <w:autoSpaceDN w:val="0"/>
      <w:adjustRightInd w:val="0"/>
    </w:pPr>
    <w:rPr>
      <w:rFonts w:ascii="Arial" w:hAnsi="Arial" w:cs="Arial"/>
      <w:color w:val="000000"/>
      <w:sz w:val="24"/>
      <w:szCs w:val="24"/>
    </w:rPr>
  </w:style>
  <w:style w:type="character" w:customStyle="1" w:styleId="input">
    <w:name w:val="input"/>
    <w:basedOn w:val="Absatz-Standardschriftart"/>
    <w:rsid w:val="003F36FA"/>
  </w:style>
  <w:style w:type="character" w:customStyle="1" w:styleId="parameter">
    <w:name w:val="parameter"/>
    <w:basedOn w:val="Absatz-Standardschriftart"/>
    <w:rsid w:val="00836722"/>
  </w:style>
  <w:style w:type="paragraph" w:styleId="Untertitel">
    <w:name w:val="Subtitle"/>
    <w:aliases w:val="FooBar"/>
    <w:basedOn w:val="Standard"/>
    <w:next w:val="Standard"/>
    <w:link w:val="UntertitelZchn"/>
    <w:qFormat/>
    <w:rsid w:val="00D77616"/>
    <w:pPr>
      <w:numPr>
        <w:ilvl w:val="1"/>
      </w:numPr>
      <w:spacing w:before="240"/>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aliases w:val="FooBar Zchn"/>
    <w:basedOn w:val="Absatz-Standardschriftart"/>
    <w:link w:val="Untertitel"/>
    <w:rsid w:val="00D77616"/>
    <w:rPr>
      <w:rFonts w:asciiTheme="majorHAnsi" w:eastAsiaTheme="majorEastAsia" w:hAnsiTheme="majorHAnsi" w:cstheme="majorBidi"/>
      <w:i/>
      <w:iCs/>
      <w:color w:val="4F81BD" w:themeColor="accent1"/>
      <w:spacing w:val="15"/>
      <w:sz w:val="24"/>
      <w:szCs w:val="24"/>
      <w:lang w:val="en-US" w:eastAsia="ja-JP"/>
    </w:rPr>
  </w:style>
  <w:style w:type="character" w:styleId="HTMLCode">
    <w:name w:val="HTML Code"/>
    <w:basedOn w:val="Absatz-Standardschriftart"/>
    <w:uiPriority w:val="99"/>
    <w:unhideWhenUsed/>
    <w:rsid w:val="00FD2868"/>
    <w:rPr>
      <w:rFonts w:ascii="Courier New" w:eastAsia="Times New Roman" w:hAnsi="Courier New" w:cs="Courier New"/>
      <w:sz w:val="20"/>
      <w:szCs w:val="20"/>
    </w:rPr>
  </w:style>
  <w:style w:type="paragraph" w:customStyle="1" w:styleId="FormParagraph">
    <w:name w:val="Form.Paragraph"/>
    <w:basedOn w:val="Standard"/>
    <w:link w:val="FormParagraphZchn"/>
    <w:rsid w:val="00DC5C06"/>
    <w:pPr>
      <w:widowControl w:val="0"/>
      <w:spacing w:after="120"/>
      <w:ind w:left="720"/>
    </w:pPr>
    <w:rPr>
      <w:rFonts w:cs="Arial"/>
      <w:color w:val="000000"/>
      <w:lang w:eastAsia="de-DE"/>
    </w:rPr>
  </w:style>
  <w:style w:type="character" w:customStyle="1" w:styleId="FormParagraphZchn">
    <w:name w:val="Form.Paragraph Zchn"/>
    <w:basedOn w:val="Absatz-Standardschriftart"/>
    <w:link w:val="FormParagraph"/>
    <w:locked/>
    <w:rsid w:val="00DC5C06"/>
    <w:rPr>
      <w:rFonts w:ascii="Arial" w:eastAsia="Times New Roman" w:hAnsi="Arial" w:cs="Arial"/>
      <w:color w:val="000000"/>
      <w:lang w:val="en-US"/>
    </w:rPr>
  </w:style>
  <w:style w:type="paragraph" w:customStyle="1" w:styleId="ListParagraph-GuidelinesList">
    <w:name w:val="List Paragraph - Guidelines List"/>
    <w:basedOn w:val="BodyText-CompactSmall"/>
    <w:qFormat/>
    <w:rsid w:val="00DD3C73"/>
    <w:pPr>
      <w:numPr>
        <w:numId w:val="4"/>
      </w:numPr>
      <w:jc w:val="center"/>
    </w:pPr>
    <w:rPr>
      <w:i/>
    </w:rPr>
  </w:style>
  <w:style w:type="character" w:styleId="HTMLSchreibmaschine">
    <w:name w:val="HTML Typewriter"/>
    <w:basedOn w:val="Absatz-Standardschriftart"/>
    <w:uiPriority w:val="99"/>
    <w:unhideWhenUsed/>
    <w:rsid w:val="007F2B91"/>
    <w:rPr>
      <w:rFonts w:ascii="Courier New" w:eastAsia="Times New Roman" w:hAnsi="Courier New" w:cs="Courier New"/>
      <w:sz w:val="20"/>
      <w:szCs w:val="20"/>
    </w:rPr>
  </w:style>
  <w:style w:type="character" w:customStyle="1" w:styleId="sentence">
    <w:name w:val="sentence"/>
    <w:basedOn w:val="Absatz-Standardschriftart"/>
    <w:rsid w:val="00397A5B"/>
  </w:style>
  <w:style w:type="character" w:customStyle="1" w:styleId="comment-copy">
    <w:name w:val="comment-copy"/>
    <w:basedOn w:val="Absatz-Standardschriftart"/>
    <w:rsid w:val="00D56F79"/>
  </w:style>
  <w:style w:type="paragraph" w:customStyle="1" w:styleId="BodyText-LocalHeader-Item">
    <w:name w:val="Body Text - Local Header - Item"/>
    <w:basedOn w:val="Standard"/>
    <w:qFormat/>
    <w:rsid w:val="008D1FAF"/>
    <w:pPr>
      <w:spacing w:before="360"/>
    </w:pPr>
    <w:rPr>
      <w:b/>
      <w:i/>
    </w:rPr>
  </w:style>
  <w:style w:type="paragraph" w:customStyle="1" w:styleId="LocalHeader">
    <w:name w:val="Local Header"/>
    <w:basedOn w:val="Standard"/>
    <w:qFormat/>
    <w:rsid w:val="00BE5295"/>
    <w:pPr>
      <w:spacing w:before="240"/>
    </w:pPr>
    <w:rPr>
      <w:b/>
    </w:rPr>
  </w:style>
  <w:style w:type="paragraph" w:customStyle="1" w:styleId="FrontPage-Title">
    <w:name w:val="Front Page - Title"/>
    <w:basedOn w:val="Titel"/>
    <w:qFormat/>
    <w:rsid w:val="00D77616"/>
  </w:style>
  <w:style w:type="paragraph" w:styleId="Textkrper">
    <w:name w:val="Body Text"/>
    <w:basedOn w:val="Standard"/>
    <w:link w:val="TextkrperZchn"/>
    <w:unhideWhenUsed/>
    <w:rsid w:val="005B7E5C"/>
    <w:pPr>
      <w:spacing w:after="240"/>
    </w:pPr>
  </w:style>
  <w:style w:type="character" w:customStyle="1" w:styleId="TextkrperZchn">
    <w:name w:val="Textkörper Zchn"/>
    <w:basedOn w:val="Absatz-Standardschriftart"/>
    <w:link w:val="Textkrper"/>
    <w:rsid w:val="005B7E5C"/>
    <w:rPr>
      <w:rFonts w:ascii="Arial" w:eastAsia="Times New Roman" w:hAnsi="Arial"/>
      <w:lang w:val="en-US" w:eastAsia="ja-JP"/>
    </w:rPr>
  </w:style>
  <w:style w:type="paragraph" w:customStyle="1" w:styleId="Heading1-WithLine">
    <w:name w:val="Heading 1 - With Line"/>
    <w:basedOn w:val="berschrift1"/>
    <w:next w:val="Textkrper"/>
    <w:rsid w:val="00DB4B52"/>
    <w:pPr>
      <w:pBdr>
        <w:bottom w:val="single" w:sz="4" w:space="1" w:color="auto"/>
      </w:pBdr>
    </w:pPr>
    <w:rPr>
      <w:rFonts w:cs="Times New Roman"/>
      <w:szCs w:val="20"/>
    </w:rPr>
  </w:style>
  <w:style w:type="paragraph" w:customStyle="1" w:styleId="BodyText-Compact">
    <w:name w:val="Body Text - Compact"/>
    <w:basedOn w:val="Textkrper"/>
    <w:qFormat/>
    <w:rsid w:val="00BE5295"/>
    <w:pPr>
      <w:spacing w:after="0"/>
      <w:contextualSpacing/>
    </w:pPr>
    <w:rPr>
      <w:lang w:eastAsia="zh-CN"/>
    </w:rPr>
  </w:style>
  <w:style w:type="paragraph" w:customStyle="1" w:styleId="ImageParagraph">
    <w:name w:val="Image Paragraph"/>
    <w:basedOn w:val="Standard"/>
    <w:qFormat/>
    <w:rsid w:val="005B7E5C"/>
    <w:pPr>
      <w:spacing w:after="240"/>
    </w:pPr>
    <w:rPr>
      <w:noProof/>
      <w:lang w:eastAsia="en-US"/>
    </w:rPr>
  </w:style>
  <w:style w:type="paragraph" w:customStyle="1" w:styleId="BodyText-StyleBodyTextBold">
    <w:name w:val="Body Text - Style Body Text + Bold"/>
    <w:basedOn w:val="Textkrper"/>
    <w:rsid w:val="005B7E5C"/>
    <w:rPr>
      <w:b/>
      <w:bCs/>
    </w:rPr>
  </w:style>
  <w:style w:type="character" w:customStyle="1" w:styleId="BodyText-PositiveGreen">
    <w:name w:val="Body Text - Positive Green"/>
    <w:basedOn w:val="Absatz-Standardschriftart"/>
    <w:uiPriority w:val="1"/>
    <w:qFormat/>
    <w:rsid w:val="005B7E5C"/>
    <w:rPr>
      <w:color w:val="00B050"/>
    </w:rPr>
  </w:style>
  <w:style w:type="character" w:customStyle="1" w:styleId="BodyText-BoldAction">
    <w:name w:val="Body Text - Bold Action"/>
    <w:basedOn w:val="Absatz-Standardschriftart"/>
    <w:uiPriority w:val="1"/>
    <w:qFormat/>
    <w:rsid w:val="005B7E5C"/>
    <w:rPr>
      <w:b/>
    </w:rPr>
  </w:style>
  <w:style w:type="character" w:customStyle="1" w:styleId="BodyText-NegativeRed">
    <w:name w:val="Body Text - Negative Red"/>
    <w:basedOn w:val="Absatz-Standardschriftart"/>
    <w:uiPriority w:val="1"/>
    <w:qFormat/>
    <w:rsid w:val="005B7E5C"/>
    <w:rPr>
      <w:color w:val="FF0000"/>
    </w:rPr>
  </w:style>
  <w:style w:type="paragraph" w:customStyle="1" w:styleId="ListParagraph-Bullet">
    <w:name w:val="List Paragraph - Bullet"/>
    <w:basedOn w:val="Listenabsatz"/>
    <w:qFormat/>
    <w:rsid w:val="00DD3C73"/>
    <w:pPr>
      <w:numPr>
        <w:numId w:val="2"/>
      </w:numPr>
      <w:spacing w:after="240"/>
      <w:contextualSpacing/>
    </w:pPr>
    <w:rPr>
      <w:i w:val="0"/>
    </w:rPr>
  </w:style>
  <w:style w:type="paragraph" w:styleId="Blocktext">
    <w:name w:val="Block Text"/>
    <w:basedOn w:val="Standard"/>
    <w:unhideWhenUsed/>
    <w:rsid w:val="009558A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character" w:customStyle="1" w:styleId="BodyText-InlineCode">
    <w:name w:val="Body Text - Inline Code"/>
    <w:basedOn w:val="Absatz-Standardschriftart"/>
    <w:uiPriority w:val="1"/>
    <w:qFormat/>
    <w:rsid w:val="00977826"/>
    <w:rPr>
      <w:rFonts w:ascii="Consolas" w:hAnsi="Consolas" w:cs="Consolas"/>
      <w:sz w:val="18"/>
    </w:rPr>
  </w:style>
  <w:style w:type="character" w:customStyle="1" w:styleId="BodyText-BoldItem">
    <w:name w:val="Body Text - Bold Item"/>
    <w:basedOn w:val="Absatz-Standardschriftart"/>
    <w:uiPriority w:val="1"/>
    <w:qFormat/>
    <w:rsid w:val="00D20224"/>
    <w:rPr>
      <w:b/>
    </w:rPr>
  </w:style>
  <w:style w:type="paragraph" w:customStyle="1" w:styleId="BodyText-Emphasis">
    <w:name w:val="Body Text - Emphasis"/>
    <w:basedOn w:val="BodyText-Compact"/>
    <w:qFormat/>
    <w:rsid w:val="00D20224"/>
    <w:rPr>
      <w:i/>
    </w:rPr>
  </w:style>
  <w:style w:type="character" w:customStyle="1" w:styleId="BodyText-BoldEmphasis">
    <w:name w:val="Body Text - Bold Emphasis"/>
    <w:basedOn w:val="Absatz-Standardschriftart"/>
    <w:uiPriority w:val="1"/>
    <w:qFormat/>
    <w:rsid w:val="00D36E18"/>
    <w:rPr>
      <w:b/>
    </w:rPr>
  </w:style>
  <w:style w:type="character" w:customStyle="1" w:styleId="BodyText-ItalicEmphasis">
    <w:name w:val="Body Text - Italic Emphasis"/>
    <w:basedOn w:val="Absatz-Standardschriftart"/>
    <w:uiPriority w:val="1"/>
    <w:qFormat/>
    <w:rsid w:val="0076035B"/>
    <w:rPr>
      <w:i/>
    </w:rPr>
  </w:style>
  <w:style w:type="character" w:customStyle="1" w:styleId="BodyText-InlineCode-Keywords">
    <w:name w:val="Body Text - Inline Code - Keywords"/>
    <w:basedOn w:val="BodyText-InlineCode"/>
    <w:uiPriority w:val="1"/>
    <w:qFormat/>
    <w:rsid w:val="00693F5D"/>
    <w:rPr>
      <w:rFonts w:ascii="Consolas" w:hAnsi="Consolas" w:cs="Consolas"/>
      <w:color w:val="0000FF"/>
      <w:sz w:val="18"/>
    </w:rPr>
  </w:style>
  <w:style w:type="character" w:customStyle="1" w:styleId="BodyText-InlineCode-Types">
    <w:name w:val="Body Text - Inline Code - Types"/>
    <w:basedOn w:val="BodyText-InlineCode"/>
    <w:uiPriority w:val="1"/>
    <w:qFormat/>
    <w:rsid w:val="00D2120A"/>
    <w:rPr>
      <w:rFonts w:ascii="Consolas" w:hAnsi="Consolas" w:cs="Consolas"/>
      <w:color w:val="2B91AF"/>
      <w:sz w:val="18"/>
    </w:rPr>
  </w:style>
  <w:style w:type="character" w:customStyle="1" w:styleId="BodyText-InlineCode-Comment">
    <w:name w:val="Body Text - Inline Code - Comment"/>
    <w:basedOn w:val="BodyText-InlineCode"/>
    <w:uiPriority w:val="1"/>
    <w:qFormat/>
    <w:rsid w:val="00D2120A"/>
    <w:rPr>
      <w:rFonts w:ascii="Consolas" w:hAnsi="Consolas" w:cs="Consolas"/>
      <w:noProof/>
      <w:color w:val="008000"/>
      <w:sz w:val="18"/>
      <w:szCs w:val="18"/>
    </w:rPr>
  </w:style>
  <w:style w:type="character" w:customStyle="1" w:styleId="BodyText-InlineCode-String">
    <w:name w:val="Body Text - Inline Code - String"/>
    <w:basedOn w:val="BodyText-InlineCode"/>
    <w:uiPriority w:val="1"/>
    <w:qFormat/>
    <w:rsid w:val="00DB1CAF"/>
    <w:rPr>
      <w:rFonts w:ascii="Consolas" w:eastAsia="NSimSun" w:hAnsi="Consolas" w:cs="Consolas"/>
      <w:noProof/>
      <w:color w:val="A31515"/>
      <w:sz w:val="18"/>
      <w:szCs w:val="18"/>
    </w:rPr>
  </w:style>
  <w:style w:type="paragraph" w:customStyle="1" w:styleId="BodyText-Code">
    <w:name w:val="Body Text - Code"/>
    <w:basedOn w:val="Standard"/>
    <w:link w:val="BodyText-CodeChar"/>
    <w:qFormat/>
    <w:rsid w:val="00F35576"/>
    <w:pPr>
      <w:autoSpaceDE w:val="0"/>
      <w:autoSpaceDN w:val="0"/>
      <w:adjustRightInd w:val="0"/>
      <w:spacing w:after="240"/>
      <w:ind w:left="720"/>
      <w:contextualSpacing/>
    </w:pPr>
    <w:rPr>
      <w:rFonts w:ascii="Consolas" w:hAnsi="Consolas" w:cs="Consolas"/>
      <w:noProof/>
      <w:sz w:val="17"/>
      <w:szCs w:val="18"/>
    </w:rPr>
  </w:style>
  <w:style w:type="character" w:customStyle="1" w:styleId="BodyText-Code-Keywords">
    <w:name w:val="Body Text - Code - Keywords"/>
    <w:basedOn w:val="Absatz-Standardschriftart"/>
    <w:uiPriority w:val="1"/>
    <w:qFormat/>
    <w:rsid w:val="00F30957"/>
    <w:rPr>
      <w:color w:val="0000FF"/>
    </w:rPr>
  </w:style>
  <w:style w:type="character" w:customStyle="1" w:styleId="BodyText-Code-Comments">
    <w:name w:val="Body Text - Code - Comments"/>
    <w:basedOn w:val="Absatz-Standardschriftart"/>
    <w:uiPriority w:val="1"/>
    <w:qFormat/>
    <w:rsid w:val="00F30957"/>
    <w:rPr>
      <w:color w:val="008000"/>
    </w:rPr>
  </w:style>
  <w:style w:type="character" w:customStyle="1" w:styleId="BodyText-CodeChar">
    <w:name w:val="Body Text - Code Char"/>
    <w:basedOn w:val="Absatz-Standardschriftart"/>
    <w:link w:val="BodyText-Code"/>
    <w:rsid w:val="00F35576"/>
    <w:rPr>
      <w:rFonts w:ascii="Consolas" w:eastAsia="Times New Roman" w:hAnsi="Consolas" w:cs="Consolas"/>
      <w:noProof/>
      <w:sz w:val="17"/>
      <w:szCs w:val="18"/>
      <w:lang w:val="en-US" w:eastAsia="ja-JP"/>
    </w:rPr>
  </w:style>
  <w:style w:type="paragraph" w:customStyle="1" w:styleId="BodyText-Code-Smallfont">
    <w:name w:val="Body Text - Code -  Small font"/>
    <w:basedOn w:val="BodyText-Code"/>
    <w:link w:val="BodyText-Code-SmallfontChar"/>
    <w:qFormat/>
    <w:rsid w:val="004C7B4D"/>
    <w:pPr>
      <w:ind w:left="288"/>
    </w:pPr>
    <w:rPr>
      <w:sz w:val="14"/>
      <w:szCs w:val="15"/>
    </w:rPr>
  </w:style>
  <w:style w:type="paragraph" w:customStyle="1" w:styleId="BodyText-LocalHeader-GoodCode">
    <w:name w:val="Body Text - Local Header - Good Code"/>
    <w:basedOn w:val="Standard"/>
    <w:qFormat/>
    <w:rsid w:val="00287A87"/>
    <w:pPr>
      <w:spacing w:after="80"/>
      <w:ind w:left="432"/>
    </w:pPr>
    <w:rPr>
      <w:color w:val="00B050"/>
      <w:u w:val="single"/>
    </w:rPr>
  </w:style>
  <w:style w:type="character" w:customStyle="1" w:styleId="BodyText-Code-SmallfontChar">
    <w:name w:val="Body Text - Code -  Small font Char"/>
    <w:basedOn w:val="BodyText-CodeChar"/>
    <w:link w:val="BodyText-Code-Smallfont"/>
    <w:rsid w:val="004C7B4D"/>
    <w:rPr>
      <w:rFonts w:ascii="Consolas" w:eastAsia="Times New Roman" w:hAnsi="Consolas" w:cs="Consolas"/>
      <w:noProof/>
      <w:sz w:val="14"/>
      <w:szCs w:val="15"/>
      <w:lang w:val="en-US" w:eastAsia="ja-JP"/>
    </w:rPr>
  </w:style>
  <w:style w:type="paragraph" w:customStyle="1" w:styleId="BodyText-LocalHeader-BadCode">
    <w:name w:val="Body Text - Local Header - Bad Code"/>
    <w:basedOn w:val="Standard"/>
    <w:qFormat/>
    <w:rsid w:val="00287A87"/>
    <w:pPr>
      <w:spacing w:after="80"/>
      <w:ind w:left="432"/>
    </w:pPr>
    <w:rPr>
      <w:color w:val="FF0000"/>
      <w:u w:val="single"/>
    </w:rPr>
  </w:style>
  <w:style w:type="character" w:customStyle="1" w:styleId="BodyText-Code-Strings">
    <w:name w:val="Body Text - Code - Strings"/>
    <w:basedOn w:val="Absatz-Standardschriftart"/>
    <w:uiPriority w:val="1"/>
    <w:qFormat/>
    <w:rsid w:val="00287A87"/>
    <w:rPr>
      <w:color w:val="A31515"/>
    </w:rPr>
  </w:style>
  <w:style w:type="character" w:customStyle="1" w:styleId="BodyText-Code-Types">
    <w:name w:val="Body Text - Code - Types"/>
    <w:basedOn w:val="Absatz-Standardschriftart"/>
    <w:uiPriority w:val="1"/>
    <w:qFormat/>
    <w:rsid w:val="00287A87"/>
    <w:rPr>
      <w:color w:val="2B91AF"/>
    </w:rPr>
  </w:style>
  <w:style w:type="paragraph" w:customStyle="1" w:styleId="BodyText-LocalHeader-Example">
    <w:name w:val="Body Text - Local Header - Example"/>
    <w:basedOn w:val="BodyText-LocalHeader-BadCode"/>
    <w:qFormat/>
    <w:rsid w:val="00D54D79"/>
    <w:rPr>
      <w:color w:val="auto"/>
    </w:rPr>
  </w:style>
  <w:style w:type="paragraph" w:customStyle="1" w:styleId="BodyText-Compact-ish">
    <w:name w:val="Body Text - Compact-ish"/>
    <w:basedOn w:val="BodyText-Compact"/>
    <w:qFormat/>
    <w:rsid w:val="00561F28"/>
    <w:pPr>
      <w:spacing w:after="60"/>
    </w:pPr>
  </w:style>
  <w:style w:type="character" w:customStyle="1" w:styleId="BodyText-AnalysisToolReference">
    <w:name w:val="Body Text - Analysis Tool Reference"/>
    <w:basedOn w:val="Absatz-Standardschriftart"/>
    <w:uiPriority w:val="1"/>
    <w:qFormat/>
    <w:rsid w:val="000F5D5C"/>
    <w:rPr>
      <w:b w:val="0"/>
      <w:i/>
      <w:color w:val="800000"/>
      <w:sz w:val="16"/>
      <w:bdr w:val="none" w:sz="0" w:space="0" w:color="auto"/>
    </w:rPr>
  </w:style>
  <w:style w:type="character" w:customStyle="1" w:styleId="BodyText-Code-Variable">
    <w:name w:val="Body Text - Code - Variable"/>
    <w:basedOn w:val="Absatz-Standardschriftart"/>
    <w:uiPriority w:val="1"/>
    <w:qFormat/>
    <w:rsid w:val="001D1B81"/>
    <w:rPr>
      <w:color w:val="808080"/>
    </w:rPr>
  </w:style>
  <w:style w:type="character" w:customStyle="1" w:styleId="BodyText-Code-Macro">
    <w:name w:val="Body Text - Code - Macro"/>
    <w:basedOn w:val="Absatz-Standardschriftart"/>
    <w:uiPriority w:val="1"/>
    <w:qFormat/>
    <w:rsid w:val="00127DD5"/>
    <w:rPr>
      <w:color w:val="6F008A"/>
    </w:rPr>
  </w:style>
  <w:style w:type="character" w:customStyle="1" w:styleId="BodyText-Code-XMLComment">
    <w:name w:val="Body Text - Code - XML Comment"/>
    <w:basedOn w:val="Absatz-Standardschriftart"/>
    <w:uiPriority w:val="1"/>
    <w:qFormat/>
    <w:rsid w:val="00B054EB"/>
    <w:rPr>
      <w:color w:val="808080"/>
    </w:rPr>
  </w:style>
  <w:style w:type="paragraph" w:styleId="Index1">
    <w:name w:val="index 1"/>
    <w:basedOn w:val="Standard"/>
    <w:next w:val="Standard"/>
    <w:autoRedefine/>
    <w:semiHidden/>
    <w:unhideWhenUsed/>
    <w:rsid w:val="00A77CC6"/>
    <w:pPr>
      <w:ind w:left="200" w:hanging="200"/>
    </w:pPr>
  </w:style>
  <w:style w:type="paragraph" w:styleId="Indexberschrift">
    <w:name w:val="index heading"/>
    <w:basedOn w:val="FrontPage-Title"/>
    <w:next w:val="Index1"/>
    <w:unhideWhenUsed/>
    <w:rsid w:val="00A77CC6"/>
    <w:rPr>
      <w:rFonts w:eastAsiaTheme="majorEastAsia" w:cstheme="majorBidi"/>
      <w:b w:val="0"/>
      <w:bCs/>
      <w:sz w:val="32"/>
    </w:rPr>
  </w:style>
  <w:style w:type="paragraph" w:customStyle="1" w:styleId="BodyText-RuleFirstParagraph">
    <w:name w:val="Body Text - Rule First Paragraph"/>
    <w:basedOn w:val="Textkrper"/>
    <w:qFormat/>
    <w:rsid w:val="00295B54"/>
    <w:pPr>
      <w:ind w:hanging="864"/>
    </w:pPr>
  </w:style>
  <w:style w:type="character" w:customStyle="1" w:styleId="BodyText-GuidelineID">
    <w:name w:val="Body Text - Guideline ID"/>
    <w:basedOn w:val="Absatz-Standardschriftart"/>
    <w:rsid w:val="00B91165"/>
    <w:rPr>
      <w:b w:val="0"/>
      <w:i w:val="0"/>
      <w:color w:val="808080" w:themeColor="background1" w:themeShade="80"/>
      <w:sz w:val="13"/>
      <w:u w:val="none"/>
      <w:bdr w:val="none" w:sz="0" w:space="0" w:color="auto"/>
    </w:rPr>
  </w:style>
  <w:style w:type="paragraph" w:customStyle="1" w:styleId="BodyText-RuleFirstParagraphCompact-ish">
    <w:name w:val="Body Text - Rule First Paragraph Compact-ish"/>
    <w:basedOn w:val="BodyText-RuleFirstParagraph"/>
    <w:qFormat/>
    <w:rsid w:val="00DD3C73"/>
    <w:pPr>
      <w:keepNext/>
      <w:spacing w:after="60"/>
    </w:pPr>
  </w:style>
  <w:style w:type="character" w:customStyle="1" w:styleId="BodyText-SmallFont">
    <w:name w:val="Body Text - Small Font"/>
    <w:rsid w:val="004B24C8"/>
    <w:rPr>
      <w:bCs/>
      <w:sz w:val="16"/>
    </w:rPr>
  </w:style>
  <w:style w:type="paragraph" w:customStyle="1" w:styleId="BodyText-CompactSmall">
    <w:name w:val="Body Text - Compact Small"/>
    <w:basedOn w:val="BodyText-Compact"/>
    <w:qFormat/>
    <w:rsid w:val="001622BD"/>
    <w:rPr>
      <w:sz w:val="16"/>
    </w:rPr>
  </w:style>
  <w:style w:type="character" w:customStyle="1" w:styleId="BodyText-MinorImportance">
    <w:name w:val="Body Text - Minor Importance"/>
    <w:basedOn w:val="Absatz-Standardschriftart"/>
    <w:rsid w:val="001C321C"/>
    <w:rPr>
      <w:i/>
      <w:iCs/>
      <w:sz w:val="14"/>
    </w:rPr>
  </w:style>
  <w:style w:type="numbering" w:customStyle="1" w:styleId="List-RuleReferenceTableNr">
    <w:name w:val="List - Rule Reference Table Nr"/>
    <w:basedOn w:val="KeineListe"/>
    <w:uiPriority w:val="99"/>
    <w:rsid w:val="00F5624D"/>
    <w:pPr>
      <w:numPr>
        <w:numId w:val="3"/>
      </w:numPr>
    </w:pPr>
  </w:style>
  <w:style w:type="character" w:customStyle="1" w:styleId="BodyText-TODO">
    <w:name w:val="Body Text - TODO"/>
    <w:basedOn w:val="BodyText-SmallFont"/>
    <w:uiPriority w:val="1"/>
    <w:qFormat/>
    <w:rsid w:val="003C578F"/>
    <w:rPr>
      <w:b/>
      <w:bCs/>
      <w:i/>
      <w:caps w:val="0"/>
      <w:smallCaps w:val="0"/>
      <w:color w:val="1F497D" w:themeColor="text2"/>
      <w:sz w:val="14"/>
      <w:u w:val="none"/>
    </w:rPr>
  </w:style>
  <w:style w:type="character" w:customStyle="1" w:styleId="nf">
    <w:name w:val="nf"/>
    <w:basedOn w:val="Absatz-Standardschriftart"/>
    <w:rsid w:val="00576C0C"/>
  </w:style>
  <w:style w:type="character" w:customStyle="1" w:styleId="n">
    <w:name w:val="n"/>
    <w:basedOn w:val="Absatz-Standardschriftart"/>
    <w:rsid w:val="00576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8154">
      <w:bodyDiv w:val="1"/>
      <w:marLeft w:val="0"/>
      <w:marRight w:val="0"/>
      <w:marTop w:val="0"/>
      <w:marBottom w:val="0"/>
      <w:divBdr>
        <w:top w:val="none" w:sz="0" w:space="0" w:color="auto"/>
        <w:left w:val="none" w:sz="0" w:space="0" w:color="auto"/>
        <w:bottom w:val="none" w:sz="0" w:space="0" w:color="auto"/>
        <w:right w:val="none" w:sz="0" w:space="0" w:color="auto"/>
      </w:divBdr>
    </w:div>
    <w:div w:id="10842810">
      <w:bodyDiv w:val="1"/>
      <w:marLeft w:val="0"/>
      <w:marRight w:val="0"/>
      <w:marTop w:val="0"/>
      <w:marBottom w:val="0"/>
      <w:divBdr>
        <w:top w:val="none" w:sz="0" w:space="0" w:color="auto"/>
        <w:left w:val="none" w:sz="0" w:space="0" w:color="auto"/>
        <w:bottom w:val="none" w:sz="0" w:space="0" w:color="auto"/>
        <w:right w:val="none" w:sz="0" w:space="0" w:color="auto"/>
      </w:divBdr>
    </w:div>
    <w:div w:id="36516980">
      <w:bodyDiv w:val="1"/>
      <w:marLeft w:val="0"/>
      <w:marRight w:val="0"/>
      <w:marTop w:val="0"/>
      <w:marBottom w:val="0"/>
      <w:divBdr>
        <w:top w:val="none" w:sz="0" w:space="0" w:color="auto"/>
        <w:left w:val="none" w:sz="0" w:space="0" w:color="auto"/>
        <w:bottom w:val="none" w:sz="0" w:space="0" w:color="auto"/>
        <w:right w:val="none" w:sz="0" w:space="0" w:color="auto"/>
      </w:divBdr>
    </w:div>
    <w:div w:id="71974981">
      <w:bodyDiv w:val="1"/>
      <w:marLeft w:val="0"/>
      <w:marRight w:val="0"/>
      <w:marTop w:val="0"/>
      <w:marBottom w:val="0"/>
      <w:divBdr>
        <w:top w:val="none" w:sz="0" w:space="0" w:color="auto"/>
        <w:left w:val="none" w:sz="0" w:space="0" w:color="auto"/>
        <w:bottom w:val="none" w:sz="0" w:space="0" w:color="auto"/>
        <w:right w:val="none" w:sz="0" w:space="0" w:color="auto"/>
      </w:divBdr>
    </w:div>
    <w:div w:id="95752018">
      <w:bodyDiv w:val="1"/>
      <w:marLeft w:val="0"/>
      <w:marRight w:val="0"/>
      <w:marTop w:val="0"/>
      <w:marBottom w:val="0"/>
      <w:divBdr>
        <w:top w:val="none" w:sz="0" w:space="0" w:color="auto"/>
        <w:left w:val="none" w:sz="0" w:space="0" w:color="auto"/>
        <w:bottom w:val="none" w:sz="0" w:space="0" w:color="auto"/>
        <w:right w:val="none" w:sz="0" w:space="0" w:color="auto"/>
      </w:divBdr>
      <w:divsChild>
        <w:div w:id="1727071893">
          <w:marLeft w:val="0"/>
          <w:marRight w:val="0"/>
          <w:marTop w:val="0"/>
          <w:marBottom w:val="0"/>
          <w:divBdr>
            <w:top w:val="none" w:sz="0" w:space="0" w:color="auto"/>
            <w:left w:val="none" w:sz="0" w:space="0" w:color="auto"/>
            <w:bottom w:val="none" w:sz="0" w:space="0" w:color="auto"/>
            <w:right w:val="none" w:sz="0" w:space="0" w:color="auto"/>
          </w:divBdr>
          <w:divsChild>
            <w:div w:id="92669718">
              <w:marLeft w:val="0"/>
              <w:marRight w:val="0"/>
              <w:marTop w:val="0"/>
              <w:marBottom w:val="0"/>
              <w:divBdr>
                <w:top w:val="none" w:sz="0" w:space="0" w:color="auto"/>
                <w:left w:val="none" w:sz="0" w:space="0" w:color="auto"/>
                <w:bottom w:val="none" w:sz="0" w:space="0" w:color="auto"/>
                <w:right w:val="none" w:sz="0" w:space="0" w:color="auto"/>
              </w:divBdr>
              <w:divsChild>
                <w:div w:id="78409082">
                  <w:marLeft w:val="3506"/>
                  <w:marRight w:val="0"/>
                  <w:marTop w:val="0"/>
                  <w:marBottom w:val="0"/>
                  <w:divBdr>
                    <w:top w:val="none" w:sz="0" w:space="0" w:color="auto"/>
                    <w:left w:val="none" w:sz="0" w:space="0" w:color="auto"/>
                    <w:bottom w:val="none" w:sz="0" w:space="0" w:color="auto"/>
                    <w:right w:val="none" w:sz="0" w:space="0" w:color="auto"/>
                  </w:divBdr>
                  <w:divsChild>
                    <w:div w:id="1194853156">
                      <w:marLeft w:val="0"/>
                      <w:marRight w:val="0"/>
                      <w:marTop w:val="0"/>
                      <w:marBottom w:val="0"/>
                      <w:divBdr>
                        <w:top w:val="none" w:sz="0" w:space="0" w:color="auto"/>
                        <w:left w:val="none" w:sz="0" w:space="0" w:color="auto"/>
                        <w:bottom w:val="none" w:sz="0" w:space="0" w:color="auto"/>
                        <w:right w:val="none" w:sz="0" w:space="0" w:color="auto"/>
                      </w:divBdr>
                      <w:divsChild>
                        <w:div w:id="1925382723">
                          <w:marLeft w:val="0"/>
                          <w:marRight w:val="0"/>
                          <w:marTop w:val="0"/>
                          <w:marBottom w:val="0"/>
                          <w:divBdr>
                            <w:top w:val="none" w:sz="0" w:space="0" w:color="auto"/>
                            <w:left w:val="none" w:sz="0" w:space="0" w:color="auto"/>
                            <w:bottom w:val="none" w:sz="0" w:space="0" w:color="auto"/>
                            <w:right w:val="none" w:sz="0" w:space="0" w:color="auto"/>
                          </w:divBdr>
                          <w:divsChild>
                            <w:div w:id="556477833">
                              <w:marLeft w:val="0"/>
                              <w:marRight w:val="0"/>
                              <w:marTop w:val="0"/>
                              <w:marBottom w:val="0"/>
                              <w:divBdr>
                                <w:top w:val="none" w:sz="0" w:space="0" w:color="auto"/>
                                <w:left w:val="none" w:sz="0" w:space="0" w:color="auto"/>
                                <w:bottom w:val="none" w:sz="0" w:space="0" w:color="auto"/>
                                <w:right w:val="none" w:sz="0" w:space="0" w:color="auto"/>
                              </w:divBdr>
                              <w:divsChild>
                                <w:div w:id="739598767">
                                  <w:marLeft w:val="0"/>
                                  <w:marRight w:val="0"/>
                                  <w:marTop w:val="0"/>
                                  <w:marBottom w:val="0"/>
                                  <w:divBdr>
                                    <w:top w:val="none" w:sz="0" w:space="0" w:color="auto"/>
                                    <w:left w:val="none" w:sz="0" w:space="0" w:color="auto"/>
                                    <w:bottom w:val="none" w:sz="0" w:space="0" w:color="auto"/>
                                    <w:right w:val="none" w:sz="0" w:space="0" w:color="auto"/>
                                  </w:divBdr>
                                  <w:divsChild>
                                    <w:div w:id="720981425">
                                      <w:marLeft w:val="0"/>
                                      <w:marRight w:val="0"/>
                                      <w:marTop w:val="0"/>
                                      <w:marBottom w:val="0"/>
                                      <w:divBdr>
                                        <w:top w:val="none" w:sz="0" w:space="0" w:color="auto"/>
                                        <w:left w:val="none" w:sz="0" w:space="0" w:color="auto"/>
                                        <w:bottom w:val="none" w:sz="0" w:space="0" w:color="auto"/>
                                        <w:right w:val="none" w:sz="0" w:space="0" w:color="auto"/>
                                      </w:divBdr>
                                      <w:divsChild>
                                        <w:div w:id="2095009705">
                                          <w:marLeft w:val="0"/>
                                          <w:marRight w:val="0"/>
                                          <w:marTop w:val="0"/>
                                          <w:marBottom w:val="0"/>
                                          <w:divBdr>
                                            <w:top w:val="none" w:sz="0" w:space="0" w:color="auto"/>
                                            <w:left w:val="none" w:sz="0" w:space="0" w:color="auto"/>
                                            <w:bottom w:val="none" w:sz="0" w:space="0" w:color="auto"/>
                                            <w:right w:val="none" w:sz="0" w:space="0" w:color="auto"/>
                                          </w:divBdr>
                                          <w:divsChild>
                                            <w:div w:id="19547778">
                                              <w:marLeft w:val="0"/>
                                              <w:marRight w:val="0"/>
                                              <w:marTop w:val="0"/>
                                              <w:marBottom w:val="0"/>
                                              <w:divBdr>
                                                <w:top w:val="none" w:sz="0" w:space="0" w:color="auto"/>
                                                <w:left w:val="none" w:sz="0" w:space="0" w:color="auto"/>
                                                <w:bottom w:val="none" w:sz="0" w:space="0" w:color="auto"/>
                                                <w:right w:val="none" w:sz="0" w:space="0" w:color="auto"/>
                                              </w:divBdr>
                                              <w:divsChild>
                                                <w:div w:id="12008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948928">
      <w:bodyDiv w:val="1"/>
      <w:marLeft w:val="0"/>
      <w:marRight w:val="0"/>
      <w:marTop w:val="0"/>
      <w:marBottom w:val="0"/>
      <w:divBdr>
        <w:top w:val="none" w:sz="0" w:space="0" w:color="auto"/>
        <w:left w:val="none" w:sz="0" w:space="0" w:color="auto"/>
        <w:bottom w:val="none" w:sz="0" w:space="0" w:color="auto"/>
        <w:right w:val="none" w:sz="0" w:space="0" w:color="auto"/>
      </w:divBdr>
    </w:div>
    <w:div w:id="124545501">
      <w:bodyDiv w:val="1"/>
      <w:marLeft w:val="0"/>
      <w:marRight w:val="0"/>
      <w:marTop w:val="0"/>
      <w:marBottom w:val="0"/>
      <w:divBdr>
        <w:top w:val="none" w:sz="0" w:space="0" w:color="auto"/>
        <w:left w:val="none" w:sz="0" w:space="0" w:color="auto"/>
        <w:bottom w:val="none" w:sz="0" w:space="0" w:color="auto"/>
        <w:right w:val="none" w:sz="0" w:space="0" w:color="auto"/>
      </w:divBdr>
    </w:div>
    <w:div w:id="135682037">
      <w:bodyDiv w:val="1"/>
      <w:marLeft w:val="0"/>
      <w:marRight w:val="0"/>
      <w:marTop w:val="0"/>
      <w:marBottom w:val="0"/>
      <w:divBdr>
        <w:top w:val="none" w:sz="0" w:space="0" w:color="auto"/>
        <w:left w:val="none" w:sz="0" w:space="0" w:color="auto"/>
        <w:bottom w:val="none" w:sz="0" w:space="0" w:color="auto"/>
        <w:right w:val="none" w:sz="0" w:space="0" w:color="auto"/>
      </w:divBdr>
    </w:div>
    <w:div w:id="155346853">
      <w:bodyDiv w:val="1"/>
      <w:marLeft w:val="0"/>
      <w:marRight w:val="0"/>
      <w:marTop w:val="0"/>
      <w:marBottom w:val="0"/>
      <w:divBdr>
        <w:top w:val="none" w:sz="0" w:space="0" w:color="auto"/>
        <w:left w:val="none" w:sz="0" w:space="0" w:color="auto"/>
        <w:bottom w:val="none" w:sz="0" w:space="0" w:color="auto"/>
        <w:right w:val="none" w:sz="0" w:space="0" w:color="auto"/>
      </w:divBdr>
    </w:div>
    <w:div w:id="188298783">
      <w:bodyDiv w:val="1"/>
      <w:marLeft w:val="0"/>
      <w:marRight w:val="0"/>
      <w:marTop w:val="0"/>
      <w:marBottom w:val="0"/>
      <w:divBdr>
        <w:top w:val="none" w:sz="0" w:space="0" w:color="auto"/>
        <w:left w:val="none" w:sz="0" w:space="0" w:color="auto"/>
        <w:bottom w:val="none" w:sz="0" w:space="0" w:color="auto"/>
        <w:right w:val="none" w:sz="0" w:space="0" w:color="auto"/>
      </w:divBdr>
    </w:div>
    <w:div w:id="206724674">
      <w:bodyDiv w:val="1"/>
      <w:marLeft w:val="0"/>
      <w:marRight w:val="0"/>
      <w:marTop w:val="0"/>
      <w:marBottom w:val="0"/>
      <w:divBdr>
        <w:top w:val="none" w:sz="0" w:space="0" w:color="auto"/>
        <w:left w:val="none" w:sz="0" w:space="0" w:color="auto"/>
        <w:bottom w:val="none" w:sz="0" w:space="0" w:color="auto"/>
        <w:right w:val="none" w:sz="0" w:space="0" w:color="auto"/>
      </w:divBdr>
    </w:div>
    <w:div w:id="211966621">
      <w:bodyDiv w:val="1"/>
      <w:marLeft w:val="0"/>
      <w:marRight w:val="0"/>
      <w:marTop w:val="0"/>
      <w:marBottom w:val="0"/>
      <w:divBdr>
        <w:top w:val="none" w:sz="0" w:space="0" w:color="auto"/>
        <w:left w:val="none" w:sz="0" w:space="0" w:color="auto"/>
        <w:bottom w:val="none" w:sz="0" w:space="0" w:color="auto"/>
        <w:right w:val="none" w:sz="0" w:space="0" w:color="auto"/>
      </w:divBdr>
    </w:div>
    <w:div w:id="212666871">
      <w:bodyDiv w:val="1"/>
      <w:marLeft w:val="0"/>
      <w:marRight w:val="0"/>
      <w:marTop w:val="0"/>
      <w:marBottom w:val="0"/>
      <w:divBdr>
        <w:top w:val="none" w:sz="0" w:space="0" w:color="auto"/>
        <w:left w:val="none" w:sz="0" w:space="0" w:color="auto"/>
        <w:bottom w:val="none" w:sz="0" w:space="0" w:color="auto"/>
        <w:right w:val="none" w:sz="0" w:space="0" w:color="auto"/>
      </w:divBdr>
    </w:div>
    <w:div w:id="216597559">
      <w:bodyDiv w:val="1"/>
      <w:marLeft w:val="0"/>
      <w:marRight w:val="0"/>
      <w:marTop w:val="0"/>
      <w:marBottom w:val="0"/>
      <w:divBdr>
        <w:top w:val="none" w:sz="0" w:space="0" w:color="auto"/>
        <w:left w:val="none" w:sz="0" w:space="0" w:color="auto"/>
        <w:bottom w:val="none" w:sz="0" w:space="0" w:color="auto"/>
        <w:right w:val="none" w:sz="0" w:space="0" w:color="auto"/>
      </w:divBdr>
    </w:div>
    <w:div w:id="229661894">
      <w:bodyDiv w:val="1"/>
      <w:marLeft w:val="0"/>
      <w:marRight w:val="0"/>
      <w:marTop w:val="0"/>
      <w:marBottom w:val="0"/>
      <w:divBdr>
        <w:top w:val="none" w:sz="0" w:space="0" w:color="auto"/>
        <w:left w:val="none" w:sz="0" w:space="0" w:color="auto"/>
        <w:bottom w:val="none" w:sz="0" w:space="0" w:color="auto"/>
        <w:right w:val="none" w:sz="0" w:space="0" w:color="auto"/>
      </w:divBdr>
    </w:div>
    <w:div w:id="234752588">
      <w:bodyDiv w:val="1"/>
      <w:marLeft w:val="0"/>
      <w:marRight w:val="0"/>
      <w:marTop w:val="0"/>
      <w:marBottom w:val="0"/>
      <w:divBdr>
        <w:top w:val="none" w:sz="0" w:space="0" w:color="auto"/>
        <w:left w:val="none" w:sz="0" w:space="0" w:color="auto"/>
        <w:bottom w:val="none" w:sz="0" w:space="0" w:color="auto"/>
        <w:right w:val="none" w:sz="0" w:space="0" w:color="auto"/>
      </w:divBdr>
      <w:divsChild>
        <w:div w:id="1940792726">
          <w:marLeft w:val="0"/>
          <w:marRight w:val="0"/>
          <w:marTop w:val="0"/>
          <w:marBottom w:val="0"/>
          <w:divBdr>
            <w:top w:val="none" w:sz="0" w:space="0" w:color="auto"/>
            <w:left w:val="none" w:sz="0" w:space="0" w:color="auto"/>
            <w:bottom w:val="none" w:sz="0" w:space="0" w:color="auto"/>
            <w:right w:val="none" w:sz="0" w:space="0" w:color="auto"/>
          </w:divBdr>
          <w:divsChild>
            <w:div w:id="397631504">
              <w:marLeft w:val="0"/>
              <w:marRight w:val="0"/>
              <w:marTop w:val="0"/>
              <w:marBottom w:val="0"/>
              <w:divBdr>
                <w:top w:val="none" w:sz="0" w:space="0" w:color="auto"/>
                <w:left w:val="none" w:sz="0" w:space="0" w:color="auto"/>
                <w:bottom w:val="none" w:sz="0" w:space="0" w:color="auto"/>
                <w:right w:val="none" w:sz="0" w:space="0" w:color="auto"/>
              </w:divBdr>
              <w:divsChild>
                <w:div w:id="1464734728">
                  <w:marLeft w:val="0"/>
                  <w:marRight w:val="0"/>
                  <w:marTop w:val="0"/>
                  <w:marBottom w:val="0"/>
                  <w:divBdr>
                    <w:top w:val="none" w:sz="0" w:space="0" w:color="auto"/>
                    <w:left w:val="none" w:sz="0" w:space="0" w:color="auto"/>
                    <w:bottom w:val="none" w:sz="0" w:space="0" w:color="auto"/>
                    <w:right w:val="none" w:sz="0" w:space="0" w:color="auto"/>
                  </w:divBdr>
                  <w:divsChild>
                    <w:div w:id="1028406886">
                      <w:marLeft w:val="0"/>
                      <w:marRight w:val="0"/>
                      <w:marTop w:val="0"/>
                      <w:marBottom w:val="0"/>
                      <w:divBdr>
                        <w:top w:val="none" w:sz="0" w:space="0" w:color="auto"/>
                        <w:left w:val="none" w:sz="0" w:space="0" w:color="auto"/>
                        <w:bottom w:val="none" w:sz="0" w:space="0" w:color="auto"/>
                        <w:right w:val="none" w:sz="0" w:space="0" w:color="auto"/>
                      </w:divBdr>
                      <w:divsChild>
                        <w:div w:id="2114744356">
                          <w:marLeft w:val="0"/>
                          <w:marRight w:val="0"/>
                          <w:marTop w:val="0"/>
                          <w:marBottom w:val="0"/>
                          <w:divBdr>
                            <w:top w:val="none" w:sz="0" w:space="0" w:color="auto"/>
                            <w:left w:val="none" w:sz="0" w:space="0" w:color="auto"/>
                            <w:bottom w:val="none" w:sz="0" w:space="0" w:color="auto"/>
                            <w:right w:val="none" w:sz="0" w:space="0" w:color="auto"/>
                          </w:divBdr>
                          <w:divsChild>
                            <w:div w:id="464276465">
                              <w:marLeft w:val="125"/>
                              <w:marRight w:val="125"/>
                              <w:marTop w:val="125"/>
                              <w:marBottom w:val="125"/>
                              <w:divBdr>
                                <w:top w:val="none" w:sz="0" w:space="0" w:color="auto"/>
                                <w:left w:val="none" w:sz="0" w:space="0" w:color="auto"/>
                                <w:bottom w:val="none" w:sz="0" w:space="0" w:color="auto"/>
                                <w:right w:val="none" w:sz="0" w:space="0" w:color="auto"/>
                              </w:divBdr>
                              <w:divsChild>
                                <w:div w:id="438531444">
                                  <w:marLeft w:val="0"/>
                                  <w:marRight w:val="0"/>
                                  <w:marTop w:val="0"/>
                                  <w:marBottom w:val="0"/>
                                  <w:divBdr>
                                    <w:top w:val="none" w:sz="0" w:space="0" w:color="auto"/>
                                    <w:left w:val="none" w:sz="0" w:space="0" w:color="auto"/>
                                    <w:bottom w:val="none" w:sz="0" w:space="0" w:color="auto"/>
                                    <w:right w:val="none" w:sz="0" w:space="0" w:color="auto"/>
                                  </w:divBdr>
                                  <w:divsChild>
                                    <w:div w:id="1603025491">
                                      <w:marLeft w:val="0"/>
                                      <w:marRight w:val="0"/>
                                      <w:marTop w:val="0"/>
                                      <w:marBottom w:val="0"/>
                                      <w:divBdr>
                                        <w:top w:val="none" w:sz="0" w:space="0" w:color="auto"/>
                                        <w:left w:val="none" w:sz="0" w:space="0" w:color="auto"/>
                                        <w:bottom w:val="none" w:sz="0" w:space="0" w:color="auto"/>
                                        <w:right w:val="none" w:sz="0" w:space="0" w:color="auto"/>
                                      </w:divBdr>
                                      <w:divsChild>
                                        <w:div w:id="583495977">
                                          <w:marLeft w:val="0"/>
                                          <w:marRight w:val="0"/>
                                          <w:marTop w:val="0"/>
                                          <w:marBottom w:val="0"/>
                                          <w:divBdr>
                                            <w:top w:val="none" w:sz="0" w:space="0" w:color="auto"/>
                                            <w:left w:val="none" w:sz="0" w:space="0" w:color="auto"/>
                                            <w:bottom w:val="none" w:sz="0" w:space="0" w:color="auto"/>
                                            <w:right w:val="none" w:sz="0" w:space="0" w:color="auto"/>
                                          </w:divBdr>
                                          <w:divsChild>
                                            <w:div w:id="9626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2838407">
      <w:bodyDiv w:val="1"/>
      <w:marLeft w:val="0"/>
      <w:marRight w:val="0"/>
      <w:marTop w:val="0"/>
      <w:marBottom w:val="0"/>
      <w:divBdr>
        <w:top w:val="none" w:sz="0" w:space="0" w:color="auto"/>
        <w:left w:val="none" w:sz="0" w:space="0" w:color="auto"/>
        <w:bottom w:val="none" w:sz="0" w:space="0" w:color="auto"/>
        <w:right w:val="none" w:sz="0" w:space="0" w:color="auto"/>
      </w:divBdr>
    </w:div>
    <w:div w:id="250090718">
      <w:bodyDiv w:val="1"/>
      <w:marLeft w:val="0"/>
      <w:marRight w:val="0"/>
      <w:marTop w:val="0"/>
      <w:marBottom w:val="0"/>
      <w:divBdr>
        <w:top w:val="none" w:sz="0" w:space="0" w:color="auto"/>
        <w:left w:val="none" w:sz="0" w:space="0" w:color="auto"/>
        <w:bottom w:val="none" w:sz="0" w:space="0" w:color="auto"/>
        <w:right w:val="none" w:sz="0" w:space="0" w:color="auto"/>
      </w:divBdr>
    </w:div>
    <w:div w:id="283927273">
      <w:bodyDiv w:val="1"/>
      <w:marLeft w:val="0"/>
      <w:marRight w:val="0"/>
      <w:marTop w:val="0"/>
      <w:marBottom w:val="0"/>
      <w:divBdr>
        <w:top w:val="none" w:sz="0" w:space="0" w:color="auto"/>
        <w:left w:val="none" w:sz="0" w:space="0" w:color="auto"/>
        <w:bottom w:val="none" w:sz="0" w:space="0" w:color="auto"/>
        <w:right w:val="none" w:sz="0" w:space="0" w:color="auto"/>
      </w:divBdr>
    </w:div>
    <w:div w:id="330717707">
      <w:bodyDiv w:val="1"/>
      <w:marLeft w:val="0"/>
      <w:marRight w:val="0"/>
      <w:marTop w:val="0"/>
      <w:marBottom w:val="0"/>
      <w:divBdr>
        <w:top w:val="none" w:sz="0" w:space="0" w:color="auto"/>
        <w:left w:val="none" w:sz="0" w:space="0" w:color="auto"/>
        <w:bottom w:val="none" w:sz="0" w:space="0" w:color="auto"/>
        <w:right w:val="none" w:sz="0" w:space="0" w:color="auto"/>
      </w:divBdr>
    </w:div>
    <w:div w:id="343677661">
      <w:bodyDiv w:val="1"/>
      <w:marLeft w:val="0"/>
      <w:marRight w:val="0"/>
      <w:marTop w:val="0"/>
      <w:marBottom w:val="0"/>
      <w:divBdr>
        <w:top w:val="none" w:sz="0" w:space="0" w:color="auto"/>
        <w:left w:val="none" w:sz="0" w:space="0" w:color="auto"/>
        <w:bottom w:val="none" w:sz="0" w:space="0" w:color="auto"/>
        <w:right w:val="none" w:sz="0" w:space="0" w:color="auto"/>
      </w:divBdr>
    </w:div>
    <w:div w:id="352152184">
      <w:bodyDiv w:val="1"/>
      <w:marLeft w:val="0"/>
      <w:marRight w:val="0"/>
      <w:marTop w:val="0"/>
      <w:marBottom w:val="0"/>
      <w:divBdr>
        <w:top w:val="none" w:sz="0" w:space="0" w:color="auto"/>
        <w:left w:val="none" w:sz="0" w:space="0" w:color="auto"/>
        <w:bottom w:val="none" w:sz="0" w:space="0" w:color="auto"/>
        <w:right w:val="none" w:sz="0" w:space="0" w:color="auto"/>
      </w:divBdr>
    </w:div>
    <w:div w:id="354120059">
      <w:bodyDiv w:val="1"/>
      <w:marLeft w:val="0"/>
      <w:marRight w:val="0"/>
      <w:marTop w:val="0"/>
      <w:marBottom w:val="0"/>
      <w:divBdr>
        <w:top w:val="none" w:sz="0" w:space="0" w:color="auto"/>
        <w:left w:val="none" w:sz="0" w:space="0" w:color="auto"/>
        <w:bottom w:val="none" w:sz="0" w:space="0" w:color="auto"/>
        <w:right w:val="none" w:sz="0" w:space="0" w:color="auto"/>
      </w:divBdr>
    </w:div>
    <w:div w:id="367608618">
      <w:bodyDiv w:val="1"/>
      <w:marLeft w:val="0"/>
      <w:marRight w:val="0"/>
      <w:marTop w:val="0"/>
      <w:marBottom w:val="0"/>
      <w:divBdr>
        <w:top w:val="none" w:sz="0" w:space="0" w:color="auto"/>
        <w:left w:val="none" w:sz="0" w:space="0" w:color="auto"/>
        <w:bottom w:val="none" w:sz="0" w:space="0" w:color="auto"/>
        <w:right w:val="none" w:sz="0" w:space="0" w:color="auto"/>
      </w:divBdr>
    </w:div>
    <w:div w:id="392511519">
      <w:bodyDiv w:val="1"/>
      <w:marLeft w:val="0"/>
      <w:marRight w:val="0"/>
      <w:marTop w:val="0"/>
      <w:marBottom w:val="0"/>
      <w:divBdr>
        <w:top w:val="none" w:sz="0" w:space="0" w:color="auto"/>
        <w:left w:val="none" w:sz="0" w:space="0" w:color="auto"/>
        <w:bottom w:val="none" w:sz="0" w:space="0" w:color="auto"/>
        <w:right w:val="none" w:sz="0" w:space="0" w:color="auto"/>
      </w:divBdr>
    </w:div>
    <w:div w:id="398090906">
      <w:bodyDiv w:val="1"/>
      <w:marLeft w:val="0"/>
      <w:marRight w:val="0"/>
      <w:marTop w:val="0"/>
      <w:marBottom w:val="0"/>
      <w:divBdr>
        <w:top w:val="none" w:sz="0" w:space="0" w:color="auto"/>
        <w:left w:val="none" w:sz="0" w:space="0" w:color="auto"/>
        <w:bottom w:val="none" w:sz="0" w:space="0" w:color="auto"/>
        <w:right w:val="none" w:sz="0" w:space="0" w:color="auto"/>
      </w:divBdr>
    </w:div>
    <w:div w:id="399408975">
      <w:bodyDiv w:val="1"/>
      <w:marLeft w:val="0"/>
      <w:marRight w:val="0"/>
      <w:marTop w:val="0"/>
      <w:marBottom w:val="0"/>
      <w:divBdr>
        <w:top w:val="none" w:sz="0" w:space="0" w:color="auto"/>
        <w:left w:val="none" w:sz="0" w:space="0" w:color="auto"/>
        <w:bottom w:val="none" w:sz="0" w:space="0" w:color="auto"/>
        <w:right w:val="none" w:sz="0" w:space="0" w:color="auto"/>
      </w:divBdr>
    </w:div>
    <w:div w:id="401564237">
      <w:bodyDiv w:val="1"/>
      <w:marLeft w:val="0"/>
      <w:marRight w:val="0"/>
      <w:marTop w:val="0"/>
      <w:marBottom w:val="0"/>
      <w:divBdr>
        <w:top w:val="none" w:sz="0" w:space="0" w:color="auto"/>
        <w:left w:val="none" w:sz="0" w:space="0" w:color="auto"/>
        <w:bottom w:val="none" w:sz="0" w:space="0" w:color="auto"/>
        <w:right w:val="none" w:sz="0" w:space="0" w:color="auto"/>
      </w:divBdr>
    </w:div>
    <w:div w:id="410469914">
      <w:bodyDiv w:val="1"/>
      <w:marLeft w:val="0"/>
      <w:marRight w:val="0"/>
      <w:marTop w:val="0"/>
      <w:marBottom w:val="0"/>
      <w:divBdr>
        <w:top w:val="none" w:sz="0" w:space="0" w:color="auto"/>
        <w:left w:val="none" w:sz="0" w:space="0" w:color="auto"/>
        <w:bottom w:val="none" w:sz="0" w:space="0" w:color="auto"/>
        <w:right w:val="none" w:sz="0" w:space="0" w:color="auto"/>
      </w:divBdr>
    </w:div>
    <w:div w:id="414597667">
      <w:bodyDiv w:val="1"/>
      <w:marLeft w:val="0"/>
      <w:marRight w:val="0"/>
      <w:marTop w:val="0"/>
      <w:marBottom w:val="0"/>
      <w:divBdr>
        <w:top w:val="none" w:sz="0" w:space="0" w:color="auto"/>
        <w:left w:val="none" w:sz="0" w:space="0" w:color="auto"/>
        <w:bottom w:val="none" w:sz="0" w:space="0" w:color="auto"/>
        <w:right w:val="none" w:sz="0" w:space="0" w:color="auto"/>
      </w:divBdr>
    </w:div>
    <w:div w:id="424234433">
      <w:bodyDiv w:val="1"/>
      <w:marLeft w:val="0"/>
      <w:marRight w:val="0"/>
      <w:marTop w:val="0"/>
      <w:marBottom w:val="0"/>
      <w:divBdr>
        <w:top w:val="none" w:sz="0" w:space="0" w:color="auto"/>
        <w:left w:val="none" w:sz="0" w:space="0" w:color="auto"/>
        <w:bottom w:val="none" w:sz="0" w:space="0" w:color="auto"/>
        <w:right w:val="none" w:sz="0" w:space="0" w:color="auto"/>
      </w:divBdr>
      <w:divsChild>
        <w:div w:id="91124424">
          <w:marLeft w:val="0"/>
          <w:marRight w:val="0"/>
          <w:marTop w:val="0"/>
          <w:marBottom w:val="0"/>
          <w:divBdr>
            <w:top w:val="none" w:sz="0" w:space="0" w:color="auto"/>
            <w:left w:val="none" w:sz="0" w:space="0" w:color="auto"/>
            <w:bottom w:val="none" w:sz="0" w:space="0" w:color="auto"/>
            <w:right w:val="none" w:sz="0" w:space="0" w:color="auto"/>
          </w:divBdr>
          <w:divsChild>
            <w:div w:id="339742701">
              <w:marLeft w:val="0"/>
              <w:marRight w:val="0"/>
              <w:marTop w:val="0"/>
              <w:marBottom w:val="0"/>
              <w:divBdr>
                <w:top w:val="none" w:sz="0" w:space="0" w:color="auto"/>
                <w:left w:val="none" w:sz="0" w:space="0" w:color="auto"/>
                <w:bottom w:val="none" w:sz="0" w:space="0" w:color="auto"/>
                <w:right w:val="none" w:sz="0" w:space="0" w:color="auto"/>
              </w:divBdr>
              <w:divsChild>
                <w:div w:id="1912037927">
                  <w:marLeft w:val="2800"/>
                  <w:marRight w:val="0"/>
                  <w:marTop w:val="0"/>
                  <w:marBottom w:val="0"/>
                  <w:divBdr>
                    <w:top w:val="none" w:sz="0" w:space="0" w:color="auto"/>
                    <w:left w:val="none" w:sz="0" w:space="0" w:color="auto"/>
                    <w:bottom w:val="none" w:sz="0" w:space="0" w:color="auto"/>
                    <w:right w:val="none" w:sz="0" w:space="0" w:color="auto"/>
                  </w:divBdr>
                  <w:divsChild>
                    <w:div w:id="39330134">
                      <w:marLeft w:val="0"/>
                      <w:marRight w:val="0"/>
                      <w:marTop w:val="0"/>
                      <w:marBottom w:val="0"/>
                      <w:divBdr>
                        <w:top w:val="none" w:sz="0" w:space="0" w:color="auto"/>
                        <w:left w:val="none" w:sz="0" w:space="0" w:color="auto"/>
                        <w:bottom w:val="none" w:sz="0" w:space="0" w:color="auto"/>
                        <w:right w:val="none" w:sz="0" w:space="0" w:color="auto"/>
                      </w:divBdr>
                      <w:divsChild>
                        <w:div w:id="2077432006">
                          <w:marLeft w:val="0"/>
                          <w:marRight w:val="0"/>
                          <w:marTop w:val="0"/>
                          <w:marBottom w:val="0"/>
                          <w:divBdr>
                            <w:top w:val="none" w:sz="0" w:space="0" w:color="auto"/>
                            <w:left w:val="none" w:sz="0" w:space="0" w:color="auto"/>
                            <w:bottom w:val="none" w:sz="0" w:space="0" w:color="auto"/>
                            <w:right w:val="none" w:sz="0" w:space="0" w:color="auto"/>
                          </w:divBdr>
                          <w:divsChild>
                            <w:div w:id="2063409167">
                              <w:marLeft w:val="0"/>
                              <w:marRight w:val="0"/>
                              <w:marTop w:val="0"/>
                              <w:marBottom w:val="0"/>
                              <w:divBdr>
                                <w:top w:val="none" w:sz="0" w:space="0" w:color="auto"/>
                                <w:left w:val="none" w:sz="0" w:space="0" w:color="auto"/>
                                <w:bottom w:val="none" w:sz="0" w:space="0" w:color="auto"/>
                                <w:right w:val="none" w:sz="0" w:space="0" w:color="auto"/>
                              </w:divBdr>
                              <w:divsChild>
                                <w:div w:id="1272861742">
                                  <w:marLeft w:val="0"/>
                                  <w:marRight w:val="0"/>
                                  <w:marTop w:val="0"/>
                                  <w:marBottom w:val="0"/>
                                  <w:divBdr>
                                    <w:top w:val="none" w:sz="0" w:space="0" w:color="auto"/>
                                    <w:left w:val="none" w:sz="0" w:space="0" w:color="auto"/>
                                    <w:bottom w:val="none" w:sz="0" w:space="0" w:color="auto"/>
                                    <w:right w:val="none" w:sz="0" w:space="0" w:color="auto"/>
                                  </w:divBdr>
                                  <w:divsChild>
                                    <w:div w:id="17246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559942">
      <w:bodyDiv w:val="1"/>
      <w:marLeft w:val="0"/>
      <w:marRight w:val="0"/>
      <w:marTop w:val="0"/>
      <w:marBottom w:val="0"/>
      <w:divBdr>
        <w:top w:val="none" w:sz="0" w:space="0" w:color="auto"/>
        <w:left w:val="none" w:sz="0" w:space="0" w:color="auto"/>
        <w:bottom w:val="none" w:sz="0" w:space="0" w:color="auto"/>
        <w:right w:val="none" w:sz="0" w:space="0" w:color="auto"/>
      </w:divBdr>
      <w:divsChild>
        <w:div w:id="670719694">
          <w:marLeft w:val="0"/>
          <w:marRight w:val="0"/>
          <w:marTop w:val="0"/>
          <w:marBottom w:val="0"/>
          <w:divBdr>
            <w:top w:val="none" w:sz="0" w:space="0" w:color="auto"/>
            <w:left w:val="none" w:sz="0" w:space="0" w:color="auto"/>
            <w:bottom w:val="none" w:sz="0" w:space="0" w:color="auto"/>
            <w:right w:val="none" w:sz="0" w:space="0" w:color="auto"/>
          </w:divBdr>
          <w:divsChild>
            <w:div w:id="841698057">
              <w:marLeft w:val="0"/>
              <w:marRight w:val="0"/>
              <w:marTop w:val="0"/>
              <w:marBottom w:val="0"/>
              <w:divBdr>
                <w:top w:val="none" w:sz="0" w:space="0" w:color="auto"/>
                <w:left w:val="none" w:sz="0" w:space="0" w:color="auto"/>
                <w:bottom w:val="none" w:sz="0" w:space="0" w:color="auto"/>
                <w:right w:val="none" w:sz="0" w:space="0" w:color="auto"/>
              </w:divBdr>
              <w:divsChild>
                <w:div w:id="287855920">
                  <w:marLeft w:val="0"/>
                  <w:marRight w:val="0"/>
                  <w:marTop w:val="0"/>
                  <w:marBottom w:val="400"/>
                  <w:divBdr>
                    <w:top w:val="none" w:sz="0" w:space="0" w:color="auto"/>
                    <w:left w:val="none" w:sz="0" w:space="0" w:color="auto"/>
                    <w:bottom w:val="none" w:sz="0" w:space="0" w:color="auto"/>
                    <w:right w:val="none" w:sz="0" w:space="0" w:color="auto"/>
                  </w:divBdr>
                  <w:divsChild>
                    <w:div w:id="2108041679">
                      <w:marLeft w:val="0"/>
                      <w:marRight w:val="0"/>
                      <w:marTop w:val="0"/>
                      <w:marBottom w:val="0"/>
                      <w:divBdr>
                        <w:top w:val="none" w:sz="0" w:space="0" w:color="auto"/>
                        <w:left w:val="none" w:sz="0" w:space="0" w:color="auto"/>
                        <w:bottom w:val="none" w:sz="0" w:space="0" w:color="auto"/>
                        <w:right w:val="none" w:sz="0" w:space="0" w:color="auto"/>
                      </w:divBdr>
                      <w:divsChild>
                        <w:div w:id="345795078">
                          <w:marLeft w:val="0"/>
                          <w:marRight w:val="0"/>
                          <w:marTop w:val="0"/>
                          <w:marBottom w:val="0"/>
                          <w:divBdr>
                            <w:top w:val="none" w:sz="0" w:space="0" w:color="auto"/>
                            <w:left w:val="none" w:sz="0" w:space="0" w:color="auto"/>
                            <w:bottom w:val="single" w:sz="4" w:space="10" w:color="AAAAAA"/>
                            <w:right w:val="none" w:sz="0" w:space="0" w:color="auto"/>
                          </w:divBdr>
                          <w:divsChild>
                            <w:div w:id="1153833583">
                              <w:marLeft w:val="0"/>
                              <w:marRight w:val="5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091031">
      <w:bodyDiv w:val="1"/>
      <w:marLeft w:val="0"/>
      <w:marRight w:val="0"/>
      <w:marTop w:val="0"/>
      <w:marBottom w:val="0"/>
      <w:divBdr>
        <w:top w:val="none" w:sz="0" w:space="0" w:color="auto"/>
        <w:left w:val="none" w:sz="0" w:space="0" w:color="auto"/>
        <w:bottom w:val="none" w:sz="0" w:space="0" w:color="auto"/>
        <w:right w:val="none" w:sz="0" w:space="0" w:color="auto"/>
      </w:divBdr>
      <w:divsChild>
        <w:div w:id="797379048">
          <w:marLeft w:val="0"/>
          <w:marRight w:val="0"/>
          <w:marTop w:val="0"/>
          <w:marBottom w:val="0"/>
          <w:divBdr>
            <w:top w:val="none" w:sz="0" w:space="0" w:color="auto"/>
            <w:left w:val="none" w:sz="0" w:space="0" w:color="auto"/>
            <w:bottom w:val="none" w:sz="0" w:space="0" w:color="auto"/>
            <w:right w:val="none" w:sz="0" w:space="0" w:color="auto"/>
          </w:divBdr>
          <w:divsChild>
            <w:div w:id="230626633">
              <w:marLeft w:val="0"/>
              <w:marRight w:val="0"/>
              <w:marTop w:val="0"/>
              <w:marBottom w:val="0"/>
              <w:divBdr>
                <w:top w:val="none" w:sz="0" w:space="0" w:color="auto"/>
                <w:left w:val="none" w:sz="0" w:space="0" w:color="auto"/>
                <w:bottom w:val="none" w:sz="0" w:space="0" w:color="auto"/>
                <w:right w:val="none" w:sz="0" w:space="0" w:color="auto"/>
              </w:divBdr>
              <w:divsChild>
                <w:div w:id="1152599889">
                  <w:marLeft w:val="0"/>
                  <w:marRight w:val="0"/>
                  <w:marTop w:val="0"/>
                  <w:marBottom w:val="400"/>
                  <w:divBdr>
                    <w:top w:val="none" w:sz="0" w:space="0" w:color="auto"/>
                    <w:left w:val="none" w:sz="0" w:space="0" w:color="auto"/>
                    <w:bottom w:val="none" w:sz="0" w:space="0" w:color="auto"/>
                    <w:right w:val="none" w:sz="0" w:space="0" w:color="auto"/>
                  </w:divBdr>
                  <w:divsChild>
                    <w:div w:id="1850169202">
                      <w:marLeft w:val="0"/>
                      <w:marRight w:val="0"/>
                      <w:marTop w:val="0"/>
                      <w:marBottom w:val="0"/>
                      <w:divBdr>
                        <w:top w:val="none" w:sz="0" w:space="0" w:color="auto"/>
                        <w:left w:val="none" w:sz="0" w:space="0" w:color="auto"/>
                        <w:bottom w:val="none" w:sz="0" w:space="0" w:color="auto"/>
                        <w:right w:val="none" w:sz="0" w:space="0" w:color="auto"/>
                      </w:divBdr>
                      <w:divsChild>
                        <w:div w:id="259260792">
                          <w:marLeft w:val="0"/>
                          <w:marRight w:val="0"/>
                          <w:marTop w:val="0"/>
                          <w:marBottom w:val="0"/>
                          <w:divBdr>
                            <w:top w:val="none" w:sz="0" w:space="0" w:color="auto"/>
                            <w:left w:val="none" w:sz="0" w:space="0" w:color="auto"/>
                            <w:bottom w:val="single" w:sz="4" w:space="10" w:color="AAAAAA"/>
                            <w:right w:val="none" w:sz="0" w:space="0" w:color="auto"/>
                          </w:divBdr>
                          <w:divsChild>
                            <w:div w:id="459955030">
                              <w:marLeft w:val="0"/>
                              <w:marRight w:val="5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829024">
      <w:bodyDiv w:val="1"/>
      <w:marLeft w:val="0"/>
      <w:marRight w:val="0"/>
      <w:marTop w:val="0"/>
      <w:marBottom w:val="0"/>
      <w:divBdr>
        <w:top w:val="none" w:sz="0" w:space="0" w:color="auto"/>
        <w:left w:val="none" w:sz="0" w:space="0" w:color="auto"/>
        <w:bottom w:val="none" w:sz="0" w:space="0" w:color="auto"/>
        <w:right w:val="none" w:sz="0" w:space="0" w:color="auto"/>
      </w:divBdr>
    </w:div>
    <w:div w:id="507524031">
      <w:bodyDiv w:val="1"/>
      <w:marLeft w:val="0"/>
      <w:marRight w:val="0"/>
      <w:marTop w:val="0"/>
      <w:marBottom w:val="0"/>
      <w:divBdr>
        <w:top w:val="none" w:sz="0" w:space="0" w:color="auto"/>
        <w:left w:val="none" w:sz="0" w:space="0" w:color="auto"/>
        <w:bottom w:val="none" w:sz="0" w:space="0" w:color="auto"/>
        <w:right w:val="none" w:sz="0" w:space="0" w:color="auto"/>
      </w:divBdr>
      <w:divsChild>
        <w:div w:id="1641812794">
          <w:marLeft w:val="0"/>
          <w:marRight w:val="0"/>
          <w:marTop w:val="0"/>
          <w:marBottom w:val="0"/>
          <w:divBdr>
            <w:top w:val="none" w:sz="0" w:space="0" w:color="auto"/>
            <w:left w:val="none" w:sz="0" w:space="0" w:color="auto"/>
            <w:bottom w:val="none" w:sz="0" w:space="0" w:color="auto"/>
            <w:right w:val="none" w:sz="0" w:space="0" w:color="auto"/>
          </w:divBdr>
          <w:divsChild>
            <w:div w:id="1000811245">
              <w:marLeft w:val="0"/>
              <w:marRight w:val="0"/>
              <w:marTop w:val="0"/>
              <w:marBottom w:val="0"/>
              <w:divBdr>
                <w:top w:val="none" w:sz="0" w:space="0" w:color="auto"/>
                <w:left w:val="none" w:sz="0" w:space="0" w:color="auto"/>
                <w:bottom w:val="none" w:sz="0" w:space="0" w:color="auto"/>
                <w:right w:val="none" w:sz="0" w:space="0" w:color="auto"/>
              </w:divBdr>
              <w:divsChild>
                <w:div w:id="423234455">
                  <w:marLeft w:val="0"/>
                  <w:marRight w:val="0"/>
                  <w:marTop w:val="0"/>
                  <w:marBottom w:val="400"/>
                  <w:divBdr>
                    <w:top w:val="none" w:sz="0" w:space="0" w:color="auto"/>
                    <w:left w:val="none" w:sz="0" w:space="0" w:color="auto"/>
                    <w:bottom w:val="none" w:sz="0" w:space="0" w:color="auto"/>
                    <w:right w:val="none" w:sz="0" w:space="0" w:color="auto"/>
                  </w:divBdr>
                  <w:divsChild>
                    <w:div w:id="434711599">
                      <w:marLeft w:val="0"/>
                      <w:marRight w:val="0"/>
                      <w:marTop w:val="0"/>
                      <w:marBottom w:val="0"/>
                      <w:divBdr>
                        <w:top w:val="none" w:sz="0" w:space="0" w:color="auto"/>
                        <w:left w:val="none" w:sz="0" w:space="0" w:color="auto"/>
                        <w:bottom w:val="none" w:sz="0" w:space="0" w:color="auto"/>
                        <w:right w:val="none" w:sz="0" w:space="0" w:color="auto"/>
                      </w:divBdr>
                      <w:divsChild>
                        <w:div w:id="1089036115">
                          <w:marLeft w:val="0"/>
                          <w:marRight w:val="0"/>
                          <w:marTop w:val="0"/>
                          <w:marBottom w:val="0"/>
                          <w:divBdr>
                            <w:top w:val="none" w:sz="0" w:space="0" w:color="auto"/>
                            <w:left w:val="none" w:sz="0" w:space="0" w:color="auto"/>
                            <w:bottom w:val="single" w:sz="4" w:space="10" w:color="AAAAAA"/>
                            <w:right w:val="none" w:sz="0" w:space="0" w:color="auto"/>
                          </w:divBdr>
                          <w:divsChild>
                            <w:div w:id="1000087819">
                              <w:marLeft w:val="0"/>
                              <w:marRight w:val="5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224638">
      <w:bodyDiv w:val="1"/>
      <w:marLeft w:val="0"/>
      <w:marRight w:val="0"/>
      <w:marTop w:val="0"/>
      <w:marBottom w:val="0"/>
      <w:divBdr>
        <w:top w:val="none" w:sz="0" w:space="0" w:color="auto"/>
        <w:left w:val="none" w:sz="0" w:space="0" w:color="auto"/>
        <w:bottom w:val="none" w:sz="0" w:space="0" w:color="auto"/>
        <w:right w:val="none" w:sz="0" w:space="0" w:color="auto"/>
      </w:divBdr>
    </w:div>
    <w:div w:id="524179224">
      <w:bodyDiv w:val="1"/>
      <w:marLeft w:val="0"/>
      <w:marRight w:val="0"/>
      <w:marTop w:val="0"/>
      <w:marBottom w:val="0"/>
      <w:divBdr>
        <w:top w:val="none" w:sz="0" w:space="0" w:color="auto"/>
        <w:left w:val="none" w:sz="0" w:space="0" w:color="auto"/>
        <w:bottom w:val="none" w:sz="0" w:space="0" w:color="auto"/>
        <w:right w:val="none" w:sz="0" w:space="0" w:color="auto"/>
      </w:divBdr>
    </w:div>
    <w:div w:id="538858869">
      <w:bodyDiv w:val="1"/>
      <w:marLeft w:val="0"/>
      <w:marRight w:val="0"/>
      <w:marTop w:val="0"/>
      <w:marBottom w:val="0"/>
      <w:divBdr>
        <w:top w:val="none" w:sz="0" w:space="0" w:color="auto"/>
        <w:left w:val="none" w:sz="0" w:space="0" w:color="auto"/>
        <w:bottom w:val="none" w:sz="0" w:space="0" w:color="auto"/>
        <w:right w:val="none" w:sz="0" w:space="0" w:color="auto"/>
      </w:divBdr>
    </w:div>
    <w:div w:id="570120201">
      <w:bodyDiv w:val="1"/>
      <w:marLeft w:val="0"/>
      <w:marRight w:val="0"/>
      <w:marTop w:val="0"/>
      <w:marBottom w:val="0"/>
      <w:divBdr>
        <w:top w:val="none" w:sz="0" w:space="0" w:color="auto"/>
        <w:left w:val="none" w:sz="0" w:space="0" w:color="auto"/>
        <w:bottom w:val="none" w:sz="0" w:space="0" w:color="auto"/>
        <w:right w:val="none" w:sz="0" w:space="0" w:color="auto"/>
      </w:divBdr>
    </w:div>
    <w:div w:id="572280208">
      <w:bodyDiv w:val="1"/>
      <w:marLeft w:val="0"/>
      <w:marRight w:val="0"/>
      <w:marTop w:val="0"/>
      <w:marBottom w:val="0"/>
      <w:divBdr>
        <w:top w:val="none" w:sz="0" w:space="0" w:color="auto"/>
        <w:left w:val="none" w:sz="0" w:space="0" w:color="auto"/>
        <w:bottom w:val="none" w:sz="0" w:space="0" w:color="auto"/>
        <w:right w:val="none" w:sz="0" w:space="0" w:color="auto"/>
      </w:divBdr>
    </w:div>
    <w:div w:id="573856552">
      <w:bodyDiv w:val="1"/>
      <w:marLeft w:val="0"/>
      <w:marRight w:val="0"/>
      <w:marTop w:val="0"/>
      <w:marBottom w:val="0"/>
      <w:divBdr>
        <w:top w:val="none" w:sz="0" w:space="0" w:color="auto"/>
        <w:left w:val="none" w:sz="0" w:space="0" w:color="auto"/>
        <w:bottom w:val="none" w:sz="0" w:space="0" w:color="auto"/>
        <w:right w:val="none" w:sz="0" w:space="0" w:color="auto"/>
      </w:divBdr>
    </w:div>
    <w:div w:id="587075694">
      <w:bodyDiv w:val="1"/>
      <w:marLeft w:val="0"/>
      <w:marRight w:val="0"/>
      <w:marTop w:val="0"/>
      <w:marBottom w:val="0"/>
      <w:divBdr>
        <w:top w:val="none" w:sz="0" w:space="0" w:color="auto"/>
        <w:left w:val="none" w:sz="0" w:space="0" w:color="auto"/>
        <w:bottom w:val="none" w:sz="0" w:space="0" w:color="auto"/>
        <w:right w:val="none" w:sz="0" w:space="0" w:color="auto"/>
      </w:divBdr>
    </w:div>
    <w:div w:id="590620624">
      <w:bodyDiv w:val="1"/>
      <w:marLeft w:val="0"/>
      <w:marRight w:val="0"/>
      <w:marTop w:val="0"/>
      <w:marBottom w:val="0"/>
      <w:divBdr>
        <w:top w:val="none" w:sz="0" w:space="0" w:color="auto"/>
        <w:left w:val="none" w:sz="0" w:space="0" w:color="auto"/>
        <w:bottom w:val="none" w:sz="0" w:space="0" w:color="auto"/>
        <w:right w:val="none" w:sz="0" w:space="0" w:color="auto"/>
      </w:divBdr>
    </w:div>
    <w:div w:id="611203763">
      <w:bodyDiv w:val="1"/>
      <w:marLeft w:val="0"/>
      <w:marRight w:val="0"/>
      <w:marTop w:val="0"/>
      <w:marBottom w:val="0"/>
      <w:divBdr>
        <w:top w:val="none" w:sz="0" w:space="0" w:color="auto"/>
        <w:left w:val="none" w:sz="0" w:space="0" w:color="auto"/>
        <w:bottom w:val="none" w:sz="0" w:space="0" w:color="auto"/>
        <w:right w:val="none" w:sz="0" w:space="0" w:color="auto"/>
      </w:divBdr>
    </w:div>
    <w:div w:id="615254344">
      <w:bodyDiv w:val="1"/>
      <w:marLeft w:val="0"/>
      <w:marRight w:val="0"/>
      <w:marTop w:val="0"/>
      <w:marBottom w:val="0"/>
      <w:divBdr>
        <w:top w:val="none" w:sz="0" w:space="0" w:color="auto"/>
        <w:left w:val="none" w:sz="0" w:space="0" w:color="auto"/>
        <w:bottom w:val="none" w:sz="0" w:space="0" w:color="auto"/>
        <w:right w:val="none" w:sz="0" w:space="0" w:color="auto"/>
      </w:divBdr>
    </w:div>
    <w:div w:id="646977212">
      <w:bodyDiv w:val="1"/>
      <w:marLeft w:val="0"/>
      <w:marRight w:val="0"/>
      <w:marTop w:val="0"/>
      <w:marBottom w:val="0"/>
      <w:divBdr>
        <w:top w:val="none" w:sz="0" w:space="0" w:color="auto"/>
        <w:left w:val="none" w:sz="0" w:space="0" w:color="auto"/>
        <w:bottom w:val="none" w:sz="0" w:space="0" w:color="auto"/>
        <w:right w:val="none" w:sz="0" w:space="0" w:color="auto"/>
      </w:divBdr>
    </w:div>
    <w:div w:id="662664763">
      <w:bodyDiv w:val="1"/>
      <w:marLeft w:val="0"/>
      <w:marRight w:val="0"/>
      <w:marTop w:val="0"/>
      <w:marBottom w:val="0"/>
      <w:divBdr>
        <w:top w:val="none" w:sz="0" w:space="0" w:color="auto"/>
        <w:left w:val="none" w:sz="0" w:space="0" w:color="auto"/>
        <w:bottom w:val="none" w:sz="0" w:space="0" w:color="auto"/>
        <w:right w:val="none" w:sz="0" w:space="0" w:color="auto"/>
      </w:divBdr>
    </w:div>
    <w:div w:id="664404803">
      <w:bodyDiv w:val="1"/>
      <w:marLeft w:val="0"/>
      <w:marRight w:val="0"/>
      <w:marTop w:val="0"/>
      <w:marBottom w:val="0"/>
      <w:divBdr>
        <w:top w:val="none" w:sz="0" w:space="0" w:color="auto"/>
        <w:left w:val="none" w:sz="0" w:space="0" w:color="auto"/>
        <w:bottom w:val="none" w:sz="0" w:space="0" w:color="auto"/>
        <w:right w:val="none" w:sz="0" w:space="0" w:color="auto"/>
      </w:divBdr>
    </w:div>
    <w:div w:id="667559396">
      <w:bodyDiv w:val="1"/>
      <w:marLeft w:val="0"/>
      <w:marRight w:val="0"/>
      <w:marTop w:val="0"/>
      <w:marBottom w:val="0"/>
      <w:divBdr>
        <w:top w:val="none" w:sz="0" w:space="0" w:color="auto"/>
        <w:left w:val="none" w:sz="0" w:space="0" w:color="auto"/>
        <w:bottom w:val="none" w:sz="0" w:space="0" w:color="auto"/>
        <w:right w:val="none" w:sz="0" w:space="0" w:color="auto"/>
      </w:divBdr>
    </w:div>
    <w:div w:id="676611692">
      <w:bodyDiv w:val="1"/>
      <w:marLeft w:val="0"/>
      <w:marRight w:val="0"/>
      <w:marTop w:val="0"/>
      <w:marBottom w:val="0"/>
      <w:divBdr>
        <w:top w:val="none" w:sz="0" w:space="0" w:color="auto"/>
        <w:left w:val="none" w:sz="0" w:space="0" w:color="auto"/>
        <w:bottom w:val="none" w:sz="0" w:space="0" w:color="auto"/>
        <w:right w:val="none" w:sz="0" w:space="0" w:color="auto"/>
      </w:divBdr>
    </w:div>
    <w:div w:id="684215275">
      <w:bodyDiv w:val="1"/>
      <w:marLeft w:val="0"/>
      <w:marRight w:val="0"/>
      <w:marTop w:val="0"/>
      <w:marBottom w:val="0"/>
      <w:divBdr>
        <w:top w:val="none" w:sz="0" w:space="0" w:color="auto"/>
        <w:left w:val="none" w:sz="0" w:space="0" w:color="auto"/>
        <w:bottom w:val="none" w:sz="0" w:space="0" w:color="auto"/>
        <w:right w:val="none" w:sz="0" w:space="0" w:color="auto"/>
      </w:divBdr>
    </w:div>
    <w:div w:id="685249792">
      <w:bodyDiv w:val="1"/>
      <w:marLeft w:val="0"/>
      <w:marRight w:val="0"/>
      <w:marTop w:val="0"/>
      <w:marBottom w:val="0"/>
      <w:divBdr>
        <w:top w:val="none" w:sz="0" w:space="0" w:color="auto"/>
        <w:left w:val="none" w:sz="0" w:space="0" w:color="auto"/>
        <w:bottom w:val="none" w:sz="0" w:space="0" w:color="auto"/>
        <w:right w:val="none" w:sz="0" w:space="0" w:color="auto"/>
      </w:divBdr>
    </w:div>
    <w:div w:id="693654953">
      <w:bodyDiv w:val="1"/>
      <w:marLeft w:val="0"/>
      <w:marRight w:val="0"/>
      <w:marTop w:val="0"/>
      <w:marBottom w:val="0"/>
      <w:divBdr>
        <w:top w:val="none" w:sz="0" w:space="0" w:color="auto"/>
        <w:left w:val="none" w:sz="0" w:space="0" w:color="auto"/>
        <w:bottom w:val="none" w:sz="0" w:space="0" w:color="auto"/>
        <w:right w:val="none" w:sz="0" w:space="0" w:color="auto"/>
      </w:divBdr>
    </w:div>
    <w:div w:id="700861264">
      <w:bodyDiv w:val="1"/>
      <w:marLeft w:val="0"/>
      <w:marRight w:val="0"/>
      <w:marTop w:val="0"/>
      <w:marBottom w:val="0"/>
      <w:divBdr>
        <w:top w:val="none" w:sz="0" w:space="0" w:color="auto"/>
        <w:left w:val="none" w:sz="0" w:space="0" w:color="auto"/>
        <w:bottom w:val="none" w:sz="0" w:space="0" w:color="auto"/>
        <w:right w:val="none" w:sz="0" w:space="0" w:color="auto"/>
      </w:divBdr>
    </w:div>
    <w:div w:id="724067943">
      <w:bodyDiv w:val="1"/>
      <w:marLeft w:val="0"/>
      <w:marRight w:val="0"/>
      <w:marTop w:val="0"/>
      <w:marBottom w:val="0"/>
      <w:divBdr>
        <w:top w:val="none" w:sz="0" w:space="0" w:color="auto"/>
        <w:left w:val="none" w:sz="0" w:space="0" w:color="auto"/>
        <w:bottom w:val="none" w:sz="0" w:space="0" w:color="auto"/>
        <w:right w:val="none" w:sz="0" w:space="0" w:color="auto"/>
      </w:divBdr>
    </w:div>
    <w:div w:id="728647708">
      <w:bodyDiv w:val="1"/>
      <w:marLeft w:val="0"/>
      <w:marRight w:val="0"/>
      <w:marTop w:val="0"/>
      <w:marBottom w:val="0"/>
      <w:divBdr>
        <w:top w:val="none" w:sz="0" w:space="0" w:color="auto"/>
        <w:left w:val="none" w:sz="0" w:space="0" w:color="auto"/>
        <w:bottom w:val="none" w:sz="0" w:space="0" w:color="auto"/>
        <w:right w:val="none" w:sz="0" w:space="0" w:color="auto"/>
      </w:divBdr>
    </w:div>
    <w:div w:id="730080641">
      <w:bodyDiv w:val="1"/>
      <w:marLeft w:val="0"/>
      <w:marRight w:val="0"/>
      <w:marTop w:val="0"/>
      <w:marBottom w:val="0"/>
      <w:divBdr>
        <w:top w:val="none" w:sz="0" w:space="0" w:color="auto"/>
        <w:left w:val="none" w:sz="0" w:space="0" w:color="auto"/>
        <w:bottom w:val="none" w:sz="0" w:space="0" w:color="auto"/>
        <w:right w:val="none" w:sz="0" w:space="0" w:color="auto"/>
      </w:divBdr>
    </w:div>
    <w:div w:id="736559452">
      <w:bodyDiv w:val="1"/>
      <w:marLeft w:val="0"/>
      <w:marRight w:val="0"/>
      <w:marTop w:val="0"/>
      <w:marBottom w:val="0"/>
      <w:divBdr>
        <w:top w:val="none" w:sz="0" w:space="0" w:color="auto"/>
        <w:left w:val="none" w:sz="0" w:space="0" w:color="auto"/>
        <w:bottom w:val="none" w:sz="0" w:space="0" w:color="auto"/>
        <w:right w:val="none" w:sz="0" w:space="0" w:color="auto"/>
      </w:divBdr>
    </w:div>
    <w:div w:id="740829384">
      <w:bodyDiv w:val="1"/>
      <w:marLeft w:val="0"/>
      <w:marRight w:val="0"/>
      <w:marTop w:val="0"/>
      <w:marBottom w:val="0"/>
      <w:divBdr>
        <w:top w:val="none" w:sz="0" w:space="0" w:color="auto"/>
        <w:left w:val="none" w:sz="0" w:space="0" w:color="auto"/>
        <w:bottom w:val="none" w:sz="0" w:space="0" w:color="auto"/>
        <w:right w:val="none" w:sz="0" w:space="0" w:color="auto"/>
      </w:divBdr>
    </w:div>
    <w:div w:id="742680243">
      <w:bodyDiv w:val="1"/>
      <w:marLeft w:val="0"/>
      <w:marRight w:val="0"/>
      <w:marTop w:val="0"/>
      <w:marBottom w:val="0"/>
      <w:divBdr>
        <w:top w:val="none" w:sz="0" w:space="0" w:color="auto"/>
        <w:left w:val="none" w:sz="0" w:space="0" w:color="auto"/>
        <w:bottom w:val="none" w:sz="0" w:space="0" w:color="auto"/>
        <w:right w:val="none" w:sz="0" w:space="0" w:color="auto"/>
      </w:divBdr>
    </w:div>
    <w:div w:id="745028466">
      <w:bodyDiv w:val="1"/>
      <w:marLeft w:val="0"/>
      <w:marRight w:val="0"/>
      <w:marTop w:val="0"/>
      <w:marBottom w:val="0"/>
      <w:divBdr>
        <w:top w:val="none" w:sz="0" w:space="0" w:color="auto"/>
        <w:left w:val="none" w:sz="0" w:space="0" w:color="auto"/>
        <w:bottom w:val="none" w:sz="0" w:space="0" w:color="auto"/>
        <w:right w:val="none" w:sz="0" w:space="0" w:color="auto"/>
      </w:divBdr>
    </w:div>
    <w:div w:id="768087043">
      <w:bodyDiv w:val="1"/>
      <w:marLeft w:val="0"/>
      <w:marRight w:val="0"/>
      <w:marTop w:val="0"/>
      <w:marBottom w:val="0"/>
      <w:divBdr>
        <w:top w:val="none" w:sz="0" w:space="0" w:color="auto"/>
        <w:left w:val="none" w:sz="0" w:space="0" w:color="auto"/>
        <w:bottom w:val="none" w:sz="0" w:space="0" w:color="auto"/>
        <w:right w:val="none" w:sz="0" w:space="0" w:color="auto"/>
      </w:divBdr>
    </w:div>
    <w:div w:id="783422180">
      <w:bodyDiv w:val="1"/>
      <w:marLeft w:val="0"/>
      <w:marRight w:val="0"/>
      <w:marTop w:val="0"/>
      <w:marBottom w:val="0"/>
      <w:divBdr>
        <w:top w:val="none" w:sz="0" w:space="0" w:color="auto"/>
        <w:left w:val="none" w:sz="0" w:space="0" w:color="auto"/>
        <w:bottom w:val="none" w:sz="0" w:space="0" w:color="auto"/>
        <w:right w:val="none" w:sz="0" w:space="0" w:color="auto"/>
      </w:divBdr>
    </w:div>
    <w:div w:id="787891846">
      <w:bodyDiv w:val="1"/>
      <w:marLeft w:val="0"/>
      <w:marRight w:val="0"/>
      <w:marTop w:val="0"/>
      <w:marBottom w:val="0"/>
      <w:divBdr>
        <w:top w:val="none" w:sz="0" w:space="0" w:color="auto"/>
        <w:left w:val="none" w:sz="0" w:space="0" w:color="auto"/>
        <w:bottom w:val="none" w:sz="0" w:space="0" w:color="auto"/>
        <w:right w:val="none" w:sz="0" w:space="0" w:color="auto"/>
      </w:divBdr>
    </w:div>
    <w:div w:id="803084178">
      <w:bodyDiv w:val="1"/>
      <w:marLeft w:val="0"/>
      <w:marRight w:val="0"/>
      <w:marTop w:val="0"/>
      <w:marBottom w:val="0"/>
      <w:divBdr>
        <w:top w:val="none" w:sz="0" w:space="0" w:color="auto"/>
        <w:left w:val="none" w:sz="0" w:space="0" w:color="auto"/>
        <w:bottom w:val="none" w:sz="0" w:space="0" w:color="auto"/>
        <w:right w:val="none" w:sz="0" w:space="0" w:color="auto"/>
      </w:divBdr>
    </w:div>
    <w:div w:id="808978579">
      <w:bodyDiv w:val="1"/>
      <w:marLeft w:val="0"/>
      <w:marRight w:val="0"/>
      <w:marTop w:val="0"/>
      <w:marBottom w:val="0"/>
      <w:divBdr>
        <w:top w:val="none" w:sz="0" w:space="0" w:color="auto"/>
        <w:left w:val="none" w:sz="0" w:space="0" w:color="auto"/>
        <w:bottom w:val="none" w:sz="0" w:space="0" w:color="auto"/>
        <w:right w:val="none" w:sz="0" w:space="0" w:color="auto"/>
      </w:divBdr>
    </w:div>
    <w:div w:id="838232977">
      <w:bodyDiv w:val="1"/>
      <w:marLeft w:val="0"/>
      <w:marRight w:val="0"/>
      <w:marTop w:val="0"/>
      <w:marBottom w:val="0"/>
      <w:divBdr>
        <w:top w:val="none" w:sz="0" w:space="0" w:color="auto"/>
        <w:left w:val="none" w:sz="0" w:space="0" w:color="auto"/>
        <w:bottom w:val="none" w:sz="0" w:space="0" w:color="auto"/>
        <w:right w:val="none" w:sz="0" w:space="0" w:color="auto"/>
      </w:divBdr>
    </w:div>
    <w:div w:id="867719050">
      <w:bodyDiv w:val="1"/>
      <w:marLeft w:val="0"/>
      <w:marRight w:val="0"/>
      <w:marTop w:val="0"/>
      <w:marBottom w:val="0"/>
      <w:divBdr>
        <w:top w:val="none" w:sz="0" w:space="0" w:color="auto"/>
        <w:left w:val="none" w:sz="0" w:space="0" w:color="auto"/>
        <w:bottom w:val="none" w:sz="0" w:space="0" w:color="auto"/>
        <w:right w:val="none" w:sz="0" w:space="0" w:color="auto"/>
      </w:divBdr>
    </w:div>
    <w:div w:id="873346314">
      <w:bodyDiv w:val="1"/>
      <w:marLeft w:val="0"/>
      <w:marRight w:val="0"/>
      <w:marTop w:val="0"/>
      <w:marBottom w:val="0"/>
      <w:divBdr>
        <w:top w:val="none" w:sz="0" w:space="0" w:color="auto"/>
        <w:left w:val="none" w:sz="0" w:space="0" w:color="auto"/>
        <w:bottom w:val="none" w:sz="0" w:space="0" w:color="auto"/>
        <w:right w:val="none" w:sz="0" w:space="0" w:color="auto"/>
      </w:divBdr>
    </w:div>
    <w:div w:id="897016725">
      <w:bodyDiv w:val="1"/>
      <w:marLeft w:val="0"/>
      <w:marRight w:val="0"/>
      <w:marTop w:val="0"/>
      <w:marBottom w:val="0"/>
      <w:divBdr>
        <w:top w:val="none" w:sz="0" w:space="0" w:color="auto"/>
        <w:left w:val="none" w:sz="0" w:space="0" w:color="auto"/>
        <w:bottom w:val="none" w:sz="0" w:space="0" w:color="auto"/>
        <w:right w:val="none" w:sz="0" w:space="0" w:color="auto"/>
      </w:divBdr>
    </w:div>
    <w:div w:id="906233167">
      <w:bodyDiv w:val="1"/>
      <w:marLeft w:val="0"/>
      <w:marRight w:val="0"/>
      <w:marTop w:val="0"/>
      <w:marBottom w:val="0"/>
      <w:divBdr>
        <w:top w:val="none" w:sz="0" w:space="0" w:color="auto"/>
        <w:left w:val="none" w:sz="0" w:space="0" w:color="auto"/>
        <w:bottom w:val="none" w:sz="0" w:space="0" w:color="auto"/>
        <w:right w:val="none" w:sz="0" w:space="0" w:color="auto"/>
      </w:divBdr>
    </w:div>
    <w:div w:id="906960159">
      <w:bodyDiv w:val="1"/>
      <w:marLeft w:val="0"/>
      <w:marRight w:val="0"/>
      <w:marTop w:val="0"/>
      <w:marBottom w:val="0"/>
      <w:divBdr>
        <w:top w:val="none" w:sz="0" w:space="0" w:color="auto"/>
        <w:left w:val="none" w:sz="0" w:space="0" w:color="auto"/>
        <w:bottom w:val="none" w:sz="0" w:space="0" w:color="auto"/>
        <w:right w:val="none" w:sz="0" w:space="0" w:color="auto"/>
      </w:divBdr>
    </w:div>
    <w:div w:id="907299553">
      <w:bodyDiv w:val="1"/>
      <w:marLeft w:val="0"/>
      <w:marRight w:val="0"/>
      <w:marTop w:val="0"/>
      <w:marBottom w:val="0"/>
      <w:divBdr>
        <w:top w:val="none" w:sz="0" w:space="0" w:color="auto"/>
        <w:left w:val="none" w:sz="0" w:space="0" w:color="auto"/>
        <w:bottom w:val="none" w:sz="0" w:space="0" w:color="auto"/>
        <w:right w:val="none" w:sz="0" w:space="0" w:color="auto"/>
      </w:divBdr>
    </w:div>
    <w:div w:id="909459218">
      <w:bodyDiv w:val="1"/>
      <w:marLeft w:val="0"/>
      <w:marRight w:val="0"/>
      <w:marTop w:val="0"/>
      <w:marBottom w:val="0"/>
      <w:divBdr>
        <w:top w:val="none" w:sz="0" w:space="0" w:color="auto"/>
        <w:left w:val="none" w:sz="0" w:space="0" w:color="auto"/>
        <w:bottom w:val="none" w:sz="0" w:space="0" w:color="auto"/>
        <w:right w:val="none" w:sz="0" w:space="0" w:color="auto"/>
      </w:divBdr>
      <w:divsChild>
        <w:div w:id="181018664">
          <w:marLeft w:val="0"/>
          <w:marRight w:val="0"/>
          <w:marTop w:val="0"/>
          <w:marBottom w:val="0"/>
          <w:divBdr>
            <w:top w:val="none" w:sz="0" w:space="0" w:color="auto"/>
            <w:left w:val="none" w:sz="0" w:space="0" w:color="auto"/>
            <w:bottom w:val="none" w:sz="0" w:space="0" w:color="auto"/>
            <w:right w:val="none" w:sz="0" w:space="0" w:color="auto"/>
          </w:divBdr>
          <w:divsChild>
            <w:div w:id="898323168">
              <w:marLeft w:val="0"/>
              <w:marRight w:val="0"/>
              <w:marTop w:val="0"/>
              <w:marBottom w:val="0"/>
              <w:divBdr>
                <w:top w:val="none" w:sz="0" w:space="0" w:color="auto"/>
                <w:left w:val="none" w:sz="0" w:space="0" w:color="auto"/>
                <w:bottom w:val="none" w:sz="0" w:space="0" w:color="auto"/>
                <w:right w:val="none" w:sz="0" w:space="0" w:color="auto"/>
              </w:divBdr>
              <w:divsChild>
                <w:div w:id="1567836373">
                  <w:marLeft w:val="3168"/>
                  <w:marRight w:val="0"/>
                  <w:marTop w:val="0"/>
                  <w:marBottom w:val="0"/>
                  <w:divBdr>
                    <w:top w:val="none" w:sz="0" w:space="0" w:color="auto"/>
                    <w:left w:val="none" w:sz="0" w:space="0" w:color="auto"/>
                    <w:bottom w:val="none" w:sz="0" w:space="0" w:color="auto"/>
                    <w:right w:val="none" w:sz="0" w:space="0" w:color="auto"/>
                  </w:divBdr>
                  <w:divsChild>
                    <w:div w:id="1376395315">
                      <w:marLeft w:val="0"/>
                      <w:marRight w:val="0"/>
                      <w:marTop w:val="0"/>
                      <w:marBottom w:val="0"/>
                      <w:divBdr>
                        <w:top w:val="none" w:sz="0" w:space="0" w:color="auto"/>
                        <w:left w:val="none" w:sz="0" w:space="0" w:color="auto"/>
                        <w:bottom w:val="none" w:sz="0" w:space="0" w:color="auto"/>
                        <w:right w:val="none" w:sz="0" w:space="0" w:color="auto"/>
                      </w:divBdr>
                      <w:divsChild>
                        <w:div w:id="304088226">
                          <w:marLeft w:val="0"/>
                          <w:marRight w:val="0"/>
                          <w:marTop w:val="0"/>
                          <w:marBottom w:val="0"/>
                          <w:divBdr>
                            <w:top w:val="none" w:sz="0" w:space="0" w:color="auto"/>
                            <w:left w:val="none" w:sz="0" w:space="0" w:color="auto"/>
                            <w:bottom w:val="none" w:sz="0" w:space="0" w:color="auto"/>
                            <w:right w:val="none" w:sz="0" w:space="0" w:color="auto"/>
                          </w:divBdr>
                          <w:divsChild>
                            <w:div w:id="683476683">
                              <w:marLeft w:val="0"/>
                              <w:marRight w:val="0"/>
                              <w:marTop w:val="0"/>
                              <w:marBottom w:val="0"/>
                              <w:divBdr>
                                <w:top w:val="none" w:sz="0" w:space="0" w:color="auto"/>
                                <w:left w:val="none" w:sz="0" w:space="0" w:color="auto"/>
                                <w:bottom w:val="none" w:sz="0" w:space="0" w:color="auto"/>
                                <w:right w:val="none" w:sz="0" w:space="0" w:color="auto"/>
                              </w:divBdr>
                              <w:divsChild>
                                <w:div w:id="1678382099">
                                  <w:marLeft w:val="0"/>
                                  <w:marRight w:val="0"/>
                                  <w:marTop w:val="0"/>
                                  <w:marBottom w:val="0"/>
                                  <w:divBdr>
                                    <w:top w:val="none" w:sz="0" w:space="0" w:color="auto"/>
                                    <w:left w:val="none" w:sz="0" w:space="0" w:color="auto"/>
                                    <w:bottom w:val="none" w:sz="0" w:space="0" w:color="auto"/>
                                    <w:right w:val="none" w:sz="0" w:space="0" w:color="auto"/>
                                  </w:divBdr>
                                  <w:divsChild>
                                    <w:div w:id="531186345">
                                      <w:marLeft w:val="0"/>
                                      <w:marRight w:val="0"/>
                                      <w:marTop w:val="0"/>
                                      <w:marBottom w:val="0"/>
                                      <w:divBdr>
                                        <w:top w:val="none" w:sz="0" w:space="0" w:color="auto"/>
                                        <w:left w:val="none" w:sz="0" w:space="0" w:color="auto"/>
                                        <w:bottom w:val="none" w:sz="0" w:space="0" w:color="auto"/>
                                        <w:right w:val="none" w:sz="0" w:space="0" w:color="auto"/>
                                      </w:divBdr>
                                      <w:divsChild>
                                        <w:div w:id="1468667156">
                                          <w:marLeft w:val="0"/>
                                          <w:marRight w:val="0"/>
                                          <w:marTop w:val="0"/>
                                          <w:marBottom w:val="0"/>
                                          <w:divBdr>
                                            <w:top w:val="none" w:sz="0" w:space="0" w:color="auto"/>
                                            <w:left w:val="none" w:sz="0" w:space="0" w:color="auto"/>
                                            <w:bottom w:val="none" w:sz="0" w:space="0" w:color="auto"/>
                                            <w:right w:val="none" w:sz="0" w:space="0" w:color="auto"/>
                                          </w:divBdr>
                                          <w:divsChild>
                                            <w:div w:id="805121009">
                                              <w:marLeft w:val="0"/>
                                              <w:marRight w:val="0"/>
                                              <w:marTop w:val="0"/>
                                              <w:marBottom w:val="0"/>
                                              <w:divBdr>
                                                <w:top w:val="none" w:sz="0" w:space="0" w:color="auto"/>
                                                <w:left w:val="none" w:sz="0" w:space="0" w:color="auto"/>
                                                <w:bottom w:val="none" w:sz="0" w:space="0" w:color="auto"/>
                                                <w:right w:val="none" w:sz="0" w:space="0" w:color="auto"/>
                                              </w:divBdr>
                                              <w:divsChild>
                                                <w:div w:id="19342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9772408">
      <w:bodyDiv w:val="1"/>
      <w:marLeft w:val="0"/>
      <w:marRight w:val="0"/>
      <w:marTop w:val="0"/>
      <w:marBottom w:val="0"/>
      <w:divBdr>
        <w:top w:val="none" w:sz="0" w:space="0" w:color="auto"/>
        <w:left w:val="none" w:sz="0" w:space="0" w:color="auto"/>
        <w:bottom w:val="none" w:sz="0" w:space="0" w:color="auto"/>
        <w:right w:val="none" w:sz="0" w:space="0" w:color="auto"/>
      </w:divBdr>
      <w:divsChild>
        <w:div w:id="634529282">
          <w:marLeft w:val="0"/>
          <w:marRight w:val="0"/>
          <w:marTop w:val="0"/>
          <w:marBottom w:val="0"/>
          <w:divBdr>
            <w:top w:val="none" w:sz="0" w:space="0" w:color="auto"/>
            <w:left w:val="none" w:sz="0" w:space="0" w:color="auto"/>
            <w:bottom w:val="none" w:sz="0" w:space="0" w:color="auto"/>
            <w:right w:val="none" w:sz="0" w:space="0" w:color="auto"/>
          </w:divBdr>
          <w:divsChild>
            <w:div w:id="1554806797">
              <w:marLeft w:val="0"/>
              <w:marRight w:val="0"/>
              <w:marTop w:val="0"/>
              <w:marBottom w:val="0"/>
              <w:divBdr>
                <w:top w:val="none" w:sz="0" w:space="0" w:color="auto"/>
                <w:left w:val="none" w:sz="0" w:space="0" w:color="auto"/>
                <w:bottom w:val="none" w:sz="0" w:space="0" w:color="auto"/>
                <w:right w:val="none" w:sz="0" w:space="0" w:color="auto"/>
              </w:divBdr>
              <w:divsChild>
                <w:div w:id="440610842">
                  <w:marLeft w:val="3506"/>
                  <w:marRight w:val="0"/>
                  <w:marTop w:val="0"/>
                  <w:marBottom w:val="0"/>
                  <w:divBdr>
                    <w:top w:val="none" w:sz="0" w:space="0" w:color="auto"/>
                    <w:left w:val="none" w:sz="0" w:space="0" w:color="auto"/>
                    <w:bottom w:val="none" w:sz="0" w:space="0" w:color="auto"/>
                    <w:right w:val="none" w:sz="0" w:space="0" w:color="auto"/>
                  </w:divBdr>
                  <w:divsChild>
                    <w:div w:id="1295527366">
                      <w:marLeft w:val="0"/>
                      <w:marRight w:val="0"/>
                      <w:marTop w:val="0"/>
                      <w:marBottom w:val="0"/>
                      <w:divBdr>
                        <w:top w:val="none" w:sz="0" w:space="0" w:color="auto"/>
                        <w:left w:val="none" w:sz="0" w:space="0" w:color="auto"/>
                        <w:bottom w:val="none" w:sz="0" w:space="0" w:color="auto"/>
                        <w:right w:val="none" w:sz="0" w:space="0" w:color="auto"/>
                      </w:divBdr>
                      <w:divsChild>
                        <w:div w:id="2069723393">
                          <w:marLeft w:val="0"/>
                          <w:marRight w:val="0"/>
                          <w:marTop w:val="0"/>
                          <w:marBottom w:val="0"/>
                          <w:divBdr>
                            <w:top w:val="none" w:sz="0" w:space="0" w:color="auto"/>
                            <w:left w:val="none" w:sz="0" w:space="0" w:color="auto"/>
                            <w:bottom w:val="none" w:sz="0" w:space="0" w:color="auto"/>
                            <w:right w:val="none" w:sz="0" w:space="0" w:color="auto"/>
                          </w:divBdr>
                          <w:divsChild>
                            <w:div w:id="850795682">
                              <w:marLeft w:val="0"/>
                              <w:marRight w:val="0"/>
                              <w:marTop w:val="0"/>
                              <w:marBottom w:val="0"/>
                              <w:divBdr>
                                <w:top w:val="none" w:sz="0" w:space="0" w:color="auto"/>
                                <w:left w:val="none" w:sz="0" w:space="0" w:color="auto"/>
                                <w:bottom w:val="none" w:sz="0" w:space="0" w:color="auto"/>
                                <w:right w:val="none" w:sz="0" w:space="0" w:color="auto"/>
                              </w:divBdr>
                              <w:divsChild>
                                <w:div w:id="875192161">
                                  <w:marLeft w:val="0"/>
                                  <w:marRight w:val="0"/>
                                  <w:marTop w:val="0"/>
                                  <w:marBottom w:val="0"/>
                                  <w:divBdr>
                                    <w:top w:val="none" w:sz="0" w:space="0" w:color="auto"/>
                                    <w:left w:val="none" w:sz="0" w:space="0" w:color="auto"/>
                                    <w:bottom w:val="none" w:sz="0" w:space="0" w:color="auto"/>
                                    <w:right w:val="none" w:sz="0" w:space="0" w:color="auto"/>
                                  </w:divBdr>
                                  <w:divsChild>
                                    <w:div w:id="244850745">
                                      <w:marLeft w:val="0"/>
                                      <w:marRight w:val="0"/>
                                      <w:marTop w:val="0"/>
                                      <w:marBottom w:val="0"/>
                                      <w:divBdr>
                                        <w:top w:val="none" w:sz="0" w:space="0" w:color="auto"/>
                                        <w:left w:val="none" w:sz="0" w:space="0" w:color="auto"/>
                                        <w:bottom w:val="none" w:sz="0" w:space="0" w:color="auto"/>
                                        <w:right w:val="none" w:sz="0" w:space="0" w:color="auto"/>
                                      </w:divBdr>
                                      <w:divsChild>
                                        <w:div w:id="8573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753768">
      <w:bodyDiv w:val="1"/>
      <w:marLeft w:val="0"/>
      <w:marRight w:val="0"/>
      <w:marTop w:val="0"/>
      <w:marBottom w:val="0"/>
      <w:divBdr>
        <w:top w:val="none" w:sz="0" w:space="0" w:color="auto"/>
        <w:left w:val="none" w:sz="0" w:space="0" w:color="auto"/>
        <w:bottom w:val="none" w:sz="0" w:space="0" w:color="auto"/>
        <w:right w:val="none" w:sz="0" w:space="0" w:color="auto"/>
      </w:divBdr>
    </w:div>
    <w:div w:id="921181648">
      <w:bodyDiv w:val="1"/>
      <w:marLeft w:val="0"/>
      <w:marRight w:val="0"/>
      <w:marTop w:val="0"/>
      <w:marBottom w:val="0"/>
      <w:divBdr>
        <w:top w:val="none" w:sz="0" w:space="0" w:color="auto"/>
        <w:left w:val="none" w:sz="0" w:space="0" w:color="auto"/>
        <w:bottom w:val="none" w:sz="0" w:space="0" w:color="auto"/>
        <w:right w:val="none" w:sz="0" w:space="0" w:color="auto"/>
      </w:divBdr>
    </w:div>
    <w:div w:id="928150664">
      <w:bodyDiv w:val="1"/>
      <w:marLeft w:val="0"/>
      <w:marRight w:val="0"/>
      <w:marTop w:val="0"/>
      <w:marBottom w:val="0"/>
      <w:divBdr>
        <w:top w:val="none" w:sz="0" w:space="0" w:color="auto"/>
        <w:left w:val="none" w:sz="0" w:space="0" w:color="auto"/>
        <w:bottom w:val="none" w:sz="0" w:space="0" w:color="auto"/>
        <w:right w:val="none" w:sz="0" w:space="0" w:color="auto"/>
      </w:divBdr>
    </w:div>
    <w:div w:id="932666824">
      <w:bodyDiv w:val="1"/>
      <w:marLeft w:val="0"/>
      <w:marRight w:val="0"/>
      <w:marTop w:val="0"/>
      <w:marBottom w:val="0"/>
      <w:divBdr>
        <w:top w:val="none" w:sz="0" w:space="0" w:color="auto"/>
        <w:left w:val="none" w:sz="0" w:space="0" w:color="auto"/>
        <w:bottom w:val="none" w:sz="0" w:space="0" w:color="auto"/>
        <w:right w:val="none" w:sz="0" w:space="0" w:color="auto"/>
      </w:divBdr>
    </w:div>
    <w:div w:id="935016868">
      <w:bodyDiv w:val="1"/>
      <w:marLeft w:val="0"/>
      <w:marRight w:val="0"/>
      <w:marTop w:val="0"/>
      <w:marBottom w:val="0"/>
      <w:divBdr>
        <w:top w:val="none" w:sz="0" w:space="0" w:color="auto"/>
        <w:left w:val="none" w:sz="0" w:space="0" w:color="auto"/>
        <w:bottom w:val="none" w:sz="0" w:space="0" w:color="auto"/>
        <w:right w:val="none" w:sz="0" w:space="0" w:color="auto"/>
      </w:divBdr>
    </w:div>
    <w:div w:id="954603734">
      <w:bodyDiv w:val="1"/>
      <w:marLeft w:val="0"/>
      <w:marRight w:val="0"/>
      <w:marTop w:val="0"/>
      <w:marBottom w:val="0"/>
      <w:divBdr>
        <w:top w:val="none" w:sz="0" w:space="0" w:color="auto"/>
        <w:left w:val="none" w:sz="0" w:space="0" w:color="auto"/>
        <w:bottom w:val="none" w:sz="0" w:space="0" w:color="auto"/>
        <w:right w:val="none" w:sz="0" w:space="0" w:color="auto"/>
      </w:divBdr>
      <w:divsChild>
        <w:div w:id="1941451107">
          <w:marLeft w:val="0"/>
          <w:marRight w:val="0"/>
          <w:marTop w:val="0"/>
          <w:marBottom w:val="0"/>
          <w:divBdr>
            <w:top w:val="none" w:sz="0" w:space="0" w:color="auto"/>
            <w:left w:val="none" w:sz="0" w:space="0" w:color="auto"/>
            <w:bottom w:val="none" w:sz="0" w:space="0" w:color="auto"/>
            <w:right w:val="none" w:sz="0" w:space="0" w:color="auto"/>
          </w:divBdr>
          <w:divsChild>
            <w:div w:id="494297138">
              <w:marLeft w:val="0"/>
              <w:marRight w:val="0"/>
              <w:marTop w:val="0"/>
              <w:marBottom w:val="0"/>
              <w:divBdr>
                <w:top w:val="none" w:sz="0" w:space="0" w:color="auto"/>
                <w:left w:val="none" w:sz="0" w:space="0" w:color="auto"/>
                <w:bottom w:val="none" w:sz="0" w:space="0" w:color="auto"/>
                <w:right w:val="none" w:sz="0" w:space="0" w:color="auto"/>
              </w:divBdr>
              <w:divsChild>
                <w:div w:id="1348756701">
                  <w:marLeft w:val="2800"/>
                  <w:marRight w:val="0"/>
                  <w:marTop w:val="0"/>
                  <w:marBottom w:val="0"/>
                  <w:divBdr>
                    <w:top w:val="none" w:sz="0" w:space="0" w:color="auto"/>
                    <w:left w:val="none" w:sz="0" w:space="0" w:color="auto"/>
                    <w:bottom w:val="none" w:sz="0" w:space="0" w:color="auto"/>
                    <w:right w:val="none" w:sz="0" w:space="0" w:color="auto"/>
                  </w:divBdr>
                  <w:divsChild>
                    <w:div w:id="1984694101">
                      <w:marLeft w:val="0"/>
                      <w:marRight w:val="0"/>
                      <w:marTop w:val="0"/>
                      <w:marBottom w:val="0"/>
                      <w:divBdr>
                        <w:top w:val="none" w:sz="0" w:space="0" w:color="auto"/>
                        <w:left w:val="none" w:sz="0" w:space="0" w:color="auto"/>
                        <w:bottom w:val="none" w:sz="0" w:space="0" w:color="auto"/>
                        <w:right w:val="none" w:sz="0" w:space="0" w:color="auto"/>
                      </w:divBdr>
                      <w:divsChild>
                        <w:div w:id="1691418650">
                          <w:marLeft w:val="0"/>
                          <w:marRight w:val="0"/>
                          <w:marTop w:val="0"/>
                          <w:marBottom w:val="0"/>
                          <w:divBdr>
                            <w:top w:val="none" w:sz="0" w:space="0" w:color="auto"/>
                            <w:left w:val="none" w:sz="0" w:space="0" w:color="auto"/>
                            <w:bottom w:val="none" w:sz="0" w:space="0" w:color="auto"/>
                            <w:right w:val="none" w:sz="0" w:space="0" w:color="auto"/>
                          </w:divBdr>
                          <w:divsChild>
                            <w:div w:id="2087919571">
                              <w:marLeft w:val="0"/>
                              <w:marRight w:val="0"/>
                              <w:marTop w:val="0"/>
                              <w:marBottom w:val="0"/>
                              <w:divBdr>
                                <w:top w:val="none" w:sz="0" w:space="0" w:color="auto"/>
                                <w:left w:val="none" w:sz="0" w:space="0" w:color="auto"/>
                                <w:bottom w:val="none" w:sz="0" w:space="0" w:color="auto"/>
                                <w:right w:val="none" w:sz="0" w:space="0" w:color="auto"/>
                              </w:divBdr>
                              <w:divsChild>
                                <w:div w:id="1781678628">
                                  <w:marLeft w:val="0"/>
                                  <w:marRight w:val="0"/>
                                  <w:marTop w:val="0"/>
                                  <w:marBottom w:val="0"/>
                                  <w:divBdr>
                                    <w:top w:val="none" w:sz="0" w:space="0" w:color="auto"/>
                                    <w:left w:val="none" w:sz="0" w:space="0" w:color="auto"/>
                                    <w:bottom w:val="none" w:sz="0" w:space="0" w:color="auto"/>
                                    <w:right w:val="none" w:sz="0" w:space="0" w:color="auto"/>
                                  </w:divBdr>
                                  <w:divsChild>
                                    <w:div w:id="1121654481">
                                      <w:marLeft w:val="0"/>
                                      <w:marRight w:val="0"/>
                                      <w:marTop w:val="0"/>
                                      <w:marBottom w:val="0"/>
                                      <w:divBdr>
                                        <w:top w:val="none" w:sz="0" w:space="0" w:color="auto"/>
                                        <w:left w:val="none" w:sz="0" w:space="0" w:color="auto"/>
                                        <w:bottom w:val="none" w:sz="0" w:space="0" w:color="auto"/>
                                        <w:right w:val="none" w:sz="0" w:space="0" w:color="auto"/>
                                      </w:divBdr>
                                      <w:divsChild>
                                        <w:div w:id="12042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7972303">
      <w:bodyDiv w:val="1"/>
      <w:marLeft w:val="0"/>
      <w:marRight w:val="0"/>
      <w:marTop w:val="0"/>
      <w:marBottom w:val="0"/>
      <w:divBdr>
        <w:top w:val="none" w:sz="0" w:space="0" w:color="auto"/>
        <w:left w:val="none" w:sz="0" w:space="0" w:color="auto"/>
        <w:bottom w:val="none" w:sz="0" w:space="0" w:color="auto"/>
        <w:right w:val="none" w:sz="0" w:space="0" w:color="auto"/>
      </w:divBdr>
    </w:div>
    <w:div w:id="986124758">
      <w:bodyDiv w:val="1"/>
      <w:marLeft w:val="0"/>
      <w:marRight w:val="0"/>
      <w:marTop w:val="0"/>
      <w:marBottom w:val="0"/>
      <w:divBdr>
        <w:top w:val="none" w:sz="0" w:space="0" w:color="auto"/>
        <w:left w:val="none" w:sz="0" w:space="0" w:color="auto"/>
        <w:bottom w:val="none" w:sz="0" w:space="0" w:color="auto"/>
        <w:right w:val="none" w:sz="0" w:space="0" w:color="auto"/>
      </w:divBdr>
    </w:div>
    <w:div w:id="990864016">
      <w:bodyDiv w:val="1"/>
      <w:marLeft w:val="0"/>
      <w:marRight w:val="0"/>
      <w:marTop w:val="0"/>
      <w:marBottom w:val="0"/>
      <w:divBdr>
        <w:top w:val="none" w:sz="0" w:space="0" w:color="auto"/>
        <w:left w:val="none" w:sz="0" w:space="0" w:color="auto"/>
        <w:bottom w:val="none" w:sz="0" w:space="0" w:color="auto"/>
        <w:right w:val="none" w:sz="0" w:space="0" w:color="auto"/>
      </w:divBdr>
    </w:div>
    <w:div w:id="1019621028">
      <w:bodyDiv w:val="1"/>
      <w:marLeft w:val="0"/>
      <w:marRight w:val="0"/>
      <w:marTop w:val="0"/>
      <w:marBottom w:val="0"/>
      <w:divBdr>
        <w:top w:val="none" w:sz="0" w:space="0" w:color="auto"/>
        <w:left w:val="none" w:sz="0" w:space="0" w:color="auto"/>
        <w:bottom w:val="none" w:sz="0" w:space="0" w:color="auto"/>
        <w:right w:val="none" w:sz="0" w:space="0" w:color="auto"/>
      </w:divBdr>
    </w:div>
    <w:div w:id="1034118586">
      <w:bodyDiv w:val="1"/>
      <w:marLeft w:val="0"/>
      <w:marRight w:val="0"/>
      <w:marTop w:val="0"/>
      <w:marBottom w:val="0"/>
      <w:divBdr>
        <w:top w:val="none" w:sz="0" w:space="0" w:color="auto"/>
        <w:left w:val="none" w:sz="0" w:space="0" w:color="auto"/>
        <w:bottom w:val="none" w:sz="0" w:space="0" w:color="auto"/>
        <w:right w:val="none" w:sz="0" w:space="0" w:color="auto"/>
      </w:divBdr>
    </w:div>
    <w:div w:id="1064528240">
      <w:bodyDiv w:val="1"/>
      <w:marLeft w:val="0"/>
      <w:marRight w:val="0"/>
      <w:marTop w:val="0"/>
      <w:marBottom w:val="0"/>
      <w:divBdr>
        <w:top w:val="none" w:sz="0" w:space="0" w:color="auto"/>
        <w:left w:val="none" w:sz="0" w:space="0" w:color="auto"/>
        <w:bottom w:val="none" w:sz="0" w:space="0" w:color="auto"/>
        <w:right w:val="none" w:sz="0" w:space="0" w:color="auto"/>
      </w:divBdr>
    </w:div>
    <w:div w:id="1105804462">
      <w:bodyDiv w:val="1"/>
      <w:marLeft w:val="0"/>
      <w:marRight w:val="0"/>
      <w:marTop w:val="0"/>
      <w:marBottom w:val="0"/>
      <w:divBdr>
        <w:top w:val="none" w:sz="0" w:space="0" w:color="auto"/>
        <w:left w:val="none" w:sz="0" w:space="0" w:color="auto"/>
        <w:bottom w:val="none" w:sz="0" w:space="0" w:color="auto"/>
        <w:right w:val="none" w:sz="0" w:space="0" w:color="auto"/>
      </w:divBdr>
    </w:div>
    <w:div w:id="1126000978">
      <w:bodyDiv w:val="1"/>
      <w:marLeft w:val="0"/>
      <w:marRight w:val="0"/>
      <w:marTop w:val="0"/>
      <w:marBottom w:val="0"/>
      <w:divBdr>
        <w:top w:val="none" w:sz="0" w:space="0" w:color="auto"/>
        <w:left w:val="none" w:sz="0" w:space="0" w:color="auto"/>
        <w:bottom w:val="none" w:sz="0" w:space="0" w:color="auto"/>
        <w:right w:val="none" w:sz="0" w:space="0" w:color="auto"/>
      </w:divBdr>
    </w:div>
    <w:div w:id="1131479208">
      <w:bodyDiv w:val="1"/>
      <w:marLeft w:val="0"/>
      <w:marRight w:val="0"/>
      <w:marTop w:val="0"/>
      <w:marBottom w:val="0"/>
      <w:divBdr>
        <w:top w:val="none" w:sz="0" w:space="0" w:color="auto"/>
        <w:left w:val="none" w:sz="0" w:space="0" w:color="auto"/>
        <w:bottom w:val="none" w:sz="0" w:space="0" w:color="auto"/>
        <w:right w:val="none" w:sz="0" w:space="0" w:color="auto"/>
      </w:divBdr>
    </w:div>
    <w:div w:id="1148519198">
      <w:bodyDiv w:val="1"/>
      <w:marLeft w:val="0"/>
      <w:marRight w:val="0"/>
      <w:marTop w:val="0"/>
      <w:marBottom w:val="0"/>
      <w:divBdr>
        <w:top w:val="none" w:sz="0" w:space="0" w:color="auto"/>
        <w:left w:val="none" w:sz="0" w:space="0" w:color="auto"/>
        <w:bottom w:val="none" w:sz="0" w:space="0" w:color="auto"/>
        <w:right w:val="none" w:sz="0" w:space="0" w:color="auto"/>
      </w:divBdr>
    </w:div>
    <w:div w:id="1170294983">
      <w:bodyDiv w:val="1"/>
      <w:marLeft w:val="0"/>
      <w:marRight w:val="0"/>
      <w:marTop w:val="0"/>
      <w:marBottom w:val="0"/>
      <w:divBdr>
        <w:top w:val="none" w:sz="0" w:space="0" w:color="auto"/>
        <w:left w:val="none" w:sz="0" w:space="0" w:color="auto"/>
        <w:bottom w:val="none" w:sz="0" w:space="0" w:color="auto"/>
        <w:right w:val="none" w:sz="0" w:space="0" w:color="auto"/>
      </w:divBdr>
    </w:div>
    <w:div w:id="1178931394">
      <w:bodyDiv w:val="1"/>
      <w:marLeft w:val="0"/>
      <w:marRight w:val="0"/>
      <w:marTop w:val="0"/>
      <w:marBottom w:val="0"/>
      <w:divBdr>
        <w:top w:val="none" w:sz="0" w:space="0" w:color="auto"/>
        <w:left w:val="none" w:sz="0" w:space="0" w:color="auto"/>
        <w:bottom w:val="none" w:sz="0" w:space="0" w:color="auto"/>
        <w:right w:val="none" w:sz="0" w:space="0" w:color="auto"/>
      </w:divBdr>
    </w:div>
    <w:div w:id="1192063957">
      <w:bodyDiv w:val="1"/>
      <w:marLeft w:val="0"/>
      <w:marRight w:val="0"/>
      <w:marTop w:val="0"/>
      <w:marBottom w:val="0"/>
      <w:divBdr>
        <w:top w:val="none" w:sz="0" w:space="0" w:color="auto"/>
        <w:left w:val="none" w:sz="0" w:space="0" w:color="auto"/>
        <w:bottom w:val="none" w:sz="0" w:space="0" w:color="auto"/>
        <w:right w:val="none" w:sz="0" w:space="0" w:color="auto"/>
      </w:divBdr>
    </w:div>
    <w:div w:id="1197498305">
      <w:bodyDiv w:val="1"/>
      <w:marLeft w:val="0"/>
      <w:marRight w:val="0"/>
      <w:marTop w:val="0"/>
      <w:marBottom w:val="0"/>
      <w:divBdr>
        <w:top w:val="none" w:sz="0" w:space="0" w:color="auto"/>
        <w:left w:val="none" w:sz="0" w:space="0" w:color="auto"/>
        <w:bottom w:val="none" w:sz="0" w:space="0" w:color="auto"/>
        <w:right w:val="none" w:sz="0" w:space="0" w:color="auto"/>
      </w:divBdr>
    </w:div>
    <w:div w:id="1206452782">
      <w:bodyDiv w:val="1"/>
      <w:marLeft w:val="0"/>
      <w:marRight w:val="0"/>
      <w:marTop w:val="0"/>
      <w:marBottom w:val="0"/>
      <w:divBdr>
        <w:top w:val="none" w:sz="0" w:space="0" w:color="auto"/>
        <w:left w:val="none" w:sz="0" w:space="0" w:color="auto"/>
        <w:bottom w:val="none" w:sz="0" w:space="0" w:color="auto"/>
        <w:right w:val="none" w:sz="0" w:space="0" w:color="auto"/>
      </w:divBdr>
    </w:div>
    <w:div w:id="1213031648">
      <w:bodyDiv w:val="1"/>
      <w:marLeft w:val="0"/>
      <w:marRight w:val="0"/>
      <w:marTop w:val="0"/>
      <w:marBottom w:val="0"/>
      <w:divBdr>
        <w:top w:val="none" w:sz="0" w:space="0" w:color="auto"/>
        <w:left w:val="none" w:sz="0" w:space="0" w:color="auto"/>
        <w:bottom w:val="none" w:sz="0" w:space="0" w:color="auto"/>
        <w:right w:val="none" w:sz="0" w:space="0" w:color="auto"/>
      </w:divBdr>
    </w:div>
    <w:div w:id="1237015447">
      <w:bodyDiv w:val="1"/>
      <w:marLeft w:val="0"/>
      <w:marRight w:val="0"/>
      <w:marTop w:val="0"/>
      <w:marBottom w:val="0"/>
      <w:divBdr>
        <w:top w:val="none" w:sz="0" w:space="0" w:color="auto"/>
        <w:left w:val="none" w:sz="0" w:space="0" w:color="auto"/>
        <w:bottom w:val="none" w:sz="0" w:space="0" w:color="auto"/>
        <w:right w:val="none" w:sz="0" w:space="0" w:color="auto"/>
      </w:divBdr>
    </w:div>
    <w:div w:id="1242448137">
      <w:bodyDiv w:val="1"/>
      <w:marLeft w:val="0"/>
      <w:marRight w:val="0"/>
      <w:marTop w:val="0"/>
      <w:marBottom w:val="0"/>
      <w:divBdr>
        <w:top w:val="none" w:sz="0" w:space="0" w:color="auto"/>
        <w:left w:val="none" w:sz="0" w:space="0" w:color="auto"/>
        <w:bottom w:val="none" w:sz="0" w:space="0" w:color="auto"/>
        <w:right w:val="none" w:sz="0" w:space="0" w:color="auto"/>
      </w:divBdr>
    </w:div>
    <w:div w:id="1296178019">
      <w:bodyDiv w:val="1"/>
      <w:marLeft w:val="0"/>
      <w:marRight w:val="0"/>
      <w:marTop w:val="0"/>
      <w:marBottom w:val="0"/>
      <w:divBdr>
        <w:top w:val="none" w:sz="0" w:space="0" w:color="auto"/>
        <w:left w:val="none" w:sz="0" w:space="0" w:color="auto"/>
        <w:bottom w:val="none" w:sz="0" w:space="0" w:color="auto"/>
        <w:right w:val="none" w:sz="0" w:space="0" w:color="auto"/>
      </w:divBdr>
    </w:div>
    <w:div w:id="1308240166">
      <w:bodyDiv w:val="1"/>
      <w:marLeft w:val="0"/>
      <w:marRight w:val="0"/>
      <w:marTop w:val="0"/>
      <w:marBottom w:val="0"/>
      <w:divBdr>
        <w:top w:val="none" w:sz="0" w:space="0" w:color="auto"/>
        <w:left w:val="none" w:sz="0" w:space="0" w:color="auto"/>
        <w:bottom w:val="none" w:sz="0" w:space="0" w:color="auto"/>
        <w:right w:val="none" w:sz="0" w:space="0" w:color="auto"/>
      </w:divBdr>
    </w:div>
    <w:div w:id="1320309025">
      <w:bodyDiv w:val="1"/>
      <w:marLeft w:val="0"/>
      <w:marRight w:val="0"/>
      <w:marTop w:val="0"/>
      <w:marBottom w:val="0"/>
      <w:divBdr>
        <w:top w:val="none" w:sz="0" w:space="0" w:color="auto"/>
        <w:left w:val="none" w:sz="0" w:space="0" w:color="auto"/>
        <w:bottom w:val="none" w:sz="0" w:space="0" w:color="auto"/>
        <w:right w:val="none" w:sz="0" w:space="0" w:color="auto"/>
      </w:divBdr>
    </w:div>
    <w:div w:id="1321499582">
      <w:bodyDiv w:val="1"/>
      <w:marLeft w:val="0"/>
      <w:marRight w:val="0"/>
      <w:marTop w:val="0"/>
      <w:marBottom w:val="0"/>
      <w:divBdr>
        <w:top w:val="none" w:sz="0" w:space="0" w:color="auto"/>
        <w:left w:val="none" w:sz="0" w:space="0" w:color="auto"/>
        <w:bottom w:val="none" w:sz="0" w:space="0" w:color="auto"/>
        <w:right w:val="none" w:sz="0" w:space="0" w:color="auto"/>
      </w:divBdr>
    </w:div>
    <w:div w:id="1321621483">
      <w:bodyDiv w:val="1"/>
      <w:marLeft w:val="0"/>
      <w:marRight w:val="0"/>
      <w:marTop w:val="0"/>
      <w:marBottom w:val="0"/>
      <w:divBdr>
        <w:top w:val="none" w:sz="0" w:space="0" w:color="auto"/>
        <w:left w:val="none" w:sz="0" w:space="0" w:color="auto"/>
        <w:bottom w:val="none" w:sz="0" w:space="0" w:color="auto"/>
        <w:right w:val="none" w:sz="0" w:space="0" w:color="auto"/>
      </w:divBdr>
    </w:div>
    <w:div w:id="1330910653">
      <w:bodyDiv w:val="1"/>
      <w:marLeft w:val="0"/>
      <w:marRight w:val="0"/>
      <w:marTop w:val="0"/>
      <w:marBottom w:val="0"/>
      <w:divBdr>
        <w:top w:val="none" w:sz="0" w:space="0" w:color="auto"/>
        <w:left w:val="none" w:sz="0" w:space="0" w:color="auto"/>
        <w:bottom w:val="none" w:sz="0" w:space="0" w:color="auto"/>
        <w:right w:val="none" w:sz="0" w:space="0" w:color="auto"/>
      </w:divBdr>
    </w:div>
    <w:div w:id="1332686371">
      <w:bodyDiv w:val="1"/>
      <w:marLeft w:val="0"/>
      <w:marRight w:val="0"/>
      <w:marTop w:val="0"/>
      <w:marBottom w:val="0"/>
      <w:divBdr>
        <w:top w:val="none" w:sz="0" w:space="0" w:color="auto"/>
        <w:left w:val="none" w:sz="0" w:space="0" w:color="auto"/>
        <w:bottom w:val="none" w:sz="0" w:space="0" w:color="auto"/>
        <w:right w:val="none" w:sz="0" w:space="0" w:color="auto"/>
      </w:divBdr>
    </w:div>
    <w:div w:id="1349678624">
      <w:bodyDiv w:val="1"/>
      <w:marLeft w:val="0"/>
      <w:marRight w:val="0"/>
      <w:marTop w:val="0"/>
      <w:marBottom w:val="0"/>
      <w:divBdr>
        <w:top w:val="none" w:sz="0" w:space="0" w:color="auto"/>
        <w:left w:val="none" w:sz="0" w:space="0" w:color="auto"/>
        <w:bottom w:val="none" w:sz="0" w:space="0" w:color="auto"/>
        <w:right w:val="none" w:sz="0" w:space="0" w:color="auto"/>
      </w:divBdr>
      <w:divsChild>
        <w:div w:id="1097556954">
          <w:marLeft w:val="0"/>
          <w:marRight w:val="0"/>
          <w:marTop w:val="0"/>
          <w:marBottom w:val="0"/>
          <w:divBdr>
            <w:top w:val="none" w:sz="0" w:space="0" w:color="auto"/>
            <w:left w:val="none" w:sz="0" w:space="0" w:color="auto"/>
            <w:bottom w:val="none" w:sz="0" w:space="0" w:color="auto"/>
            <w:right w:val="none" w:sz="0" w:space="0" w:color="auto"/>
          </w:divBdr>
          <w:divsChild>
            <w:div w:id="207912407">
              <w:marLeft w:val="0"/>
              <w:marRight w:val="0"/>
              <w:marTop w:val="0"/>
              <w:marBottom w:val="0"/>
              <w:divBdr>
                <w:top w:val="none" w:sz="0" w:space="0" w:color="auto"/>
                <w:left w:val="none" w:sz="0" w:space="0" w:color="auto"/>
                <w:bottom w:val="none" w:sz="0" w:space="0" w:color="auto"/>
                <w:right w:val="none" w:sz="0" w:space="0" w:color="auto"/>
              </w:divBdr>
              <w:divsChild>
                <w:div w:id="388916335">
                  <w:marLeft w:val="3168"/>
                  <w:marRight w:val="0"/>
                  <w:marTop w:val="0"/>
                  <w:marBottom w:val="0"/>
                  <w:divBdr>
                    <w:top w:val="none" w:sz="0" w:space="0" w:color="auto"/>
                    <w:left w:val="none" w:sz="0" w:space="0" w:color="auto"/>
                    <w:bottom w:val="none" w:sz="0" w:space="0" w:color="auto"/>
                    <w:right w:val="none" w:sz="0" w:space="0" w:color="auto"/>
                  </w:divBdr>
                  <w:divsChild>
                    <w:div w:id="885532829">
                      <w:marLeft w:val="0"/>
                      <w:marRight w:val="0"/>
                      <w:marTop w:val="0"/>
                      <w:marBottom w:val="0"/>
                      <w:divBdr>
                        <w:top w:val="none" w:sz="0" w:space="0" w:color="auto"/>
                        <w:left w:val="none" w:sz="0" w:space="0" w:color="auto"/>
                        <w:bottom w:val="none" w:sz="0" w:space="0" w:color="auto"/>
                        <w:right w:val="none" w:sz="0" w:space="0" w:color="auto"/>
                      </w:divBdr>
                      <w:divsChild>
                        <w:div w:id="590896176">
                          <w:marLeft w:val="0"/>
                          <w:marRight w:val="0"/>
                          <w:marTop w:val="0"/>
                          <w:marBottom w:val="0"/>
                          <w:divBdr>
                            <w:top w:val="none" w:sz="0" w:space="0" w:color="auto"/>
                            <w:left w:val="none" w:sz="0" w:space="0" w:color="auto"/>
                            <w:bottom w:val="none" w:sz="0" w:space="0" w:color="auto"/>
                            <w:right w:val="none" w:sz="0" w:space="0" w:color="auto"/>
                          </w:divBdr>
                          <w:divsChild>
                            <w:div w:id="15498166">
                              <w:marLeft w:val="0"/>
                              <w:marRight w:val="0"/>
                              <w:marTop w:val="0"/>
                              <w:marBottom w:val="0"/>
                              <w:divBdr>
                                <w:top w:val="none" w:sz="0" w:space="0" w:color="auto"/>
                                <w:left w:val="none" w:sz="0" w:space="0" w:color="auto"/>
                                <w:bottom w:val="none" w:sz="0" w:space="0" w:color="auto"/>
                                <w:right w:val="none" w:sz="0" w:space="0" w:color="auto"/>
                              </w:divBdr>
                              <w:divsChild>
                                <w:div w:id="560559065">
                                  <w:marLeft w:val="0"/>
                                  <w:marRight w:val="0"/>
                                  <w:marTop w:val="0"/>
                                  <w:marBottom w:val="0"/>
                                  <w:divBdr>
                                    <w:top w:val="none" w:sz="0" w:space="0" w:color="auto"/>
                                    <w:left w:val="none" w:sz="0" w:space="0" w:color="auto"/>
                                    <w:bottom w:val="none" w:sz="0" w:space="0" w:color="auto"/>
                                    <w:right w:val="none" w:sz="0" w:space="0" w:color="auto"/>
                                  </w:divBdr>
                                  <w:divsChild>
                                    <w:div w:id="8159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260593">
      <w:bodyDiv w:val="1"/>
      <w:marLeft w:val="0"/>
      <w:marRight w:val="0"/>
      <w:marTop w:val="0"/>
      <w:marBottom w:val="0"/>
      <w:divBdr>
        <w:top w:val="none" w:sz="0" w:space="0" w:color="auto"/>
        <w:left w:val="none" w:sz="0" w:space="0" w:color="auto"/>
        <w:bottom w:val="none" w:sz="0" w:space="0" w:color="auto"/>
        <w:right w:val="none" w:sz="0" w:space="0" w:color="auto"/>
      </w:divBdr>
      <w:divsChild>
        <w:div w:id="1698390959">
          <w:marLeft w:val="0"/>
          <w:marRight w:val="0"/>
          <w:marTop w:val="0"/>
          <w:marBottom w:val="0"/>
          <w:divBdr>
            <w:top w:val="none" w:sz="0" w:space="0" w:color="auto"/>
            <w:left w:val="none" w:sz="0" w:space="0" w:color="auto"/>
            <w:bottom w:val="none" w:sz="0" w:space="0" w:color="auto"/>
            <w:right w:val="none" w:sz="0" w:space="0" w:color="auto"/>
          </w:divBdr>
          <w:divsChild>
            <w:div w:id="531697354">
              <w:marLeft w:val="0"/>
              <w:marRight w:val="0"/>
              <w:marTop w:val="0"/>
              <w:marBottom w:val="0"/>
              <w:divBdr>
                <w:top w:val="none" w:sz="0" w:space="0" w:color="auto"/>
                <w:left w:val="none" w:sz="0" w:space="0" w:color="auto"/>
                <w:bottom w:val="none" w:sz="0" w:space="0" w:color="auto"/>
                <w:right w:val="none" w:sz="0" w:space="0" w:color="auto"/>
              </w:divBdr>
              <w:divsChild>
                <w:div w:id="562833979">
                  <w:marLeft w:val="0"/>
                  <w:marRight w:val="0"/>
                  <w:marTop w:val="0"/>
                  <w:marBottom w:val="0"/>
                  <w:divBdr>
                    <w:top w:val="none" w:sz="0" w:space="0" w:color="auto"/>
                    <w:left w:val="none" w:sz="0" w:space="0" w:color="auto"/>
                    <w:bottom w:val="none" w:sz="0" w:space="0" w:color="auto"/>
                    <w:right w:val="none" w:sz="0" w:space="0" w:color="auto"/>
                  </w:divBdr>
                  <w:divsChild>
                    <w:div w:id="636686928">
                      <w:marLeft w:val="0"/>
                      <w:marRight w:val="0"/>
                      <w:marTop w:val="0"/>
                      <w:marBottom w:val="0"/>
                      <w:divBdr>
                        <w:top w:val="none" w:sz="0" w:space="0" w:color="auto"/>
                        <w:left w:val="none" w:sz="0" w:space="0" w:color="auto"/>
                        <w:bottom w:val="none" w:sz="0" w:space="0" w:color="auto"/>
                        <w:right w:val="none" w:sz="0" w:space="0" w:color="auto"/>
                      </w:divBdr>
                      <w:divsChild>
                        <w:div w:id="19873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344322">
      <w:bodyDiv w:val="1"/>
      <w:marLeft w:val="0"/>
      <w:marRight w:val="0"/>
      <w:marTop w:val="0"/>
      <w:marBottom w:val="0"/>
      <w:divBdr>
        <w:top w:val="none" w:sz="0" w:space="0" w:color="auto"/>
        <w:left w:val="none" w:sz="0" w:space="0" w:color="auto"/>
        <w:bottom w:val="none" w:sz="0" w:space="0" w:color="auto"/>
        <w:right w:val="none" w:sz="0" w:space="0" w:color="auto"/>
      </w:divBdr>
    </w:div>
    <w:div w:id="1383677592">
      <w:bodyDiv w:val="1"/>
      <w:marLeft w:val="0"/>
      <w:marRight w:val="0"/>
      <w:marTop w:val="0"/>
      <w:marBottom w:val="0"/>
      <w:divBdr>
        <w:top w:val="none" w:sz="0" w:space="0" w:color="auto"/>
        <w:left w:val="none" w:sz="0" w:space="0" w:color="auto"/>
        <w:bottom w:val="none" w:sz="0" w:space="0" w:color="auto"/>
        <w:right w:val="none" w:sz="0" w:space="0" w:color="auto"/>
      </w:divBdr>
      <w:divsChild>
        <w:div w:id="766849250">
          <w:marLeft w:val="0"/>
          <w:marRight w:val="0"/>
          <w:marTop w:val="0"/>
          <w:marBottom w:val="0"/>
          <w:divBdr>
            <w:top w:val="none" w:sz="0" w:space="0" w:color="auto"/>
            <w:left w:val="none" w:sz="0" w:space="0" w:color="auto"/>
            <w:bottom w:val="none" w:sz="0" w:space="0" w:color="auto"/>
            <w:right w:val="none" w:sz="0" w:space="0" w:color="auto"/>
          </w:divBdr>
          <w:divsChild>
            <w:div w:id="1854146131">
              <w:marLeft w:val="0"/>
              <w:marRight w:val="0"/>
              <w:marTop w:val="0"/>
              <w:marBottom w:val="0"/>
              <w:divBdr>
                <w:top w:val="none" w:sz="0" w:space="0" w:color="auto"/>
                <w:left w:val="none" w:sz="0" w:space="0" w:color="auto"/>
                <w:bottom w:val="none" w:sz="0" w:space="0" w:color="auto"/>
                <w:right w:val="none" w:sz="0" w:space="0" w:color="auto"/>
              </w:divBdr>
              <w:divsChild>
                <w:div w:id="198857029">
                  <w:marLeft w:val="0"/>
                  <w:marRight w:val="0"/>
                  <w:marTop w:val="0"/>
                  <w:marBottom w:val="501"/>
                  <w:divBdr>
                    <w:top w:val="none" w:sz="0" w:space="0" w:color="auto"/>
                    <w:left w:val="none" w:sz="0" w:space="0" w:color="auto"/>
                    <w:bottom w:val="none" w:sz="0" w:space="0" w:color="auto"/>
                    <w:right w:val="none" w:sz="0" w:space="0" w:color="auto"/>
                  </w:divBdr>
                  <w:divsChild>
                    <w:div w:id="610087806">
                      <w:marLeft w:val="0"/>
                      <w:marRight w:val="0"/>
                      <w:marTop w:val="0"/>
                      <w:marBottom w:val="0"/>
                      <w:divBdr>
                        <w:top w:val="none" w:sz="0" w:space="0" w:color="auto"/>
                        <w:left w:val="none" w:sz="0" w:space="0" w:color="auto"/>
                        <w:bottom w:val="none" w:sz="0" w:space="0" w:color="auto"/>
                        <w:right w:val="none" w:sz="0" w:space="0" w:color="auto"/>
                      </w:divBdr>
                      <w:divsChild>
                        <w:div w:id="829830896">
                          <w:marLeft w:val="0"/>
                          <w:marRight w:val="0"/>
                          <w:marTop w:val="0"/>
                          <w:marBottom w:val="0"/>
                          <w:divBdr>
                            <w:top w:val="none" w:sz="0" w:space="0" w:color="auto"/>
                            <w:left w:val="none" w:sz="0" w:space="0" w:color="auto"/>
                            <w:bottom w:val="single" w:sz="4" w:space="13" w:color="AAAAAA"/>
                            <w:right w:val="none" w:sz="0" w:space="0" w:color="auto"/>
                          </w:divBdr>
                          <w:divsChild>
                            <w:div w:id="1036199623">
                              <w:marLeft w:val="0"/>
                              <w:marRight w:val="63"/>
                              <w:marTop w:val="0"/>
                              <w:marBottom w:val="6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235008">
      <w:bodyDiv w:val="1"/>
      <w:marLeft w:val="0"/>
      <w:marRight w:val="0"/>
      <w:marTop w:val="0"/>
      <w:marBottom w:val="0"/>
      <w:divBdr>
        <w:top w:val="none" w:sz="0" w:space="0" w:color="auto"/>
        <w:left w:val="none" w:sz="0" w:space="0" w:color="auto"/>
        <w:bottom w:val="none" w:sz="0" w:space="0" w:color="auto"/>
        <w:right w:val="none" w:sz="0" w:space="0" w:color="auto"/>
      </w:divBdr>
    </w:div>
    <w:div w:id="1406491847">
      <w:bodyDiv w:val="1"/>
      <w:marLeft w:val="0"/>
      <w:marRight w:val="0"/>
      <w:marTop w:val="0"/>
      <w:marBottom w:val="0"/>
      <w:divBdr>
        <w:top w:val="none" w:sz="0" w:space="0" w:color="auto"/>
        <w:left w:val="none" w:sz="0" w:space="0" w:color="auto"/>
        <w:bottom w:val="none" w:sz="0" w:space="0" w:color="auto"/>
        <w:right w:val="none" w:sz="0" w:space="0" w:color="auto"/>
      </w:divBdr>
    </w:div>
    <w:div w:id="1429152617">
      <w:bodyDiv w:val="1"/>
      <w:marLeft w:val="0"/>
      <w:marRight w:val="0"/>
      <w:marTop w:val="0"/>
      <w:marBottom w:val="0"/>
      <w:divBdr>
        <w:top w:val="none" w:sz="0" w:space="0" w:color="auto"/>
        <w:left w:val="none" w:sz="0" w:space="0" w:color="auto"/>
        <w:bottom w:val="none" w:sz="0" w:space="0" w:color="auto"/>
        <w:right w:val="none" w:sz="0" w:space="0" w:color="auto"/>
      </w:divBdr>
    </w:div>
    <w:div w:id="1438136194">
      <w:bodyDiv w:val="1"/>
      <w:marLeft w:val="0"/>
      <w:marRight w:val="0"/>
      <w:marTop w:val="0"/>
      <w:marBottom w:val="0"/>
      <w:divBdr>
        <w:top w:val="none" w:sz="0" w:space="0" w:color="auto"/>
        <w:left w:val="none" w:sz="0" w:space="0" w:color="auto"/>
        <w:bottom w:val="none" w:sz="0" w:space="0" w:color="auto"/>
        <w:right w:val="none" w:sz="0" w:space="0" w:color="auto"/>
      </w:divBdr>
    </w:div>
    <w:div w:id="1439792391">
      <w:bodyDiv w:val="1"/>
      <w:marLeft w:val="0"/>
      <w:marRight w:val="0"/>
      <w:marTop w:val="0"/>
      <w:marBottom w:val="0"/>
      <w:divBdr>
        <w:top w:val="none" w:sz="0" w:space="0" w:color="auto"/>
        <w:left w:val="none" w:sz="0" w:space="0" w:color="auto"/>
        <w:bottom w:val="none" w:sz="0" w:space="0" w:color="auto"/>
        <w:right w:val="none" w:sz="0" w:space="0" w:color="auto"/>
      </w:divBdr>
    </w:div>
    <w:div w:id="1442070415">
      <w:bodyDiv w:val="1"/>
      <w:marLeft w:val="0"/>
      <w:marRight w:val="0"/>
      <w:marTop w:val="0"/>
      <w:marBottom w:val="0"/>
      <w:divBdr>
        <w:top w:val="none" w:sz="0" w:space="0" w:color="auto"/>
        <w:left w:val="none" w:sz="0" w:space="0" w:color="auto"/>
        <w:bottom w:val="none" w:sz="0" w:space="0" w:color="auto"/>
        <w:right w:val="none" w:sz="0" w:space="0" w:color="auto"/>
      </w:divBdr>
    </w:div>
    <w:div w:id="1460606339">
      <w:bodyDiv w:val="1"/>
      <w:marLeft w:val="0"/>
      <w:marRight w:val="0"/>
      <w:marTop w:val="0"/>
      <w:marBottom w:val="0"/>
      <w:divBdr>
        <w:top w:val="none" w:sz="0" w:space="0" w:color="auto"/>
        <w:left w:val="none" w:sz="0" w:space="0" w:color="auto"/>
        <w:bottom w:val="none" w:sz="0" w:space="0" w:color="auto"/>
        <w:right w:val="none" w:sz="0" w:space="0" w:color="auto"/>
      </w:divBdr>
    </w:div>
    <w:div w:id="1464424957">
      <w:bodyDiv w:val="1"/>
      <w:marLeft w:val="0"/>
      <w:marRight w:val="0"/>
      <w:marTop w:val="0"/>
      <w:marBottom w:val="0"/>
      <w:divBdr>
        <w:top w:val="none" w:sz="0" w:space="0" w:color="auto"/>
        <w:left w:val="none" w:sz="0" w:space="0" w:color="auto"/>
        <w:bottom w:val="none" w:sz="0" w:space="0" w:color="auto"/>
        <w:right w:val="none" w:sz="0" w:space="0" w:color="auto"/>
      </w:divBdr>
    </w:div>
    <w:div w:id="1466043485">
      <w:bodyDiv w:val="1"/>
      <w:marLeft w:val="0"/>
      <w:marRight w:val="0"/>
      <w:marTop w:val="0"/>
      <w:marBottom w:val="0"/>
      <w:divBdr>
        <w:top w:val="none" w:sz="0" w:space="0" w:color="auto"/>
        <w:left w:val="none" w:sz="0" w:space="0" w:color="auto"/>
        <w:bottom w:val="none" w:sz="0" w:space="0" w:color="auto"/>
        <w:right w:val="none" w:sz="0" w:space="0" w:color="auto"/>
      </w:divBdr>
    </w:div>
    <w:div w:id="1475217969">
      <w:bodyDiv w:val="1"/>
      <w:marLeft w:val="0"/>
      <w:marRight w:val="0"/>
      <w:marTop w:val="0"/>
      <w:marBottom w:val="0"/>
      <w:divBdr>
        <w:top w:val="none" w:sz="0" w:space="0" w:color="auto"/>
        <w:left w:val="none" w:sz="0" w:space="0" w:color="auto"/>
        <w:bottom w:val="none" w:sz="0" w:space="0" w:color="auto"/>
        <w:right w:val="none" w:sz="0" w:space="0" w:color="auto"/>
      </w:divBdr>
    </w:div>
    <w:div w:id="1478063230">
      <w:bodyDiv w:val="1"/>
      <w:marLeft w:val="0"/>
      <w:marRight w:val="0"/>
      <w:marTop w:val="0"/>
      <w:marBottom w:val="0"/>
      <w:divBdr>
        <w:top w:val="none" w:sz="0" w:space="0" w:color="auto"/>
        <w:left w:val="none" w:sz="0" w:space="0" w:color="auto"/>
        <w:bottom w:val="none" w:sz="0" w:space="0" w:color="auto"/>
        <w:right w:val="none" w:sz="0" w:space="0" w:color="auto"/>
      </w:divBdr>
    </w:div>
    <w:div w:id="1514146169">
      <w:bodyDiv w:val="1"/>
      <w:marLeft w:val="0"/>
      <w:marRight w:val="0"/>
      <w:marTop w:val="0"/>
      <w:marBottom w:val="0"/>
      <w:divBdr>
        <w:top w:val="none" w:sz="0" w:space="0" w:color="auto"/>
        <w:left w:val="none" w:sz="0" w:space="0" w:color="auto"/>
        <w:bottom w:val="none" w:sz="0" w:space="0" w:color="auto"/>
        <w:right w:val="none" w:sz="0" w:space="0" w:color="auto"/>
      </w:divBdr>
    </w:div>
    <w:div w:id="1522890712">
      <w:bodyDiv w:val="1"/>
      <w:marLeft w:val="0"/>
      <w:marRight w:val="0"/>
      <w:marTop w:val="0"/>
      <w:marBottom w:val="0"/>
      <w:divBdr>
        <w:top w:val="none" w:sz="0" w:space="0" w:color="auto"/>
        <w:left w:val="none" w:sz="0" w:space="0" w:color="auto"/>
        <w:bottom w:val="none" w:sz="0" w:space="0" w:color="auto"/>
        <w:right w:val="none" w:sz="0" w:space="0" w:color="auto"/>
      </w:divBdr>
    </w:div>
    <w:div w:id="1533224938">
      <w:bodyDiv w:val="1"/>
      <w:marLeft w:val="0"/>
      <w:marRight w:val="0"/>
      <w:marTop w:val="0"/>
      <w:marBottom w:val="0"/>
      <w:divBdr>
        <w:top w:val="none" w:sz="0" w:space="0" w:color="auto"/>
        <w:left w:val="none" w:sz="0" w:space="0" w:color="auto"/>
        <w:bottom w:val="none" w:sz="0" w:space="0" w:color="auto"/>
        <w:right w:val="none" w:sz="0" w:space="0" w:color="auto"/>
      </w:divBdr>
      <w:divsChild>
        <w:div w:id="1663387332">
          <w:marLeft w:val="0"/>
          <w:marRight w:val="0"/>
          <w:marTop w:val="0"/>
          <w:marBottom w:val="0"/>
          <w:divBdr>
            <w:top w:val="none" w:sz="0" w:space="0" w:color="auto"/>
            <w:left w:val="none" w:sz="0" w:space="0" w:color="auto"/>
            <w:bottom w:val="none" w:sz="0" w:space="0" w:color="auto"/>
            <w:right w:val="none" w:sz="0" w:space="0" w:color="auto"/>
          </w:divBdr>
          <w:divsChild>
            <w:div w:id="1396507344">
              <w:marLeft w:val="225"/>
              <w:marRight w:val="0"/>
              <w:marTop w:val="150"/>
              <w:marBottom w:val="0"/>
              <w:divBdr>
                <w:top w:val="none" w:sz="0" w:space="0" w:color="auto"/>
                <w:left w:val="none" w:sz="0" w:space="0" w:color="auto"/>
                <w:bottom w:val="none" w:sz="0" w:space="0" w:color="auto"/>
                <w:right w:val="none" w:sz="0" w:space="0" w:color="auto"/>
              </w:divBdr>
            </w:div>
          </w:divsChild>
        </w:div>
      </w:divsChild>
    </w:div>
    <w:div w:id="1553426511">
      <w:bodyDiv w:val="1"/>
      <w:marLeft w:val="0"/>
      <w:marRight w:val="0"/>
      <w:marTop w:val="0"/>
      <w:marBottom w:val="0"/>
      <w:divBdr>
        <w:top w:val="none" w:sz="0" w:space="0" w:color="auto"/>
        <w:left w:val="none" w:sz="0" w:space="0" w:color="auto"/>
        <w:bottom w:val="none" w:sz="0" w:space="0" w:color="auto"/>
        <w:right w:val="none" w:sz="0" w:space="0" w:color="auto"/>
      </w:divBdr>
    </w:div>
    <w:div w:id="1558778132">
      <w:bodyDiv w:val="1"/>
      <w:marLeft w:val="0"/>
      <w:marRight w:val="0"/>
      <w:marTop w:val="0"/>
      <w:marBottom w:val="0"/>
      <w:divBdr>
        <w:top w:val="none" w:sz="0" w:space="0" w:color="auto"/>
        <w:left w:val="none" w:sz="0" w:space="0" w:color="auto"/>
        <w:bottom w:val="none" w:sz="0" w:space="0" w:color="auto"/>
        <w:right w:val="none" w:sz="0" w:space="0" w:color="auto"/>
      </w:divBdr>
    </w:div>
    <w:div w:id="1568178085">
      <w:bodyDiv w:val="1"/>
      <w:marLeft w:val="0"/>
      <w:marRight w:val="0"/>
      <w:marTop w:val="0"/>
      <w:marBottom w:val="0"/>
      <w:divBdr>
        <w:top w:val="none" w:sz="0" w:space="0" w:color="auto"/>
        <w:left w:val="none" w:sz="0" w:space="0" w:color="auto"/>
        <w:bottom w:val="none" w:sz="0" w:space="0" w:color="auto"/>
        <w:right w:val="none" w:sz="0" w:space="0" w:color="auto"/>
      </w:divBdr>
    </w:div>
    <w:div w:id="1574469018">
      <w:bodyDiv w:val="1"/>
      <w:marLeft w:val="0"/>
      <w:marRight w:val="0"/>
      <w:marTop w:val="0"/>
      <w:marBottom w:val="0"/>
      <w:divBdr>
        <w:top w:val="none" w:sz="0" w:space="0" w:color="auto"/>
        <w:left w:val="none" w:sz="0" w:space="0" w:color="auto"/>
        <w:bottom w:val="none" w:sz="0" w:space="0" w:color="auto"/>
        <w:right w:val="none" w:sz="0" w:space="0" w:color="auto"/>
      </w:divBdr>
    </w:div>
    <w:div w:id="1582371650">
      <w:bodyDiv w:val="1"/>
      <w:marLeft w:val="0"/>
      <w:marRight w:val="0"/>
      <w:marTop w:val="0"/>
      <w:marBottom w:val="0"/>
      <w:divBdr>
        <w:top w:val="none" w:sz="0" w:space="0" w:color="auto"/>
        <w:left w:val="none" w:sz="0" w:space="0" w:color="auto"/>
        <w:bottom w:val="none" w:sz="0" w:space="0" w:color="auto"/>
        <w:right w:val="none" w:sz="0" w:space="0" w:color="auto"/>
      </w:divBdr>
    </w:div>
    <w:div w:id="1584560127">
      <w:bodyDiv w:val="1"/>
      <w:marLeft w:val="0"/>
      <w:marRight w:val="0"/>
      <w:marTop w:val="0"/>
      <w:marBottom w:val="0"/>
      <w:divBdr>
        <w:top w:val="none" w:sz="0" w:space="0" w:color="auto"/>
        <w:left w:val="none" w:sz="0" w:space="0" w:color="auto"/>
        <w:bottom w:val="none" w:sz="0" w:space="0" w:color="auto"/>
        <w:right w:val="none" w:sz="0" w:space="0" w:color="auto"/>
      </w:divBdr>
    </w:div>
    <w:div w:id="1588464605">
      <w:bodyDiv w:val="1"/>
      <w:marLeft w:val="0"/>
      <w:marRight w:val="0"/>
      <w:marTop w:val="0"/>
      <w:marBottom w:val="0"/>
      <w:divBdr>
        <w:top w:val="none" w:sz="0" w:space="0" w:color="auto"/>
        <w:left w:val="none" w:sz="0" w:space="0" w:color="auto"/>
        <w:bottom w:val="none" w:sz="0" w:space="0" w:color="auto"/>
        <w:right w:val="none" w:sz="0" w:space="0" w:color="auto"/>
      </w:divBdr>
    </w:div>
    <w:div w:id="1594239416">
      <w:bodyDiv w:val="1"/>
      <w:marLeft w:val="0"/>
      <w:marRight w:val="0"/>
      <w:marTop w:val="0"/>
      <w:marBottom w:val="0"/>
      <w:divBdr>
        <w:top w:val="none" w:sz="0" w:space="0" w:color="auto"/>
        <w:left w:val="none" w:sz="0" w:space="0" w:color="auto"/>
        <w:bottom w:val="none" w:sz="0" w:space="0" w:color="auto"/>
        <w:right w:val="none" w:sz="0" w:space="0" w:color="auto"/>
      </w:divBdr>
    </w:div>
    <w:div w:id="1598631172">
      <w:bodyDiv w:val="1"/>
      <w:marLeft w:val="0"/>
      <w:marRight w:val="0"/>
      <w:marTop w:val="0"/>
      <w:marBottom w:val="0"/>
      <w:divBdr>
        <w:top w:val="none" w:sz="0" w:space="0" w:color="auto"/>
        <w:left w:val="none" w:sz="0" w:space="0" w:color="auto"/>
        <w:bottom w:val="none" w:sz="0" w:space="0" w:color="auto"/>
        <w:right w:val="none" w:sz="0" w:space="0" w:color="auto"/>
      </w:divBdr>
    </w:div>
    <w:div w:id="1631934485">
      <w:bodyDiv w:val="1"/>
      <w:marLeft w:val="0"/>
      <w:marRight w:val="0"/>
      <w:marTop w:val="0"/>
      <w:marBottom w:val="0"/>
      <w:divBdr>
        <w:top w:val="none" w:sz="0" w:space="0" w:color="auto"/>
        <w:left w:val="none" w:sz="0" w:space="0" w:color="auto"/>
        <w:bottom w:val="none" w:sz="0" w:space="0" w:color="auto"/>
        <w:right w:val="none" w:sz="0" w:space="0" w:color="auto"/>
      </w:divBdr>
    </w:div>
    <w:div w:id="1636713941">
      <w:bodyDiv w:val="1"/>
      <w:marLeft w:val="0"/>
      <w:marRight w:val="0"/>
      <w:marTop w:val="0"/>
      <w:marBottom w:val="0"/>
      <w:divBdr>
        <w:top w:val="none" w:sz="0" w:space="0" w:color="auto"/>
        <w:left w:val="none" w:sz="0" w:space="0" w:color="auto"/>
        <w:bottom w:val="none" w:sz="0" w:space="0" w:color="auto"/>
        <w:right w:val="none" w:sz="0" w:space="0" w:color="auto"/>
      </w:divBdr>
    </w:div>
    <w:div w:id="1644115686">
      <w:bodyDiv w:val="1"/>
      <w:marLeft w:val="0"/>
      <w:marRight w:val="0"/>
      <w:marTop w:val="0"/>
      <w:marBottom w:val="0"/>
      <w:divBdr>
        <w:top w:val="none" w:sz="0" w:space="0" w:color="auto"/>
        <w:left w:val="none" w:sz="0" w:space="0" w:color="auto"/>
        <w:bottom w:val="none" w:sz="0" w:space="0" w:color="auto"/>
        <w:right w:val="none" w:sz="0" w:space="0" w:color="auto"/>
      </w:divBdr>
    </w:div>
    <w:div w:id="1646663293">
      <w:bodyDiv w:val="1"/>
      <w:marLeft w:val="0"/>
      <w:marRight w:val="0"/>
      <w:marTop w:val="0"/>
      <w:marBottom w:val="0"/>
      <w:divBdr>
        <w:top w:val="none" w:sz="0" w:space="0" w:color="auto"/>
        <w:left w:val="none" w:sz="0" w:space="0" w:color="auto"/>
        <w:bottom w:val="none" w:sz="0" w:space="0" w:color="auto"/>
        <w:right w:val="none" w:sz="0" w:space="0" w:color="auto"/>
      </w:divBdr>
    </w:div>
    <w:div w:id="1661345830">
      <w:bodyDiv w:val="1"/>
      <w:marLeft w:val="0"/>
      <w:marRight w:val="0"/>
      <w:marTop w:val="0"/>
      <w:marBottom w:val="0"/>
      <w:divBdr>
        <w:top w:val="none" w:sz="0" w:space="0" w:color="auto"/>
        <w:left w:val="none" w:sz="0" w:space="0" w:color="auto"/>
        <w:bottom w:val="none" w:sz="0" w:space="0" w:color="auto"/>
        <w:right w:val="none" w:sz="0" w:space="0" w:color="auto"/>
      </w:divBdr>
    </w:div>
    <w:div w:id="1673146278">
      <w:bodyDiv w:val="1"/>
      <w:marLeft w:val="0"/>
      <w:marRight w:val="0"/>
      <w:marTop w:val="0"/>
      <w:marBottom w:val="0"/>
      <w:divBdr>
        <w:top w:val="none" w:sz="0" w:space="0" w:color="auto"/>
        <w:left w:val="none" w:sz="0" w:space="0" w:color="auto"/>
        <w:bottom w:val="none" w:sz="0" w:space="0" w:color="auto"/>
        <w:right w:val="none" w:sz="0" w:space="0" w:color="auto"/>
      </w:divBdr>
    </w:div>
    <w:div w:id="1695961718">
      <w:bodyDiv w:val="1"/>
      <w:marLeft w:val="0"/>
      <w:marRight w:val="0"/>
      <w:marTop w:val="0"/>
      <w:marBottom w:val="0"/>
      <w:divBdr>
        <w:top w:val="none" w:sz="0" w:space="0" w:color="auto"/>
        <w:left w:val="none" w:sz="0" w:space="0" w:color="auto"/>
        <w:bottom w:val="none" w:sz="0" w:space="0" w:color="auto"/>
        <w:right w:val="none" w:sz="0" w:space="0" w:color="auto"/>
      </w:divBdr>
    </w:div>
    <w:div w:id="1718625883">
      <w:bodyDiv w:val="1"/>
      <w:marLeft w:val="0"/>
      <w:marRight w:val="0"/>
      <w:marTop w:val="0"/>
      <w:marBottom w:val="0"/>
      <w:divBdr>
        <w:top w:val="none" w:sz="0" w:space="0" w:color="auto"/>
        <w:left w:val="none" w:sz="0" w:space="0" w:color="auto"/>
        <w:bottom w:val="none" w:sz="0" w:space="0" w:color="auto"/>
        <w:right w:val="none" w:sz="0" w:space="0" w:color="auto"/>
      </w:divBdr>
    </w:div>
    <w:div w:id="1719280222">
      <w:bodyDiv w:val="1"/>
      <w:marLeft w:val="0"/>
      <w:marRight w:val="0"/>
      <w:marTop w:val="0"/>
      <w:marBottom w:val="0"/>
      <w:divBdr>
        <w:top w:val="none" w:sz="0" w:space="0" w:color="auto"/>
        <w:left w:val="none" w:sz="0" w:space="0" w:color="auto"/>
        <w:bottom w:val="none" w:sz="0" w:space="0" w:color="auto"/>
        <w:right w:val="none" w:sz="0" w:space="0" w:color="auto"/>
      </w:divBdr>
    </w:div>
    <w:div w:id="1746949006">
      <w:bodyDiv w:val="1"/>
      <w:marLeft w:val="0"/>
      <w:marRight w:val="0"/>
      <w:marTop w:val="0"/>
      <w:marBottom w:val="0"/>
      <w:divBdr>
        <w:top w:val="none" w:sz="0" w:space="0" w:color="auto"/>
        <w:left w:val="none" w:sz="0" w:space="0" w:color="auto"/>
        <w:bottom w:val="none" w:sz="0" w:space="0" w:color="auto"/>
        <w:right w:val="none" w:sz="0" w:space="0" w:color="auto"/>
      </w:divBdr>
    </w:div>
    <w:div w:id="1815953647">
      <w:bodyDiv w:val="1"/>
      <w:marLeft w:val="0"/>
      <w:marRight w:val="0"/>
      <w:marTop w:val="0"/>
      <w:marBottom w:val="0"/>
      <w:divBdr>
        <w:top w:val="none" w:sz="0" w:space="0" w:color="auto"/>
        <w:left w:val="none" w:sz="0" w:space="0" w:color="auto"/>
        <w:bottom w:val="none" w:sz="0" w:space="0" w:color="auto"/>
        <w:right w:val="none" w:sz="0" w:space="0" w:color="auto"/>
      </w:divBdr>
    </w:div>
    <w:div w:id="1834644696">
      <w:bodyDiv w:val="1"/>
      <w:marLeft w:val="0"/>
      <w:marRight w:val="0"/>
      <w:marTop w:val="0"/>
      <w:marBottom w:val="0"/>
      <w:divBdr>
        <w:top w:val="none" w:sz="0" w:space="0" w:color="auto"/>
        <w:left w:val="none" w:sz="0" w:space="0" w:color="auto"/>
        <w:bottom w:val="none" w:sz="0" w:space="0" w:color="auto"/>
        <w:right w:val="none" w:sz="0" w:space="0" w:color="auto"/>
      </w:divBdr>
      <w:divsChild>
        <w:div w:id="94323366">
          <w:marLeft w:val="0"/>
          <w:marRight w:val="0"/>
          <w:marTop w:val="0"/>
          <w:marBottom w:val="0"/>
          <w:divBdr>
            <w:top w:val="none" w:sz="0" w:space="0" w:color="auto"/>
            <w:left w:val="none" w:sz="0" w:space="0" w:color="auto"/>
            <w:bottom w:val="none" w:sz="0" w:space="0" w:color="auto"/>
            <w:right w:val="none" w:sz="0" w:space="0" w:color="auto"/>
          </w:divBdr>
          <w:divsChild>
            <w:div w:id="114838363">
              <w:marLeft w:val="225"/>
              <w:marRight w:val="0"/>
              <w:marTop w:val="150"/>
              <w:marBottom w:val="0"/>
              <w:divBdr>
                <w:top w:val="none" w:sz="0" w:space="0" w:color="auto"/>
                <w:left w:val="none" w:sz="0" w:space="0" w:color="auto"/>
                <w:bottom w:val="none" w:sz="0" w:space="0" w:color="auto"/>
                <w:right w:val="none" w:sz="0" w:space="0" w:color="auto"/>
              </w:divBdr>
            </w:div>
          </w:divsChild>
        </w:div>
      </w:divsChild>
    </w:div>
    <w:div w:id="1855193740">
      <w:bodyDiv w:val="1"/>
      <w:marLeft w:val="0"/>
      <w:marRight w:val="0"/>
      <w:marTop w:val="0"/>
      <w:marBottom w:val="0"/>
      <w:divBdr>
        <w:top w:val="none" w:sz="0" w:space="0" w:color="auto"/>
        <w:left w:val="none" w:sz="0" w:space="0" w:color="auto"/>
        <w:bottom w:val="none" w:sz="0" w:space="0" w:color="auto"/>
        <w:right w:val="none" w:sz="0" w:space="0" w:color="auto"/>
      </w:divBdr>
    </w:div>
    <w:div w:id="1896694628">
      <w:bodyDiv w:val="1"/>
      <w:marLeft w:val="0"/>
      <w:marRight w:val="0"/>
      <w:marTop w:val="0"/>
      <w:marBottom w:val="0"/>
      <w:divBdr>
        <w:top w:val="none" w:sz="0" w:space="0" w:color="auto"/>
        <w:left w:val="none" w:sz="0" w:space="0" w:color="auto"/>
        <w:bottom w:val="none" w:sz="0" w:space="0" w:color="auto"/>
        <w:right w:val="none" w:sz="0" w:space="0" w:color="auto"/>
      </w:divBdr>
    </w:div>
    <w:div w:id="1927878179">
      <w:bodyDiv w:val="1"/>
      <w:marLeft w:val="0"/>
      <w:marRight w:val="0"/>
      <w:marTop w:val="0"/>
      <w:marBottom w:val="0"/>
      <w:divBdr>
        <w:top w:val="none" w:sz="0" w:space="0" w:color="auto"/>
        <w:left w:val="none" w:sz="0" w:space="0" w:color="auto"/>
        <w:bottom w:val="none" w:sz="0" w:space="0" w:color="auto"/>
        <w:right w:val="none" w:sz="0" w:space="0" w:color="auto"/>
      </w:divBdr>
    </w:div>
    <w:div w:id="1933782984">
      <w:bodyDiv w:val="1"/>
      <w:marLeft w:val="0"/>
      <w:marRight w:val="0"/>
      <w:marTop w:val="0"/>
      <w:marBottom w:val="0"/>
      <w:divBdr>
        <w:top w:val="none" w:sz="0" w:space="0" w:color="auto"/>
        <w:left w:val="none" w:sz="0" w:space="0" w:color="auto"/>
        <w:bottom w:val="none" w:sz="0" w:space="0" w:color="auto"/>
        <w:right w:val="none" w:sz="0" w:space="0" w:color="auto"/>
      </w:divBdr>
    </w:div>
    <w:div w:id="1952858601">
      <w:bodyDiv w:val="1"/>
      <w:marLeft w:val="0"/>
      <w:marRight w:val="0"/>
      <w:marTop w:val="0"/>
      <w:marBottom w:val="0"/>
      <w:divBdr>
        <w:top w:val="none" w:sz="0" w:space="0" w:color="auto"/>
        <w:left w:val="none" w:sz="0" w:space="0" w:color="auto"/>
        <w:bottom w:val="none" w:sz="0" w:space="0" w:color="auto"/>
        <w:right w:val="none" w:sz="0" w:space="0" w:color="auto"/>
      </w:divBdr>
    </w:div>
    <w:div w:id="1957826925">
      <w:bodyDiv w:val="1"/>
      <w:marLeft w:val="0"/>
      <w:marRight w:val="0"/>
      <w:marTop w:val="0"/>
      <w:marBottom w:val="0"/>
      <w:divBdr>
        <w:top w:val="none" w:sz="0" w:space="0" w:color="auto"/>
        <w:left w:val="none" w:sz="0" w:space="0" w:color="auto"/>
        <w:bottom w:val="none" w:sz="0" w:space="0" w:color="auto"/>
        <w:right w:val="none" w:sz="0" w:space="0" w:color="auto"/>
      </w:divBdr>
      <w:divsChild>
        <w:div w:id="294288529">
          <w:marLeft w:val="0"/>
          <w:marRight w:val="0"/>
          <w:marTop w:val="0"/>
          <w:marBottom w:val="0"/>
          <w:divBdr>
            <w:top w:val="none" w:sz="0" w:space="0" w:color="auto"/>
            <w:left w:val="none" w:sz="0" w:space="0" w:color="auto"/>
            <w:bottom w:val="none" w:sz="0" w:space="0" w:color="auto"/>
            <w:right w:val="none" w:sz="0" w:space="0" w:color="auto"/>
          </w:divBdr>
          <w:divsChild>
            <w:div w:id="230390763">
              <w:marLeft w:val="0"/>
              <w:marRight w:val="0"/>
              <w:marTop w:val="0"/>
              <w:marBottom w:val="0"/>
              <w:divBdr>
                <w:top w:val="none" w:sz="0" w:space="0" w:color="auto"/>
                <w:left w:val="none" w:sz="0" w:space="0" w:color="auto"/>
                <w:bottom w:val="none" w:sz="0" w:space="0" w:color="auto"/>
                <w:right w:val="none" w:sz="0" w:space="0" w:color="auto"/>
              </w:divBdr>
              <w:divsChild>
                <w:div w:id="545873146">
                  <w:marLeft w:val="0"/>
                  <w:marRight w:val="0"/>
                  <w:marTop w:val="0"/>
                  <w:marBottom w:val="0"/>
                  <w:divBdr>
                    <w:top w:val="none" w:sz="0" w:space="0" w:color="auto"/>
                    <w:left w:val="none" w:sz="0" w:space="0" w:color="auto"/>
                    <w:bottom w:val="none" w:sz="0" w:space="0" w:color="auto"/>
                    <w:right w:val="none" w:sz="0" w:space="0" w:color="auto"/>
                  </w:divBdr>
                  <w:divsChild>
                    <w:div w:id="1891069423">
                      <w:marLeft w:val="0"/>
                      <w:marRight w:val="0"/>
                      <w:marTop w:val="0"/>
                      <w:marBottom w:val="0"/>
                      <w:divBdr>
                        <w:top w:val="none" w:sz="0" w:space="0" w:color="auto"/>
                        <w:left w:val="none" w:sz="0" w:space="0" w:color="auto"/>
                        <w:bottom w:val="none" w:sz="0" w:space="0" w:color="auto"/>
                        <w:right w:val="none" w:sz="0" w:space="0" w:color="auto"/>
                      </w:divBdr>
                      <w:divsChild>
                        <w:div w:id="705108833">
                          <w:marLeft w:val="0"/>
                          <w:marRight w:val="0"/>
                          <w:marTop w:val="0"/>
                          <w:marBottom w:val="0"/>
                          <w:divBdr>
                            <w:top w:val="none" w:sz="0" w:space="0" w:color="auto"/>
                            <w:left w:val="none" w:sz="0" w:space="0" w:color="auto"/>
                            <w:bottom w:val="none" w:sz="0" w:space="0" w:color="auto"/>
                            <w:right w:val="none" w:sz="0" w:space="0" w:color="auto"/>
                          </w:divBdr>
                          <w:divsChild>
                            <w:div w:id="916356706">
                              <w:marLeft w:val="150"/>
                              <w:marRight w:val="150"/>
                              <w:marTop w:val="150"/>
                              <w:marBottom w:val="150"/>
                              <w:divBdr>
                                <w:top w:val="none" w:sz="0" w:space="0" w:color="auto"/>
                                <w:left w:val="none" w:sz="0" w:space="0" w:color="auto"/>
                                <w:bottom w:val="none" w:sz="0" w:space="0" w:color="auto"/>
                                <w:right w:val="none" w:sz="0" w:space="0" w:color="auto"/>
                              </w:divBdr>
                              <w:divsChild>
                                <w:div w:id="2011791320">
                                  <w:marLeft w:val="0"/>
                                  <w:marRight w:val="0"/>
                                  <w:marTop w:val="0"/>
                                  <w:marBottom w:val="0"/>
                                  <w:divBdr>
                                    <w:top w:val="none" w:sz="0" w:space="0" w:color="auto"/>
                                    <w:left w:val="none" w:sz="0" w:space="0" w:color="auto"/>
                                    <w:bottom w:val="none" w:sz="0" w:space="0" w:color="auto"/>
                                    <w:right w:val="none" w:sz="0" w:space="0" w:color="auto"/>
                                  </w:divBdr>
                                  <w:divsChild>
                                    <w:div w:id="262302173">
                                      <w:marLeft w:val="0"/>
                                      <w:marRight w:val="0"/>
                                      <w:marTop w:val="0"/>
                                      <w:marBottom w:val="0"/>
                                      <w:divBdr>
                                        <w:top w:val="none" w:sz="0" w:space="0" w:color="auto"/>
                                        <w:left w:val="none" w:sz="0" w:space="0" w:color="auto"/>
                                        <w:bottom w:val="none" w:sz="0" w:space="0" w:color="auto"/>
                                        <w:right w:val="none" w:sz="0" w:space="0" w:color="auto"/>
                                      </w:divBdr>
                                      <w:divsChild>
                                        <w:div w:id="582880157">
                                          <w:marLeft w:val="0"/>
                                          <w:marRight w:val="0"/>
                                          <w:marTop w:val="0"/>
                                          <w:marBottom w:val="0"/>
                                          <w:divBdr>
                                            <w:top w:val="none" w:sz="0" w:space="0" w:color="auto"/>
                                            <w:left w:val="none" w:sz="0" w:space="0" w:color="auto"/>
                                            <w:bottom w:val="none" w:sz="0" w:space="0" w:color="auto"/>
                                            <w:right w:val="none" w:sz="0" w:space="0" w:color="auto"/>
                                          </w:divBdr>
                                          <w:divsChild>
                                            <w:div w:id="18115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011568">
      <w:bodyDiv w:val="1"/>
      <w:marLeft w:val="0"/>
      <w:marRight w:val="0"/>
      <w:marTop w:val="0"/>
      <w:marBottom w:val="0"/>
      <w:divBdr>
        <w:top w:val="none" w:sz="0" w:space="0" w:color="auto"/>
        <w:left w:val="none" w:sz="0" w:space="0" w:color="auto"/>
        <w:bottom w:val="none" w:sz="0" w:space="0" w:color="auto"/>
        <w:right w:val="none" w:sz="0" w:space="0" w:color="auto"/>
      </w:divBdr>
    </w:div>
    <w:div w:id="1986082206">
      <w:bodyDiv w:val="1"/>
      <w:marLeft w:val="0"/>
      <w:marRight w:val="0"/>
      <w:marTop w:val="0"/>
      <w:marBottom w:val="0"/>
      <w:divBdr>
        <w:top w:val="none" w:sz="0" w:space="0" w:color="auto"/>
        <w:left w:val="none" w:sz="0" w:space="0" w:color="auto"/>
        <w:bottom w:val="none" w:sz="0" w:space="0" w:color="auto"/>
        <w:right w:val="none" w:sz="0" w:space="0" w:color="auto"/>
      </w:divBdr>
    </w:div>
    <w:div w:id="1996836147">
      <w:bodyDiv w:val="1"/>
      <w:marLeft w:val="0"/>
      <w:marRight w:val="0"/>
      <w:marTop w:val="0"/>
      <w:marBottom w:val="0"/>
      <w:divBdr>
        <w:top w:val="none" w:sz="0" w:space="0" w:color="auto"/>
        <w:left w:val="none" w:sz="0" w:space="0" w:color="auto"/>
        <w:bottom w:val="none" w:sz="0" w:space="0" w:color="auto"/>
        <w:right w:val="none" w:sz="0" w:space="0" w:color="auto"/>
      </w:divBdr>
    </w:div>
    <w:div w:id="2003196788">
      <w:bodyDiv w:val="1"/>
      <w:marLeft w:val="0"/>
      <w:marRight w:val="0"/>
      <w:marTop w:val="0"/>
      <w:marBottom w:val="0"/>
      <w:divBdr>
        <w:top w:val="none" w:sz="0" w:space="0" w:color="auto"/>
        <w:left w:val="none" w:sz="0" w:space="0" w:color="auto"/>
        <w:bottom w:val="none" w:sz="0" w:space="0" w:color="auto"/>
        <w:right w:val="none" w:sz="0" w:space="0" w:color="auto"/>
      </w:divBdr>
    </w:div>
    <w:div w:id="2022047847">
      <w:bodyDiv w:val="1"/>
      <w:marLeft w:val="0"/>
      <w:marRight w:val="0"/>
      <w:marTop w:val="0"/>
      <w:marBottom w:val="0"/>
      <w:divBdr>
        <w:top w:val="none" w:sz="0" w:space="0" w:color="auto"/>
        <w:left w:val="none" w:sz="0" w:space="0" w:color="auto"/>
        <w:bottom w:val="none" w:sz="0" w:space="0" w:color="auto"/>
        <w:right w:val="none" w:sz="0" w:space="0" w:color="auto"/>
      </w:divBdr>
    </w:div>
    <w:div w:id="2059159091">
      <w:bodyDiv w:val="1"/>
      <w:marLeft w:val="0"/>
      <w:marRight w:val="0"/>
      <w:marTop w:val="0"/>
      <w:marBottom w:val="0"/>
      <w:divBdr>
        <w:top w:val="none" w:sz="0" w:space="0" w:color="auto"/>
        <w:left w:val="none" w:sz="0" w:space="0" w:color="auto"/>
        <w:bottom w:val="none" w:sz="0" w:space="0" w:color="auto"/>
        <w:right w:val="none" w:sz="0" w:space="0" w:color="auto"/>
      </w:divBdr>
    </w:div>
    <w:div w:id="2071150730">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
    <w:div w:id="2091543293">
      <w:bodyDiv w:val="1"/>
      <w:marLeft w:val="0"/>
      <w:marRight w:val="0"/>
      <w:marTop w:val="0"/>
      <w:marBottom w:val="0"/>
      <w:divBdr>
        <w:top w:val="none" w:sz="0" w:space="0" w:color="auto"/>
        <w:left w:val="none" w:sz="0" w:space="0" w:color="auto"/>
        <w:bottom w:val="none" w:sz="0" w:space="0" w:color="auto"/>
        <w:right w:val="none" w:sz="0" w:space="0" w:color="auto"/>
      </w:divBdr>
    </w:div>
    <w:div w:id="2123838109">
      <w:bodyDiv w:val="1"/>
      <w:marLeft w:val="0"/>
      <w:marRight w:val="0"/>
      <w:marTop w:val="0"/>
      <w:marBottom w:val="0"/>
      <w:divBdr>
        <w:top w:val="none" w:sz="0" w:space="0" w:color="auto"/>
        <w:left w:val="none" w:sz="0" w:space="0" w:color="auto"/>
        <w:bottom w:val="none" w:sz="0" w:space="0" w:color="auto"/>
        <w:right w:val="none" w:sz="0" w:space="0" w:color="auto"/>
      </w:divBdr>
    </w:div>
    <w:div w:id="2134205549">
      <w:bodyDiv w:val="1"/>
      <w:marLeft w:val="0"/>
      <w:marRight w:val="0"/>
      <w:marTop w:val="0"/>
      <w:marBottom w:val="0"/>
      <w:divBdr>
        <w:top w:val="none" w:sz="0" w:space="0" w:color="auto"/>
        <w:left w:val="none" w:sz="0" w:space="0" w:color="auto"/>
        <w:bottom w:val="none" w:sz="0" w:space="0" w:color="auto"/>
        <w:right w:val="none" w:sz="0" w:space="0" w:color="auto"/>
      </w:divBdr>
    </w:div>
    <w:div w:id="214658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msdn.microsoft.com/en-us/library/system.stringcomparison.ordinalignorecase.aspx" TargetMode="External"/><Relationship Id="rId26" Type="http://schemas.openxmlformats.org/officeDocument/2006/relationships/hyperlink" Target="http://msdn.microsoft.com/en-us/library/system.uri(v=vs.110).aspx" TargetMode="External"/><Relationship Id="rId39" Type="http://schemas.openxmlformats.org/officeDocument/2006/relationships/hyperlink" Target="http://msdn.microsoft.com/en-us/library/windows/desktop/aa378932(v=vs.85).aspx" TargetMode="External"/><Relationship Id="rId21" Type="http://schemas.openxmlformats.org/officeDocument/2006/relationships/hyperlink" Target="http://msdn.microsoft.com/en-us/library/system.globalization.cultureinfo.invariantculture.aspx" TargetMode="External"/><Relationship Id="rId34" Type="http://schemas.openxmlformats.org/officeDocument/2006/relationships/hyperlink" Target="http://msdn.microsoft.com/en-us/library/hh873175(v=vs.110).aspx" TargetMode="External"/><Relationship Id="rId42" Type="http://schemas.openxmlformats.org/officeDocument/2006/relationships/hyperlink" Target="http://www.gotw.ca/publications/mill22.htm" TargetMode="External"/><Relationship Id="rId47" Type="http://schemas.openxmlformats.org/officeDocument/2006/relationships/hyperlink" Target="http://www.stroustrup.com/C++11FAQ.html" TargetMode="External"/><Relationship Id="rId50" Type="http://schemas.openxmlformats.org/officeDocument/2006/relationships/hyperlink" Target="http://msdn.microsoft.com/en-us/library/aa730837(v=vs.80).aspx" TargetMode="Externa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msdn.microsoft.com/en-us/library/system.stringcomparison.aspx" TargetMode="External"/><Relationship Id="rId29" Type="http://schemas.openxmlformats.org/officeDocument/2006/relationships/hyperlink" Target="http://clrinterop.codeplex.com/" TargetMode="External"/><Relationship Id="rId11" Type="http://schemas.openxmlformats.org/officeDocument/2006/relationships/hyperlink" Target="http://1code.codeplex.com/" TargetMode="External"/><Relationship Id="rId24" Type="http://schemas.openxmlformats.org/officeDocument/2006/relationships/hyperlink" Target="http://msdn.microsoft.com/en-us/library/system.string.toupperinvariant.aspx" TargetMode="External"/><Relationship Id="rId32" Type="http://schemas.openxmlformats.org/officeDocument/2006/relationships/hyperlink" Target="http://msdn.microsoft.com/en-us/library/system.iasyncresult(v=vs.110).aspx" TargetMode="External"/><Relationship Id="rId37" Type="http://schemas.openxmlformats.org/officeDocument/2006/relationships/hyperlink" Target="http://www.stroustrup.com/C++11FAQ.html" TargetMode="External"/><Relationship Id="rId40" Type="http://schemas.openxmlformats.org/officeDocument/2006/relationships/hyperlink" Target="http://herbsutter.com/gotw/_100/" TargetMode="External"/><Relationship Id="rId45" Type="http://schemas.openxmlformats.org/officeDocument/2006/relationships/hyperlink" Target="http://www.objectmentor.com/resources/publishedArticles.html" TargetMode="External"/><Relationship Id="rId53" Type="http://schemas.openxmlformats.org/officeDocument/2006/relationships/header" Target="header2.xml"/><Relationship Id="rId5" Type="http://schemas.openxmlformats.org/officeDocument/2006/relationships/numbering" Target="numbering.xml"/><Relationship Id="rId19" Type="http://schemas.openxmlformats.org/officeDocument/2006/relationships/hyperlink" Target="http://msdn.microsoft.com/en-us/library/system.stringcomparison.ordinal.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msdn.microsoft.com/en-us/library/system.string.compare.aspx" TargetMode="External"/><Relationship Id="rId27" Type="http://schemas.openxmlformats.org/officeDocument/2006/relationships/hyperlink" Target="http://msdn.microsoft.com/en-us/library/vstudio/system.guid.newguid(v=vs.100).aspx" TargetMode="External"/><Relationship Id="rId30" Type="http://schemas.openxmlformats.org/officeDocument/2006/relationships/hyperlink" Target="http://pinvoke.net" TargetMode="External"/><Relationship Id="rId35" Type="http://schemas.openxmlformats.org/officeDocument/2006/relationships/hyperlink" Target="http://msdn.microsoft.com/en-us/library/hh191443.aspx" TargetMode="External"/><Relationship Id="rId43" Type="http://schemas.openxmlformats.org/officeDocument/2006/relationships/hyperlink" Target="http://msdn.microsoft.com/en-us/library/bb384865.aspx" TargetMode="External"/><Relationship Id="rId48" Type="http://schemas.openxmlformats.org/officeDocument/2006/relationships/hyperlink" Target="http://herbsutter.com/elements-of-modern-c-style/" TargetMode="External"/><Relationship Id="rId56" Type="http://schemas.microsoft.com/office/2011/relationships/people" Target="people.xm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msdn.microsoft.com/en-us/library/ms229042(v=vs.110).aspx" TargetMode="External"/><Relationship Id="rId17" Type="http://schemas.openxmlformats.org/officeDocument/2006/relationships/hyperlink" Target="http://msdn.microsoft.com/en-us/library/system.stringcomparison.ordinal.aspx" TargetMode="External"/><Relationship Id="rId25" Type="http://schemas.openxmlformats.org/officeDocument/2006/relationships/hyperlink" Target="http://msdn.microsoft.com/en-us/library/system.string.tolowerinvariant.aspx" TargetMode="External"/><Relationship Id="rId33" Type="http://schemas.openxmlformats.org/officeDocument/2006/relationships/hyperlink" Target="http://msdn.microsoft.com/en-us/library/ms228969(v=vs.110).aspx" TargetMode="External"/><Relationship Id="rId38" Type="http://schemas.openxmlformats.org/officeDocument/2006/relationships/hyperlink" Target="http://msdn.microsoft.com/en-us/library/hh567368.aspx" TargetMode="External"/><Relationship Id="rId46" Type="http://schemas.openxmlformats.org/officeDocument/2006/relationships/hyperlink" Target="http://herbsutter.com/gotw/" TargetMode="External"/><Relationship Id="rId20" Type="http://schemas.openxmlformats.org/officeDocument/2006/relationships/hyperlink" Target="http://msdn.microsoft.com/en-us/library/system.stringcomparison.ordinalignorecase.aspx" TargetMode="External"/><Relationship Id="rId41" Type="http://schemas.openxmlformats.org/officeDocument/2006/relationships/hyperlink" Target="http://en.wikibooks.org/wiki/More_C%2B%2B_Idioms/Copy-and-swap"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mathworks.de/matlabcentral/fileexchange/16663-simple-waitbar" TargetMode="External"/><Relationship Id="rId23" Type="http://schemas.openxmlformats.org/officeDocument/2006/relationships/hyperlink" Target="http://msdn.microsoft.com/en-us/library/system.string.compareto.aspx" TargetMode="External"/><Relationship Id="rId28" Type="http://schemas.openxmlformats.org/officeDocument/2006/relationships/hyperlink" Target="http://msdn.microsoft.com/en-us/library/system.executionengineexception(v=vs.110).aspx" TargetMode="External"/><Relationship Id="rId36" Type="http://schemas.openxmlformats.org/officeDocument/2006/relationships/hyperlink" Target="http://msdn.microsoft.com/en-us/library/system.threading.cancellationtoken(v=vs.110).aspx" TargetMode="External"/><Relationship Id="rId49" Type="http://schemas.openxmlformats.org/officeDocument/2006/relationships/hyperlink" Target="http://en.wikibooks.org/wiki/More_C%2B%2B_Idioms" TargetMode="External"/><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msdn.microsoft.com/en-us/library/23acw07k.aspx" TargetMode="External"/><Relationship Id="rId44" Type="http://schemas.openxmlformats.org/officeDocument/2006/relationships/hyperlink" Target="http://1code.codeplex.com/wikipage?title=All-In-One%20Code%20Framework%20Coding%20Standards" TargetMode="External"/><Relationship Id="rId52"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file:///\\grb1fs10\..\..\Users\michaelU\AppData\Local\Microsoft\Windows\AppData\Local\Temp\Temp1_SolConcept.zip\P012400_OrganizationalProcessDefinitionProcess.doc" TargetMode="External"/><Relationship Id="rId1" Type="http://schemas.openxmlformats.org/officeDocument/2006/relationships/hyperlink" Target="file:///\\grb1fs10\..\..\Users\michaelU\AppData\Local\Microsoft\Windows\AppData\Local\Temp\Temp1_SolConcept.zip\P010000_PEP2iDocumentOverview.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BD018C43E45E45A39F48ABE70EC7B7" ma:contentTypeVersion="0" ma:contentTypeDescription="Create a new document." ma:contentTypeScope="" ma:versionID="4a813407ac678361b382f078b8db8e3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FC2C03-ACDB-4A59-A7CA-0596A18433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283DCF-45FE-4E6D-9117-C61EF7840102}">
  <ds:schemaRefs>
    <ds:schemaRef ds:uri="http://schemas.microsoft.com/sharepoint/v3/contenttype/forms"/>
  </ds:schemaRefs>
</ds:datastoreItem>
</file>

<file path=customXml/itemProps3.xml><?xml version="1.0" encoding="utf-8"?>
<ds:datastoreItem xmlns:ds="http://schemas.openxmlformats.org/officeDocument/2006/customXml" ds:itemID="{708E1B46-6BDB-49F0-BE96-1F343D3B01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B1B9F23-D72D-4C16-B1D8-73A15D11C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27499</Words>
  <Characters>173250</Characters>
  <Application>Microsoft Office Word</Application>
  <DocSecurity>0</DocSecurity>
  <Lines>1443</Lines>
  <Paragraphs>400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Coding Guidelines C#, C++</vt:lpstr>
      <vt:lpstr>Coding Guidelines C#, C++</vt:lpstr>
    </vt:vector>
  </TitlesOfParts>
  <Company>Bosch Sicherheitssysteme GmbH</Company>
  <LinksUpToDate>false</LinksUpToDate>
  <CharactersWithSpaces>200349</CharactersWithSpaces>
  <SharedDoc>false</SharedDoc>
  <HLinks>
    <vt:vector size="144" baseType="variant">
      <vt:variant>
        <vt:i4>7209072</vt:i4>
      </vt:variant>
      <vt:variant>
        <vt:i4>222</vt:i4>
      </vt:variant>
      <vt:variant>
        <vt:i4>0</vt:i4>
      </vt:variant>
      <vt:variant>
        <vt:i4>5</vt:i4>
      </vt:variant>
      <vt:variant>
        <vt:lpwstr/>
      </vt:variant>
      <vt:variant>
        <vt:lpwstr>_Finalizable_Types</vt:lpwstr>
      </vt:variant>
      <vt:variant>
        <vt:i4>262147</vt:i4>
      </vt:variant>
      <vt:variant>
        <vt:i4>219</vt:i4>
      </vt:variant>
      <vt:variant>
        <vt:i4>0</vt:i4>
      </vt:variant>
      <vt:variant>
        <vt:i4>5</vt:i4>
      </vt:variant>
      <vt:variant>
        <vt:lpwstr>http://msdn.microsoft.com/en-us/library/23acw07k.aspx</vt:lpwstr>
      </vt:variant>
      <vt:variant>
        <vt:lpwstr/>
      </vt:variant>
      <vt:variant>
        <vt:i4>2424886</vt:i4>
      </vt:variant>
      <vt:variant>
        <vt:i4>216</vt:i4>
      </vt:variant>
      <vt:variant>
        <vt:i4>0</vt:i4>
      </vt:variant>
      <vt:variant>
        <vt:i4>5</vt:i4>
      </vt:variant>
      <vt:variant>
        <vt:lpwstr>http://pinvoke.net/</vt:lpwstr>
      </vt:variant>
      <vt:variant>
        <vt:lpwstr/>
      </vt:variant>
      <vt:variant>
        <vt:i4>6291497</vt:i4>
      </vt:variant>
      <vt:variant>
        <vt:i4>213</vt:i4>
      </vt:variant>
      <vt:variant>
        <vt:i4>0</vt:i4>
      </vt:variant>
      <vt:variant>
        <vt:i4>5</vt:i4>
      </vt:variant>
      <vt:variant>
        <vt:lpwstr>http://clrinterop.codeplex.com/</vt:lpwstr>
      </vt:variant>
      <vt:variant>
        <vt:lpwstr/>
      </vt:variant>
      <vt:variant>
        <vt:i4>3342388</vt:i4>
      </vt:variant>
      <vt:variant>
        <vt:i4>210</vt:i4>
      </vt:variant>
      <vt:variant>
        <vt:i4>0</vt:i4>
      </vt:variant>
      <vt:variant>
        <vt:i4>5</vt:i4>
      </vt:variant>
      <vt:variant>
        <vt:lpwstr>http://msdn.microsoft.com/en-us/library/system.string.tolowerinvariant.aspx</vt:lpwstr>
      </vt:variant>
      <vt:variant>
        <vt:lpwstr/>
      </vt:variant>
      <vt:variant>
        <vt:i4>2883626</vt:i4>
      </vt:variant>
      <vt:variant>
        <vt:i4>207</vt:i4>
      </vt:variant>
      <vt:variant>
        <vt:i4>0</vt:i4>
      </vt:variant>
      <vt:variant>
        <vt:i4>5</vt:i4>
      </vt:variant>
      <vt:variant>
        <vt:lpwstr>http://msdn.microsoft.com/en-us/library/system.string.toupperinvariant.aspx</vt:lpwstr>
      </vt:variant>
      <vt:variant>
        <vt:lpwstr/>
      </vt:variant>
      <vt:variant>
        <vt:i4>196616</vt:i4>
      </vt:variant>
      <vt:variant>
        <vt:i4>204</vt:i4>
      </vt:variant>
      <vt:variant>
        <vt:i4>0</vt:i4>
      </vt:variant>
      <vt:variant>
        <vt:i4>5</vt:i4>
      </vt:variant>
      <vt:variant>
        <vt:lpwstr>http://msdn.microsoft.com/en-us/library/system.string.compareto.aspx</vt:lpwstr>
      </vt:variant>
      <vt:variant>
        <vt:lpwstr/>
      </vt:variant>
      <vt:variant>
        <vt:i4>7798887</vt:i4>
      </vt:variant>
      <vt:variant>
        <vt:i4>201</vt:i4>
      </vt:variant>
      <vt:variant>
        <vt:i4>0</vt:i4>
      </vt:variant>
      <vt:variant>
        <vt:i4>5</vt:i4>
      </vt:variant>
      <vt:variant>
        <vt:lpwstr>http://msdn.microsoft.com/en-us/library/system.string.compare.aspx</vt:lpwstr>
      </vt:variant>
      <vt:variant>
        <vt:lpwstr/>
      </vt:variant>
      <vt:variant>
        <vt:i4>5046365</vt:i4>
      </vt:variant>
      <vt:variant>
        <vt:i4>198</vt:i4>
      </vt:variant>
      <vt:variant>
        <vt:i4>0</vt:i4>
      </vt:variant>
      <vt:variant>
        <vt:i4>5</vt:i4>
      </vt:variant>
      <vt:variant>
        <vt:lpwstr>http://msdn.microsoft.com/en-us/library/system.string.equals.aspx</vt:lpwstr>
      </vt:variant>
      <vt:variant>
        <vt:lpwstr/>
      </vt:variant>
      <vt:variant>
        <vt:i4>2621567</vt:i4>
      </vt:variant>
      <vt:variant>
        <vt:i4>195</vt:i4>
      </vt:variant>
      <vt:variant>
        <vt:i4>0</vt:i4>
      </vt:variant>
      <vt:variant>
        <vt:i4>5</vt:i4>
      </vt:variant>
      <vt:variant>
        <vt:lpwstr>http://msdn.microsoft.com/en-us/library/system.globalization.cultureinfo.invariantculture.aspx</vt:lpwstr>
      </vt:variant>
      <vt:variant>
        <vt:lpwstr/>
      </vt:variant>
      <vt:variant>
        <vt:i4>7078013</vt:i4>
      </vt:variant>
      <vt:variant>
        <vt:i4>192</vt:i4>
      </vt:variant>
      <vt:variant>
        <vt:i4>0</vt:i4>
      </vt:variant>
      <vt:variant>
        <vt:i4>5</vt:i4>
      </vt:variant>
      <vt:variant>
        <vt:lpwstr>http://msdn.microsoft.com/en-us/library/system.stringcomparison.ordinalignorecase.aspx</vt:lpwstr>
      </vt:variant>
      <vt:variant>
        <vt:lpwstr/>
      </vt:variant>
      <vt:variant>
        <vt:i4>589844</vt:i4>
      </vt:variant>
      <vt:variant>
        <vt:i4>189</vt:i4>
      </vt:variant>
      <vt:variant>
        <vt:i4>0</vt:i4>
      </vt:variant>
      <vt:variant>
        <vt:i4>5</vt:i4>
      </vt:variant>
      <vt:variant>
        <vt:lpwstr>http://msdn.microsoft.com/en-us/library/system.stringcomparison.ordinal.aspx</vt:lpwstr>
      </vt:variant>
      <vt:variant>
        <vt:lpwstr/>
      </vt:variant>
      <vt:variant>
        <vt:i4>3211298</vt:i4>
      </vt:variant>
      <vt:variant>
        <vt:i4>186</vt:i4>
      </vt:variant>
      <vt:variant>
        <vt:i4>0</vt:i4>
      </vt:variant>
      <vt:variant>
        <vt:i4>5</vt:i4>
      </vt:variant>
      <vt:variant>
        <vt:lpwstr>http://msdn.microsoft.com/en-us/library/system.stringcomparison.currentculture.aspx</vt:lpwstr>
      </vt:variant>
      <vt:variant>
        <vt:lpwstr/>
      </vt:variant>
      <vt:variant>
        <vt:i4>7078013</vt:i4>
      </vt:variant>
      <vt:variant>
        <vt:i4>183</vt:i4>
      </vt:variant>
      <vt:variant>
        <vt:i4>0</vt:i4>
      </vt:variant>
      <vt:variant>
        <vt:i4>5</vt:i4>
      </vt:variant>
      <vt:variant>
        <vt:lpwstr>http://msdn.microsoft.com/en-us/library/system.stringcomparison.ordinalignorecase.aspx</vt:lpwstr>
      </vt:variant>
      <vt:variant>
        <vt:lpwstr/>
      </vt:variant>
      <vt:variant>
        <vt:i4>589844</vt:i4>
      </vt:variant>
      <vt:variant>
        <vt:i4>180</vt:i4>
      </vt:variant>
      <vt:variant>
        <vt:i4>0</vt:i4>
      </vt:variant>
      <vt:variant>
        <vt:i4>5</vt:i4>
      </vt:variant>
      <vt:variant>
        <vt:lpwstr>http://msdn.microsoft.com/en-us/library/system.stringcomparison.ordinal.aspx</vt:lpwstr>
      </vt:variant>
      <vt:variant>
        <vt:lpwstr/>
      </vt:variant>
      <vt:variant>
        <vt:i4>6094877</vt:i4>
      </vt:variant>
      <vt:variant>
        <vt:i4>177</vt:i4>
      </vt:variant>
      <vt:variant>
        <vt:i4>0</vt:i4>
      </vt:variant>
      <vt:variant>
        <vt:i4>5</vt:i4>
      </vt:variant>
      <vt:variant>
        <vt:lpwstr>http://msdn.microsoft.com/en-us/library/system.stringcomparison.aspx</vt:lpwstr>
      </vt:variant>
      <vt:variant>
        <vt:lpwstr/>
      </vt:variant>
      <vt:variant>
        <vt:i4>4980802</vt:i4>
      </vt:variant>
      <vt:variant>
        <vt:i4>174</vt:i4>
      </vt:variant>
      <vt:variant>
        <vt:i4>0</vt:i4>
      </vt:variant>
      <vt:variant>
        <vt:i4>5</vt:i4>
      </vt:variant>
      <vt:variant>
        <vt:lpwstr>http://msdn.microsoft.com/en-us/library/ms229042.aspx</vt:lpwstr>
      </vt:variant>
      <vt:variant>
        <vt:lpwstr/>
      </vt:variant>
      <vt:variant>
        <vt:i4>589906</vt:i4>
      </vt:variant>
      <vt:variant>
        <vt:i4>171</vt:i4>
      </vt:variant>
      <vt:variant>
        <vt:i4>0</vt:i4>
      </vt:variant>
      <vt:variant>
        <vt:i4>5</vt:i4>
      </vt:variant>
      <vt:variant>
        <vt:lpwstr>http://msdn.microsoft.com/en-us/library/0t2cwh7y.aspx</vt:lpwstr>
      </vt:variant>
      <vt:variant>
        <vt:lpwstr/>
      </vt:variant>
      <vt:variant>
        <vt:i4>327759</vt:i4>
      </vt:variant>
      <vt:variant>
        <vt:i4>168</vt:i4>
      </vt:variant>
      <vt:variant>
        <vt:i4>0</vt:i4>
      </vt:variant>
      <vt:variant>
        <vt:i4>5</vt:i4>
      </vt:variant>
      <vt:variant>
        <vt:lpwstr>http://msdn.microsoft.com/en-us/library/s2ff0fz8.aspx</vt:lpwstr>
      </vt:variant>
      <vt:variant>
        <vt:lpwstr/>
      </vt:variant>
      <vt:variant>
        <vt:i4>2490484</vt:i4>
      </vt:variant>
      <vt:variant>
        <vt:i4>165</vt:i4>
      </vt:variant>
      <vt:variant>
        <vt:i4>0</vt:i4>
      </vt:variant>
      <vt:variant>
        <vt:i4>5</vt:i4>
      </vt:variant>
      <vt:variant>
        <vt:lpwstr>http://msdn.microsoft.com/library/default.asp?url=/library/en-us/win64/win64/abstract_data_models.asp</vt:lpwstr>
      </vt:variant>
      <vt:variant>
        <vt:lpwstr/>
      </vt:variant>
      <vt:variant>
        <vt:i4>7077936</vt:i4>
      </vt:variant>
      <vt:variant>
        <vt:i4>162</vt:i4>
      </vt:variant>
      <vt:variant>
        <vt:i4>0</vt:i4>
      </vt:variant>
      <vt:variant>
        <vt:i4>5</vt:i4>
      </vt:variant>
      <vt:variant>
        <vt:lpwstr>http://1code.codeplex.com/</vt:lpwstr>
      </vt:variant>
      <vt:variant>
        <vt:lpwstr/>
      </vt:variant>
      <vt:variant>
        <vt:i4>1441836</vt:i4>
      </vt:variant>
      <vt:variant>
        <vt:i4>159</vt:i4>
      </vt:variant>
      <vt:variant>
        <vt:i4>0</vt:i4>
      </vt:variant>
      <vt:variant>
        <vt:i4>5</vt:i4>
      </vt:variant>
      <vt:variant>
        <vt:lpwstr>mailto:onecode@microsoft.com</vt:lpwstr>
      </vt:variant>
      <vt:variant>
        <vt:lpwstr/>
      </vt:variant>
      <vt:variant>
        <vt:i4>5767250</vt:i4>
      </vt:variant>
      <vt:variant>
        <vt:i4>15</vt:i4>
      </vt:variant>
      <vt:variant>
        <vt:i4>0</vt:i4>
      </vt:variant>
      <vt:variant>
        <vt:i4>5</vt:i4>
      </vt:variant>
      <vt:variant>
        <vt:lpwstr>../../../../../Users/michaelU/AppData/Local/Microsoft/Windows/AppData/Local/Temp/Temp1_SolConcept.zip/P012400_OrganizationalProcessDefinitionProcess.doc</vt:lpwstr>
      </vt:variant>
      <vt:variant>
        <vt:lpwstr>ProcessApproval</vt:lpwstr>
      </vt:variant>
      <vt:variant>
        <vt:i4>5636100</vt:i4>
      </vt:variant>
      <vt:variant>
        <vt:i4>12</vt:i4>
      </vt:variant>
      <vt:variant>
        <vt:i4>0</vt:i4>
      </vt:variant>
      <vt:variant>
        <vt:i4>5</vt:i4>
      </vt:variant>
      <vt:variant>
        <vt:lpwstr>../../../../../Users/michaelU/AppData/Local/Microsoft/Windows/AppData/Local/Temp/Temp1_SolConcept.zip/P010000_PEP2iDocumentOverview.doc</vt:lpwstr>
      </vt:variant>
      <vt:variant>
        <vt:lpwstr>DocumentOverview</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Guidelines C#, C++</dc:title>
  <dc:subject/>
  <dc:creator>ber2ot</dc:creator>
  <cp:keywords/>
  <dc:description/>
  <cp:lastModifiedBy>Cox Olaf</cp:lastModifiedBy>
  <cp:revision>5</cp:revision>
  <cp:lastPrinted>2014-11-07T14:24:00Z</cp:lastPrinted>
  <dcterms:created xsi:type="dcterms:W3CDTF">2015-06-09T12:17:00Z</dcterms:created>
  <dcterms:modified xsi:type="dcterms:W3CDTF">2015-06-11T08:48:00Z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linkTarget="_Hlt131296990">
    <vt:lpwstr>f</vt:lpwstr>
  </property>
  <property fmtid="{D5CDD505-2E9C-101B-9397-08002B2CF9AE}" pid="3" name="ContentTypeId">
    <vt:lpwstr>0x010100D0BD018C43E45E45A39F48ABE70EC7B7</vt:lpwstr>
  </property>
</Properties>
</file>